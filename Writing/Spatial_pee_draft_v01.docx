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10A36" w14:textId="6C9F3120" w:rsidR="008307A0" w:rsidRDefault="008307A0" w:rsidP="00CE7337">
      <w:pPr>
        <w:spacing w:line="480" w:lineRule="auto"/>
        <w:jc w:val="center"/>
        <w:rPr>
          <w:rFonts w:ascii="Times New Roman" w:hAnsi="Times New Roman" w:cs="Times New Roman"/>
          <w:b/>
          <w:lang w:val="en-CA"/>
        </w:rPr>
      </w:pPr>
      <w:r w:rsidRPr="00D114C8">
        <w:rPr>
          <w:rFonts w:ascii="Times New Roman" w:hAnsi="Times New Roman" w:cs="Times New Roman"/>
          <w:b/>
          <w:bCs/>
          <w:lang w:val="en-CA"/>
        </w:rPr>
        <w:t>Spatial dynamics of animal</w:t>
      </w:r>
      <w:r>
        <w:rPr>
          <w:rFonts w:ascii="Times New Roman" w:hAnsi="Times New Roman" w:cs="Times New Roman"/>
          <w:b/>
          <w:bCs/>
          <w:lang w:val="en-CA"/>
        </w:rPr>
        <w:t>-mediated nutrients</w:t>
      </w:r>
      <w:r w:rsidRPr="00D114C8">
        <w:rPr>
          <w:rFonts w:ascii="Times New Roman" w:hAnsi="Times New Roman" w:cs="Times New Roman"/>
          <w:lang w:val="en-CA"/>
        </w:rPr>
        <w:t xml:space="preserve"> </w:t>
      </w:r>
      <w:r w:rsidRPr="0085347B">
        <w:rPr>
          <w:rFonts w:ascii="Times New Roman" w:hAnsi="Times New Roman" w:cs="Times New Roman"/>
          <w:b/>
          <w:lang w:val="en-CA"/>
        </w:rPr>
        <w:t>in temperate waters</w:t>
      </w:r>
    </w:p>
    <w:p w14:paraId="322C7FCD" w14:textId="4E87A533" w:rsidR="008307A0" w:rsidRDefault="008307A0" w:rsidP="00CE7337">
      <w:pPr>
        <w:spacing w:line="480" w:lineRule="auto"/>
        <w:jc w:val="center"/>
        <w:rPr>
          <w:rFonts w:ascii="Times New Roman" w:hAnsi="Times New Roman" w:cs="Times New Roman"/>
          <w:lang w:val="en-CA"/>
        </w:rPr>
      </w:pPr>
    </w:p>
    <w:p w14:paraId="6F0D6093" w14:textId="77777777" w:rsidR="00217D47" w:rsidRPr="00217D47" w:rsidRDefault="00217D47" w:rsidP="00217D47">
      <w:pPr>
        <w:spacing w:line="480" w:lineRule="auto"/>
        <w:jc w:val="center"/>
        <w:rPr>
          <w:rFonts w:ascii="Times New Roman" w:hAnsi="Times New Roman" w:cs="Times New Roman"/>
          <w:lang w:val="en-CA"/>
        </w:rPr>
      </w:pPr>
      <w:r w:rsidRPr="00217D47">
        <w:rPr>
          <w:rFonts w:ascii="Times New Roman" w:hAnsi="Times New Roman" w:cs="Times New Roman"/>
          <w:lang w:val="en-CA"/>
        </w:rPr>
        <w:br/>
      </w:r>
      <w:proofErr w:type="spellStart"/>
      <w:r w:rsidRPr="00217D47">
        <w:rPr>
          <w:rFonts w:ascii="Times New Roman" w:hAnsi="Times New Roman" w:cs="Times New Roman"/>
          <w:lang w:val="en-CA"/>
        </w:rPr>
        <w:t>Em</w:t>
      </w:r>
      <w:proofErr w:type="spellEnd"/>
      <w:r w:rsidRPr="00217D47">
        <w:rPr>
          <w:rFonts w:ascii="Times New Roman" w:hAnsi="Times New Roman" w:cs="Times New Roman"/>
          <w:lang w:val="en-CA"/>
        </w:rPr>
        <w:t xml:space="preserve"> G Lim</w:t>
      </w:r>
      <w:r w:rsidRPr="00217D47">
        <w:rPr>
          <w:rFonts w:ascii="Times New Roman" w:hAnsi="Times New Roman" w:cs="Times New Roman"/>
          <w:vertAlign w:val="superscript"/>
          <w:lang w:val="en-CA"/>
        </w:rPr>
        <w:t>1</w:t>
      </w:r>
      <w:r w:rsidRPr="00217D47">
        <w:rPr>
          <w:rFonts w:ascii="Times New Roman" w:hAnsi="Times New Roman" w:cs="Times New Roman"/>
          <w:lang w:val="en-CA"/>
        </w:rPr>
        <w:t>, Claire M Attridge</w:t>
      </w:r>
      <w:r w:rsidRPr="00217D47">
        <w:rPr>
          <w:rFonts w:ascii="Times New Roman" w:hAnsi="Times New Roman" w:cs="Times New Roman"/>
          <w:vertAlign w:val="superscript"/>
          <w:lang w:val="en-CA"/>
        </w:rPr>
        <w:t>1</w:t>
      </w:r>
      <w:r w:rsidRPr="00217D47">
        <w:rPr>
          <w:rFonts w:ascii="Times New Roman" w:hAnsi="Times New Roman" w:cs="Times New Roman"/>
          <w:lang w:val="en-CA"/>
        </w:rPr>
        <w:t>, Jasmin M Schuster</w:t>
      </w:r>
      <w:r w:rsidRPr="00217D47">
        <w:rPr>
          <w:rFonts w:ascii="Times New Roman" w:hAnsi="Times New Roman" w:cs="Times New Roman"/>
          <w:vertAlign w:val="superscript"/>
          <w:lang w:val="en-CA"/>
        </w:rPr>
        <w:t>2,3</w:t>
      </w:r>
      <w:r w:rsidRPr="00217D47">
        <w:rPr>
          <w:rFonts w:ascii="Times New Roman" w:hAnsi="Times New Roman" w:cs="Times New Roman"/>
          <w:lang w:val="en-CA"/>
        </w:rPr>
        <w:t>, Kieran D Cox</w:t>
      </w:r>
      <w:r w:rsidRPr="00217D47">
        <w:rPr>
          <w:rFonts w:ascii="Times New Roman" w:hAnsi="Times New Roman" w:cs="Times New Roman"/>
          <w:vertAlign w:val="superscript"/>
          <w:lang w:val="en-CA"/>
        </w:rPr>
        <w:t>1</w:t>
      </w:r>
      <w:r w:rsidRPr="00217D47">
        <w:rPr>
          <w:rFonts w:ascii="Times New Roman" w:hAnsi="Times New Roman" w:cs="Times New Roman"/>
          <w:lang w:val="en-CA"/>
        </w:rPr>
        <w:t>, Kiara R Kattler</w:t>
      </w:r>
      <w:r w:rsidRPr="00217D47">
        <w:rPr>
          <w:rFonts w:ascii="Times New Roman" w:hAnsi="Times New Roman" w:cs="Times New Roman"/>
          <w:vertAlign w:val="superscript"/>
          <w:lang w:val="en-CA"/>
        </w:rPr>
        <w:t>1</w:t>
      </w:r>
      <w:r w:rsidRPr="00217D47">
        <w:rPr>
          <w:rFonts w:ascii="Times New Roman" w:hAnsi="Times New Roman" w:cs="Times New Roman"/>
          <w:lang w:val="en-CA"/>
        </w:rPr>
        <w:t>, Emily J Leedham</w:t>
      </w:r>
      <w:r w:rsidRPr="00217D47">
        <w:rPr>
          <w:rFonts w:ascii="Times New Roman" w:hAnsi="Times New Roman" w:cs="Times New Roman"/>
          <w:vertAlign w:val="superscript"/>
          <w:lang w:val="en-CA"/>
        </w:rPr>
        <w:t>1</w:t>
      </w:r>
      <w:r w:rsidRPr="00217D47">
        <w:rPr>
          <w:rFonts w:ascii="Times New Roman" w:hAnsi="Times New Roman" w:cs="Times New Roman"/>
          <w:lang w:val="en-CA"/>
        </w:rPr>
        <w:t>, Bridget Maher</w:t>
      </w:r>
      <w:r w:rsidRPr="00217D47">
        <w:rPr>
          <w:rFonts w:ascii="Times New Roman" w:hAnsi="Times New Roman" w:cs="Times New Roman"/>
          <w:vertAlign w:val="superscript"/>
          <w:lang w:val="en-CA"/>
        </w:rPr>
        <w:t>2</w:t>
      </w:r>
      <w:r w:rsidRPr="00217D47">
        <w:rPr>
          <w:rFonts w:ascii="Times New Roman" w:hAnsi="Times New Roman" w:cs="Times New Roman"/>
          <w:lang w:val="en-CA"/>
        </w:rPr>
        <w:t>, Andrew L Bickell</w:t>
      </w:r>
      <w:r w:rsidRPr="00217D47">
        <w:rPr>
          <w:rFonts w:ascii="Times New Roman" w:hAnsi="Times New Roman" w:cs="Times New Roman"/>
          <w:vertAlign w:val="superscript"/>
          <w:lang w:val="en-CA"/>
        </w:rPr>
        <w:t>2</w:t>
      </w:r>
      <w:r w:rsidRPr="00217D47">
        <w:rPr>
          <w:rFonts w:ascii="Times New Roman" w:hAnsi="Times New Roman" w:cs="Times New Roman"/>
          <w:lang w:val="en-CA"/>
        </w:rPr>
        <w:t>, Francis Juanes</w:t>
      </w:r>
      <w:r w:rsidRPr="00217D47">
        <w:rPr>
          <w:rFonts w:ascii="Times New Roman" w:hAnsi="Times New Roman" w:cs="Times New Roman"/>
          <w:vertAlign w:val="superscript"/>
          <w:lang w:val="en-CA"/>
        </w:rPr>
        <w:t>2</w:t>
      </w:r>
      <w:r w:rsidRPr="00217D47">
        <w:rPr>
          <w:rFonts w:ascii="Times New Roman" w:hAnsi="Times New Roman" w:cs="Times New Roman"/>
          <w:lang w:val="en-CA"/>
        </w:rPr>
        <w:t>, Isabelle M Côté</w:t>
      </w:r>
      <w:r w:rsidRPr="00217D47">
        <w:rPr>
          <w:rFonts w:ascii="Times New Roman" w:hAnsi="Times New Roman" w:cs="Times New Roman"/>
          <w:vertAlign w:val="superscript"/>
          <w:lang w:val="en-CA"/>
        </w:rPr>
        <w:t>1</w:t>
      </w:r>
    </w:p>
    <w:p w14:paraId="303CC55F" w14:textId="67C8099F" w:rsidR="008307A0" w:rsidRDefault="008307A0" w:rsidP="00CE7337">
      <w:pPr>
        <w:spacing w:line="480" w:lineRule="auto"/>
        <w:rPr>
          <w:rFonts w:ascii="Times New Roman" w:hAnsi="Times New Roman" w:cs="Times New Roman"/>
          <w:lang w:val="en-CA"/>
        </w:rPr>
      </w:pPr>
    </w:p>
    <w:p w14:paraId="00260B2E" w14:textId="77777777" w:rsidR="00CE7337" w:rsidRDefault="00CE7337" w:rsidP="00CE7337">
      <w:pPr>
        <w:spacing w:line="480" w:lineRule="auto"/>
        <w:rPr>
          <w:rFonts w:ascii="Times New Roman" w:hAnsi="Times New Roman" w:cs="Times New Roman"/>
          <w:lang w:val="en-CA"/>
        </w:rPr>
      </w:pPr>
    </w:p>
    <w:p w14:paraId="266CA33B" w14:textId="77777777" w:rsidR="008307A0" w:rsidRDefault="008307A0" w:rsidP="00CE7337">
      <w:pPr>
        <w:spacing w:line="480" w:lineRule="auto"/>
        <w:rPr>
          <w:rFonts w:ascii="Times New Roman" w:hAnsi="Times New Roman" w:cs="Times New Roman"/>
          <w:lang w:val="en-CA"/>
        </w:rPr>
      </w:pPr>
      <w:r>
        <w:rPr>
          <w:rFonts w:ascii="Times New Roman" w:hAnsi="Times New Roman" w:cs="Times New Roman"/>
          <w:vertAlign w:val="superscript"/>
          <w:lang w:val="en-CA"/>
        </w:rPr>
        <w:t>1</w:t>
      </w:r>
      <w:r>
        <w:rPr>
          <w:rFonts w:ascii="Times New Roman" w:hAnsi="Times New Roman" w:cs="Times New Roman"/>
          <w:lang w:val="en-CA"/>
        </w:rPr>
        <w:t xml:space="preserve">Department of Biological Sciences, Simon Fraser University, </w:t>
      </w:r>
      <w:r w:rsidRPr="002D4032">
        <w:rPr>
          <w:rFonts w:ascii="Times New Roman" w:hAnsi="Times New Roman" w:cs="Times New Roman"/>
          <w:lang w:val="en-CA"/>
        </w:rPr>
        <w:t>Burnaby, British Columbia, Canada</w:t>
      </w:r>
    </w:p>
    <w:p w14:paraId="30BEE07B" w14:textId="77777777" w:rsidR="008307A0" w:rsidRDefault="008307A0" w:rsidP="00CE7337">
      <w:pPr>
        <w:spacing w:line="480" w:lineRule="auto"/>
        <w:rPr>
          <w:rFonts w:ascii="Times New Roman" w:hAnsi="Times New Roman" w:cs="Times New Roman"/>
        </w:rPr>
      </w:pPr>
      <w:r>
        <w:rPr>
          <w:rFonts w:ascii="Times New Roman" w:hAnsi="Times New Roman" w:cs="Times New Roman"/>
          <w:vertAlign w:val="superscript"/>
          <w:lang w:val="en-CA"/>
        </w:rPr>
        <w:t>2</w:t>
      </w:r>
      <w:r w:rsidRPr="002D4032">
        <w:rPr>
          <w:rFonts w:ascii="Times New Roman" w:hAnsi="Times New Roman" w:cs="Times New Roman"/>
        </w:rPr>
        <w:t xml:space="preserve">Department of Biology, </w:t>
      </w:r>
      <w:r>
        <w:rPr>
          <w:rFonts w:ascii="Times New Roman" w:hAnsi="Times New Roman" w:cs="Times New Roman"/>
          <w:lang w:val="en-CA"/>
        </w:rPr>
        <w:t>University of Victoria</w:t>
      </w:r>
      <w:r>
        <w:rPr>
          <w:rFonts w:ascii="Times New Roman" w:hAnsi="Times New Roman" w:cs="Times New Roman"/>
        </w:rPr>
        <w:t>, V</w:t>
      </w:r>
      <w:r w:rsidRPr="002D4032">
        <w:rPr>
          <w:rFonts w:ascii="Times New Roman" w:hAnsi="Times New Roman" w:cs="Times New Roman"/>
        </w:rPr>
        <w:t>ictoria, British Columbia, Canada</w:t>
      </w:r>
    </w:p>
    <w:p w14:paraId="25B6A48E" w14:textId="77777777" w:rsidR="008307A0" w:rsidRPr="00E34319" w:rsidRDefault="008307A0" w:rsidP="00CE7337">
      <w:pPr>
        <w:spacing w:line="480" w:lineRule="auto"/>
        <w:rPr>
          <w:rFonts w:ascii="Times New Roman" w:hAnsi="Times New Roman" w:cs="Times New Roman"/>
          <w:color w:val="202124"/>
          <w:lang w:val="en-CA"/>
        </w:rPr>
      </w:pPr>
      <w:r w:rsidRPr="00E34319">
        <w:rPr>
          <w:rFonts w:ascii="Times New Roman" w:hAnsi="Times New Roman" w:cs="Times New Roman"/>
          <w:vertAlign w:val="superscript"/>
        </w:rPr>
        <w:t>3</w:t>
      </w:r>
      <w:r w:rsidRPr="00FC7A83">
        <w:rPr>
          <w:rFonts w:ascii="Times New Roman" w:hAnsi="Times New Roman" w:cs="Times New Roman"/>
        </w:rPr>
        <w:t xml:space="preserve">Hakai Institute, </w:t>
      </w:r>
      <w:r w:rsidRPr="00E34319">
        <w:rPr>
          <w:rFonts w:ascii="Times New Roman" w:hAnsi="Times New Roman" w:cs="Times New Roman"/>
          <w:color w:val="202124"/>
          <w:lang w:val="en-CA"/>
        </w:rPr>
        <w:t>Campbell River, British Columbia, Canada</w:t>
      </w:r>
    </w:p>
    <w:p w14:paraId="6AD39534" w14:textId="77777777" w:rsidR="008307A0" w:rsidRDefault="008307A0" w:rsidP="00CE7337">
      <w:pPr>
        <w:spacing w:line="480" w:lineRule="auto"/>
        <w:rPr>
          <w:rFonts w:ascii="Times New Roman" w:hAnsi="Times New Roman" w:cs="Times New Roman"/>
          <w:lang w:val="en-CA"/>
        </w:rPr>
      </w:pPr>
    </w:p>
    <w:p w14:paraId="520FDFE1" w14:textId="77777777" w:rsidR="008307A0" w:rsidRDefault="008307A0" w:rsidP="00CE7337">
      <w:pPr>
        <w:spacing w:line="480" w:lineRule="auto"/>
        <w:rPr>
          <w:rFonts w:ascii="Times New Roman" w:hAnsi="Times New Roman" w:cs="Times New Roman"/>
          <w:lang w:val="en-CA"/>
        </w:rPr>
      </w:pPr>
    </w:p>
    <w:p w14:paraId="460C9B78" w14:textId="77777777" w:rsidR="008307A0" w:rsidRDefault="008307A0" w:rsidP="00CE7337">
      <w:pPr>
        <w:spacing w:line="480" w:lineRule="auto"/>
        <w:rPr>
          <w:rFonts w:ascii="Times New Roman" w:hAnsi="Times New Roman" w:cs="Times New Roman"/>
          <w:lang w:val="en-CA"/>
        </w:rPr>
      </w:pPr>
    </w:p>
    <w:p w14:paraId="0ABF0DB0" w14:textId="77777777" w:rsidR="00D056C4" w:rsidRDefault="00D056C4" w:rsidP="00CE7337">
      <w:pPr>
        <w:spacing w:line="480" w:lineRule="auto"/>
        <w:rPr>
          <w:rFonts w:ascii="Times New Roman" w:hAnsi="Times New Roman" w:cs="Times New Roman"/>
          <w:b/>
          <w:lang w:val="en-CA"/>
        </w:rPr>
      </w:pPr>
      <w:r>
        <w:rPr>
          <w:rFonts w:ascii="Times New Roman" w:hAnsi="Times New Roman" w:cs="Times New Roman"/>
          <w:b/>
          <w:lang w:val="en-CA"/>
        </w:rPr>
        <w:br w:type="page"/>
      </w:r>
    </w:p>
    <w:p w14:paraId="7F208704" w14:textId="6E2E8C08" w:rsidR="008307A0" w:rsidRPr="008307A0" w:rsidRDefault="008307A0" w:rsidP="008307A0">
      <w:pPr>
        <w:spacing w:line="480" w:lineRule="auto"/>
        <w:rPr>
          <w:rFonts w:ascii="Times New Roman" w:hAnsi="Times New Roman" w:cs="Times New Roman"/>
          <w:b/>
          <w:lang w:val="en-CA"/>
        </w:rPr>
      </w:pPr>
      <w:r w:rsidRPr="008307A0">
        <w:rPr>
          <w:rFonts w:ascii="Times New Roman" w:hAnsi="Times New Roman" w:cs="Times New Roman"/>
          <w:b/>
          <w:lang w:val="en-CA"/>
        </w:rPr>
        <w:lastRenderedPageBreak/>
        <w:t>Abstract</w:t>
      </w:r>
    </w:p>
    <w:p w14:paraId="2FE39DE9" w14:textId="18BD083E" w:rsidR="008307A0" w:rsidRDefault="008307A0" w:rsidP="008307A0">
      <w:pPr>
        <w:spacing w:line="480" w:lineRule="auto"/>
        <w:ind w:firstLine="720"/>
        <w:rPr>
          <w:rFonts w:ascii="Times New Roman" w:hAnsi="Times New Roman" w:cs="Times New Roman"/>
          <w:lang w:val="en-CA"/>
        </w:rPr>
      </w:pPr>
      <w:r w:rsidRPr="00D114C8">
        <w:rPr>
          <w:rFonts w:ascii="Times New Roman" w:hAnsi="Times New Roman" w:cs="Times New Roman"/>
          <w:lang w:val="en-CA"/>
        </w:rPr>
        <w:t xml:space="preserve">Consumer-mediated nutrient </w:t>
      </w:r>
      <w:r>
        <w:rPr>
          <w:rFonts w:ascii="Times New Roman" w:hAnsi="Times New Roman" w:cs="Times New Roman"/>
          <w:lang w:val="en-CA"/>
        </w:rPr>
        <w:t>cycling</w:t>
      </w:r>
      <w:r w:rsidRPr="00D114C8">
        <w:rPr>
          <w:rFonts w:ascii="Times New Roman" w:hAnsi="Times New Roman" w:cs="Times New Roman"/>
          <w:lang w:val="en-CA"/>
        </w:rPr>
        <w:t xml:space="preserve"> (CN</w:t>
      </w:r>
      <w:r>
        <w:rPr>
          <w:rFonts w:ascii="Times New Roman" w:hAnsi="Times New Roman" w:cs="Times New Roman"/>
          <w:lang w:val="en-CA"/>
        </w:rPr>
        <w:t>C</w:t>
      </w:r>
      <w:r w:rsidRPr="00D114C8">
        <w:rPr>
          <w:rFonts w:ascii="Times New Roman" w:hAnsi="Times New Roman" w:cs="Times New Roman"/>
          <w:lang w:val="en-CA"/>
        </w:rPr>
        <w:t>)</w:t>
      </w:r>
      <w:r>
        <w:rPr>
          <w:rFonts w:ascii="Times New Roman" w:hAnsi="Times New Roman" w:cs="Times New Roman"/>
          <w:lang w:val="en-CA"/>
        </w:rPr>
        <w:t>, which is the fertilization of primary producers by animals’ metabolic waste products,</w:t>
      </w:r>
      <w:r w:rsidRPr="00D114C8">
        <w:rPr>
          <w:rFonts w:ascii="Times New Roman" w:hAnsi="Times New Roman" w:cs="Times New Roman"/>
          <w:lang w:val="en-CA"/>
        </w:rPr>
        <w:t xml:space="preserve"> </w:t>
      </w:r>
      <w:r>
        <w:rPr>
          <w:rFonts w:ascii="Times New Roman" w:hAnsi="Times New Roman" w:cs="Times New Roman"/>
          <w:lang w:val="en-CA"/>
        </w:rPr>
        <w:t>is known to drive variability in nutrient availability</w:t>
      </w:r>
      <w:r w:rsidRPr="00D114C8">
        <w:rPr>
          <w:rFonts w:ascii="Times New Roman" w:hAnsi="Times New Roman" w:cs="Times New Roman"/>
          <w:lang w:val="en-CA"/>
        </w:rPr>
        <w:t xml:space="preserve"> </w:t>
      </w:r>
      <w:r>
        <w:rPr>
          <w:rFonts w:ascii="Times New Roman" w:hAnsi="Times New Roman" w:cs="Times New Roman"/>
          <w:lang w:val="en-CA"/>
        </w:rPr>
        <w:t xml:space="preserve">and thus </w:t>
      </w:r>
      <w:r w:rsidRPr="00D114C8">
        <w:rPr>
          <w:rFonts w:ascii="Times New Roman" w:hAnsi="Times New Roman" w:cs="Times New Roman"/>
          <w:lang w:val="en-CA"/>
        </w:rPr>
        <w:t>primary productivity and community functioning in tropical waters</w:t>
      </w:r>
      <w:r>
        <w:rPr>
          <w:rFonts w:ascii="Times New Roman" w:hAnsi="Times New Roman" w:cs="Times New Roman"/>
          <w:lang w:val="en-CA"/>
        </w:rPr>
        <w:t xml:space="preserve">. Yet, CNC </w:t>
      </w:r>
      <w:r w:rsidRPr="00D114C8">
        <w:rPr>
          <w:rFonts w:ascii="Times New Roman" w:hAnsi="Times New Roman" w:cs="Times New Roman"/>
          <w:lang w:val="en-CA"/>
        </w:rPr>
        <w:t>may be a</w:t>
      </w:r>
      <w:r>
        <w:rPr>
          <w:rFonts w:ascii="Times New Roman" w:hAnsi="Times New Roman" w:cs="Times New Roman"/>
          <w:lang w:val="en-CA"/>
        </w:rPr>
        <w:t xml:space="preserve">n </w:t>
      </w:r>
      <w:r w:rsidRPr="00D114C8">
        <w:rPr>
          <w:rFonts w:ascii="Times New Roman" w:hAnsi="Times New Roman" w:cs="Times New Roman"/>
          <w:lang w:val="en-CA"/>
        </w:rPr>
        <w:t xml:space="preserve">unappreciated contributor of </w:t>
      </w:r>
      <w:r>
        <w:rPr>
          <w:rFonts w:ascii="Times New Roman" w:hAnsi="Times New Roman" w:cs="Times New Roman"/>
          <w:lang w:val="en-CA"/>
        </w:rPr>
        <w:t xml:space="preserve">variability </w:t>
      </w:r>
      <w:r w:rsidRPr="00D114C8">
        <w:rPr>
          <w:rFonts w:ascii="Times New Roman" w:hAnsi="Times New Roman" w:cs="Times New Roman"/>
          <w:lang w:val="en-CA"/>
        </w:rPr>
        <w:t>in temperate systems</w:t>
      </w:r>
      <w:r>
        <w:rPr>
          <w:rFonts w:ascii="Times New Roman" w:hAnsi="Times New Roman" w:cs="Times New Roman"/>
          <w:lang w:val="en-CA"/>
        </w:rPr>
        <w:t>. Therefore, w</w:t>
      </w:r>
      <w:r w:rsidRPr="00D114C8">
        <w:rPr>
          <w:rFonts w:ascii="Times New Roman" w:hAnsi="Times New Roman" w:cs="Times New Roman"/>
          <w:lang w:val="en-CA"/>
        </w:rPr>
        <w:t xml:space="preserve">e </w:t>
      </w:r>
      <w:r>
        <w:rPr>
          <w:rFonts w:ascii="Times New Roman" w:hAnsi="Times New Roman" w:cs="Times New Roman"/>
          <w:lang w:val="en-CA"/>
        </w:rPr>
        <w:t>aimed to quantify and explain spatial variation in CNC</w:t>
      </w:r>
      <w:r w:rsidRPr="00D114C8">
        <w:rPr>
          <w:rFonts w:ascii="Times New Roman" w:hAnsi="Times New Roman" w:cs="Times New Roman"/>
          <w:lang w:val="en-CA"/>
        </w:rPr>
        <w:t xml:space="preserve"> </w:t>
      </w:r>
      <w:r>
        <w:rPr>
          <w:rFonts w:ascii="Times New Roman" w:hAnsi="Times New Roman" w:cs="Times New Roman"/>
          <w:lang w:val="en-CA"/>
        </w:rPr>
        <w:t>by</w:t>
      </w:r>
      <w:r w:rsidRPr="00D114C8">
        <w:rPr>
          <w:rFonts w:ascii="Times New Roman" w:hAnsi="Times New Roman" w:cs="Times New Roman"/>
          <w:lang w:val="en-CA"/>
        </w:rPr>
        <w:t xml:space="preserve"> </w:t>
      </w:r>
      <w:r>
        <w:rPr>
          <w:rFonts w:ascii="Times New Roman" w:hAnsi="Times New Roman" w:cs="Times New Roman"/>
          <w:lang w:val="en-CA"/>
        </w:rPr>
        <w:t xml:space="preserve">surveying fish and macroinvertebrates via Reef Life Survey methods and measuring their ammonium excretions at 27 rocky reefs (3 years) and 17 kelp forests of varying density (1 year) in Barkley Sound, British Columbia. Ammonium concentrations varied from </w:t>
      </w:r>
      <w:r w:rsidRPr="00637CF6">
        <w:rPr>
          <w:rFonts w:ascii="Times New Roman" w:hAnsi="Times New Roman" w:cs="Times New Roman"/>
          <w:lang w:val="en-CA"/>
        </w:rPr>
        <w:t>0.009</w:t>
      </w:r>
      <w:r>
        <w:rPr>
          <w:rFonts w:ascii="Times New Roman" w:hAnsi="Times New Roman" w:cs="Times New Roman"/>
          <w:lang w:val="en-CA"/>
        </w:rPr>
        <w:t xml:space="preserve"> to </w:t>
      </w:r>
      <w:r w:rsidRPr="00637CF6">
        <w:rPr>
          <w:rFonts w:ascii="Times New Roman" w:hAnsi="Times New Roman" w:cs="Times New Roman"/>
          <w:lang w:val="en-CA"/>
        </w:rPr>
        <w:t>2.5</w:t>
      </w:r>
      <w:r>
        <w:rPr>
          <w:rFonts w:ascii="Times New Roman" w:hAnsi="Times New Roman" w:cs="Times New Roman"/>
          <w:lang w:val="en-CA"/>
        </w:rPr>
        <w:t xml:space="preserve"> </w:t>
      </w:r>
      <w:proofErr w:type="spellStart"/>
      <w:r>
        <w:rPr>
          <w:rFonts w:ascii="Times New Roman" w:hAnsi="Times New Roman" w:cs="Times New Roman"/>
          <w:lang w:val="en-CA"/>
        </w:rPr>
        <w:t>uM</w:t>
      </w:r>
      <w:proofErr w:type="spellEnd"/>
      <w:r>
        <w:rPr>
          <w:rFonts w:ascii="Times New Roman" w:hAnsi="Times New Roman" w:cs="Times New Roman"/>
          <w:lang w:val="en-CA"/>
        </w:rPr>
        <w:t xml:space="preserve"> across rocky reefs, and the relationship between animal biomass and ammonium varied with tidal exchange–weakly positive at slack and ebb tides, but weakly negative at flood tide. Ammonium was significantly higher within than near kelp forests, a difference that increased with kelp forest biomass. Ammonium variation between kelp forests was described by complex interactions between animal biomass, kelp density, and tide exchange. We also explored fine-</w:t>
      </w:r>
      <w:r w:rsidRPr="00D114C8">
        <w:rPr>
          <w:rFonts w:ascii="Times New Roman" w:hAnsi="Times New Roman" w:cs="Times New Roman"/>
          <w:lang w:val="en-CA"/>
        </w:rPr>
        <w:t xml:space="preserve">scale ammonium </w:t>
      </w:r>
      <w:r>
        <w:rPr>
          <w:rFonts w:ascii="Times New Roman" w:hAnsi="Times New Roman" w:cs="Times New Roman"/>
          <w:lang w:val="en-CA"/>
        </w:rPr>
        <w:t xml:space="preserve">variability and found </w:t>
      </w:r>
      <w:r w:rsidRPr="00D114C8">
        <w:rPr>
          <w:rFonts w:ascii="Times New Roman" w:hAnsi="Times New Roman" w:cs="Times New Roman"/>
          <w:lang w:val="en-CA"/>
        </w:rPr>
        <w:t xml:space="preserve">nutrient </w:t>
      </w:r>
      <w:r>
        <w:rPr>
          <w:rFonts w:ascii="Times New Roman" w:hAnsi="Times New Roman" w:cs="Times New Roman"/>
          <w:lang w:val="en-CA"/>
        </w:rPr>
        <w:t>enrichment</w:t>
      </w:r>
      <w:r w:rsidRPr="00D114C8">
        <w:rPr>
          <w:rFonts w:ascii="Times New Roman" w:hAnsi="Times New Roman" w:cs="Times New Roman"/>
          <w:lang w:val="en-CA"/>
        </w:rPr>
        <w:t xml:space="preserve"> </w:t>
      </w:r>
      <w:r>
        <w:rPr>
          <w:rFonts w:ascii="Times New Roman" w:hAnsi="Times New Roman" w:cs="Times New Roman"/>
          <w:lang w:val="en-CA"/>
        </w:rPr>
        <w:t xml:space="preserve">on a scale of meters was possible, </w:t>
      </w:r>
      <w:r>
        <w:rPr>
          <w:rFonts w:ascii="Times New Roman" w:hAnsi="Times New Roman" w:cs="Times New Roman"/>
          <w:iCs/>
          <w:lang w:val="en-CA"/>
        </w:rPr>
        <w:t xml:space="preserve">but only under low flow conditions. Our results suggest CNC-driven </w:t>
      </w:r>
      <w:r>
        <w:rPr>
          <w:rFonts w:ascii="Times New Roman" w:hAnsi="Times New Roman" w:cs="Times New Roman"/>
          <w:lang w:val="en-CA"/>
        </w:rPr>
        <w:t xml:space="preserve">variability </w:t>
      </w:r>
      <w:r>
        <w:rPr>
          <w:rFonts w:ascii="Times New Roman" w:hAnsi="Times New Roman" w:cs="Times New Roman"/>
          <w:iCs/>
          <w:lang w:val="en-CA"/>
        </w:rPr>
        <w:t xml:space="preserve">acts on scales ranging from a few meters to entire reefs, contributing to finer-scale </w:t>
      </w:r>
      <w:r>
        <w:rPr>
          <w:rFonts w:ascii="Times New Roman" w:hAnsi="Times New Roman" w:cs="Times New Roman"/>
          <w:lang w:val="en-CA"/>
        </w:rPr>
        <w:t xml:space="preserve">variability </w:t>
      </w:r>
      <w:r>
        <w:rPr>
          <w:rFonts w:ascii="Times New Roman" w:hAnsi="Times New Roman" w:cs="Times New Roman"/>
          <w:iCs/>
          <w:lang w:val="en-CA"/>
        </w:rPr>
        <w:t xml:space="preserve">in nutrient availability than </w:t>
      </w:r>
      <w:r w:rsidRPr="007948E2">
        <w:rPr>
          <w:rFonts w:ascii="Times New Roman" w:hAnsi="Times New Roman" w:cs="Times New Roman"/>
          <w:lang w:val="en-CA"/>
        </w:rPr>
        <w:t>allochthonous</w:t>
      </w:r>
      <w:r>
        <w:rPr>
          <w:rFonts w:ascii="Times New Roman" w:hAnsi="Times New Roman" w:cs="Times New Roman"/>
          <w:lang w:val="en-CA"/>
        </w:rPr>
        <w:t xml:space="preserve"> nutrient sources such as upwelling. CNC may therefore play a larger role than assumed in structuring temperate marine ecosystems from the bottom up.</w:t>
      </w:r>
    </w:p>
    <w:p w14:paraId="41B1FA1D" w14:textId="63D504F9" w:rsidR="008307A0" w:rsidRDefault="008307A0" w:rsidP="008307A0">
      <w:pPr>
        <w:spacing w:line="480" w:lineRule="auto"/>
        <w:rPr>
          <w:rFonts w:ascii="Times New Roman" w:hAnsi="Times New Roman" w:cs="Times New Roman"/>
          <w:lang w:val="en-CA"/>
        </w:rPr>
      </w:pPr>
    </w:p>
    <w:p w14:paraId="134828DC" w14:textId="77777777" w:rsidR="008307A0" w:rsidRDefault="008307A0" w:rsidP="008307A0">
      <w:pPr>
        <w:spacing w:line="480" w:lineRule="auto"/>
        <w:rPr>
          <w:rFonts w:ascii="Times New Roman" w:hAnsi="Times New Roman" w:cs="Times New Roman"/>
          <w:b/>
          <w:lang w:val="en-CA"/>
        </w:rPr>
      </w:pPr>
      <w:r>
        <w:rPr>
          <w:rFonts w:ascii="Times New Roman" w:hAnsi="Times New Roman" w:cs="Times New Roman"/>
          <w:b/>
          <w:lang w:val="en-CA"/>
        </w:rPr>
        <w:br w:type="page"/>
      </w:r>
    </w:p>
    <w:p w14:paraId="7E2CA782" w14:textId="52542CA7" w:rsidR="008307A0" w:rsidRDefault="008307A0" w:rsidP="008307A0">
      <w:pPr>
        <w:spacing w:line="480" w:lineRule="auto"/>
        <w:rPr>
          <w:rFonts w:ascii="Times New Roman" w:hAnsi="Times New Roman" w:cs="Times New Roman"/>
          <w:b/>
          <w:lang w:val="en-CA"/>
        </w:rPr>
      </w:pPr>
      <w:r w:rsidRPr="008307A0">
        <w:rPr>
          <w:rFonts w:ascii="Times New Roman" w:hAnsi="Times New Roman" w:cs="Times New Roman"/>
          <w:b/>
          <w:lang w:val="en-CA"/>
        </w:rPr>
        <w:lastRenderedPageBreak/>
        <w:t>Introduction</w:t>
      </w:r>
    </w:p>
    <w:p w14:paraId="07BA4D9D" w14:textId="2D8559E7" w:rsidR="008307A0" w:rsidRDefault="008307A0" w:rsidP="008307A0">
      <w:pPr>
        <w:pStyle w:val="ListParagraph"/>
        <w:numPr>
          <w:ilvl w:val="0"/>
          <w:numId w:val="2"/>
        </w:numPr>
        <w:spacing w:line="480" w:lineRule="auto"/>
        <w:rPr>
          <w:rFonts w:ascii="Times New Roman" w:hAnsi="Times New Roman" w:cs="Times New Roman"/>
          <w:lang w:val="en-CA"/>
        </w:rPr>
      </w:pPr>
      <w:commentRangeStart w:id="0"/>
      <w:r>
        <w:rPr>
          <w:rFonts w:ascii="Times New Roman" w:hAnsi="Times New Roman" w:cs="Times New Roman"/>
          <w:lang w:val="en-CA"/>
        </w:rPr>
        <w:t xml:space="preserve">Nutrients </w:t>
      </w:r>
      <w:commentRangeEnd w:id="0"/>
      <w:r w:rsidR="00D056C4">
        <w:rPr>
          <w:rStyle w:val="CommentReference"/>
        </w:rPr>
        <w:commentReference w:id="0"/>
      </w:r>
      <w:r>
        <w:rPr>
          <w:rFonts w:ascii="Times New Roman" w:hAnsi="Times New Roman" w:cs="Times New Roman"/>
          <w:lang w:val="en-CA"/>
        </w:rPr>
        <w:t>+ varia</w:t>
      </w:r>
      <w:r w:rsidR="00E12068">
        <w:rPr>
          <w:rFonts w:ascii="Times New Roman" w:hAnsi="Times New Roman" w:cs="Times New Roman"/>
          <w:lang w:val="en-CA"/>
        </w:rPr>
        <w:t>bility in nutrient availability</w:t>
      </w:r>
      <w:r>
        <w:rPr>
          <w:rFonts w:ascii="Times New Roman" w:hAnsi="Times New Roman" w:cs="Times New Roman"/>
          <w:lang w:val="en-CA"/>
        </w:rPr>
        <w:t xml:space="preserve"> are super important for pp. (stay broad here, terrestrial, aquatic, and marine)</w:t>
      </w:r>
    </w:p>
    <w:p w14:paraId="1EA3ABE6" w14:textId="794DE8B6" w:rsidR="008307A0" w:rsidRDefault="008307A0" w:rsidP="008307A0">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Nutrient availability is a big bottom-up limiter of pp</w:t>
      </w:r>
    </w:p>
    <w:p w14:paraId="3CE58B66" w14:textId="69395E98" w:rsidR="008307A0" w:rsidRDefault="008307A0" w:rsidP="008307A0">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Productivity structures ecosystems from the bottom-up</w:t>
      </w:r>
    </w:p>
    <w:p w14:paraId="0241ED5F" w14:textId="493ED77F" w:rsidR="008307A0" w:rsidRDefault="008307A0" w:rsidP="008307A0">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Variability in when + where nutrients are available has impacts on pp and ecosystems as a whole</w:t>
      </w:r>
    </w:p>
    <w:p w14:paraId="5298B9BB" w14:textId="62802F94" w:rsidR="00D056C4" w:rsidRDefault="00E12068" w:rsidP="008307A0">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This happens on both</w:t>
      </w:r>
      <w:r w:rsidR="00D056C4">
        <w:rPr>
          <w:rFonts w:ascii="Times New Roman" w:hAnsi="Times New Roman" w:cs="Times New Roman"/>
          <w:lang w:val="en-CA"/>
        </w:rPr>
        <w:t xml:space="preserve"> large </w:t>
      </w:r>
      <w:r>
        <w:rPr>
          <w:rFonts w:ascii="Times New Roman" w:hAnsi="Times New Roman" w:cs="Times New Roman"/>
          <w:lang w:val="en-CA"/>
        </w:rPr>
        <w:t>and</w:t>
      </w:r>
      <w:r w:rsidR="00D056C4">
        <w:rPr>
          <w:rFonts w:ascii="Times New Roman" w:hAnsi="Times New Roman" w:cs="Times New Roman"/>
          <w:lang w:val="en-CA"/>
        </w:rPr>
        <w:t xml:space="preserve"> small scale</w:t>
      </w:r>
      <w:r>
        <w:rPr>
          <w:rFonts w:ascii="Times New Roman" w:hAnsi="Times New Roman" w:cs="Times New Roman"/>
          <w:lang w:val="en-CA"/>
        </w:rPr>
        <w:t>s</w:t>
      </w:r>
    </w:p>
    <w:p w14:paraId="2246629F" w14:textId="7DBD6C4D" w:rsidR="002145C6" w:rsidRPr="007025A9" w:rsidRDefault="008307A0" w:rsidP="002145C6">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Therefore, understanding drivers of nutrient variability is important!</w:t>
      </w:r>
    </w:p>
    <w:p w14:paraId="3E5F500F" w14:textId="743EED22" w:rsidR="002145C6" w:rsidDel="007025A9" w:rsidRDefault="002145C6" w:rsidP="002145C6">
      <w:pPr>
        <w:pStyle w:val="ListParagraph"/>
        <w:numPr>
          <w:ilvl w:val="0"/>
          <w:numId w:val="2"/>
        </w:numPr>
        <w:spacing w:line="480" w:lineRule="auto"/>
        <w:rPr>
          <w:del w:id="1" w:author="Em Lim" w:date="2024-01-15T11:16:00Z"/>
          <w:rFonts w:ascii="Times New Roman" w:hAnsi="Times New Roman" w:cs="Times New Roman"/>
          <w:lang w:val="en-CA"/>
        </w:rPr>
      </w:pPr>
      <w:del w:id="2" w:author="Em Lim" w:date="2024-01-15T11:16:00Z">
        <w:r w:rsidDel="007025A9">
          <w:rPr>
            <w:rFonts w:ascii="Times New Roman" w:hAnsi="Times New Roman" w:cs="Times New Roman"/>
            <w:lang w:val="en-CA"/>
          </w:rPr>
          <w:delText>ALT 2</w:delText>
        </w:r>
        <w:r w:rsidRPr="002145C6" w:rsidDel="007025A9">
          <w:rPr>
            <w:rFonts w:ascii="Times New Roman" w:hAnsi="Times New Roman" w:cs="Times New Roman"/>
            <w:vertAlign w:val="superscript"/>
            <w:lang w:val="en-CA"/>
          </w:rPr>
          <w:delText>nd</w:delText>
        </w:r>
        <w:r w:rsidDel="007025A9">
          <w:rPr>
            <w:rFonts w:ascii="Times New Roman" w:hAnsi="Times New Roman" w:cs="Times New Roman"/>
            <w:lang w:val="en-CA"/>
          </w:rPr>
          <w:delText xml:space="preserve"> paragraph: Abiotic drivers of variability may vary on larger scales than regenerative drivers??? We assume upwelling drives pp trends in the ocean but maybe CNC is important on smaller scales?</w:delText>
        </w:r>
      </w:del>
    </w:p>
    <w:p w14:paraId="2AE56807" w14:textId="354340F0" w:rsidR="002145C6" w:rsidDel="007025A9" w:rsidRDefault="002145C6" w:rsidP="002145C6">
      <w:pPr>
        <w:pStyle w:val="ListParagraph"/>
        <w:numPr>
          <w:ilvl w:val="1"/>
          <w:numId w:val="2"/>
        </w:numPr>
        <w:spacing w:line="480" w:lineRule="auto"/>
        <w:rPr>
          <w:del w:id="3" w:author="Em Lim" w:date="2024-01-15T11:16:00Z"/>
          <w:rFonts w:ascii="Times New Roman" w:hAnsi="Times New Roman" w:cs="Times New Roman"/>
          <w:lang w:val="en-CA"/>
        </w:rPr>
      </w:pPr>
      <w:del w:id="4" w:author="Em Lim" w:date="2024-01-15T11:16:00Z">
        <w:r w:rsidDel="007025A9">
          <w:rPr>
            <w:rFonts w:ascii="Times New Roman" w:hAnsi="Times New Roman" w:cs="Times New Roman"/>
            <w:lang w:val="en-CA"/>
          </w:rPr>
          <w:delText>Eg. upwelling, run-off, anthropogenic influences are larger scale, and vary on large timelines?</w:delText>
        </w:r>
      </w:del>
    </w:p>
    <w:p w14:paraId="298838D3" w14:textId="72924E93" w:rsidR="002145C6" w:rsidDel="007025A9" w:rsidRDefault="002145C6" w:rsidP="002145C6">
      <w:pPr>
        <w:pStyle w:val="ListParagraph"/>
        <w:numPr>
          <w:ilvl w:val="1"/>
          <w:numId w:val="2"/>
        </w:numPr>
        <w:spacing w:line="480" w:lineRule="auto"/>
        <w:rPr>
          <w:del w:id="5" w:author="Em Lim" w:date="2024-01-15T11:16:00Z"/>
          <w:rFonts w:ascii="Times New Roman" w:hAnsi="Times New Roman" w:cs="Times New Roman"/>
          <w:lang w:val="en-CA"/>
        </w:rPr>
      </w:pPr>
      <w:del w:id="6" w:author="Em Lim" w:date="2024-01-15T11:16:00Z">
        <w:r w:rsidDel="007025A9">
          <w:rPr>
            <w:rFonts w:ascii="Times New Roman" w:hAnsi="Times New Roman" w:cs="Times New Roman"/>
            <w:lang w:val="en-CA"/>
          </w:rPr>
          <w:delText>Nutrient regeneration may vary on smaller scales eg daily migration, animal peeing on one rock and not another?</w:delText>
        </w:r>
      </w:del>
    </w:p>
    <w:p w14:paraId="64F5C54F" w14:textId="50A4DCA1" w:rsidR="002145C6" w:rsidRPr="002145C6" w:rsidRDefault="002145C6" w:rsidP="002145C6">
      <w:pPr>
        <w:pStyle w:val="ListParagraph"/>
        <w:spacing w:line="480" w:lineRule="auto"/>
        <w:ind w:left="1440"/>
        <w:rPr>
          <w:rFonts w:ascii="Times New Roman" w:hAnsi="Times New Roman" w:cs="Times New Roman"/>
          <w:lang w:val="en-CA"/>
        </w:rPr>
      </w:pPr>
    </w:p>
    <w:p w14:paraId="055F2C4A" w14:textId="20042AC9" w:rsidR="008307A0" w:rsidRDefault="008307A0" w:rsidP="008307A0">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 xml:space="preserve">Sources of temporal and spatial </w:t>
      </w:r>
      <w:r w:rsidR="00E12068">
        <w:rPr>
          <w:rFonts w:ascii="Times New Roman" w:hAnsi="Times New Roman" w:cs="Times New Roman"/>
          <w:lang w:val="en-CA"/>
        </w:rPr>
        <w:t xml:space="preserve">nutrient </w:t>
      </w:r>
      <w:r>
        <w:rPr>
          <w:rFonts w:ascii="Times New Roman" w:hAnsi="Times New Roman" w:cs="Times New Roman"/>
          <w:lang w:val="en-CA"/>
        </w:rPr>
        <w:t xml:space="preserve">variability </w:t>
      </w:r>
      <w:r w:rsidR="007025A9">
        <w:rPr>
          <w:rFonts w:ascii="Times New Roman" w:hAnsi="Times New Roman" w:cs="Times New Roman"/>
          <w:lang w:val="en-CA"/>
        </w:rPr>
        <w:t xml:space="preserve">in the </w:t>
      </w:r>
      <w:commentRangeStart w:id="7"/>
      <w:r w:rsidR="007025A9">
        <w:rPr>
          <w:rFonts w:ascii="Times New Roman" w:hAnsi="Times New Roman" w:cs="Times New Roman"/>
          <w:lang w:val="en-CA"/>
        </w:rPr>
        <w:t>ocean</w:t>
      </w:r>
      <w:commentRangeEnd w:id="7"/>
      <w:r w:rsidR="007025A9">
        <w:rPr>
          <w:rStyle w:val="CommentReference"/>
        </w:rPr>
        <w:commentReference w:id="7"/>
      </w:r>
    </w:p>
    <w:p w14:paraId="2ABD9A22" w14:textId="77777777" w:rsidR="008307A0" w:rsidRDefault="008307A0" w:rsidP="008307A0">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Availability of nutrients varies in space and time</w:t>
      </w:r>
    </w:p>
    <w:p w14:paraId="442844EA" w14:textId="0BFF9447" w:rsidR="008307A0" w:rsidRPr="008307A0" w:rsidRDefault="008307A0" w:rsidP="008307A0">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Availability of nutrients varies on large and small scales</w:t>
      </w:r>
    </w:p>
    <w:p w14:paraId="50B9C4A9" w14:textId="77777777" w:rsidR="00E12068" w:rsidRDefault="008307A0" w:rsidP="007025A9">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 xml:space="preserve">Abiotic/external </w:t>
      </w:r>
      <w:r w:rsidR="00E12068">
        <w:rPr>
          <w:rFonts w:ascii="Times New Roman" w:hAnsi="Times New Roman" w:cs="Times New Roman"/>
          <w:lang w:val="en-CA"/>
        </w:rPr>
        <w:t xml:space="preserve">nutrient source </w:t>
      </w:r>
      <w:r>
        <w:rPr>
          <w:rFonts w:ascii="Times New Roman" w:hAnsi="Times New Roman" w:cs="Times New Roman"/>
          <w:lang w:val="en-CA"/>
        </w:rPr>
        <w:t>examples:</w:t>
      </w:r>
    </w:p>
    <w:p w14:paraId="74874EC5" w14:textId="77777777" w:rsidR="00E12068" w:rsidRDefault="008307A0" w:rsidP="00E12068">
      <w:pPr>
        <w:pStyle w:val="ListParagraph"/>
        <w:numPr>
          <w:ilvl w:val="2"/>
          <w:numId w:val="2"/>
        </w:numPr>
        <w:spacing w:line="480" w:lineRule="auto"/>
        <w:rPr>
          <w:rFonts w:ascii="Times New Roman" w:hAnsi="Times New Roman" w:cs="Times New Roman"/>
          <w:lang w:val="en-CA"/>
        </w:rPr>
      </w:pPr>
      <w:r>
        <w:rPr>
          <w:rFonts w:ascii="Times New Roman" w:hAnsi="Times New Roman" w:cs="Times New Roman"/>
          <w:lang w:val="en-CA"/>
        </w:rPr>
        <w:t>upwelling</w:t>
      </w:r>
      <w:r w:rsidR="00E12068">
        <w:rPr>
          <w:rFonts w:ascii="Times New Roman" w:hAnsi="Times New Roman" w:cs="Times New Roman"/>
          <w:lang w:val="en-CA"/>
        </w:rPr>
        <w:t xml:space="preserve">, </w:t>
      </w:r>
      <w:r>
        <w:rPr>
          <w:rFonts w:ascii="Times New Roman" w:hAnsi="Times New Roman" w:cs="Times New Roman"/>
          <w:lang w:val="en-CA"/>
        </w:rPr>
        <w:t>run-off</w:t>
      </w:r>
      <w:r w:rsidR="00E12068">
        <w:rPr>
          <w:rFonts w:ascii="Times New Roman" w:hAnsi="Times New Roman" w:cs="Times New Roman"/>
          <w:lang w:val="en-CA"/>
        </w:rPr>
        <w:t xml:space="preserve">, atmospheric deposition. </w:t>
      </w:r>
    </w:p>
    <w:p w14:paraId="38AA7B93" w14:textId="0E01C24A" w:rsidR="007025A9" w:rsidRDefault="00E12068" w:rsidP="00E12068">
      <w:pPr>
        <w:pStyle w:val="ListParagraph"/>
        <w:numPr>
          <w:ilvl w:val="3"/>
          <w:numId w:val="2"/>
        </w:numPr>
        <w:spacing w:line="480" w:lineRule="auto"/>
        <w:rPr>
          <w:rFonts w:ascii="Times New Roman" w:hAnsi="Times New Roman" w:cs="Times New Roman"/>
          <w:lang w:val="en-CA"/>
        </w:rPr>
      </w:pPr>
      <w:r>
        <w:rPr>
          <w:rFonts w:ascii="Times New Roman" w:hAnsi="Times New Roman" w:cs="Times New Roman"/>
          <w:lang w:val="en-CA"/>
        </w:rPr>
        <w:t>All vary in space + time</w:t>
      </w:r>
    </w:p>
    <w:p w14:paraId="689B10A9" w14:textId="77777777" w:rsidR="00E12068" w:rsidRDefault="007025A9" w:rsidP="007025A9">
      <w:pPr>
        <w:pStyle w:val="ListParagraph"/>
        <w:numPr>
          <w:ilvl w:val="1"/>
          <w:numId w:val="2"/>
        </w:numPr>
        <w:spacing w:line="480" w:lineRule="auto"/>
        <w:rPr>
          <w:rFonts w:ascii="Times New Roman" w:hAnsi="Times New Roman" w:cs="Times New Roman"/>
          <w:lang w:val="en-CA"/>
        </w:rPr>
      </w:pPr>
      <w:commentRangeStart w:id="8"/>
      <w:r>
        <w:rPr>
          <w:rFonts w:ascii="Times New Roman" w:hAnsi="Times New Roman" w:cs="Times New Roman"/>
          <w:lang w:val="en-CA"/>
        </w:rPr>
        <w:t>Biotic</w:t>
      </w:r>
      <w:commentRangeEnd w:id="8"/>
      <w:r w:rsidR="003F627B">
        <w:rPr>
          <w:rStyle w:val="CommentReference"/>
        </w:rPr>
        <w:commentReference w:id="8"/>
      </w:r>
      <w:r>
        <w:rPr>
          <w:rFonts w:ascii="Times New Roman" w:hAnsi="Times New Roman" w:cs="Times New Roman"/>
          <w:lang w:val="en-CA"/>
        </w:rPr>
        <w:t xml:space="preserve">/internal/regenerative examples? </w:t>
      </w:r>
    </w:p>
    <w:p w14:paraId="44CB2A84" w14:textId="3ECDC415" w:rsidR="00E12068" w:rsidRDefault="00E12068" w:rsidP="00E12068">
      <w:pPr>
        <w:pStyle w:val="ListParagraph"/>
        <w:numPr>
          <w:ilvl w:val="2"/>
          <w:numId w:val="2"/>
        </w:numPr>
        <w:spacing w:line="480" w:lineRule="auto"/>
        <w:rPr>
          <w:rFonts w:ascii="Times New Roman" w:hAnsi="Times New Roman" w:cs="Times New Roman"/>
          <w:lang w:val="en-CA"/>
        </w:rPr>
      </w:pPr>
      <w:r>
        <w:rPr>
          <w:rFonts w:ascii="Times New Roman" w:hAnsi="Times New Roman" w:cs="Times New Roman"/>
          <w:lang w:val="en-CA"/>
        </w:rPr>
        <w:t>Nitrogen fixation + regeneration by microbes</w:t>
      </w:r>
    </w:p>
    <w:p w14:paraId="76E824C7" w14:textId="20AB070E" w:rsidR="00E12068" w:rsidRDefault="00E12068" w:rsidP="00E12068">
      <w:pPr>
        <w:pStyle w:val="ListParagraph"/>
        <w:numPr>
          <w:ilvl w:val="3"/>
          <w:numId w:val="2"/>
        </w:numPr>
        <w:spacing w:line="480" w:lineRule="auto"/>
        <w:rPr>
          <w:rFonts w:ascii="Times New Roman" w:hAnsi="Times New Roman" w:cs="Times New Roman"/>
          <w:lang w:val="en-CA"/>
        </w:rPr>
      </w:pPr>
      <w:r>
        <w:rPr>
          <w:rFonts w:ascii="Times New Roman" w:hAnsi="Times New Roman" w:cs="Times New Roman"/>
          <w:lang w:val="en-CA"/>
        </w:rPr>
        <w:t>Seasonal differences in rates?</w:t>
      </w:r>
    </w:p>
    <w:p w14:paraId="078548DE" w14:textId="77777777" w:rsidR="00E12068" w:rsidRDefault="00E12068" w:rsidP="00E12068">
      <w:pPr>
        <w:pStyle w:val="ListParagraph"/>
        <w:numPr>
          <w:ilvl w:val="2"/>
          <w:numId w:val="2"/>
        </w:numPr>
        <w:spacing w:line="480" w:lineRule="auto"/>
        <w:rPr>
          <w:rFonts w:ascii="Times New Roman" w:hAnsi="Times New Roman" w:cs="Times New Roman"/>
          <w:lang w:val="en-CA"/>
        </w:rPr>
      </w:pPr>
      <w:r>
        <w:rPr>
          <w:rFonts w:ascii="Times New Roman" w:hAnsi="Times New Roman" w:cs="Times New Roman"/>
          <w:lang w:val="en-CA"/>
        </w:rPr>
        <w:t>Animal excretion + egestion</w:t>
      </w:r>
    </w:p>
    <w:p w14:paraId="39D7A300" w14:textId="4914D21F" w:rsidR="007025A9" w:rsidRPr="007025A9" w:rsidRDefault="007025A9" w:rsidP="00E12068">
      <w:pPr>
        <w:pStyle w:val="ListParagraph"/>
        <w:numPr>
          <w:ilvl w:val="3"/>
          <w:numId w:val="2"/>
        </w:numPr>
        <w:spacing w:line="480" w:lineRule="auto"/>
        <w:rPr>
          <w:rFonts w:ascii="Times New Roman" w:hAnsi="Times New Roman" w:cs="Times New Roman"/>
          <w:lang w:val="en-CA"/>
        </w:rPr>
      </w:pPr>
      <w:r>
        <w:rPr>
          <w:rFonts w:ascii="Times New Roman" w:hAnsi="Times New Roman" w:cs="Times New Roman"/>
          <w:lang w:val="en-CA"/>
        </w:rPr>
        <w:t>Timing (migrations), spatial (</w:t>
      </w:r>
      <w:r w:rsidR="00E12068">
        <w:rPr>
          <w:rFonts w:ascii="Times New Roman" w:hAnsi="Times New Roman" w:cs="Times New Roman"/>
          <w:lang w:val="en-CA"/>
        </w:rPr>
        <w:t>animals concentrate on some reefs and not others</w:t>
      </w:r>
      <w:r>
        <w:rPr>
          <w:rFonts w:ascii="Times New Roman" w:hAnsi="Times New Roman" w:cs="Times New Roman"/>
          <w:lang w:val="en-CA"/>
        </w:rPr>
        <w:t>)</w:t>
      </w:r>
    </w:p>
    <w:p w14:paraId="3239CF35" w14:textId="2624D763" w:rsidR="007025A9" w:rsidRDefault="008307A0" w:rsidP="007025A9">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Talk about abiotic/biotic and temporal/spatial and large/small</w:t>
      </w:r>
      <w:r w:rsidR="00E12068">
        <w:rPr>
          <w:rFonts w:ascii="Times New Roman" w:hAnsi="Times New Roman" w:cs="Times New Roman"/>
          <w:lang w:val="en-CA"/>
        </w:rPr>
        <w:t>?</w:t>
      </w:r>
    </w:p>
    <w:p w14:paraId="2124CED1" w14:textId="77777777" w:rsidR="002145C6" w:rsidRDefault="002145C6" w:rsidP="002145C6">
      <w:pPr>
        <w:pStyle w:val="ListParagraph"/>
        <w:spacing w:line="480" w:lineRule="auto"/>
        <w:ind w:left="1440"/>
        <w:rPr>
          <w:rFonts w:ascii="Times New Roman" w:hAnsi="Times New Roman" w:cs="Times New Roman"/>
          <w:lang w:val="en-CA"/>
        </w:rPr>
      </w:pPr>
    </w:p>
    <w:p w14:paraId="6B23256B" w14:textId="19295743" w:rsidR="008307A0" w:rsidDel="007025A9" w:rsidRDefault="008307A0" w:rsidP="008307A0">
      <w:pPr>
        <w:pStyle w:val="ListParagraph"/>
        <w:numPr>
          <w:ilvl w:val="0"/>
          <w:numId w:val="2"/>
        </w:numPr>
        <w:spacing w:line="480" w:lineRule="auto"/>
        <w:rPr>
          <w:del w:id="9" w:author="Em Lim" w:date="2024-01-15T11:15:00Z"/>
          <w:rFonts w:ascii="Times New Roman" w:hAnsi="Times New Roman" w:cs="Times New Roman"/>
          <w:lang w:val="en-CA"/>
        </w:rPr>
      </w:pPr>
      <w:del w:id="10" w:author="Em Lim" w:date="2024-01-15T11:15:00Z">
        <w:r w:rsidDel="007025A9">
          <w:rPr>
            <w:rFonts w:ascii="Times New Roman" w:hAnsi="Times New Roman" w:cs="Times New Roman"/>
            <w:lang w:val="en-CA"/>
          </w:rPr>
          <w:delText>Variability isn’t just abiotic! It also comes from animals!</w:delText>
        </w:r>
      </w:del>
    </w:p>
    <w:p w14:paraId="3ABF6C59" w14:textId="05211997" w:rsidR="008307A0" w:rsidDel="007025A9" w:rsidRDefault="008307A0" w:rsidP="008307A0">
      <w:pPr>
        <w:pStyle w:val="ListParagraph"/>
        <w:numPr>
          <w:ilvl w:val="1"/>
          <w:numId w:val="2"/>
        </w:numPr>
        <w:spacing w:line="480" w:lineRule="auto"/>
        <w:rPr>
          <w:del w:id="11" w:author="Em Lim" w:date="2024-01-15T11:15:00Z"/>
          <w:rFonts w:ascii="Times New Roman" w:hAnsi="Times New Roman" w:cs="Times New Roman"/>
          <w:lang w:val="en-CA"/>
        </w:rPr>
      </w:pPr>
      <w:del w:id="12" w:author="Em Lim" w:date="2024-01-15T11:15:00Z">
        <w:r w:rsidDel="007025A9">
          <w:rPr>
            <w:rFonts w:ascii="Times New Roman" w:hAnsi="Times New Roman" w:cs="Times New Roman"/>
            <w:lang w:val="en-CA"/>
          </w:rPr>
          <w:delText>Explain CNC</w:delText>
        </w:r>
      </w:del>
    </w:p>
    <w:p w14:paraId="1522D014" w14:textId="5154A502" w:rsidR="008307A0" w:rsidDel="007025A9" w:rsidRDefault="008307A0" w:rsidP="008307A0">
      <w:pPr>
        <w:pStyle w:val="ListParagraph"/>
        <w:numPr>
          <w:ilvl w:val="1"/>
          <w:numId w:val="2"/>
        </w:numPr>
        <w:spacing w:line="480" w:lineRule="auto"/>
        <w:rPr>
          <w:del w:id="13" w:author="Em Lim" w:date="2024-01-15T11:15:00Z"/>
          <w:rFonts w:ascii="Times New Roman" w:hAnsi="Times New Roman" w:cs="Times New Roman"/>
          <w:lang w:val="en-CA"/>
        </w:rPr>
      </w:pPr>
      <w:del w:id="14" w:author="Em Lim" w:date="2024-01-15T11:15:00Z">
        <w:r w:rsidDel="007025A9">
          <w:rPr>
            <w:rFonts w:ascii="Times New Roman" w:hAnsi="Times New Roman" w:cs="Times New Roman"/>
            <w:lang w:val="en-CA"/>
          </w:rPr>
          <w:delText>Talk about how animals/N fixation contribute to variability?</w:delText>
        </w:r>
      </w:del>
    </w:p>
    <w:p w14:paraId="23E6A946" w14:textId="59A566E3" w:rsidR="008307A0" w:rsidDel="007025A9" w:rsidRDefault="008307A0" w:rsidP="008307A0">
      <w:pPr>
        <w:pStyle w:val="ListParagraph"/>
        <w:numPr>
          <w:ilvl w:val="2"/>
          <w:numId w:val="2"/>
        </w:numPr>
        <w:spacing w:line="480" w:lineRule="auto"/>
        <w:rPr>
          <w:del w:id="15" w:author="Em Lim" w:date="2024-01-15T11:15:00Z"/>
          <w:rFonts w:ascii="Times New Roman" w:hAnsi="Times New Roman" w:cs="Times New Roman"/>
          <w:lang w:val="en-CA"/>
        </w:rPr>
      </w:pPr>
      <w:del w:id="16" w:author="Em Lim" w:date="2024-01-15T11:15:00Z">
        <w:r w:rsidDel="007025A9">
          <w:rPr>
            <w:rFonts w:ascii="Times New Roman" w:hAnsi="Times New Roman" w:cs="Times New Roman"/>
            <w:lang w:val="en-CA"/>
          </w:rPr>
          <w:delText>Timing: migrations (large- and small-scale)</w:delText>
        </w:r>
      </w:del>
    </w:p>
    <w:p w14:paraId="09781370" w14:textId="09639C55" w:rsidR="008307A0" w:rsidDel="007025A9" w:rsidRDefault="008307A0" w:rsidP="008307A0">
      <w:pPr>
        <w:pStyle w:val="ListParagraph"/>
        <w:numPr>
          <w:ilvl w:val="2"/>
          <w:numId w:val="2"/>
        </w:numPr>
        <w:spacing w:line="480" w:lineRule="auto"/>
        <w:rPr>
          <w:del w:id="17" w:author="Em Lim" w:date="2024-01-15T11:15:00Z"/>
          <w:rFonts w:ascii="Times New Roman" w:hAnsi="Times New Roman" w:cs="Times New Roman"/>
          <w:lang w:val="en-CA"/>
        </w:rPr>
      </w:pPr>
      <w:del w:id="18" w:author="Em Lim" w:date="2024-01-15T11:15:00Z">
        <w:r w:rsidDel="007025A9">
          <w:rPr>
            <w:rFonts w:ascii="Times New Roman" w:hAnsi="Times New Roman" w:cs="Times New Roman"/>
            <w:lang w:val="en-CA"/>
          </w:rPr>
          <w:delText>Spatial: patch reefs?</w:delText>
        </w:r>
      </w:del>
    </w:p>
    <w:p w14:paraId="61D024B5" w14:textId="0500DBC3" w:rsidR="008307A0" w:rsidDel="007025A9" w:rsidRDefault="008307A0" w:rsidP="008307A0">
      <w:pPr>
        <w:pStyle w:val="ListParagraph"/>
        <w:numPr>
          <w:ilvl w:val="2"/>
          <w:numId w:val="2"/>
        </w:numPr>
        <w:spacing w:line="480" w:lineRule="auto"/>
        <w:rPr>
          <w:del w:id="19" w:author="Em Lim" w:date="2024-01-15T11:15:00Z"/>
          <w:rFonts w:ascii="Times New Roman" w:hAnsi="Times New Roman" w:cs="Times New Roman"/>
          <w:lang w:val="en-CA"/>
        </w:rPr>
      </w:pPr>
      <w:del w:id="20" w:author="Em Lim" w:date="2024-01-15T11:15:00Z">
        <w:r w:rsidDel="007025A9">
          <w:rPr>
            <w:rFonts w:ascii="Times New Roman" w:hAnsi="Times New Roman" w:cs="Times New Roman"/>
            <w:lang w:val="en-CA"/>
          </w:rPr>
          <w:delText>May impact variability on a smaller scale than abiotic nitrogen inputs?</w:delText>
        </w:r>
      </w:del>
    </w:p>
    <w:p w14:paraId="00C87D52" w14:textId="66B59D14" w:rsidR="008307A0" w:rsidRDefault="008307A0" w:rsidP="008307A0">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Marine tropical vs temperate paragraph?</w:t>
      </w:r>
    </w:p>
    <w:p w14:paraId="6057E6AC" w14:textId="429023DC" w:rsidR="006D5284" w:rsidRDefault="003F627B" w:rsidP="006D5284">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Tropical areas receive little external input so small-scale variability</w:t>
      </w:r>
      <w:r w:rsidR="00E12068">
        <w:rPr>
          <w:rFonts w:ascii="Times New Roman" w:hAnsi="Times New Roman" w:cs="Times New Roman"/>
          <w:lang w:val="en-CA"/>
        </w:rPr>
        <w:t xml:space="preserve"> of when and where animals are found</w:t>
      </w:r>
      <w:r>
        <w:rPr>
          <w:rFonts w:ascii="Times New Roman" w:hAnsi="Times New Roman" w:cs="Times New Roman"/>
          <w:lang w:val="en-CA"/>
        </w:rPr>
        <w:t xml:space="preserve"> (</w:t>
      </w:r>
      <w:proofErr w:type="spellStart"/>
      <w:r w:rsidR="00E12068">
        <w:rPr>
          <w:rFonts w:ascii="Times New Roman" w:hAnsi="Times New Roman" w:cs="Times New Roman"/>
          <w:lang w:val="en-CA"/>
        </w:rPr>
        <w:t>eg</w:t>
      </w:r>
      <w:proofErr w:type="spellEnd"/>
      <w:r w:rsidR="00E12068">
        <w:rPr>
          <w:rFonts w:ascii="Times New Roman" w:hAnsi="Times New Roman" w:cs="Times New Roman"/>
          <w:lang w:val="en-CA"/>
        </w:rPr>
        <w:t xml:space="preserve"> </w:t>
      </w:r>
      <w:r>
        <w:rPr>
          <w:rFonts w:ascii="Times New Roman" w:hAnsi="Times New Roman" w:cs="Times New Roman"/>
          <w:lang w:val="en-CA"/>
        </w:rPr>
        <w:t>patch reefs) contribute to a lot of variability in nutrient availability</w:t>
      </w:r>
    </w:p>
    <w:p w14:paraId="52204857" w14:textId="2E0E0A37" w:rsidR="003F627B" w:rsidRDefault="003F627B" w:rsidP="006D5284">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External sources assumed to dominate variability in temperate regions (</w:t>
      </w:r>
      <w:proofErr w:type="spellStart"/>
      <w:r>
        <w:rPr>
          <w:rFonts w:ascii="Times New Roman" w:hAnsi="Times New Roman" w:cs="Times New Roman"/>
          <w:lang w:val="en-CA"/>
        </w:rPr>
        <w:t>eg.</w:t>
      </w:r>
      <w:proofErr w:type="spellEnd"/>
      <w:r>
        <w:rPr>
          <w:rFonts w:ascii="Times New Roman" w:hAnsi="Times New Roman" w:cs="Times New Roman"/>
          <w:lang w:val="en-CA"/>
        </w:rPr>
        <w:t xml:space="preserve"> upwelling, run-off)</w:t>
      </w:r>
    </w:p>
    <w:p w14:paraId="6BAAA6EF" w14:textId="25467F5B" w:rsidR="00AC6441" w:rsidRDefault="00AC6441" w:rsidP="00AC6441">
      <w:pPr>
        <w:pStyle w:val="ListParagraph"/>
        <w:numPr>
          <w:ilvl w:val="2"/>
          <w:numId w:val="2"/>
        </w:numPr>
        <w:spacing w:line="480" w:lineRule="auto"/>
        <w:rPr>
          <w:rFonts w:ascii="Times New Roman" w:hAnsi="Times New Roman" w:cs="Times New Roman"/>
          <w:lang w:val="en-CA"/>
        </w:rPr>
      </w:pPr>
      <w:proofErr w:type="gramStart"/>
      <w:r>
        <w:rPr>
          <w:rFonts w:ascii="Times New Roman" w:hAnsi="Times New Roman" w:cs="Times New Roman"/>
          <w:lang w:val="en-CA"/>
        </w:rPr>
        <w:t>Also</w:t>
      </w:r>
      <w:proofErr w:type="gramEnd"/>
      <w:r>
        <w:rPr>
          <w:rFonts w:ascii="Times New Roman" w:hAnsi="Times New Roman" w:cs="Times New Roman"/>
          <w:lang w:val="en-CA"/>
        </w:rPr>
        <w:t xml:space="preserve"> high wave action and currents thought to limit small scale variation?</w:t>
      </w:r>
    </w:p>
    <w:p w14:paraId="35423D76" w14:textId="7EF3F8FE" w:rsidR="003F627B" w:rsidRDefault="003F627B" w:rsidP="006D5284">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But maybe animals are contributing to variability in temperate places too?</w:t>
      </w:r>
    </w:p>
    <w:p w14:paraId="70A416CA" w14:textId="2B9B3305" w:rsidR="003F627B" w:rsidRDefault="003F627B" w:rsidP="003F627B">
      <w:pPr>
        <w:pStyle w:val="ListParagraph"/>
        <w:numPr>
          <w:ilvl w:val="2"/>
          <w:numId w:val="2"/>
        </w:numPr>
        <w:spacing w:line="480" w:lineRule="auto"/>
        <w:rPr>
          <w:rFonts w:ascii="Times New Roman" w:hAnsi="Times New Roman" w:cs="Times New Roman"/>
          <w:lang w:val="en-CA"/>
        </w:rPr>
      </w:pPr>
      <w:r>
        <w:rPr>
          <w:rFonts w:ascii="Times New Roman" w:hAnsi="Times New Roman" w:cs="Times New Roman"/>
          <w:lang w:val="en-CA"/>
        </w:rPr>
        <w:t>Could mention that ammonium is preferred over nitrates here?</w:t>
      </w:r>
    </w:p>
    <w:p w14:paraId="7C01103E" w14:textId="0CD2E588" w:rsidR="003F627B" w:rsidRDefault="003F627B" w:rsidP="003F627B">
      <w:pPr>
        <w:pStyle w:val="ListParagraph"/>
        <w:numPr>
          <w:ilvl w:val="2"/>
          <w:numId w:val="2"/>
        </w:numPr>
        <w:spacing w:line="480" w:lineRule="auto"/>
        <w:rPr>
          <w:rFonts w:ascii="Times New Roman" w:hAnsi="Times New Roman" w:cs="Times New Roman"/>
          <w:lang w:val="en-CA"/>
        </w:rPr>
      </w:pPr>
      <w:r>
        <w:rPr>
          <w:rFonts w:ascii="Times New Roman" w:hAnsi="Times New Roman" w:cs="Times New Roman"/>
          <w:lang w:val="en-CA"/>
        </w:rPr>
        <w:t xml:space="preserve">Cite Pfister mussel paper and </w:t>
      </w:r>
      <w:r w:rsidR="00782EA1">
        <w:rPr>
          <w:rFonts w:ascii="Times New Roman" w:hAnsi="Times New Roman" w:cs="Times New Roman"/>
          <w:lang w:val="en-CA"/>
        </w:rPr>
        <w:t xml:space="preserve">the </w:t>
      </w:r>
      <w:proofErr w:type="spellStart"/>
      <w:r w:rsidR="00782EA1" w:rsidRPr="00782EA1">
        <w:rPr>
          <w:rFonts w:ascii="Times New Roman" w:hAnsi="Times New Roman" w:cs="Times New Roman"/>
          <w:lang w:val="en-CA"/>
        </w:rPr>
        <w:t>Aquilino</w:t>
      </w:r>
      <w:proofErr w:type="spellEnd"/>
      <w:r w:rsidR="00782EA1">
        <w:rPr>
          <w:rFonts w:ascii="Times New Roman" w:hAnsi="Times New Roman" w:cs="Times New Roman"/>
          <w:lang w:val="en-CA"/>
        </w:rPr>
        <w:t xml:space="preserve"> paper</w:t>
      </w:r>
    </w:p>
    <w:p w14:paraId="58A96B62" w14:textId="65002FA4" w:rsidR="008307A0" w:rsidRDefault="008307A0" w:rsidP="008307A0">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Set up what we’re doing?</w:t>
      </w:r>
    </w:p>
    <w:p w14:paraId="5330A32F" w14:textId="2B634F63" w:rsidR="008307A0" w:rsidRDefault="008307A0" w:rsidP="008307A0">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Intro Barkley Sound region?</w:t>
      </w:r>
    </w:p>
    <w:p w14:paraId="1BE9517F" w14:textId="6073B19B" w:rsidR="003F627B" w:rsidRDefault="003F627B" w:rsidP="008307A0">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Intro into kelp forests and rocky reefs?</w:t>
      </w:r>
    </w:p>
    <w:p w14:paraId="1E443654" w14:textId="079F40C5" w:rsidR="00EB3BC7" w:rsidRDefault="00CE7337" w:rsidP="00CE7337">
      <w:pPr>
        <w:pStyle w:val="ListParagraph"/>
        <w:numPr>
          <w:ilvl w:val="1"/>
          <w:numId w:val="2"/>
        </w:numPr>
        <w:spacing w:line="480" w:lineRule="auto"/>
        <w:rPr>
          <w:rFonts w:ascii="Times New Roman" w:hAnsi="Times New Roman" w:cs="Times New Roman"/>
          <w:lang w:val="en-CA"/>
        </w:rPr>
      </w:pPr>
      <w:r>
        <w:rPr>
          <w:rFonts w:ascii="Times New Roman" w:hAnsi="Times New Roman" w:cs="Times New Roman"/>
          <w:lang w:val="en-CA"/>
        </w:rPr>
        <w:t>Set up the experiment/hypothesis/questions</w:t>
      </w:r>
    </w:p>
    <w:p w14:paraId="03847659" w14:textId="77777777" w:rsidR="00EB3BC7" w:rsidRDefault="00EB3BC7">
      <w:pPr>
        <w:rPr>
          <w:rFonts w:ascii="Times New Roman" w:hAnsi="Times New Roman" w:cs="Times New Roman"/>
          <w:lang w:val="en-CA"/>
        </w:rPr>
      </w:pPr>
      <w:r>
        <w:rPr>
          <w:rFonts w:ascii="Times New Roman" w:hAnsi="Times New Roman" w:cs="Times New Roman"/>
          <w:lang w:val="en-CA"/>
        </w:rPr>
        <w:br w:type="page"/>
      </w:r>
    </w:p>
    <w:p w14:paraId="1F39CDF7" w14:textId="229E1CE9" w:rsidR="00CE7337" w:rsidRPr="00EB3BC7" w:rsidRDefault="00EB3BC7" w:rsidP="00EB3BC7">
      <w:pPr>
        <w:spacing w:line="480" w:lineRule="auto"/>
        <w:rPr>
          <w:rFonts w:ascii="Times New Roman" w:hAnsi="Times New Roman" w:cs="Times New Roman"/>
          <w:b/>
          <w:lang w:val="en-CA"/>
        </w:rPr>
      </w:pPr>
      <w:r w:rsidRPr="00EB3BC7">
        <w:rPr>
          <w:rFonts w:ascii="Times New Roman" w:hAnsi="Times New Roman" w:cs="Times New Roman"/>
          <w:b/>
          <w:lang w:val="en-CA"/>
        </w:rPr>
        <w:lastRenderedPageBreak/>
        <w:t>Methods</w:t>
      </w:r>
    </w:p>
    <w:p w14:paraId="7DD35F2F" w14:textId="0D874FD7" w:rsidR="00217D47" w:rsidRPr="00217D47" w:rsidRDefault="00217D47" w:rsidP="00EB3BC7">
      <w:pPr>
        <w:spacing w:line="480" w:lineRule="auto"/>
        <w:rPr>
          <w:rFonts w:ascii="Times New Roman" w:hAnsi="Times New Roman" w:cs="Times New Roman"/>
          <w:i/>
          <w:lang w:val="en-CA"/>
        </w:rPr>
      </w:pPr>
      <w:r w:rsidRPr="00217D47">
        <w:rPr>
          <w:rFonts w:ascii="Times New Roman" w:hAnsi="Times New Roman" w:cs="Times New Roman"/>
          <w:i/>
          <w:lang w:val="en-CA"/>
        </w:rPr>
        <w:t>RLS large scale</w:t>
      </w:r>
    </w:p>
    <w:p w14:paraId="58195507" w14:textId="27637B81" w:rsidR="009E6CC7" w:rsidRDefault="00217D47" w:rsidP="00EB3BC7">
      <w:pPr>
        <w:spacing w:line="480" w:lineRule="auto"/>
        <w:rPr>
          <w:rFonts w:ascii="Times New Roman" w:hAnsi="Times New Roman" w:cs="Times New Roman"/>
          <w:lang w:val="en-CA"/>
        </w:rPr>
      </w:pPr>
      <w:r>
        <w:rPr>
          <w:rFonts w:ascii="Times New Roman" w:hAnsi="Times New Roman" w:cs="Times New Roman"/>
          <w:lang w:val="en-CA"/>
        </w:rPr>
        <w:tab/>
      </w:r>
      <w:r w:rsidRPr="007A5BAE">
        <w:rPr>
          <w:rFonts w:ascii="Times New Roman" w:hAnsi="Times New Roman" w:cs="Times New Roman"/>
          <w:lang w:val="en-CA"/>
        </w:rPr>
        <w:t xml:space="preserve">To explore the large-scale variability of </w:t>
      </w:r>
      <w:r w:rsidRPr="007A5BAE">
        <w:rPr>
          <w:rFonts w:ascii="Times New Roman" w:hAnsi="Times New Roman" w:cs="Times New Roman"/>
          <w:color w:val="000000"/>
          <w:lang w:val="en-CA"/>
        </w:rPr>
        <w:t>NH</w:t>
      </w:r>
      <w:r w:rsidRPr="007A5BAE">
        <w:rPr>
          <w:rFonts w:ascii="Times New Roman" w:hAnsi="Times New Roman" w:cs="Times New Roman"/>
          <w:color w:val="000000"/>
          <w:vertAlign w:val="subscript"/>
          <w:lang w:val="en-CA"/>
        </w:rPr>
        <w:t>4</w:t>
      </w:r>
      <w:r w:rsidRPr="007A5BAE">
        <w:rPr>
          <w:rFonts w:ascii="Times New Roman" w:hAnsi="Times New Roman" w:cs="Times New Roman"/>
          <w:color w:val="000000"/>
          <w:vertAlign w:val="superscript"/>
          <w:lang w:val="en-CA"/>
        </w:rPr>
        <w:t>+</w:t>
      </w:r>
      <w:r w:rsidRPr="007A5BAE">
        <w:rPr>
          <w:rFonts w:ascii="Times New Roman" w:hAnsi="Times New Roman" w:cs="Times New Roman"/>
          <w:lang w:val="en-CA"/>
        </w:rPr>
        <w:t xml:space="preserve"> on rocky reefs, </w:t>
      </w:r>
      <w:r>
        <w:rPr>
          <w:rFonts w:ascii="Times New Roman" w:hAnsi="Times New Roman" w:cs="Times New Roman"/>
          <w:lang w:val="en-CA"/>
        </w:rPr>
        <w:t>we</w:t>
      </w:r>
      <w:r w:rsidRPr="007A5BAE">
        <w:rPr>
          <w:rFonts w:ascii="Times New Roman" w:hAnsi="Times New Roman" w:cs="Times New Roman"/>
          <w:lang w:val="en-CA"/>
        </w:rPr>
        <w:t xml:space="preserve"> collected subtidal </w:t>
      </w:r>
      <w:r w:rsidRPr="007A5BAE">
        <w:rPr>
          <w:rFonts w:ascii="Times New Roman" w:hAnsi="Times New Roman" w:cs="Times New Roman"/>
          <w:color w:val="000000"/>
          <w:lang w:val="en-CA"/>
        </w:rPr>
        <w:t>NH</w:t>
      </w:r>
      <w:r w:rsidRPr="007A5BAE">
        <w:rPr>
          <w:rFonts w:ascii="Times New Roman" w:hAnsi="Times New Roman" w:cs="Times New Roman"/>
          <w:color w:val="000000"/>
          <w:vertAlign w:val="subscript"/>
          <w:lang w:val="en-CA"/>
        </w:rPr>
        <w:t>4</w:t>
      </w:r>
      <w:r w:rsidRPr="007A5BAE">
        <w:rPr>
          <w:rFonts w:ascii="Times New Roman" w:hAnsi="Times New Roman" w:cs="Times New Roman"/>
          <w:color w:val="000000"/>
          <w:vertAlign w:val="superscript"/>
          <w:lang w:val="en-CA"/>
        </w:rPr>
        <w:t xml:space="preserve">+ </w:t>
      </w:r>
      <w:r w:rsidRPr="007A5BAE">
        <w:rPr>
          <w:rFonts w:ascii="Times New Roman" w:hAnsi="Times New Roman" w:cs="Times New Roman"/>
          <w:lang w:val="en-CA"/>
        </w:rPr>
        <w:t xml:space="preserve">samples paired with fish and invertebrate surveys using a globally standardized method (Reef Life Survey) at </w:t>
      </w:r>
      <w:r w:rsidR="00576692">
        <w:rPr>
          <w:rFonts w:ascii="Times New Roman" w:hAnsi="Times New Roman" w:cs="Times New Roman"/>
          <w:lang w:val="en-CA"/>
        </w:rPr>
        <w:t>27</w:t>
      </w:r>
      <w:r w:rsidRPr="007A5BAE">
        <w:rPr>
          <w:rFonts w:ascii="Times New Roman" w:hAnsi="Times New Roman" w:cs="Times New Roman"/>
          <w:lang w:val="en-CA"/>
        </w:rPr>
        <w:t xml:space="preserve"> subtidal sites in Barkley Sound, BC</w:t>
      </w:r>
      <w:r w:rsidR="00547A38">
        <w:rPr>
          <w:rFonts w:ascii="Times New Roman" w:hAnsi="Times New Roman" w:cs="Times New Roman"/>
          <w:lang w:val="en-CA"/>
        </w:rPr>
        <w:t xml:space="preserve"> </w:t>
      </w:r>
      <w:r w:rsidR="00173964">
        <w:rPr>
          <w:rFonts w:ascii="Times New Roman" w:hAnsi="Times New Roman" w:cs="Times New Roman"/>
          <w:lang w:val="en-CA"/>
        </w:rPr>
        <w:t>from the end of April – early May</w:t>
      </w:r>
      <w:r w:rsidR="00547A38">
        <w:rPr>
          <w:rFonts w:ascii="Times New Roman" w:hAnsi="Times New Roman" w:cs="Times New Roman"/>
          <w:lang w:val="en-CA"/>
        </w:rPr>
        <w:t xml:space="preserve"> </w:t>
      </w:r>
      <w:r w:rsidR="00173964">
        <w:rPr>
          <w:rFonts w:ascii="Times New Roman" w:hAnsi="Times New Roman" w:cs="Times New Roman"/>
          <w:lang w:val="en-CA"/>
        </w:rPr>
        <w:t xml:space="preserve">each year from 2021 – 2023 </w:t>
      </w:r>
      <w:r w:rsidR="00576692">
        <w:rPr>
          <w:rFonts w:ascii="Times New Roman" w:hAnsi="Times New Roman" w:cs="Times New Roman"/>
          <w:lang w:val="en-CA"/>
        </w:rPr>
        <w:t>(</w:t>
      </w:r>
      <w:commentRangeStart w:id="21"/>
      <w:r w:rsidR="00576692">
        <w:rPr>
          <w:rFonts w:ascii="Times New Roman" w:hAnsi="Times New Roman" w:cs="Times New Roman"/>
          <w:lang w:val="en-CA"/>
        </w:rPr>
        <w:t>Table 1</w:t>
      </w:r>
      <w:commentRangeEnd w:id="21"/>
      <w:r w:rsidR="00576692">
        <w:rPr>
          <w:rStyle w:val="CommentReference"/>
        </w:rPr>
        <w:commentReference w:id="21"/>
      </w:r>
      <w:r w:rsidR="00576692">
        <w:rPr>
          <w:rFonts w:ascii="Times New Roman" w:hAnsi="Times New Roman" w:cs="Times New Roman"/>
          <w:lang w:val="en-CA"/>
        </w:rPr>
        <w:t>)</w:t>
      </w:r>
      <w:r w:rsidRPr="007A5BAE">
        <w:rPr>
          <w:rFonts w:ascii="Times New Roman" w:hAnsi="Times New Roman" w:cs="Times New Roman"/>
          <w:lang w:val="en-CA"/>
        </w:rPr>
        <w:t>.</w:t>
      </w:r>
      <w:r>
        <w:rPr>
          <w:rFonts w:ascii="Times New Roman" w:hAnsi="Times New Roman" w:cs="Times New Roman"/>
          <w:lang w:val="en-CA"/>
        </w:rPr>
        <w:t xml:space="preserve"> </w:t>
      </w:r>
      <w:r w:rsidR="00547A38">
        <w:rPr>
          <w:rFonts w:ascii="Times New Roman" w:hAnsi="Times New Roman" w:cs="Times New Roman"/>
          <w:lang w:val="en-CA"/>
        </w:rPr>
        <w:t xml:space="preserve">A full explanation of the Reef Life Survey method are available online </w:t>
      </w:r>
      <w:r w:rsidR="00547A38" w:rsidRPr="00547A38">
        <w:rPr>
          <w:rFonts w:ascii="Times New Roman" w:hAnsi="Times New Roman" w:cs="Times New Roman"/>
          <w:lang w:val="en-CA"/>
        </w:rPr>
        <w:t>(http://www.reeflifesurvey.com</w:t>
      </w:r>
      <w:r w:rsidR="00ED5552">
        <w:rPr>
          <w:rFonts w:ascii="Times New Roman" w:hAnsi="Times New Roman" w:cs="Times New Roman"/>
          <w:lang w:val="en-CA"/>
        </w:rPr>
        <w:t>/methods</w:t>
      </w:r>
      <w:r w:rsidR="00547A38" w:rsidRPr="00547A38">
        <w:rPr>
          <w:rFonts w:ascii="Times New Roman" w:hAnsi="Times New Roman" w:cs="Times New Roman"/>
          <w:lang w:val="en-CA"/>
        </w:rPr>
        <w:t>)</w:t>
      </w:r>
      <w:r w:rsidR="00547A38">
        <w:rPr>
          <w:rFonts w:ascii="Times New Roman" w:hAnsi="Times New Roman" w:cs="Times New Roman"/>
          <w:lang w:val="en-CA"/>
        </w:rPr>
        <w:t xml:space="preserve"> and provided by </w:t>
      </w:r>
      <w:r w:rsidR="00547A38">
        <w:rPr>
          <w:rFonts w:ascii="Times New Roman" w:hAnsi="Times New Roman" w:cs="Times New Roman"/>
          <w:lang w:val="en-CA"/>
        </w:rPr>
        <w:fldChar w:fldCharType="begin"/>
      </w:r>
      <w:r w:rsidR="00933A0C">
        <w:rPr>
          <w:rFonts w:ascii="Times New Roman" w:hAnsi="Times New Roman" w:cs="Times New Roman"/>
          <w:lang w:val="en-CA"/>
        </w:rPr>
        <w:instrText xml:space="preserve"> ADDIN ZOTERO_ITEM CSL_CITATION {"citationID":"SXzD0Yho","properties":{"formattedCitation":"(Edgar and Stuart-Smith, 2009; Edgar et al., 2020)","plainCitation":"(Edgar and Stuart-Smith, 2009; Edgar et al., 2020)","dontUpdate":true,"noteIndex":0},"citationItems":[{"id":4454,"uris":["http://zotero.org/users/local/idKDtb7T/items/TRW3456E"],"itemData":{"id":4454,"type":"article-journal","abstract":"Reef Life Survey (RLS) provides a new model for ecological monitoring through training experienced recreational divers in underwater visual census methods to the level of skilled scientists. Detail produced is similar to that of programs with professional scientific teams, at low cost to allow global coverage. RLS differs from most other citizen science initiatives in its emphasis on rigorous training and data quality rather than open participation, selectively involving the most skilled and committed members. Volunteers participate primarily because they appreciate the close relationship with scientists, other divers, and managers, and see their efforts directly contributing to improved environmental outcomes. RLS works closely with Australian management agencies, scheduling annual events at core monitoring sites associated with 10 inshore marine protected areas Australia-wide. Surveys of 12 offshore Australian Marine Parks (AMPs) are realized through 2–4 week voyages in a sailing catamaran crewed by volunteers. Across the AMP network, RLS surveys have quantified densities of fishes, mobile invertebrates, macroalgae and corals at 350 shallow coral reef sites (180 sites surveyed on two or more occasions), providing an understanding of (i) population changes amongst threatened species including sea snakes, (ii) responses of fish and invertebrate populations following fisheries closures, (iii) ecosystem-wide impacts of marine heat-waves, and (iv) the extent that AMPs spanning the network comprehensively encompass national coral reef biodiversity. This scientist/volunteer/manager collaboration could be greatly expanded globally (presently 3537 sites in 53 countries).","container-title":"Biological Conservation","DOI":"10.1016/j.biocon.2020.108855","ISSN":"0006-3207","journalAbbreviation":"Biological Conservation","page":"108855","source":"ScienceDirect","title":"Establishing the ecological basis for conservation of shallow marine life using Reef Life Survey","volume":"252","author":[{"family":"Edgar","given":"Graham J."},{"family":"Cooper","given":"Antonia"},{"family":"Baker","given":"Susan C."},{"family":"Barker","given":"William"},{"family":"Barrett","given":"Neville S."},{"family":"Becerro","given":"Mikel A."},{"family":"Bates","given":"Amanda E."},{"family":"Brock","given":"Danny"},{"family":"Ceccarelli","given":"Daniela M."},{"family":"Clausius","given":"Ella"},{"family":"Davey","given":"Marlene"},{"family":"Davis","given":"Tom R."},{"family":"Day","given":"Paul B."},{"family":"Green","given":"Andrew"},{"family":"Griffiths","given":"Samuel R."},{"family":"Hicks","given":"Jamie"},{"family":"Hinojosa","given":"Iván A."},{"family":"Jones","given":"Ben K."},{"family":"Kininmonth","given":"Stuart"},{"family":"Larkin","given":"Meryl F."},{"family":"Lazzari","given":"Natali"},{"family":"Lefcheck","given":"Jonathan S."},{"family":"Ling","given":"Scott D."},{"family":"Mooney","given":"Peter"},{"family":"Oh","given":"Elizabeth"},{"family":"Pérez-Matus","given":"Alejandro"},{"family":"Pocklington","given":"Jacqueline B."},{"family":"Riera","given":"Rodrigo"},{"family":"Sanabria-Fernandez","given":"Jose A."},{"family":"Seroussi","given":"Yanir"},{"family":"Shaw","given":"Ian"},{"family":"Shields","given":"Derek"},{"family":"Shields","given":"Joe"},{"family":"Smith","given":"Margo"},{"family":"Soler","given":"German A."},{"family":"Stuart-Smith","given":"Jemina"},{"family":"Turnbull","given":"John"},{"family":"Stuart-Smith","given":"Rick D."}],"issued":{"date-parts":[["2020",12,1]]}}},{"id":4453,"uris":["http://zotero.org/users/local/idKDtb7T/items/SM6LVWQQ"],"itemData":{"id":4453,"type":"article-journal","abstract":"Data compiled by volunteer divers were utilised in a continental-scale investigation of ecological differences between reefs in no-take sanctuary zones in marine protected areas (MPAs) and adjacent fished zones. In a validation analysis, volunteer-generated data were found to be comparable to data obtained by scientific dive teams for all metrics investigated: estimated total number of species, total faunal abundance, mean fish size, and faunal composition of species sighted along transects. Variation between individual divers within volunteer and professional groups also contributed little to total estimated variance between transects compared to residual variation between replicate transects, variation between sites, and variation between regions studied. Sites in 11 MPAs distributed around 5000 km of the Australian coastline had significantly more large (&gt; 30 cm) fishes and total fish biomass than nearby fished reference sites. For the older MPAs, fishes belonging to the largest size class (≥80 cm) were observed approximately 10 times more often in sanctuary zones than in fished zones, while fishes in the smallest size class (2.5 cm) occurred at densities approximately 4 times higher in fished zones than in sanctuary zones. Results of our empirical field surveys contrast in several respects with outcomes of published meta-analyses. No overall differences in fish densities were evident between sanctuary zones and fished zones. The response of fish species richness to protection varied significantly between different MPAs, while invertebrate density and species richness were both significantly lower in sanctuary zones than in fished zones.","container-title":"Marine Ecology Progress Series","DOI":"10.3354/meps08149","ISSN":"0171-8630, 1616-1599","journalAbbreviation":"Mar. Ecol. Prog. Ser.","language":"en","page":"51-62","source":"DOI.org (Crossref)","title":"Ecological effects of marine protected areas on rocky reef communities—a continental-scale analysis","volume":"388","author":[{"family":"Edgar","given":"Gj"},{"family":"Stuart-Smith","given":"Rd"}],"issued":{"date-parts":[["2009",8,19]]}}}],"schema":"https://github.com/citation-style-language/schema/raw/master/csl-citation.json"} </w:instrText>
      </w:r>
      <w:r w:rsidR="00547A38">
        <w:rPr>
          <w:rFonts w:ascii="Times New Roman" w:hAnsi="Times New Roman" w:cs="Times New Roman"/>
          <w:lang w:val="en-CA"/>
        </w:rPr>
        <w:fldChar w:fldCharType="separate"/>
      </w:r>
      <w:r w:rsidR="00547A38">
        <w:rPr>
          <w:rFonts w:ascii="Times New Roman" w:hAnsi="Times New Roman" w:cs="Times New Roman"/>
          <w:noProof/>
          <w:lang w:val="en-CA"/>
        </w:rPr>
        <w:t xml:space="preserve">Edgar and Stuart-Smith, </w:t>
      </w:r>
      <w:r w:rsidR="00ED5552">
        <w:rPr>
          <w:rFonts w:ascii="Times New Roman" w:hAnsi="Times New Roman" w:cs="Times New Roman"/>
          <w:noProof/>
          <w:lang w:val="en-CA"/>
        </w:rPr>
        <w:t>(</w:t>
      </w:r>
      <w:r w:rsidR="00547A38">
        <w:rPr>
          <w:rFonts w:ascii="Times New Roman" w:hAnsi="Times New Roman" w:cs="Times New Roman"/>
          <w:noProof/>
          <w:lang w:val="en-CA"/>
        </w:rPr>
        <w:t>2009</w:t>
      </w:r>
      <w:r w:rsidR="00ED5552">
        <w:rPr>
          <w:rFonts w:ascii="Times New Roman" w:hAnsi="Times New Roman" w:cs="Times New Roman"/>
          <w:noProof/>
          <w:lang w:val="en-CA"/>
        </w:rPr>
        <w:t xml:space="preserve"> and</w:t>
      </w:r>
      <w:r w:rsidR="00547A38">
        <w:rPr>
          <w:rFonts w:ascii="Times New Roman" w:hAnsi="Times New Roman" w:cs="Times New Roman"/>
          <w:noProof/>
          <w:lang w:val="en-CA"/>
        </w:rPr>
        <w:t xml:space="preserve"> Edgar et al., </w:t>
      </w:r>
      <w:r w:rsidR="00ED5552">
        <w:rPr>
          <w:rFonts w:ascii="Times New Roman" w:hAnsi="Times New Roman" w:cs="Times New Roman"/>
          <w:noProof/>
          <w:lang w:val="en-CA"/>
        </w:rPr>
        <w:t>(</w:t>
      </w:r>
      <w:r w:rsidR="00547A38">
        <w:rPr>
          <w:rFonts w:ascii="Times New Roman" w:hAnsi="Times New Roman" w:cs="Times New Roman"/>
          <w:noProof/>
          <w:lang w:val="en-CA"/>
        </w:rPr>
        <w:t>2020)</w:t>
      </w:r>
      <w:r w:rsidR="00547A38">
        <w:rPr>
          <w:rFonts w:ascii="Times New Roman" w:hAnsi="Times New Roman" w:cs="Times New Roman"/>
          <w:lang w:val="en-CA"/>
        </w:rPr>
        <w:fldChar w:fldCharType="end"/>
      </w:r>
      <w:r w:rsidR="00547A38">
        <w:rPr>
          <w:rFonts w:ascii="Times New Roman" w:hAnsi="Times New Roman" w:cs="Times New Roman"/>
          <w:lang w:val="en-CA"/>
        </w:rPr>
        <w:t xml:space="preserve">. At each rocky reef site, </w:t>
      </w:r>
      <w:r w:rsidR="00ED5552">
        <w:rPr>
          <w:rFonts w:ascii="Times New Roman" w:hAnsi="Times New Roman" w:cs="Times New Roman"/>
          <w:lang w:val="en-CA"/>
        </w:rPr>
        <w:t>a pair of trained</w:t>
      </w:r>
      <w:r w:rsidR="00547A38">
        <w:rPr>
          <w:rFonts w:ascii="Times New Roman" w:hAnsi="Times New Roman" w:cs="Times New Roman"/>
          <w:lang w:val="en-CA"/>
        </w:rPr>
        <w:t xml:space="preserve"> SCUBA divers </w:t>
      </w:r>
      <w:r w:rsidR="00ED5552">
        <w:rPr>
          <w:rFonts w:ascii="Times New Roman" w:hAnsi="Times New Roman" w:cs="Times New Roman"/>
          <w:lang w:val="en-CA"/>
        </w:rPr>
        <w:t>assessed</w:t>
      </w:r>
      <w:r w:rsidR="00547A38">
        <w:rPr>
          <w:rFonts w:ascii="Times New Roman" w:hAnsi="Times New Roman" w:cs="Times New Roman"/>
          <w:lang w:val="en-CA"/>
        </w:rPr>
        <w:t xml:space="preserve"> fish and</w:t>
      </w:r>
      <w:r w:rsidR="00ED5552">
        <w:rPr>
          <w:rFonts w:ascii="Times New Roman" w:hAnsi="Times New Roman" w:cs="Times New Roman"/>
          <w:lang w:val="en-CA"/>
        </w:rPr>
        <w:t xml:space="preserve"> </w:t>
      </w:r>
      <w:r w:rsidR="00547A38">
        <w:rPr>
          <w:rFonts w:ascii="Times New Roman" w:hAnsi="Times New Roman" w:cs="Times New Roman"/>
          <w:lang w:val="en-CA"/>
        </w:rPr>
        <w:t>invertebrat</w:t>
      </w:r>
      <w:r w:rsidR="00ED5552">
        <w:rPr>
          <w:rFonts w:ascii="Times New Roman" w:hAnsi="Times New Roman" w:cs="Times New Roman"/>
          <w:lang w:val="en-CA"/>
        </w:rPr>
        <w:t>e abundance and diversity</w:t>
      </w:r>
      <w:r w:rsidR="00547A38">
        <w:rPr>
          <w:rFonts w:ascii="Times New Roman" w:hAnsi="Times New Roman" w:cs="Times New Roman"/>
          <w:lang w:val="en-CA"/>
        </w:rPr>
        <w:t xml:space="preserve"> along </w:t>
      </w:r>
      <w:r w:rsidR="00ED5552">
        <w:rPr>
          <w:rFonts w:ascii="Times New Roman" w:hAnsi="Times New Roman" w:cs="Times New Roman"/>
          <w:lang w:val="en-CA"/>
        </w:rPr>
        <w:t>each side of a</w:t>
      </w:r>
      <w:r w:rsidR="00547A38">
        <w:rPr>
          <w:rFonts w:ascii="Times New Roman" w:hAnsi="Times New Roman" w:cs="Times New Roman"/>
          <w:lang w:val="en-CA"/>
        </w:rPr>
        <w:t xml:space="preserve"> 50 m transect. </w:t>
      </w:r>
      <w:r w:rsidR="00ED5552">
        <w:rPr>
          <w:rFonts w:ascii="Times New Roman" w:hAnsi="Times New Roman" w:cs="Times New Roman"/>
          <w:lang w:val="en-CA"/>
        </w:rPr>
        <w:t>First, f</w:t>
      </w:r>
      <w:r w:rsidR="00547A38">
        <w:rPr>
          <w:rFonts w:ascii="Times New Roman" w:hAnsi="Times New Roman" w:cs="Times New Roman"/>
          <w:lang w:val="en-CA"/>
        </w:rPr>
        <w:t xml:space="preserve">ishes were counted </w:t>
      </w:r>
      <w:r w:rsidR="00ED5552">
        <w:rPr>
          <w:rFonts w:ascii="Times New Roman" w:hAnsi="Times New Roman" w:cs="Times New Roman"/>
          <w:lang w:val="en-CA"/>
        </w:rPr>
        <w:t xml:space="preserve">and sized </w:t>
      </w:r>
      <w:r w:rsidR="00547A38">
        <w:rPr>
          <w:rFonts w:ascii="Times New Roman" w:hAnsi="Times New Roman" w:cs="Times New Roman"/>
          <w:lang w:val="en-CA"/>
        </w:rPr>
        <w:t xml:space="preserve">within 5 meters of the transect on either side, and </w:t>
      </w:r>
      <w:r w:rsidR="00ED5552">
        <w:rPr>
          <w:rFonts w:ascii="Times New Roman" w:hAnsi="Times New Roman" w:cs="Times New Roman"/>
          <w:lang w:val="en-CA"/>
        </w:rPr>
        <w:t>then cryptic</w:t>
      </w:r>
      <w:r w:rsidR="00547A38">
        <w:rPr>
          <w:rFonts w:ascii="Times New Roman" w:hAnsi="Times New Roman" w:cs="Times New Roman"/>
          <w:lang w:val="en-CA"/>
        </w:rPr>
        <w:t xml:space="preserve"> fishes </w:t>
      </w:r>
      <w:r w:rsidR="009E6CC7">
        <w:rPr>
          <w:rFonts w:ascii="Times New Roman" w:hAnsi="Times New Roman" w:cs="Times New Roman"/>
          <w:lang w:val="en-CA"/>
        </w:rPr>
        <w:t xml:space="preserve">(also sized) </w:t>
      </w:r>
      <w:r w:rsidR="00547A38">
        <w:rPr>
          <w:rFonts w:ascii="Times New Roman" w:hAnsi="Times New Roman" w:cs="Times New Roman"/>
          <w:lang w:val="en-CA"/>
        </w:rPr>
        <w:t xml:space="preserve">and </w:t>
      </w:r>
      <w:r w:rsidR="00ED5552">
        <w:rPr>
          <w:rFonts w:ascii="Times New Roman" w:hAnsi="Times New Roman" w:cs="Times New Roman"/>
          <w:lang w:val="en-CA"/>
        </w:rPr>
        <w:t xml:space="preserve">large </w:t>
      </w:r>
      <w:r w:rsidR="00547A38">
        <w:rPr>
          <w:rFonts w:ascii="Times New Roman" w:hAnsi="Times New Roman" w:cs="Times New Roman"/>
          <w:lang w:val="en-CA"/>
        </w:rPr>
        <w:t xml:space="preserve">mobile invertebrates </w:t>
      </w:r>
      <w:r w:rsidR="00ED5552">
        <w:rPr>
          <w:rFonts w:ascii="Times New Roman" w:hAnsi="Times New Roman" w:cs="Times New Roman"/>
          <w:lang w:val="en-CA"/>
        </w:rPr>
        <w:t xml:space="preserve">(&gt; 2.5 cm) </w:t>
      </w:r>
      <w:r w:rsidR="00547A38">
        <w:rPr>
          <w:rFonts w:ascii="Times New Roman" w:hAnsi="Times New Roman" w:cs="Times New Roman"/>
          <w:lang w:val="en-CA"/>
        </w:rPr>
        <w:t xml:space="preserve">were counted within 2.5 meters on either side of the transect. </w:t>
      </w:r>
    </w:p>
    <w:p w14:paraId="31ABE297" w14:textId="70848C07" w:rsidR="00AB636E" w:rsidRPr="00AB636E" w:rsidRDefault="009E6CC7" w:rsidP="00AB636E">
      <w:pPr>
        <w:spacing w:line="480" w:lineRule="auto"/>
        <w:ind w:firstLine="720"/>
        <w:rPr>
          <w:rFonts w:ascii="Times New Roman" w:hAnsi="Times New Roman" w:cs="Times New Roman"/>
          <w:color w:val="000000"/>
          <w:lang w:val="en-CA"/>
        </w:rPr>
      </w:pPr>
      <w:r>
        <w:rPr>
          <w:rFonts w:ascii="Times New Roman" w:hAnsi="Times New Roman" w:cs="Times New Roman"/>
          <w:lang w:val="en-CA"/>
        </w:rPr>
        <w:t xml:space="preserve">Immediately following the </w:t>
      </w:r>
      <w:r w:rsidR="00D56988">
        <w:rPr>
          <w:rFonts w:ascii="Times New Roman" w:hAnsi="Times New Roman" w:cs="Times New Roman"/>
          <w:lang w:val="en-CA"/>
        </w:rPr>
        <w:t xml:space="preserve">RLS </w:t>
      </w:r>
      <w:r>
        <w:rPr>
          <w:rFonts w:ascii="Times New Roman" w:hAnsi="Times New Roman" w:cs="Times New Roman"/>
          <w:lang w:val="en-CA"/>
        </w:rPr>
        <w:t xml:space="preserve">survey, we collected three 60 mL </w:t>
      </w:r>
      <w:r w:rsidR="00D56988">
        <w:rPr>
          <w:rFonts w:ascii="Times New Roman" w:hAnsi="Times New Roman" w:cs="Times New Roman"/>
          <w:lang w:val="en-CA"/>
        </w:rPr>
        <w:t xml:space="preserve">subtidal </w:t>
      </w:r>
      <w:r>
        <w:rPr>
          <w:rFonts w:ascii="Times New Roman" w:hAnsi="Times New Roman" w:cs="Times New Roman"/>
          <w:lang w:val="en-CA"/>
        </w:rPr>
        <w:t xml:space="preserve">seawater samples along the transect </w:t>
      </w:r>
      <w:r w:rsidR="00D56988">
        <w:rPr>
          <w:rFonts w:ascii="Times New Roman" w:hAnsi="Times New Roman" w:cs="Times New Roman"/>
          <w:lang w:val="en-CA"/>
        </w:rPr>
        <w:t xml:space="preserve">(at 0, 25, and 50 m) </w:t>
      </w:r>
      <w:r w:rsidR="00B71E47">
        <w:rPr>
          <w:rFonts w:ascii="Times New Roman" w:hAnsi="Times New Roman" w:cs="Times New Roman"/>
          <w:lang w:val="en-CA"/>
        </w:rPr>
        <w:t xml:space="preserve">at consistent depths </w:t>
      </w:r>
      <w:r>
        <w:rPr>
          <w:rFonts w:ascii="Times New Roman" w:hAnsi="Times New Roman" w:cs="Times New Roman"/>
          <w:lang w:val="en-CA"/>
        </w:rPr>
        <w:t xml:space="preserve">and stored the syringes in </w:t>
      </w:r>
      <w:r w:rsidR="00D56988">
        <w:rPr>
          <w:rFonts w:ascii="Times New Roman" w:hAnsi="Times New Roman" w:cs="Times New Roman"/>
          <w:lang w:val="en-CA"/>
        </w:rPr>
        <w:t>sealed</w:t>
      </w:r>
      <w:r>
        <w:rPr>
          <w:rFonts w:ascii="Times New Roman" w:hAnsi="Times New Roman" w:cs="Times New Roman"/>
          <w:lang w:val="en-CA"/>
        </w:rPr>
        <w:t xml:space="preserve"> </w:t>
      </w:r>
      <w:r w:rsidR="00D56988">
        <w:rPr>
          <w:rFonts w:ascii="Times New Roman" w:hAnsi="Times New Roman" w:cs="Times New Roman"/>
          <w:lang w:val="en-CA"/>
        </w:rPr>
        <w:t xml:space="preserve">plastic </w:t>
      </w:r>
      <w:r>
        <w:rPr>
          <w:rFonts w:ascii="Times New Roman" w:hAnsi="Times New Roman" w:cs="Times New Roman"/>
          <w:lang w:val="en-CA"/>
        </w:rPr>
        <w:t>bags upon collection to prevent contamination. Seawater samples were filtered into amber bottles</w:t>
      </w:r>
      <w:r w:rsidR="00D56988">
        <w:rPr>
          <w:rFonts w:ascii="Times New Roman" w:hAnsi="Times New Roman" w:cs="Times New Roman"/>
          <w:lang w:val="en-CA"/>
        </w:rPr>
        <w:t xml:space="preserve"> in the field</w:t>
      </w:r>
      <w:r>
        <w:rPr>
          <w:rFonts w:ascii="Times New Roman" w:hAnsi="Times New Roman" w:cs="Times New Roman"/>
          <w:lang w:val="en-CA"/>
        </w:rPr>
        <w:t xml:space="preserve"> and frozen for a maximum of two weeks (???) before </w:t>
      </w:r>
      <w:r w:rsidRPr="007A5BAE">
        <w:rPr>
          <w:rFonts w:ascii="Times New Roman" w:hAnsi="Times New Roman" w:cs="Times New Roman"/>
          <w:color w:val="000000"/>
          <w:lang w:val="en-CA"/>
        </w:rPr>
        <w:t>NH</w:t>
      </w:r>
      <w:r w:rsidRPr="007A5BAE">
        <w:rPr>
          <w:rFonts w:ascii="Times New Roman" w:hAnsi="Times New Roman" w:cs="Times New Roman"/>
          <w:color w:val="000000"/>
          <w:vertAlign w:val="subscript"/>
          <w:lang w:val="en-CA"/>
        </w:rPr>
        <w:t>4</w:t>
      </w:r>
      <w:r w:rsidRPr="007A5BAE">
        <w:rPr>
          <w:rFonts w:ascii="Times New Roman" w:hAnsi="Times New Roman" w:cs="Times New Roman"/>
          <w:color w:val="000000"/>
          <w:vertAlign w:val="superscript"/>
          <w:lang w:val="en-CA"/>
        </w:rPr>
        <w:t>+</w:t>
      </w:r>
      <w:r>
        <w:rPr>
          <w:rFonts w:ascii="Times New Roman" w:hAnsi="Times New Roman" w:cs="Times New Roman"/>
          <w:color w:val="000000"/>
          <w:vertAlign w:val="superscript"/>
          <w:lang w:val="en-CA"/>
        </w:rPr>
        <w:t xml:space="preserve"> </w:t>
      </w:r>
      <w:r>
        <w:rPr>
          <w:rFonts w:ascii="Times New Roman" w:hAnsi="Times New Roman" w:cs="Times New Roman"/>
          <w:color w:val="000000"/>
          <w:lang w:val="en-CA"/>
        </w:rPr>
        <w:t xml:space="preserve">analysis. We confirmed that freezing samples for this duration did not affect </w:t>
      </w:r>
      <w:r w:rsidRPr="007A5BAE">
        <w:rPr>
          <w:rFonts w:ascii="Times New Roman" w:hAnsi="Times New Roman" w:cs="Times New Roman"/>
          <w:color w:val="000000"/>
          <w:lang w:val="en-CA"/>
        </w:rPr>
        <w:t>NH</w:t>
      </w:r>
      <w:r w:rsidRPr="007A5BAE">
        <w:rPr>
          <w:rFonts w:ascii="Times New Roman" w:hAnsi="Times New Roman" w:cs="Times New Roman"/>
          <w:color w:val="000000"/>
          <w:vertAlign w:val="subscript"/>
          <w:lang w:val="en-CA"/>
        </w:rPr>
        <w:t>4</w:t>
      </w:r>
      <w:r w:rsidRPr="007A5BAE">
        <w:rPr>
          <w:rFonts w:ascii="Times New Roman" w:hAnsi="Times New Roman" w:cs="Times New Roman"/>
          <w:color w:val="000000"/>
          <w:vertAlign w:val="superscript"/>
          <w:lang w:val="en-CA"/>
        </w:rPr>
        <w:t>+</w:t>
      </w:r>
      <w:r>
        <w:rPr>
          <w:rFonts w:ascii="Times New Roman" w:hAnsi="Times New Roman" w:cs="Times New Roman"/>
          <w:color w:val="000000"/>
          <w:vertAlign w:val="superscript"/>
          <w:lang w:val="en-CA"/>
        </w:rPr>
        <w:t xml:space="preserve"> </w:t>
      </w:r>
      <w:r>
        <w:rPr>
          <w:rFonts w:ascii="Times New Roman" w:hAnsi="Times New Roman" w:cs="Times New Roman"/>
          <w:color w:val="000000"/>
          <w:lang w:val="en-CA"/>
        </w:rPr>
        <w:t xml:space="preserve">concentration. </w:t>
      </w:r>
      <w:r w:rsidR="00D56988">
        <w:rPr>
          <w:rFonts w:ascii="Times New Roman" w:hAnsi="Times New Roman" w:cs="Times New Roman"/>
          <w:color w:val="000000"/>
          <w:lang w:val="en-CA"/>
        </w:rPr>
        <w:t>The first two years, we</w:t>
      </w:r>
      <w:r>
        <w:rPr>
          <w:rFonts w:ascii="Times New Roman" w:hAnsi="Times New Roman" w:cs="Times New Roman"/>
          <w:color w:val="000000"/>
          <w:lang w:val="en-CA"/>
        </w:rPr>
        <w:t xml:space="preserve"> </w:t>
      </w:r>
      <w:r w:rsidR="00D56988">
        <w:rPr>
          <w:rFonts w:ascii="Times New Roman" w:hAnsi="Times New Roman" w:cs="Times New Roman"/>
          <w:color w:val="000000"/>
          <w:lang w:val="en-CA"/>
        </w:rPr>
        <w:t xml:space="preserve">followed the fluorometric method using 40 mL seawater samples </w:t>
      </w:r>
      <w:r w:rsidR="00D56988">
        <w:rPr>
          <w:rFonts w:ascii="Times New Roman" w:hAnsi="Times New Roman" w:cs="Times New Roman"/>
          <w:color w:val="000000"/>
          <w:lang w:val="en-CA"/>
        </w:rPr>
        <w:fldChar w:fldCharType="begin"/>
      </w:r>
      <w:r w:rsidR="00D56988">
        <w:rPr>
          <w:rFonts w:ascii="Times New Roman" w:hAnsi="Times New Roman" w:cs="Times New Roman"/>
          <w:color w:val="000000"/>
          <w:lang w:val="en-CA"/>
        </w:rPr>
        <w:instrText xml:space="preserve"> ADDIN ZOTERO_ITEM CSL_CITATION {"citationID":"6X4BePdp","properties":{"formattedCitation":"(Holmes et al., 1999)","plainCitation":"(Holmes et al., 1999)","noteIndex":0},"citationItems":[{"id":1465,"uris":["http://zotero.org/users/local/idKDtb7T/items/E7W76B45"],"itemData":{"id":1465,"type":"article-journal","abstract":"The accurate measurement of ammonium concentrations is fundamental to understanding nitrogen biogeochemistry in aquatic ecosystems. Unfortunately, the commonly used indophenol blue method often yields inconsistent results, particularly when ammonium concentrations are low. Here, we present a fluorometric method that gives precise measurements of ammonium over a wide range of concentrations and salinities emphasizing submicromolar levels. The procedure not only solves analytical problems but also substantially simplifies sample collection and preservation. It uses a single working reagent (consisting of orthophthaldialdehyde, sodium sulfite, and sodium borate) that is stable for months when stored in the dark. The working reagent and sample can be mixed immediately after sample collection and the reaction proceeds to completion within 3 h at room temperature. Matrix effects and background fluorescence can be corrected without introducing substantial error. This simple method produces highly reproducible results even at very low ammonium concentrations.Original Abstract: La mesure exacte des concentrations d'ammonium s'avere essentielle a la connaissance de la biochimie de l'azote dans les ecosystemes aquatiques. Malheureusement, la methode au bleu d'indophenol generalement utilisee donne souvent des resultats incoherents, notamment lorsque les concentrations d'ammonium sont faibles. Nous presentons ici une methode fluorometrique qui permet de determiner avec exactitude une large gamme de concentrations d'ammonium et de salinites notamment au niveau sub-micromolaire. En plus de resoudre des problemes analytiques, cette procedure simplifie de facon appreciable la collecte et la conservation des echantillons. Elle fait appel a un seul reactif (constitue d'orthophtaldiadehyde \\s?\\ OPA \\s?\\, de sulfite de sodium et de borate de sodium) qui demeure stable pendant des mois lorsque conserve a l'obscurite. Le reactif et l'echantillon peuvent etre melanges immediatement apres le prelevement et la reaction s'effectue en trois heures a la temperature ambiante. Les ecarts dus aux effets de matrice et a la fluorescence de fond peuvent etre corriges sans introduire une erreur appreciable. Cette methode simple donne des resultats tres faciles a reproduire meme a de tres faibles concentrations d'ammonium.","container-title":"Canadian Journal of Fisheries and Aquatic Sciences","DOI":"https://doi.org/10.1139/f99-128","ISSN":"0706-652X","issue":"10","language":"English","note":"number-of-pages: 8","page":"1801-1808","source":"ProQuest","title":"A simple and precise method for measuring ammonium in marine and freshwater ecosystems","volume":"56","author":[{"family":"Holmes","given":"R. M."},{"family":"Aminot","given":"A."},{"family":"Kerouel","given":"R."},{"family":"Hooker","given":"B. A."},{"family":"Peterson","given":"B. J."}],"issued":{"date-parts":[["1999"]]}}}],"schema":"https://github.com/citation-style-language/schema/raw/master/csl-citation.json"} </w:instrText>
      </w:r>
      <w:r w:rsidR="00D56988">
        <w:rPr>
          <w:rFonts w:ascii="Times New Roman" w:hAnsi="Times New Roman" w:cs="Times New Roman"/>
          <w:color w:val="000000"/>
          <w:lang w:val="en-CA"/>
        </w:rPr>
        <w:fldChar w:fldCharType="separate"/>
      </w:r>
      <w:r w:rsidR="00D56988">
        <w:rPr>
          <w:rFonts w:ascii="Times New Roman" w:hAnsi="Times New Roman" w:cs="Times New Roman"/>
          <w:noProof/>
          <w:color w:val="000000"/>
          <w:lang w:val="en-CA"/>
        </w:rPr>
        <w:t>(Holmes et al., 1999)</w:t>
      </w:r>
      <w:r w:rsidR="00D56988">
        <w:rPr>
          <w:rFonts w:ascii="Times New Roman" w:hAnsi="Times New Roman" w:cs="Times New Roman"/>
          <w:color w:val="000000"/>
          <w:lang w:val="en-CA"/>
        </w:rPr>
        <w:fldChar w:fldCharType="end"/>
      </w:r>
      <w:r>
        <w:rPr>
          <w:rFonts w:ascii="Times New Roman" w:hAnsi="Times New Roman" w:cs="Times New Roman"/>
          <w:color w:val="000000"/>
          <w:lang w:val="en-CA"/>
        </w:rPr>
        <w:t xml:space="preserve">, and in </w:t>
      </w:r>
      <w:r w:rsidR="00D56988">
        <w:rPr>
          <w:rFonts w:ascii="Times New Roman" w:hAnsi="Times New Roman" w:cs="Times New Roman"/>
          <w:color w:val="000000"/>
          <w:lang w:val="en-CA"/>
        </w:rPr>
        <w:t xml:space="preserve">the third </w:t>
      </w:r>
      <w:r>
        <w:rPr>
          <w:rFonts w:ascii="Times New Roman" w:hAnsi="Times New Roman" w:cs="Times New Roman"/>
          <w:color w:val="000000"/>
          <w:lang w:val="en-CA"/>
        </w:rPr>
        <w:t xml:space="preserve">year we followed the </w:t>
      </w:r>
      <w:r w:rsidR="00D56988">
        <w:rPr>
          <w:rFonts w:ascii="Times New Roman" w:hAnsi="Times New Roman" w:cs="Times New Roman"/>
          <w:color w:val="000000"/>
          <w:lang w:val="en-CA"/>
        </w:rPr>
        <w:t xml:space="preserve">fluorometric </w:t>
      </w:r>
      <w:r w:rsidRPr="009E6CC7">
        <w:rPr>
          <w:rFonts w:ascii="Times New Roman" w:hAnsi="Times New Roman" w:cs="Times New Roman"/>
          <w:color w:val="000000"/>
          <w:lang w:val="en-CA"/>
        </w:rPr>
        <w:t xml:space="preserve">standard-additions protocol II </w:t>
      </w:r>
      <w:r>
        <w:rPr>
          <w:rFonts w:ascii="Times New Roman" w:hAnsi="Times New Roman" w:cs="Times New Roman"/>
          <w:color w:val="000000"/>
          <w:lang w:val="en-CA"/>
        </w:rPr>
        <w:fldChar w:fldCharType="begin"/>
      </w:r>
      <w:r>
        <w:rPr>
          <w:rFonts w:ascii="Times New Roman" w:hAnsi="Times New Roman" w:cs="Times New Roman"/>
          <w:color w:val="000000"/>
          <w:lang w:val="en-CA"/>
        </w:rPr>
        <w:instrText xml:space="preserve"> ADDIN ZOTERO_ITEM CSL_CITATION {"citationID":"cXrwphtF","properties":{"formattedCitation":"(Taylor et al., 2007)","plainCitation":"(Taylor et al., 2007)","noteIndex":0},"citationItems":[{"id":1933,"uris":["http://zotero.org/users/local/idKDtb7T/items/IAYS8BX2"],"itemData":{"id":1933,"type":"article-journal","abstract":"Our understanding of the N cycle is affected by how accurately we can measure NH4+ in natural waters. Measuring NH4+ concentrations requires accounting for matrix effects (ME) that are caused by substances in the sample that attenuate or intensify the signal of the samples relative to the standards. We show that the ME calculation in the recently published fluorometric NH4+ method is mathematically incorrect, producing results that consistently underestimate NH4+ concentration as a nonlinear function of the ME. We provide the correct equation and offer an alternative approach that accounts for ME by using sample water rather than deionized water to make the standards, thereby producing a standard curve that contains the same background chemical properties as the samples. In addition, we show that the previous method for measuring a sample’s background fluorescence does not include the background signal of the reagent or its interaction with the matrix constituents of the sample. We provide a new method for measuring a sample’s background fluorescence that includes the background fluorescence of the sample, reagent, and their interaction. The simple changes we suggest produce more accurate and precise NH4+ measurements.","container-title":"Journal of the North American Benthological Society","DOI":"10.1899/0887-3593(2007)26[167:ITFAMM]2.0.CO;2","ISSN":"0887-3593","issue":"2","note":"publisher: The University of Chicago Press","page":"167-177","source":"journals.uchicago.edu (Atypon)","title":"Improving the fluorometric ammonium method: matrix effects, background fluorescence, and standard additions","title-short":"Improving the fluorometric ammonium method","volume":"26","author":[{"family":"Taylor","given":"Brad W."},{"family":"Keep","given":"Christine F."},{"family":"Hall","given":"Robert O."},{"family":"Koch","given":"Benjamin J."},{"family":"Tronstad","given":"Lusha M."},{"family":"Flecker","given":"Alexander S."},{"family":"Ulseth","given":"Amber J."}],"issued":{"date-parts":[["2007",6,1]]}}}],"schema":"https://github.com/citation-style-language/schema/raw/master/csl-citation.json"} </w:instrText>
      </w:r>
      <w:r>
        <w:rPr>
          <w:rFonts w:ascii="Times New Roman" w:hAnsi="Times New Roman" w:cs="Times New Roman"/>
          <w:color w:val="000000"/>
          <w:lang w:val="en-CA"/>
        </w:rPr>
        <w:fldChar w:fldCharType="separate"/>
      </w:r>
      <w:r>
        <w:rPr>
          <w:rFonts w:ascii="Times New Roman" w:hAnsi="Times New Roman" w:cs="Times New Roman"/>
          <w:noProof/>
          <w:color w:val="000000"/>
          <w:lang w:val="en-CA"/>
        </w:rPr>
        <w:t>(Taylor et al., 2007)</w:t>
      </w:r>
      <w:r>
        <w:rPr>
          <w:rFonts w:ascii="Times New Roman" w:hAnsi="Times New Roman" w:cs="Times New Roman"/>
          <w:color w:val="000000"/>
          <w:lang w:val="en-CA"/>
        </w:rPr>
        <w:fldChar w:fldCharType="end"/>
      </w:r>
      <w:r>
        <w:rPr>
          <w:rFonts w:ascii="Times New Roman" w:hAnsi="Times New Roman" w:cs="Times New Roman"/>
          <w:color w:val="000000"/>
          <w:lang w:val="en-CA"/>
        </w:rPr>
        <w:t>.</w:t>
      </w:r>
      <w:r w:rsidR="00D56988">
        <w:rPr>
          <w:rFonts w:ascii="Times New Roman" w:hAnsi="Times New Roman" w:cs="Times New Roman"/>
          <w:color w:val="000000"/>
          <w:lang w:val="en-CA"/>
        </w:rPr>
        <w:t xml:space="preserve"> </w:t>
      </w:r>
      <w:r w:rsidR="00AB636E">
        <w:rPr>
          <w:rFonts w:ascii="Times New Roman" w:hAnsi="Times New Roman" w:cs="Times New Roman"/>
          <w:color w:val="000000"/>
          <w:lang w:val="en-CA"/>
        </w:rPr>
        <w:t xml:space="preserve">For each survey, we took the average of the three </w:t>
      </w:r>
      <w:r w:rsidR="00AB636E" w:rsidRPr="007A5BAE">
        <w:rPr>
          <w:rFonts w:ascii="Times New Roman" w:hAnsi="Times New Roman" w:cs="Times New Roman"/>
          <w:color w:val="000000"/>
          <w:lang w:val="en-CA"/>
        </w:rPr>
        <w:t>NH</w:t>
      </w:r>
      <w:r w:rsidR="00AB636E" w:rsidRPr="007A5BAE">
        <w:rPr>
          <w:rFonts w:ascii="Times New Roman" w:hAnsi="Times New Roman" w:cs="Times New Roman"/>
          <w:color w:val="000000"/>
          <w:vertAlign w:val="subscript"/>
          <w:lang w:val="en-CA"/>
        </w:rPr>
        <w:t>4</w:t>
      </w:r>
      <w:r w:rsidR="00AB636E" w:rsidRPr="007A5BAE">
        <w:rPr>
          <w:rFonts w:ascii="Times New Roman" w:hAnsi="Times New Roman" w:cs="Times New Roman"/>
          <w:color w:val="000000"/>
          <w:vertAlign w:val="superscript"/>
          <w:lang w:val="en-CA"/>
        </w:rPr>
        <w:t>+</w:t>
      </w:r>
      <w:r w:rsidR="00AB636E">
        <w:rPr>
          <w:rFonts w:ascii="Times New Roman" w:hAnsi="Times New Roman" w:cs="Times New Roman"/>
          <w:color w:val="000000"/>
          <w:lang w:val="en-CA"/>
        </w:rPr>
        <w:t xml:space="preserve"> samples as the mean </w:t>
      </w:r>
      <w:r w:rsidR="00AB636E" w:rsidRPr="007A5BAE">
        <w:rPr>
          <w:rFonts w:ascii="Times New Roman" w:hAnsi="Times New Roman" w:cs="Times New Roman"/>
          <w:color w:val="000000"/>
          <w:lang w:val="en-CA"/>
        </w:rPr>
        <w:t>NH</w:t>
      </w:r>
      <w:r w:rsidR="00AB636E" w:rsidRPr="007A5BAE">
        <w:rPr>
          <w:rFonts w:ascii="Times New Roman" w:hAnsi="Times New Roman" w:cs="Times New Roman"/>
          <w:color w:val="000000"/>
          <w:vertAlign w:val="subscript"/>
          <w:lang w:val="en-CA"/>
        </w:rPr>
        <w:t>4</w:t>
      </w:r>
      <w:r w:rsidR="00AB636E" w:rsidRPr="007A5BAE">
        <w:rPr>
          <w:rFonts w:ascii="Times New Roman" w:hAnsi="Times New Roman" w:cs="Times New Roman"/>
          <w:color w:val="000000"/>
          <w:vertAlign w:val="superscript"/>
          <w:lang w:val="en-CA"/>
        </w:rPr>
        <w:t>+</w:t>
      </w:r>
      <w:r w:rsidR="00AB636E">
        <w:rPr>
          <w:rFonts w:ascii="Times New Roman" w:hAnsi="Times New Roman" w:cs="Times New Roman"/>
          <w:color w:val="000000"/>
          <w:lang w:val="en-CA"/>
        </w:rPr>
        <w:t xml:space="preserve"> concentration. </w:t>
      </w:r>
      <w:r w:rsidR="00D56988">
        <w:rPr>
          <w:rFonts w:ascii="Times New Roman" w:hAnsi="Times New Roman" w:cs="Times New Roman"/>
          <w:color w:val="000000"/>
          <w:lang w:val="en-CA"/>
        </w:rPr>
        <w:t xml:space="preserve">Detailed ammonium analysis methodology is available in the supplement (???). </w:t>
      </w:r>
    </w:p>
    <w:p w14:paraId="5F7D8791" w14:textId="77777777" w:rsidR="00547A38" w:rsidRDefault="00547A38" w:rsidP="00EB3BC7">
      <w:pPr>
        <w:spacing w:line="480" w:lineRule="auto"/>
        <w:rPr>
          <w:rFonts w:ascii="Times New Roman" w:hAnsi="Times New Roman" w:cs="Times New Roman"/>
          <w:lang w:val="en-CA"/>
        </w:rPr>
      </w:pPr>
    </w:p>
    <w:p w14:paraId="25B217E3" w14:textId="6571D86B" w:rsidR="00217D47" w:rsidRPr="00217D47" w:rsidRDefault="00217D47" w:rsidP="00EB3BC7">
      <w:pPr>
        <w:spacing w:line="480" w:lineRule="auto"/>
        <w:rPr>
          <w:rFonts w:ascii="Times New Roman" w:hAnsi="Times New Roman" w:cs="Times New Roman"/>
          <w:i/>
          <w:lang w:val="en-CA"/>
        </w:rPr>
      </w:pPr>
      <w:r w:rsidRPr="00217D47">
        <w:rPr>
          <w:rFonts w:ascii="Times New Roman" w:hAnsi="Times New Roman" w:cs="Times New Roman"/>
          <w:i/>
          <w:lang w:val="en-CA"/>
        </w:rPr>
        <w:t>Kelp pee mediu</w:t>
      </w:r>
      <w:r w:rsidR="0022385E">
        <w:rPr>
          <w:rFonts w:ascii="Times New Roman" w:hAnsi="Times New Roman" w:cs="Times New Roman"/>
          <w:i/>
          <w:lang w:val="en-CA"/>
        </w:rPr>
        <w:t>m-</w:t>
      </w:r>
      <w:r w:rsidRPr="00217D47">
        <w:rPr>
          <w:rFonts w:ascii="Times New Roman" w:hAnsi="Times New Roman" w:cs="Times New Roman"/>
          <w:i/>
          <w:lang w:val="en-CA"/>
        </w:rPr>
        <w:t>scale</w:t>
      </w:r>
    </w:p>
    <w:p w14:paraId="7247B5E3" w14:textId="5F581C53" w:rsidR="001F79DB" w:rsidRDefault="00576692" w:rsidP="001F79DB">
      <w:pPr>
        <w:spacing w:line="480" w:lineRule="auto"/>
        <w:ind w:firstLine="720"/>
        <w:rPr>
          <w:rFonts w:ascii="Times New Roman" w:hAnsi="Times New Roman" w:cs="Times New Roman"/>
          <w:lang w:val="en-CA"/>
        </w:rPr>
      </w:pPr>
      <w:r>
        <w:rPr>
          <w:rFonts w:ascii="Times New Roman" w:hAnsi="Times New Roman" w:cs="Times New Roman"/>
          <w:lang w:val="en-CA"/>
        </w:rPr>
        <w:lastRenderedPageBreak/>
        <w:t xml:space="preserve">To explore within site variability, we </w:t>
      </w:r>
      <w:r w:rsidR="002E568B">
        <w:rPr>
          <w:rFonts w:ascii="Times New Roman" w:hAnsi="Times New Roman" w:cs="Times New Roman"/>
          <w:lang w:val="en-CA"/>
        </w:rPr>
        <w:t xml:space="preserve">explored </w:t>
      </w:r>
      <w:r w:rsidRPr="007A5BAE">
        <w:rPr>
          <w:rFonts w:ascii="Times New Roman" w:hAnsi="Times New Roman" w:cs="Times New Roman"/>
          <w:color w:val="000000"/>
          <w:lang w:val="en-CA"/>
        </w:rPr>
        <w:t>NH</w:t>
      </w:r>
      <w:r w:rsidRPr="007A5BAE">
        <w:rPr>
          <w:rFonts w:ascii="Times New Roman" w:hAnsi="Times New Roman" w:cs="Times New Roman"/>
          <w:color w:val="000000"/>
          <w:vertAlign w:val="subscript"/>
          <w:lang w:val="en-CA"/>
        </w:rPr>
        <w:t>4</w:t>
      </w:r>
      <w:r w:rsidRPr="007A5BAE">
        <w:rPr>
          <w:rFonts w:ascii="Times New Roman" w:hAnsi="Times New Roman" w:cs="Times New Roman"/>
          <w:color w:val="000000"/>
          <w:vertAlign w:val="superscript"/>
          <w:lang w:val="en-CA"/>
        </w:rPr>
        <w:t>+</w:t>
      </w:r>
      <w:r>
        <w:rPr>
          <w:rFonts w:ascii="Times New Roman" w:hAnsi="Times New Roman" w:cs="Times New Roman"/>
          <w:color w:val="000000"/>
          <w:vertAlign w:val="superscript"/>
          <w:lang w:val="en-CA"/>
        </w:rPr>
        <w:t xml:space="preserve"> </w:t>
      </w:r>
      <w:r w:rsidR="002E568B">
        <w:rPr>
          <w:rFonts w:ascii="Times New Roman" w:hAnsi="Times New Roman" w:cs="Times New Roman"/>
          <w:lang w:val="en-CA"/>
        </w:rPr>
        <w:t>variability in and around</w:t>
      </w:r>
      <w:r>
        <w:rPr>
          <w:rFonts w:ascii="Times New Roman" w:hAnsi="Times New Roman" w:cs="Times New Roman"/>
          <w:lang w:val="en-CA"/>
        </w:rPr>
        <w:t xml:space="preserve"> kelp forests of varying density and composition at 1</w:t>
      </w:r>
      <w:r w:rsidR="0053139F">
        <w:rPr>
          <w:rFonts w:ascii="Times New Roman" w:hAnsi="Times New Roman" w:cs="Times New Roman"/>
          <w:lang w:val="en-CA"/>
        </w:rPr>
        <w:t>6</w:t>
      </w:r>
      <w:r>
        <w:rPr>
          <w:rFonts w:ascii="Times New Roman" w:hAnsi="Times New Roman" w:cs="Times New Roman"/>
          <w:lang w:val="en-CA"/>
        </w:rPr>
        <w:t xml:space="preserve"> sites in </w:t>
      </w:r>
      <w:r w:rsidRPr="002E568B">
        <w:rPr>
          <w:rFonts w:ascii="Times New Roman" w:hAnsi="Times New Roman" w:cs="Times New Roman"/>
          <w:highlight w:val="yellow"/>
          <w:lang w:val="en-CA"/>
        </w:rPr>
        <w:t>Barkley Sound, BC</w:t>
      </w:r>
      <w:r>
        <w:rPr>
          <w:rFonts w:ascii="Times New Roman" w:hAnsi="Times New Roman" w:cs="Times New Roman"/>
          <w:lang w:val="en-CA"/>
        </w:rPr>
        <w:t xml:space="preserve"> </w:t>
      </w:r>
      <w:r w:rsidR="008E0F38">
        <w:rPr>
          <w:rFonts w:ascii="Times New Roman" w:hAnsi="Times New Roman" w:cs="Times New Roman"/>
          <w:lang w:val="en-CA"/>
        </w:rPr>
        <w:t xml:space="preserve">from July – September 2022 </w:t>
      </w:r>
      <w:r>
        <w:rPr>
          <w:rFonts w:ascii="Times New Roman" w:hAnsi="Times New Roman" w:cs="Times New Roman"/>
          <w:lang w:val="en-CA"/>
        </w:rPr>
        <w:t xml:space="preserve">(Table 2). </w:t>
      </w:r>
      <w:r w:rsidR="001F79DB">
        <w:rPr>
          <w:rFonts w:ascii="Times New Roman" w:hAnsi="Times New Roman" w:cs="Times New Roman"/>
          <w:lang w:val="en-CA"/>
        </w:rPr>
        <w:t xml:space="preserve">Our sites comprised giant kelp only, bull kelp only, and mixed forests of varying densities as well as a bare site as a no kelp control. </w:t>
      </w:r>
      <w:r>
        <w:rPr>
          <w:rFonts w:ascii="Times New Roman" w:hAnsi="Times New Roman" w:cs="Times New Roman"/>
          <w:lang w:val="en-CA"/>
        </w:rPr>
        <w:t xml:space="preserve">First, </w:t>
      </w:r>
      <w:r w:rsidR="001F79DB">
        <w:rPr>
          <w:rFonts w:ascii="Times New Roman" w:hAnsi="Times New Roman" w:cs="Times New Roman"/>
          <w:lang w:val="en-CA"/>
        </w:rPr>
        <w:t xml:space="preserve">to quantify the abundance and biodiversity of the kelp forest communities, </w:t>
      </w:r>
      <w:r>
        <w:rPr>
          <w:rFonts w:ascii="Times New Roman" w:hAnsi="Times New Roman" w:cs="Times New Roman"/>
          <w:lang w:val="en-CA"/>
        </w:rPr>
        <w:t xml:space="preserve">trained SCUBA divers </w:t>
      </w:r>
      <w:r w:rsidR="001F79DB">
        <w:rPr>
          <w:rFonts w:ascii="Times New Roman" w:hAnsi="Times New Roman" w:cs="Times New Roman"/>
          <w:lang w:val="en-CA"/>
        </w:rPr>
        <w:t>counted and identified</w:t>
      </w:r>
      <w:r>
        <w:rPr>
          <w:rFonts w:ascii="Times New Roman" w:hAnsi="Times New Roman" w:cs="Times New Roman"/>
          <w:lang w:val="en-CA"/>
        </w:rPr>
        <w:t xml:space="preserve"> fish and invertebrate </w:t>
      </w:r>
      <w:r w:rsidR="00B71E47">
        <w:rPr>
          <w:rFonts w:ascii="Times New Roman" w:hAnsi="Times New Roman" w:cs="Times New Roman"/>
          <w:lang w:val="en-CA"/>
        </w:rPr>
        <w:t>along 50 m transects placed</w:t>
      </w:r>
      <w:r>
        <w:rPr>
          <w:rFonts w:ascii="Times New Roman" w:hAnsi="Times New Roman" w:cs="Times New Roman"/>
          <w:lang w:val="en-CA"/>
        </w:rPr>
        <w:t xml:space="preserve"> immediately outside kelp forests following standardized Reef Life Survey protocols as above. Next, we ran four 5 m long transects</w:t>
      </w:r>
      <w:r w:rsidR="00B71E47">
        <w:rPr>
          <w:rFonts w:ascii="Times New Roman" w:hAnsi="Times New Roman" w:cs="Times New Roman"/>
          <w:lang w:val="en-CA"/>
        </w:rPr>
        <w:t xml:space="preserve"> 5 m apart</w:t>
      </w:r>
      <w:r>
        <w:rPr>
          <w:rFonts w:ascii="Times New Roman" w:hAnsi="Times New Roman" w:cs="Times New Roman"/>
          <w:lang w:val="en-CA"/>
        </w:rPr>
        <w:t xml:space="preserve"> into the kelp forest</w:t>
      </w:r>
      <w:r w:rsidR="004F5624">
        <w:rPr>
          <w:rFonts w:ascii="Times New Roman" w:hAnsi="Times New Roman" w:cs="Times New Roman"/>
          <w:lang w:val="en-CA"/>
        </w:rPr>
        <w:t xml:space="preserve"> to assess </w:t>
      </w:r>
      <w:r w:rsidR="001F79DB">
        <w:rPr>
          <w:rFonts w:ascii="Times New Roman" w:hAnsi="Times New Roman" w:cs="Times New Roman"/>
          <w:lang w:val="en-CA"/>
        </w:rPr>
        <w:t xml:space="preserve">kelp </w:t>
      </w:r>
      <w:r w:rsidR="004F5624">
        <w:rPr>
          <w:rFonts w:ascii="Times New Roman" w:hAnsi="Times New Roman" w:cs="Times New Roman"/>
          <w:lang w:val="en-CA"/>
        </w:rPr>
        <w:t xml:space="preserve">density, </w:t>
      </w:r>
      <w:r w:rsidR="001F79DB">
        <w:rPr>
          <w:rFonts w:ascii="Times New Roman" w:hAnsi="Times New Roman" w:cs="Times New Roman"/>
          <w:lang w:val="en-CA"/>
        </w:rPr>
        <w:t xml:space="preserve">canopy height, </w:t>
      </w:r>
      <w:r w:rsidR="004F5624">
        <w:rPr>
          <w:rFonts w:ascii="Times New Roman" w:hAnsi="Times New Roman" w:cs="Times New Roman"/>
          <w:lang w:val="en-CA"/>
        </w:rPr>
        <w:t>and biomass</w:t>
      </w:r>
      <w:r>
        <w:rPr>
          <w:rFonts w:ascii="Times New Roman" w:hAnsi="Times New Roman" w:cs="Times New Roman"/>
          <w:lang w:val="en-CA"/>
        </w:rPr>
        <w:t xml:space="preserve"> (</w:t>
      </w:r>
      <w:commentRangeStart w:id="22"/>
      <w:r>
        <w:rPr>
          <w:rFonts w:ascii="Times New Roman" w:hAnsi="Times New Roman" w:cs="Times New Roman"/>
          <w:lang w:val="en-CA"/>
        </w:rPr>
        <w:t xml:space="preserve">Figure </w:t>
      </w:r>
      <w:r w:rsidR="0011523B">
        <w:rPr>
          <w:rFonts w:ascii="Times New Roman" w:hAnsi="Times New Roman" w:cs="Times New Roman"/>
          <w:lang w:val="en-CA"/>
        </w:rPr>
        <w:t>1</w:t>
      </w:r>
      <w:commentRangeEnd w:id="22"/>
      <w:r>
        <w:rPr>
          <w:rStyle w:val="CommentReference"/>
        </w:rPr>
        <w:commentReference w:id="22"/>
      </w:r>
      <w:r>
        <w:rPr>
          <w:rFonts w:ascii="Times New Roman" w:hAnsi="Times New Roman" w:cs="Times New Roman"/>
          <w:lang w:val="en-CA"/>
        </w:rPr>
        <w:t xml:space="preserve">). We counted the number of </w:t>
      </w:r>
      <w:r w:rsidR="004F5624">
        <w:rPr>
          <w:rFonts w:ascii="Times New Roman" w:hAnsi="Times New Roman" w:cs="Times New Roman"/>
          <w:lang w:val="en-CA"/>
        </w:rPr>
        <w:t xml:space="preserve">canopy </w:t>
      </w:r>
      <w:r>
        <w:rPr>
          <w:rFonts w:ascii="Times New Roman" w:hAnsi="Times New Roman" w:cs="Times New Roman"/>
          <w:lang w:val="en-CA"/>
        </w:rPr>
        <w:t xml:space="preserve">kelp </w:t>
      </w:r>
      <w:r w:rsidR="004F5624">
        <w:rPr>
          <w:rFonts w:ascii="Times New Roman" w:hAnsi="Times New Roman" w:cs="Times New Roman"/>
          <w:lang w:val="en-CA"/>
        </w:rPr>
        <w:t>individuals (bull or giant kelp)</w:t>
      </w:r>
      <w:r>
        <w:rPr>
          <w:rFonts w:ascii="Times New Roman" w:hAnsi="Times New Roman" w:cs="Times New Roman"/>
          <w:lang w:val="en-CA"/>
        </w:rPr>
        <w:t xml:space="preserve"> </w:t>
      </w:r>
      <w:r w:rsidR="001F79DB">
        <w:rPr>
          <w:rFonts w:ascii="Times New Roman" w:hAnsi="Times New Roman" w:cs="Times New Roman"/>
          <w:lang w:val="en-CA"/>
        </w:rPr>
        <w:t>within 0.5 m of either side of the 5 m kelp transect to measure kelp density. To estimate canopy height, we</w:t>
      </w:r>
      <w:r w:rsidR="004F5624">
        <w:rPr>
          <w:rFonts w:ascii="Times New Roman" w:hAnsi="Times New Roman" w:cs="Times New Roman"/>
          <w:lang w:val="en-CA"/>
        </w:rPr>
        <w:t xml:space="preserve"> measured the length of five</w:t>
      </w:r>
      <w:r w:rsidR="001F79DB">
        <w:rPr>
          <w:rFonts w:ascii="Times New Roman" w:hAnsi="Times New Roman" w:cs="Times New Roman"/>
          <w:lang w:val="en-CA"/>
        </w:rPr>
        <w:t xml:space="preserve"> random</w:t>
      </w:r>
      <w:r w:rsidR="004F5624">
        <w:rPr>
          <w:rFonts w:ascii="Times New Roman" w:hAnsi="Times New Roman" w:cs="Times New Roman"/>
          <w:lang w:val="en-CA"/>
        </w:rPr>
        <w:t xml:space="preserve"> kelps</w:t>
      </w:r>
      <w:r w:rsidR="001F79DB">
        <w:rPr>
          <w:rFonts w:ascii="Times New Roman" w:hAnsi="Times New Roman" w:cs="Times New Roman"/>
          <w:lang w:val="en-CA"/>
        </w:rPr>
        <w:t xml:space="preserve"> per kelp transect; f</w:t>
      </w:r>
      <w:r w:rsidR="004F5624">
        <w:rPr>
          <w:rFonts w:ascii="Times New Roman" w:hAnsi="Times New Roman" w:cs="Times New Roman"/>
          <w:lang w:val="en-CA"/>
        </w:rPr>
        <w:t>or bull kelp</w:t>
      </w:r>
      <w:r w:rsidR="001F79DB">
        <w:rPr>
          <w:rFonts w:ascii="Times New Roman" w:hAnsi="Times New Roman" w:cs="Times New Roman"/>
          <w:lang w:val="en-CA"/>
        </w:rPr>
        <w:t xml:space="preserve"> we measured the total length from holdfast to </w:t>
      </w:r>
      <w:r w:rsidR="001F79DB" w:rsidRPr="001F79DB">
        <w:rPr>
          <w:rFonts w:ascii="Times New Roman" w:hAnsi="Times New Roman" w:cs="Times New Roman"/>
          <w:lang w:val="en-CA"/>
        </w:rPr>
        <w:t xml:space="preserve">pneumatocyst </w:t>
      </w:r>
      <w:r w:rsidR="001F79DB">
        <w:rPr>
          <w:rFonts w:ascii="Times New Roman" w:hAnsi="Times New Roman" w:cs="Times New Roman"/>
          <w:i/>
          <w:lang w:val="en-CA"/>
        </w:rPr>
        <w:t>in situ</w:t>
      </w:r>
      <w:r w:rsidR="001F79DB">
        <w:rPr>
          <w:rFonts w:ascii="Times New Roman" w:hAnsi="Times New Roman" w:cs="Times New Roman"/>
          <w:lang w:val="en-CA"/>
        </w:rPr>
        <w:t xml:space="preserve">, but for giant kelp we collected five random individuals to measure from holdfast to </w:t>
      </w:r>
      <w:r w:rsidR="001F79DB" w:rsidRPr="0042306A">
        <w:rPr>
          <w:rFonts w:ascii="Times New Roman" w:hAnsi="Times New Roman" w:cs="Times New Roman"/>
          <w:lang w:val="en-CA"/>
        </w:rPr>
        <w:t>apical meristem</w:t>
      </w:r>
      <w:r w:rsidR="001F79DB">
        <w:rPr>
          <w:rFonts w:ascii="Times New Roman" w:hAnsi="Times New Roman" w:cs="Times New Roman"/>
          <w:lang w:val="en-CA"/>
        </w:rPr>
        <w:t xml:space="preserve"> on dry land. To quantify biomass</w:t>
      </w:r>
      <w:r w:rsidR="004F5624">
        <w:rPr>
          <w:rFonts w:ascii="Times New Roman" w:hAnsi="Times New Roman" w:cs="Times New Roman"/>
          <w:lang w:val="en-CA"/>
        </w:rPr>
        <w:t xml:space="preserve">, we measured the </w:t>
      </w:r>
      <w:r w:rsidR="004F5624" w:rsidRPr="0042306A">
        <w:rPr>
          <w:rFonts w:ascii="Times New Roman" w:hAnsi="Times New Roman" w:cs="Times New Roman"/>
          <w:lang w:val="en-CA"/>
        </w:rPr>
        <w:t>sub-</w:t>
      </w:r>
      <w:r w:rsidR="0042306A" w:rsidRPr="0042306A">
        <w:rPr>
          <w:rFonts w:ascii="Times New Roman" w:hAnsi="Times New Roman" w:cs="Times New Roman"/>
          <w:lang w:val="en-CA"/>
        </w:rPr>
        <w:t>bulb</w:t>
      </w:r>
      <w:r w:rsidR="004F5624" w:rsidRPr="0042306A">
        <w:rPr>
          <w:rFonts w:ascii="Times New Roman" w:hAnsi="Times New Roman" w:cs="Times New Roman"/>
          <w:lang w:val="en-CA"/>
        </w:rPr>
        <w:t xml:space="preserve"> </w:t>
      </w:r>
      <w:r w:rsidR="001F79DB" w:rsidRPr="0042306A">
        <w:rPr>
          <w:rFonts w:ascii="Times New Roman" w:hAnsi="Times New Roman" w:cs="Times New Roman"/>
          <w:lang w:val="en-CA"/>
        </w:rPr>
        <w:t>circumference</w:t>
      </w:r>
      <w:r w:rsidR="0042306A">
        <w:rPr>
          <w:rFonts w:ascii="Times New Roman" w:hAnsi="Times New Roman" w:cs="Times New Roman"/>
          <w:lang w:val="en-CA"/>
        </w:rPr>
        <w:t xml:space="preserve"> (</w:t>
      </w:r>
      <w:r w:rsidR="0042306A" w:rsidRPr="0042306A">
        <w:rPr>
          <w:rFonts w:ascii="Times New Roman" w:hAnsi="Times New Roman" w:cs="Times New Roman"/>
          <w:lang w:val="en-CA"/>
        </w:rPr>
        <w:t>15 cm below the bottom of the bulb</w:t>
      </w:r>
      <w:r w:rsidR="0042306A">
        <w:rPr>
          <w:rFonts w:ascii="Times New Roman" w:hAnsi="Times New Roman" w:cs="Times New Roman"/>
          <w:lang w:val="en-CA"/>
        </w:rPr>
        <w:t>)</w:t>
      </w:r>
      <w:r w:rsidR="001F79DB" w:rsidRPr="0042306A">
        <w:rPr>
          <w:rFonts w:ascii="Times New Roman" w:hAnsi="Times New Roman" w:cs="Times New Roman"/>
          <w:lang w:val="en-CA"/>
        </w:rPr>
        <w:t xml:space="preserve"> of</w:t>
      </w:r>
      <w:r w:rsidR="001F79DB">
        <w:rPr>
          <w:rFonts w:ascii="Times New Roman" w:hAnsi="Times New Roman" w:cs="Times New Roman"/>
          <w:lang w:val="en-CA"/>
        </w:rPr>
        <w:t xml:space="preserve"> the same five bull kelps per transect</w:t>
      </w:r>
      <w:r w:rsidR="004F5624">
        <w:rPr>
          <w:rFonts w:ascii="Times New Roman" w:hAnsi="Times New Roman" w:cs="Times New Roman"/>
          <w:lang w:val="en-CA"/>
        </w:rPr>
        <w:t xml:space="preserve"> </w:t>
      </w:r>
      <w:r w:rsidR="004F5624">
        <w:rPr>
          <w:rFonts w:ascii="Times New Roman" w:hAnsi="Times New Roman" w:cs="Times New Roman"/>
          <w:i/>
          <w:lang w:val="en-CA"/>
        </w:rPr>
        <w:t>in situ</w:t>
      </w:r>
      <w:r w:rsidR="00417390">
        <w:rPr>
          <w:rFonts w:ascii="Times New Roman" w:hAnsi="Times New Roman" w:cs="Times New Roman"/>
          <w:lang w:val="en-CA"/>
        </w:rPr>
        <w:t xml:space="preserve"> in order to calculate individual biomass usin</w:t>
      </w:r>
      <w:r w:rsidR="0042306A">
        <w:rPr>
          <w:rFonts w:ascii="Times New Roman" w:hAnsi="Times New Roman" w:cs="Times New Roman"/>
          <w:lang w:val="en-CA"/>
        </w:rPr>
        <w:t xml:space="preserve">g a quadratic </w:t>
      </w:r>
      <w:r w:rsidR="0011523B">
        <w:rPr>
          <w:rFonts w:ascii="Times New Roman" w:hAnsi="Times New Roman" w:cs="Times New Roman"/>
          <w:lang w:val="en-CA"/>
        </w:rPr>
        <w:t xml:space="preserve">diameter to biomass </w:t>
      </w:r>
      <w:r w:rsidR="0042306A">
        <w:rPr>
          <w:rFonts w:ascii="Times New Roman" w:hAnsi="Times New Roman" w:cs="Times New Roman"/>
          <w:lang w:val="en-CA"/>
        </w:rPr>
        <w:t xml:space="preserve">formula </w:t>
      </w:r>
      <w:r w:rsidR="0011523B" w:rsidRPr="0011523B">
        <w:rPr>
          <w:rFonts w:ascii="Times New Roman" w:hAnsi="Times New Roman" w:cs="Times New Roman"/>
          <w:highlight w:val="yellow"/>
          <w:lang w:val="en-CA"/>
        </w:rPr>
        <w:t>(info here?)</w:t>
      </w:r>
      <w:r w:rsidR="004F5624">
        <w:rPr>
          <w:rFonts w:ascii="Times New Roman" w:hAnsi="Times New Roman" w:cs="Times New Roman"/>
          <w:lang w:val="en-CA"/>
        </w:rPr>
        <w:t>. For giant kelp, we weighe</w:t>
      </w:r>
      <w:r w:rsidR="001F79DB">
        <w:rPr>
          <w:rFonts w:ascii="Times New Roman" w:hAnsi="Times New Roman" w:cs="Times New Roman"/>
          <w:lang w:val="en-CA"/>
        </w:rPr>
        <w:t xml:space="preserve">d the same five individuals per transect which were collected for total length measurements using </w:t>
      </w:r>
      <w:r w:rsidR="001F79DB" w:rsidRPr="001F79DB">
        <w:rPr>
          <w:rFonts w:ascii="Times New Roman" w:hAnsi="Times New Roman" w:cs="Times New Roman"/>
          <w:highlight w:val="yellow"/>
          <w:lang w:val="en-CA"/>
        </w:rPr>
        <w:t>X scale</w:t>
      </w:r>
      <w:r w:rsidR="00B71E47">
        <w:rPr>
          <w:rFonts w:ascii="Times New Roman" w:hAnsi="Times New Roman" w:cs="Times New Roman"/>
          <w:lang w:val="en-CA"/>
        </w:rPr>
        <w:t xml:space="preserve">. </w:t>
      </w:r>
      <w:r w:rsidR="00417390">
        <w:rPr>
          <w:rFonts w:ascii="Times New Roman" w:hAnsi="Times New Roman" w:cs="Times New Roman"/>
          <w:lang w:val="en-CA"/>
        </w:rPr>
        <w:t xml:space="preserve">We multiplied the mean biomass estimate for each </w:t>
      </w:r>
      <w:r w:rsidR="001F79DB">
        <w:rPr>
          <w:rFonts w:ascii="Times New Roman" w:hAnsi="Times New Roman" w:cs="Times New Roman"/>
          <w:lang w:val="en-CA"/>
        </w:rPr>
        <w:t>kelp species by the species density in order to calculate a biomass/m</w:t>
      </w:r>
      <w:r w:rsidR="001F79DB">
        <w:rPr>
          <w:rFonts w:ascii="Times New Roman" w:hAnsi="Times New Roman" w:cs="Times New Roman"/>
          <w:vertAlign w:val="superscript"/>
          <w:lang w:val="en-CA"/>
        </w:rPr>
        <w:t>2</w:t>
      </w:r>
      <w:r w:rsidR="001F79DB">
        <w:rPr>
          <w:rFonts w:ascii="Times New Roman" w:hAnsi="Times New Roman" w:cs="Times New Roman"/>
          <w:lang w:val="en-CA"/>
        </w:rPr>
        <w:t xml:space="preserve"> estimate for each kelp transect, which we averaged over the four transects per forest to estimate overall mean forest biomass. </w:t>
      </w:r>
      <w:r w:rsidR="00B71E47">
        <w:rPr>
          <w:rFonts w:ascii="Times New Roman" w:hAnsi="Times New Roman" w:cs="Times New Roman"/>
          <w:lang w:val="en-CA"/>
        </w:rPr>
        <w:t xml:space="preserve">We estimated total forest area by swimming around the perimeter of the forest on the surface with a </w:t>
      </w:r>
      <w:r w:rsidR="00B71E47" w:rsidRPr="0011523B">
        <w:rPr>
          <w:rFonts w:ascii="Times New Roman" w:hAnsi="Times New Roman" w:cs="Times New Roman"/>
          <w:highlight w:val="yellow"/>
          <w:lang w:val="en-CA"/>
        </w:rPr>
        <w:t>Garmin GPS</w:t>
      </w:r>
      <w:r w:rsidR="00B71E47">
        <w:rPr>
          <w:rFonts w:ascii="Times New Roman" w:hAnsi="Times New Roman" w:cs="Times New Roman"/>
          <w:lang w:val="en-CA"/>
        </w:rPr>
        <w:t xml:space="preserve">. </w:t>
      </w:r>
    </w:p>
    <w:p w14:paraId="50BA9561" w14:textId="324E37A5" w:rsidR="00B71E47" w:rsidRPr="001F79DB" w:rsidRDefault="002E568B" w:rsidP="002E568B">
      <w:pPr>
        <w:spacing w:line="480" w:lineRule="auto"/>
        <w:ind w:firstLine="720"/>
        <w:rPr>
          <w:rFonts w:ascii="Times New Roman" w:hAnsi="Times New Roman" w:cs="Times New Roman"/>
          <w:lang w:val="en-CA"/>
        </w:rPr>
      </w:pPr>
      <w:r>
        <w:rPr>
          <w:rFonts w:ascii="Times New Roman" w:hAnsi="Times New Roman" w:cs="Times New Roman"/>
          <w:lang w:val="en-CA"/>
        </w:rPr>
        <w:t>Finally, to</w:t>
      </w:r>
      <w:r w:rsidR="001F79DB">
        <w:rPr>
          <w:rFonts w:ascii="Times New Roman" w:hAnsi="Times New Roman" w:cs="Times New Roman"/>
          <w:lang w:val="en-CA"/>
        </w:rPr>
        <w:t xml:space="preserve"> compare NH</w:t>
      </w:r>
      <w:r w:rsidR="001F79DB">
        <w:rPr>
          <w:rFonts w:ascii="Cambria Math" w:hAnsi="Cambria Math" w:cs="Cambria Math"/>
          <w:lang w:val="en-CA"/>
        </w:rPr>
        <w:t>₄⁺</w:t>
      </w:r>
      <w:r w:rsidR="001F79DB">
        <w:rPr>
          <w:rFonts w:ascii="Times New Roman" w:hAnsi="Times New Roman" w:cs="Times New Roman"/>
          <w:lang w:val="en-CA"/>
        </w:rPr>
        <w:t xml:space="preserve"> concentration inside vs outside the kelp forest, w</w:t>
      </w:r>
      <w:r w:rsidR="00B71E47">
        <w:rPr>
          <w:rFonts w:ascii="Times New Roman" w:hAnsi="Times New Roman" w:cs="Times New Roman"/>
          <w:lang w:val="en-CA"/>
        </w:rPr>
        <w:t xml:space="preserve">e collected </w:t>
      </w:r>
      <w:r>
        <w:rPr>
          <w:rFonts w:ascii="Times New Roman" w:hAnsi="Times New Roman" w:cs="Times New Roman"/>
          <w:lang w:val="en-CA"/>
        </w:rPr>
        <w:t>paired</w:t>
      </w:r>
      <w:r w:rsidR="00B71E47">
        <w:rPr>
          <w:rFonts w:ascii="Times New Roman" w:hAnsi="Times New Roman" w:cs="Times New Roman"/>
          <w:lang w:val="en-CA"/>
        </w:rPr>
        <w:t xml:space="preserve"> 60 mL syringe</w:t>
      </w:r>
      <w:r>
        <w:rPr>
          <w:rFonts w:ascii="Times New Roman" w:hAnsi="Times New Roman" w:cs="Times New Roman"/>
          <w:lang w:val="en-CA"/>
        </w:rPr>
        <w:t>s</w:t>
      </w:r>
      <w:r w:rsidR="00B71E47">
        <w:rPr>
          <w:rFonts w:ascii="Times New Roman" w:hAnsi="Times New Roman" w:cs="Times New Roman"/>
          <w:lang w:val="en-CA"/>
        </w:rPr>
        <w:t xml:space="preserve"> of seawater immediately outside the kelp forest within 0 – 2 meters from </w:t>
      </w:r>
      <w:r w:rsidR="00B71E47">
        <w:rPr>
          <w:rFonts w:ascii="Times New Roman" w:hAnsi="Times New Roman" w:cs="Times New Roman"/>
          <w:lang w:val="en-CA"/>
        </w:rPr>
        <w:lastRenderedPageBreak/>
        <w:t xml:space="preserve">the substrate, and 5 m into the kelp forest (n = 3). </w:t>
      </w:r>
      <w:r>
        <w:rPr>
          <w:rFonts w:ascii="Times New Roman" w:hAnsi="Times New Roman" w:cs="Times New Roman"/>
          <w:lang w:val="en-CA"/>
        </w:rPr>
        <w:t xml:space="preserve">These paired seawater samples were matched to the first three kelp density, biomass, and canopy height transects. </w:t>
      </w:r>
      <w:r w:rsidR="00B71E47">
        <w:rPr>
          <w:rFonts w:ascii="Times New Roman" w:hAnsi="Times New Roman" w:cs="Times New Roman"/>
          <w:lang w:val="en-CA"/>
        </w:rPr>
        <w:t xml:space="preserve">We attempted to maintain a consistent depth for all three paired collections, and to fill a </w:t>
      </w:r>
      <w:proofErr w:type="spellStart"/>
      <w:r w:rsidR="00B71E47">
        <w:rPr>
          <w:rFonts w:ascii="Times New Roman" w:hAnsi="Times New Roman" w:cs="Times New Roman"/>
          <w:lang w:val="en-CA"/>
        </w:rPr>
        <w:t>whirlpak</w:t>
      </w:r>
      <w:proofErr w:type="spellEnd"/>
      <w:r w:rsidR="00B71E47">
        <w:rPr>
          <w:rFonts w:ascii="Times New Roman" w:hAnsi="Times New Roman" w:cs="Times New Roman"/>
          <w:lang w:val="en-CA"/>
        </w:rPr>
        <w:t xml:space="preserve"> of seawater from outside the kelp forest. Upon surfacing, we filtered 40 mL of each sample into amber bottles and </w:t>
      </w:r>
      <w:r>
        <w:rPr>
          <w:rFonts w:ascii="Times New Roman" w:hAnsi="Times New Roman" w:cs="Times New Roman"/>
          <w:lang w:val="en-CA"/>
        </w:rPr>
        <w:t xml:space="preserve">also filled 8 amber bottles for use as standards with 40 mL of filtered </w:t>
      </w:r>
      <w:r w:rsidR="00B71E47">
        <w:rPr>
          <w:rFonts w:ascii="Times New Roman" w:hAnsi="Times New Roman" w:cs="Times New Roman"/>
          <w:lang w:val="en-CA"/>
        </w:rPr>
        <w:t xml:space="preserve">seawater from the </w:t>
      </w:r>
      <w:proofErr w:type="spellStart"/>
      <w:r w:rsidR="00B71E47">
        <w:rPr>
          <w:rFonts w:ascii="Times New Roman" w:hAnsi="Times New Roman" w:cs="Times New Roman"/>
          <w:lang w:val="en-CA"/>
        </w:rPr>
        <w:t>whirlpak</w:t>
      </w:r>
      <w:proofErr w:type="spellEnd"/>
      <w:r>
        <w:rPr>
          <w:rFonts w:ascii="Times New Roman" w:hAnsi="Times New Roman" w:cs="Times New Roman"/>
          <w:lang w:val="en-CA"/>
        </w:rPr>
        <w:t>.</w:t>
      </w:r>
      <w:r w:rsidR="00B71E47">
        <w:rPr>
          <w:rFonts w:ascii="Times New Roman" w:hAnsi="Times New Roman" w:cs="Times New Roman"/>
          <w:lang w:val="en-CA"/>
        </w:rPr>
        <w:t xml:space="preserve"> </w:t>
      </w:r>
      <w:r>
        <w:rPr>
          <w:rFonts w:ascii="Times New Roman" w:hAnsi="Times New Roman" w:cs="Times New Roman"/>
          <w:lang w:val="en-CA"/>
        </w:rPr>
        <w:t>We</w:t>
      </w:r>
      <w:r w:rsidR="00A05727">
        <w:rPr>
          <w:rFonts w:ascii="Times New Roman" w:hAnsi="Times New Roman" w:cs="Times New Roman"/>
          <w:lang w:val="en-CA"/>
        </w:rPr>
        <w:t xml:space="preserve"> stored all samples on ice </w:t>
      </w:r>
      <w:r>
        <w:rPr>
          <w:rFonts w:ascii="Times New Roman" w:hAnsi="Times New Roman" w:cs="Times New Roman"/>
          <w:lang w:val="en-CA"/>
        </w:rPr>
        <w:t xml:space="preserve">for transportation back to the laboratory, at which point </w:t>
      </w:r>
      <w:r w:rsidR="00A05727">
        <w:rPr>
          <w:rFonts w:ascii="Times New Roman" w:hAnsi="Times New Roman" w:cs="Times New Roman"/>
          <w:lang w:val="en-CA"/>
        </w:rPr>
        <w:t>we</w:t>
      </w:r>
      <w:r w:rsidR="00B71E47">
        <w:rPr>
          <w:rFonts w:ascii="Times New Roman" w:hAnsi="Times New Roman" w:cs="Times New Roman"/>
          <w:lang w:val="en-CA"/>
        </w:rPr>
        <w:t xml:space="preserve"> measured </w:t>
      </w:r>
      <w:r w:rsidR="00B71E47" w:rsidRPr="007A5BAE">
        <w:rPr>
          <w:rFonts w:ascii="Times New Roman" w:hAnsi="Times New Roman" w:cs="Times New Roman"/>
          <w:color w:val="000000"/>
          <w:lang w:val="en-CA"/>
        </w:rPr>
        <w:t>NH</w:t>
      </w:r>
      <w:r w:rsidR="00B71E47" w:rsidRPr="007A5BAE">
        <w:rPr>
          <w:rFonts w:ascii="Times New Roman" w:hAnsi="Times New Roman" w:cs="Times New Roman"/>
          <w:color w:val="000000"/>
          <w:vertAlign w:val="subscript"/>
          <w:lang w:val="en-CA"/>
        </w:rPr>
        <w:t>4</w:t>
      </w:r>
      <w:r w:rsidR="00B71E47" w:rsidRPr="007A5BAE">
        <w:rPr>
          <w:rFonts w:ascii="Times New Roman" w:hAnsi="Times New Roman" w:cs="Times New Roman"/>
          <w:color w:val="000000"/>
          <w:vertAlign w:val="superscript"/>
          <w:lang w:val="en-CA"/>
        </w:rPr>
        <w:t>+</w:t>
      </w:r>
      <w:r w:rsidR="00B71E47">
        <w:rPr>
          <w:rFonts w:ascii="Times New Roman" w:hAnsi="Times New Roman" w:cs="Times New Roman"/>
          <w:color w:val="000000"/>
          <w:vertAlign w:val="superscript"/>
          <w:lang w:val="en-CA"/>
        </w:rPr>
        <w:t xml:space="preserve"> </w:t>
      </w:r>
      <w:r w:rsidR="00B71E47">
        <w:rPr>
          <w:rFonts w:ascii="Times New Roman" w:hAnsi="Times New Roman" w:cs="Times New Roman"/>
          <w:lang w:val="en-CA"/>
        </w:rPr>
        <w:t xml:space="preserve">concentration in each sample bottle following the </w:t>
      </w:r>
      <w:r w:rsidR="00B71E47">
        <w:rPr>
          <w:rFonts w:ascii="Times New Roman" w:hAnsi="Times New Roman" w:cs="Times New Roman"/>
          <w:color w:val="000000"/>
          <w:lang w:val="en-CA"/>
        </w:rPr>
        <w:t xml:space="preserve">fluorometric </w:t>
      </w:r>
      <w:r w:rsidR="00B71E47" w:rsidRPr="009E6CC7">
        <w:rPr>
          <w:rFonts w:ascii="Times New Roman" w:hAnsi="Times New Roman" w:cs="Times New Roman"/>
          <w:color w:val="000000"/>
          <w:lang w:val="en-CA"/>
        </w:rPr>
        <w:t xml:space="preserve">standard-additions protocol II </w:t>
      </w:r>
      <w:r w:rsidR="00B71E47">
        <w:rPr>
          <w:rFonts w:ascii="Times New Roman" w:hAnsi="Times New Roman" w:cs="Times New Roman"/>
          <w:color w:val="000000"/>
          <w:lang w:val="en-CA"/>
        </w:rPr>
        <w:fldChar w:fldCharType="begin"/>
      </w:r>
      <w:r w:rsidR="00263F14">
        <w:rPr>
          <w:rFonts w:ascii="Times New Roman" w:hAnsi="Times New Roman" w:cs="Times New Roman"/>
          <w:color w:val="000000"/>
          <w:lang w:val="en-CA"/>
        </w:rPr>
        <w:instrText xml:space="preserve"> ADDIN ZOTERO_ITEM CSL_CITATION {"citationID":"NvuwcIrl","properties":{"formattedCitation":"(Taylor et al., 2007)","plainCitation":"(Taylor et al., 2007)","noteIndex":0},"citationItems":[{"id":1933,"uris":["http://zotero.org/users/local/idKDtb7T/items/IAYS8BX2"],"itemData":{"id":1933,"type":"article-journal","abstract":"Our understanding of the N cycle is affected by how accurately we can measure NH4+ in natural waters. Measuring NH4+ concentrations requires accounting for matrix effects (ME) that are caused by substances in the sample that attenuate or intensify the signal of the samples relative to the standards. We show that the ME calculation in the recently published fluorometric NH4+ method is mathematically incorrect, producing results that consistently underestimate NH4+ concentration as a nonlinear function of the ME. We provide the correct equation and offer an alternative approach that accounts for ME by using sample water rather than deionized water to make the standards, thereby producing a standard curve that contains the same background chemical properties as the samples. In addition, we show that the previous method for measuring a sample’s background fluorescence does not include the background signal of the reagent or its interaction with the matrix constituents of the sample. We provide a new method for measuring a sample’s background fluorescence that includes the background fluorescence of the sample, reagent, and their interaction. The simple changes we suggest produce more accurate and precise NH4+ measurements.","container-title":"Journal of the North American Benthological Society","DOI":"10.1899/0887-3593(2007)26[167:ITFAMM]2.0.CO;2","ISSN":"0887-3593","issue":"2","note":"publisher: The University of Chicago Press","page":"167-177","source":"journals.uchicago.edu (Atypon)","title":"Improving the fluorometric ammonium method: matrix effects, background fluorescence, and standard additions","title-short":"Improving the fluorometric ammonium method","volume":"26","author":[{"family":"Taylor","given":"Brad W."},{"family":"Keep","given":"Christine F."},{"family":"Hall","given":"Robert O."},{"family":"Koch","given":"Benjamin J."},{"family":"Tronstad","given":"Lusha M."},{"family":"Flecker","given":"Alexander S."},{"family":"Ulseth","given":"Amber J."}],"issued":{"date-parts":[["2007",6,1]]}}}],"schema":"https://github.com/citation-style-language/schema/raw/master/csl-citation.json"} </w:instrText>
      </w:r>
      <w:r w:rsidR="00B71E47">
        <w:rPr>
          <w:rFonts w:ascii="Times New Roman" w:hAnsi="Times New Roman" w:cs="Times New Roman"/>
          <w:color w:val="000000"/>
          <w:lang w:val="en-CA"/>
        </w:rPr>
        <w:fldChar w:fldCharType="separate"/>
      </w:r>
      <w:r w:rsidR="00B71E47">
        <w:rPr>
          <w:rFonts w:ascii="Times New Roman" w:hAnsi="Times New Roman" w:cs="Times New Roman"/>
          <w:noProof/>
          <w:color w:val="000000"/>
          <w:lang w:val="en-CA"/>
        </w:rPr>
        <w:t>(Taylor et al., 2007)</w:t>
      </w:r>
      <w:r w:rsidR="00B71E47">
        <w:rPr>
          <w:rFonts w:ascii="Times New Roman" w:hAnsi="Times New Roman" w:cs="Times New Roman"/>
          <w:color w:val="000000"/>
          <w:lang w:val="en-CA"/>
        </w:rPr>
        <w:fldChar w:fldCharType="end"/>
      </w:r>
      <w:r w:rsidR="00B71E47">
        <w:rPr>
          <w:rFonts w:ascii="Times New Roman" w:hAnsi="Times New Roman" w:cs="Times New Roman"/>
          <w:color w:val="000000"/>
          <w:lang w:val="en-CA"/>
        </w:rPr>
        <w:t>.</w:t>
      </w:r>
      <w:r w:rsidR="00AB636E">
        <w:rPr>
          <w:rFonts w:ascii="Times New Roman" w:hAnsi="Times New Roman" w:cs="Times New Roman"/>
          <w:color w:val="000000"/>
          <w:lang w:val="en-CA"/>
        </w:rPr>
        <w:t xml:space="preserve"> </w:t>
      </w:r>
      <w:r w:rsidR="00417390">
        <w:rPr>
          <w:rFonts w:ascii="Times New Roman" w:hAnsi="Times New Roman" w:cs="Times New Roman"/>
          <w:color w:val="000000"/>
          <w:lang w:val="en-CA"/>
        </w:rPr>
        <w:t>For each paired inside vs outside NH</w:t>
      </w:r>
      <w:r w:rsidR="00417390">
        <w:rPr>
          <w:rFonts w:ascii="Cambria Math" w:hAnsi="Cambria Math" w:cs="Cambria Math"/>
          <w:color w:val="000000"/>
          <w:lang w:val="en-CA"/>
        </w:rPr>
        <w:t>₄⁺</w:t>
      </w:r>
      <w:r w:rsidR="00417390">
        <w:rPr>
          <w:rFonts w:ascii="Times New Roman" w:hAnsi="Times New Roman" w:cs="Times New Roman"/>
          <w:color w:val="000000"/>
          <w:lang w:val="en-CA"/>
        </w:rPr>
        <w:t xml:space="preserve"> sample, we calculated ∆ NH</w:t>
      </w:r>
      <w:r w:rsidR="00417390">
        <w:rPr>
          <w:rFonts w:ascii="Cambria Math" w:hAnsi="Cambria Math" w:cs="Cambria Math"/>
          <w:color w:val="000000"/>
          <w:lang w:val="en-CA"/>
        </w:rPr>
        <w:t>₄⁺ = inside NH₄⁺ - outside NH₄⁺.</w:t>
      </w:r>
    </w:p>
    <w:p w14:paraId="505921AB" w14:textId="36DB5980" w:rsidR="00576692" w:rsidRDefault="00576692" w:rsidP="000E3FA6">
      <w:pPr>
        <w:spacing w:line="480" w:lineRule="auto"/>
        <w:rPr>
          <w:rFonts w:ascii="Times New Roman" w:hAnsi="Times New Roman" w:cs="Times New Roman"/>
          <w:lang w:val="en-CA"/>
        </w:rPr>
      </w:pPr>
    </w:p>
    <w:p w14:paraId="180551CE" w14:textId="3199534A" w:rsidR="00705FE1" w:rsidRPr="00705FE1" w:rsidRDefault="00705FE1" w:rsidP="000E3FA6">
      <w:pPr>
        <w:spacing w:line="480" w:lineRule="auto"/>
        <w:rPr>
          <w:rFonts w:ascii="Times New Roman" w:hAnsi="Times New Roman" w:cs="Times New Roman"/>
          <w:u w:val="single"/>
          <w:lang w:val="en-CA"/>
        </w:rPr>
      </w:pPr>
      <w:r w:rsidRPr="00705FE1">
        <w:rPr>
          <w:rFonts w:ascii="Times New Roman" w:hAnsi="Times New Roman" w:cs="Times New Roman"/>
          <w:u w:val="single"/>
          <w:lang w:val="en-CA"/>
        </w:rPr>
        <w:t>Biological and abiotic variable calculations for both large- and medium-scale</w:t>
      </w:r>
      <w:r>
        <w:rPr>
          <w:rFonts w:ascii="Times New Roman" w:hAnsi="Times New Roman" w:cs="Times New Roman"/>
          <w:u w:val="single"/>
          <w:lang w:val="en-CA"/>
        </w:rPr>
        <w:t xml:space="preserve"> experiments</w:t>
      </w:r>
    </w:p>
    <w:p w14:paraId="5C71B119" w14:textId="7D2FED91" w:rsidR="00705FE1" w:rsidRDefault="00705FE1" w:rsidP="00705FE1">
      <w:pPr>
        <w:spacing w:line="480" w:lineRule="auto"/>
        <w:rPr>
          <w:rFonts w:ascii="Times New Roman" w:hAnsi="Times New Roman" w:cs="Times New Roman"/>
          <w:lang w:val="en-CA"/>
        </w:rPr>
      </w:pPr>
      <w:r>
        <w:rPr>
          <w:rFonts w:ascii="Times New Roman" w:hAnsi="Times New Roman" w:cs="Times New Roman"/>
          <w:lang w:val="en-CA"/>
        </w:rPr>
        <w:tab/>
        <w:t>For each Reef Life Survey, we calculated fish biomass from fish length following the formula (</w:t>
      </w:r>
      <w:r w:rsidRPr="00805A5D">
        <w:rPr>
          <w:rFonts w:ascii="Times New Roman" w:hAnsi="Times New Roman" w:cs="Times New Roman"/>
          <w:lang w:val="en-CA"/>
        </w:rPr>
        <w:t xml:space="preserve">W = </w:t>
      </w:r>
      <w:proofErr w:type="spellStart"/>
      <w:r w:rsidRPr="00805A5D">
        <w:rPr>
          <w:rFonts w:ascii="Times New Roman" w:hAnsi="Times New Roman" w:cs="Times New Roman"/>
          <w:lang w:val="en-CA"/>
        </w:rPr>
        <w:t>exp</w:t>
      </w:r>
      <w:proofErr w:type="spellEnd"/>
      <w:r w:rsidRPr="00805A5D">
        <w:rPr>
          <w:rFonts w:ascii="Times New Roman" w:hAnsi="Times New Roman" w:cs="Times New Roman"/>
          <w:lang w:val="en-CA"/>
        </w:rPr>
        <w:t>(log(a) + b*log(L))</w:t>
      </w:r>
      <w:r>
        <w:rPr>
          <w:rFonts w:ascii="Times New Roman" w:hAnsi="Times New Roman" w:cs="Times New Roman"/>
          <w:lang w:val="en-CA"/>
        </w:rPr>
        <w:t xml:space="preserve">) where W is fish weight, L is the fish length, a and b are species specific constants from </w:t>
      </w:r>
      <w:proofErr w:type="spellStart"/>
      <w:r>
        <w:rPr>
          <w:rFonts w:ascii="Times New Roman" w:hAnsi="Times New Roman" w:cs="Times New Roman"/>
          <w:lang w:val="en-CA"/>
        </w:rPr>
        <w:t>FishBase</w:t>
      </w:r>
      <w:proofErr w:type="spellEnd"/>
      <w:r>
        <w:rPr>
          <w:rFonts w:ascii="Times New Roman" w:hAnsi="Times New Roman" w:cs="Times New Roman"/>
          <w:lang w:val="en-CA"/>
        </w:rPr>
        <w:t xml:space="preserve"> </w:t>
      </w:r>
      <w:commentRangeStart w:id="23"/>
      <w:r>
        <w:rPr>
          <w:rFonts w:ascii="Times New Roman" w:hAnsi="Times New Roman" w:cs="Times New Roman"/>
          <w:lang w:val="en-CA"/>
        </w:rPr>
        <w:fldChar w:fldCharType="begin"/>
      </w:r>
      <w:r>
        <w:rPr>
          <w:rFonts w:ascii="Times New Roman" w:hAnsi="Times New Roman" w:cs="Times New Roman"/>
          <w:lang w:val="en-CA"/>
        </w:rPr>
        <w:instrText xml:space="preserve"> ADDIN ZOTERO_ITEM CSL_CITATION {"citationID":"m5fVfdu3","properties":{"formattedCitation":"(Froese et al., 2014)","plainCitation":"(Froese et al., 2014)","noteIndex":0},"citationItems":[{"id":4280,"uris":["http://zotero.org/users/local/idKDtb7T/items/7PSDTX5X"],"itemData":{"id":4280,"type":"article-journal","abstract":"A Bayesian hierarchical approach is presented for the estimation of length-weight relationships (LWR) in fishes. In particular, estimates are provided for the LWR parameters a and b in general as well as by body shape. These priors and existing LWR studies were used to derive species-specific LWR parameters. In the case of data-poor species, the analysis includes LWR studies of closely related species with the same body shape. This approach yielded LWR parameter estimates with measures of uncertainty for practically all known 32 000 species of fishes. Provided is a large LWR data set extracted from www.fishbase.org, the source code of the respective analyses, and ready-to-use tools for practitioners. This is presented as an example of a self-learning online database where the addition of new studies improves the species-specific parameter estimates, and where these parameter estimates inform the analysis of new data.","container-title":"Journal of Applied Ichthyology","DOI":"10.1111/jai.12299","ISSN":"1439-0426","issue":"1","language":"en","license":"© 2013 Blackwell Verlag GmbH","note":"_eprint: https://onlinelibrary.wiley.com/doi/pdf/10.1111/jai.12299","page":"78-85","source":"Wiley Online Library","title":"A Bayesian approach for estimating length-weight relationships in fishes","volume":"30","author":[{"family":"Froese","given":"R."},{"family":"Thorson","given":"J. T."},{"family":"Reyes Jr","given":"R. B."}],"issued":{"date-parts":[["2014"]]}}}],"schema":"https://github.com/citation-style-language/schema/raw/master/csl-citation.json"} </w:instrText>
      </w:r>
      <w:r>
        <w:rPr>
          <w:rFonts w:ascii="Times New Roman" w:hAnsi="Times New Roman" w:cs="Times New Roman"/>
          <w:lang w:val="en-CA"/>
        </w:rPr>
        <w:fldChar w:fldCharType="separate"/>
      </w:r>
      <w:r>
        <w:rPr>
          <w:rFonts w:ascii="Times New Roman" w:hAnsi="Times New Roman" w:cs="Times New Roman"/>
          <w:noProof/>
          <w:lang w:val="en-CA"/>
        </w:rPr>
        <w:t>(Froese et al., 2014)</w:t>
      </w:r>
      <w:r>
        <w:rPr>
          <w:rFonts w:ascii="Times New Roman" w:hAnsi="Times New Roman" w:cs="Times New Roman"/>
          <w:lang w:val="en-CA"/>
        </w:rPr>
        <w:fldChar w:fldCharType="end"/>
      </w:r>
      <w:commentRangeEnd w:id="23"/>
      <w:r>
        <w:rPr>
          <w:rStyle w:val="CommentReference"/>
        </w:rPr>
        <w:commentReference w:id="23"/>
      </w:r>
      <w:r>
        <w:rPr>
          <w:rFonts w:ascii="Times New Roman" w:hAnsi="Times New Roman" w:cs="Times New Roman"/>
          <w:lang w:val="en-CA"/>
        </w:rPr>
        <w:t>. For invertebrates, only economically important species (abalone and scallops) and sunflower stars were sized, so we were only able to calculate weights for those species. For all others, we used published weight estimates from this region to estimate rough average weights for each taxon (</w:t>
      </w:r>
      <w:commentRangeStart w:id="24"/>
      <w:r>
        <w:rPr>
          <w:rFonts w:ascii="Times New Roman" w:hAnsi="Times New Roman" w:cs="Times New Roman"/>
          <w:lang w:val="en-CA"/>
        </w:rPr>
        <w:t>Table 3</w:t>
      </w:r>
      <w:commentRangeEnd w:id="24"/>
      <w:r>
        <w:rPr>
          <w:rStyle w:val="CommentReference"/>
        </w:rPr>
        <w:commentReference w:id="24"/>
      </w:r>
      <w:r>
        <w:rPr>
          <w:rFonts w:ascii="Times New Roman" w:hAnsi="Times New Roman" w:cs="Times New Roman"/>
          <w:lang w:val="en-CA"/>
        </w:rPr>
        <w:t xml:space="preserve">). Animal abundance was calculated as simply the total number of fishes and invertebrates counted on the surveys. We calculated Shannon diversity, </w:t>
      </w:r>
      <w:proofErr w:type="spellStart"/>
      <w:r>
        <w:rPr>
          <w:rFonts w:ascii="Times New Roman" w:hAnsi="Times New Roman" w:cs="Times New Roman"/>
          <w:lang w:val="en-CA"/>
        </w:rPr>
        <w:t>simpson</w:t>
      </w:r>
      <w:proofErr w:type="spellEnd"/>
      <w:r>
        <w:rPr>
          <w:rFonts w:ascii="Times New Roman" w:hAnsi="Times New Roman" w:cs="Times New Roman"/>
          <w:lang w:val="en-CA"/>
        </w:rPr>
        <w:t xml:space="preserve"> diversity and species richness for each survey. We calculated the tide exchange by computing the rate of change of the tide height every minute, starting from the time each survey started and ending one hour later, and taking the average of those values. We downloaded tide height data from the website: </w:t>
      </w:r>
      <w:hyperlink r:id="rId9" w:history="1">
        <w:r w:rsidRPr="003D566A">
          <w:rPr>
            <w:rStyle w:val="Hyperlink"/>
            <w:rFonts w:ascii="Times New Roman" w:hAnsi="Times New Roman" w:cs="Times New Roman"/>
            <w:lang w:val="en-CA"/>
          </w:rPr>
          <w:t>http://tbone.biol.sc.edu/tide/tideshow.cgi?site=Bamfield%2C+British+Columbia</w:t>
        </w:r>
      </w:hyperlink>
      <w:r>
        <w:rPr>
          <w:rFonts w:ascii="Times New Roman" w:hAnsi="Times New Roman" w:cs="Times New Roman"/>
          <w:lang w:val="en-CA"/>
        </w:rPr>
        <w:t xml:space="preserve">. In order to </w:t>
      </w:r>
      <w:r>
        <w:rPr>
          <w:rFonts w:ascii="Times New Roman" w:hAnsi="Times New Roman" w:cs="Times New Roman"/>
          <w:lang w:val="en-CA"/>
        </w:rPr>
        <w:lastRenderedPageBreak/>
        <w:t xml:space="preserve">define ebb, slack, and flood tide, we considered the rate of exchange over all six survey weeks (two weeks per year, three years) and </w:t>
      </w:r>
      <w:r w:rsidRPr="00670555">
        <w:rPr>
          <w:rFonts w:ascii="Times New Roman" w:hAnsi="Times New Roman" w:cs="Times New Roman"/>
          <w:highlight w:val="yellow"/>
          <w:lang w:val="en-CA"/>
        </w:rPr>
        <w:t>&lt;&lt;&lt; I did something with means and SD and centering and ended up with: ebb &lt; - 0.1897325 &lt; slack &lt; 0.1897325 &lt; flood. Come back to this &gt;&gt;&gt;&gt;</w:t>
      </w:r>
      <w:r>
        <w:rPr>
          <w:rFonts w:ascii="Times New Roman" w:hAnsi="Times New Roman" w:cs="Times New Roman"/>
          <w:highlight w:val="yellow"/>
          <w:lang w:val="en-CA"/>
        </w:rPr>
        <w:t>.</w:t>
      </w:r>
      <w:r w:rsidRPr="00670555">
        <w:rPr>
          <w:rFonts w:ascii="Times New Roman" w:hAnsi="Times New Roman" w:cs="Times New Roman"/>
          <w:lang w:val="en-CA"/>
        </w:rPr>
        <w:t xml:space="preserve"> </w:t>
      </w:r>
    </w:p>
    <w:p w14:paraId="0790C485" w14:textId="77777777" w:rsidR="00705FE1" w:rsidRDefault="00705FE1" w:rsidP="000E3FA6">
      <w:pPr>
        <w:spacing w:line="480" w:lineRule="auto"/>
        <w:rPr>
          <w:rFonts w:ascii="Times New Roman" w:hAnsi="Times New Roman" w:cs="Times New Roman"/>
          <w:lang w:val="en-CA"/>
        </w:rPr>
      </w:pPr>
    </w:p>
    <w:p w14:paraId="20B38C9F" w14:textId="6FF46105" w:rsidR="00217D47" w:rsidRDefault="00217D47" w:rsidP="00EB3BC7">
      <w:pPr>
        <w:spacing w:line="480" w:lineRule="auto"/>
        <w:rPr>
          <w:rFonts w:ascii="Times New Roman" w:hAnsi="Times New Roman" w:cs="Times New Roman"/>
          <w:i/>
          <w:lang w:val="en-CA"/>
        </w:rPr>
      </w:pPr>
      <w:r w:rsidRPr="00217D47">
        <w:rPr>
          <w:rFonts w:ascii="Times New Roman" w:hAnsi="Times New Roman" w:cs="Times New Roman"/>
          <w:i/>
          <w:lang w:val="en-CA"/>
        </w:rPr>
        <w:t>Cage experiments small</w:t>
      </w:r>
      <w:r w:rsidR="0022385E">
        <w:rPr>
          <w:rFonts w:ascii="Times New Roman" w:hAnsi="Times New Roman" w:cs="Times New Roman"/>
          <w:i/>
          <w:lang w:val="en-CA"/>
        </w:rPr>
        <w:t>-</w:t>
      </w:r>
      <w:r w:rsidRPr="00217D47">
        <w:rPr>
          <w:rFonts w:ascii="Times New Roman" w:hAnsi="Times New Roman" w:cs="Times New Roman"/>
          <w:i/>
          <w:lang w:val="en-CA"/>
        </w:rPr>
        <w:t>scale</w:t>
      </w:r>
    </w:p>
    <w:p w14:paraId="3D2414E2" w14:textId="6C7E5D3F" w:rsidR="0007282D" w:rsidRDefault="00230925" w:rsidP="00EB3BC7">
      <w:pPr>
        <w:spacing w:line="480" w:lineRule="auto"/>
        <w:rPr>
          <w:rFonts w:ascii="Times New Roman" w:hAnsi="Times New Roman" w:cs="Times New Roman"/>
          <w:color w:val="000000"/>
          <w:lang w:val="en-CA"/>
        </w:rPr>
      </w:pPr>
      <w:r>
        <w:rPr>
          <w:rFonts w:ascii="Times New Roman" w:hAnsi="Times New Roman" w:cs="Times New Roman"/>
          <w:lang w:val="en-CA"/>
        </w:rPr>
        <w:tab/>
        <w:t xml:space="preserve">To assess the potential for animals to contribute to small-scale nutrient variability, we </w:t>
      </w:r>
      <w:r w:rsidR="00DE63E7">
        <w:rPr>
          <w:rFonts w:ascii="Times New Roman" w:hAnsi="Times New Roman" w:cs="Times New Roman"/>
          <w:lang w:val="en-CA"/>
        </w:rPr>
        <w:t>conducted two caging experiments</w:t>
      </w:r>
      <w:r w:rsidR="00FE017D">
        <w:rPr>
          <w:rFonts w:ascii="Times New Roman" w:hAnsi="Times New Roman" w:cs="Times New Roman"/>
          <w:lang w:val="en-CA"/>
        </w:rPr>
        <w:t xml:space="preserve"> </w:t>
      </w:r>
      <w:r w:rsidR="00FE017D">
        <w:rPr>
          <w:rFonts w:ascii="Times New Roman" w:hAnsi="Times New Roman" w:cs="Times New Roman"/>
          <w:i/>
          <w:lang w:val="en-CA"/>
        </w:rPr>
        <w:t>in situ</w:t>
      </w:r>
      <w:r w:rsidR="00FE017D">
        <w:rPr>
          <w:rFonts w:ascii="Times New Roman" w:hAnsi="Times New Roman" w:cs="Times New Roman"/>
          <w:lang w:val="en-CA"/>
        </w:rPr>
        <w:t xml:space="preserve"> to measure </w:t>
      </w:r>
      <w:r w:rsidR="00DE63E7">
        <w:rPr>
          <w:rFonts w:ascii="Times New Roman" w:hAnsi="Times New Roman" w:cs="Times New Roman"/>
          <w:lang w:val="en-CA"/>
        </w:rPr>
        <w:t>animals’</w:t>
      </w:r>
      <w:r w:rsidR="00FE017D">
        <w:rPr>
          <w:rFonts w:ascii="Times New Roman" w:hAnsi="Times New Roman" w:cs="Times New Roman"/>
          <w:lang w:val="en-CA"/>
        </w:rPr>
        <w:t xml:space="preserve"> effect on the </w:t>
      </w:r>
      <w:r w:rsidR="00FE017D" w:rsidRPr="007A5BAE">
        <w:rPr>
          <w:rFonts w:ascii="Times New Roman" w:hAnsi="Times New Roman" w:cs="Times New Roman"/>
          <w:color w:val="000000"/>
          <w:lang w:val="en-CA"/>
        </w:rPr>
        <w:t>NH</w:t>
      </w:r>
      <w:r w:rsidR="00FE017D" w:rsidRPr="007A5BAE">
        <w:rPr>
          <w:rFonts w:ascii="Times New Roman" w:hAnsi="Times New Roman" w:cs="Times New Roman"/>
          <w:color w:val="000000"/>
          <w:vertAlign w:val="subscript"/>
          <w:lang w:val="en-CA"/>
        </w:rPr>
        <w:t>4</w:t>
      </w:r>
      <w:r w:rsidR="00FE017D" w:rsidRPr="007A5BAE">
        <w:rPr>
          <w:rFonts w:ascii="Times New Roman" w:hAnsi="Times New Roman" w:cs="Times New Roman"/>
          <w:color w:val="000000"/>
          <w:vertAlign w:val="superscript"/>
          <w:lang w:val="en-CA"/>
        </w:rPr>
        <w:t>+</w:t>
      </w:r>
      <w:r w:rsidR="00FE017D">
        <w:rPr>
          <w:rFonts w:ascii="Times New Roman" w:hAnsi="Times New Roman" w:cs="Times New Roman"/>
          <w:color w:val="000000"/>
          <w:lang w:val="en-CA"/>
        </w:rPr>
        <w:t xml:space="preserve"> concentration in their </w:t>
      </w:r>
      <w:r w:rsidR="00FE017D">
        <w:rPr>
          <w:rFonts w:ascii="Times New Roman" w:hAnsi="Times New Roman" w:cs="Times New Roman"/>
          <w:lang w:val="en-CA"/>
        </w:rPr>
        <w:t xml:space="preserve">immediate surroundings. Both experiments were conducted near </w:t>
      </w:r>
      <w:proofErr w:type="spellStart"/>
      <w:r w:rsidR="00FE017D">
        <w:rPr>
          <w:rFonts w:ascii="Times New Roman" w:hAnsi="Times New Roman" w:cs="Times New Roman"/>
          <w:lang w:val="en-CA"/>
        </w:rPr>
        <w:t>Bamfield</w:t>
      </w:r>
      <w:proofErr w:type="spellEnd"/>
      <w:r w:rsidR="00FE017D">
        <w:rPr>
          <w:rFonts w:ascii="Times New Roman" w:hAnsi="Times New Roman" w:cs="Times New Roman"/>
          <w:lang w:val="en-CA"/>
        </w:rPr>
        <w:t>, BC</w:t>
      </w:r>
      <w:r w:rsidR="00DE63E7">
        <w:rPr>
          <w:rFonts w:ascii="Times New Roman" w:hAnsi="Times New Roman" w:cs="Times New Roman"/>
          <w:lang w:val="en-CA"/>
        </w:rPr>
        <w:t>; t</w:t>
      </w:r>
      <w:r w:rsidR="00FE017D">
        <w:rPr>
          <w:rFonts w:ascii="Times New Roman" w:hAnsi="Times New Roman" w:cs="Times New Roman"/>
          <w:lang w:val="en-CA"/>
        </w:rPr>
        <w:t xml:space="preserve">he first caging experiment </w:t>
      </w:r>
      <w:r w:rsidR="00392DBC">
        <w:rPr>
          <w:rFonts w:ascii="Times New Roman" w:hAnsi="Times New Roman" w:cs="Times New Roman"/>
          <w:lang w:val="en-CA"/>
        </w:rPr>
        <w:t xml:space="preserve">took place </w:t>
      </w:r>
      <w:r w:rsidR="00FE017D">
        <w:rPr>
          <w:rFonts w:ascii="Times New Roman" w:hAnsi="Times New Roman" w:cs="Times New Roman"/>
          <w:lang w:val="en-CA"/>
        </w:rPr>
        <w:t>at Scott’s Bay (</w:t>
      </w:r>
      <w:r w:rsidR="00FE017D" w:rsidRPr="00FE017D">
        <w:rPr>
          <w:rFonts w:ascii="Times New Roman" w:hAnsi="Times New Roman" w:cs="Times New Roman"/>
          <w:lang w:val="en-CA"/>
        </w:rPr>
        <w:t>48°50'05.2"N 125°08'49.3"W</w:t>
      </w:r>
      <w:r w:rsidR="00FE017D">
        <w:rPr>
          <w:rFonts w:ascii="Times New Roman" w:hAnsi="Times New Roman" w:cs="Times New Roman"/>
          <w:lang w:val="en-CA"/>
        </w:rPr>
        <w:t>) using California sea cucumbers (</w:t>
      </w:r>
      <w:proofErr w:type="spellStart"/>
      <w:r w:rsidR="00FE017D" w:rsidRPr="00FE017D">
        <w:rPr>
          <w:rFonts w:ascii="Times New Roman" w:hAnsi="Times New Roman" w:cs="Times New Roman"/>
          <w:i/>
          <w:lang w:val="en-CA"/>
        </w:rPr>
        <w:t>Apostichopus</w:t>
      </w:r>
      <w:proofErr w:type="spellEnd"/>
      <w:r w:rsidR="00FE017D" w:rsidRPr="00FE017D">
        <w:rPr>
          <w:rFonts w:ascii="Times New Roman" w:hAnsi="Times New Roman" w:cs="Times New Roman"/>
          <w:i/>
          <w:lang w:val="en-CA"/>
        </w:rPr>
        <w:t xml:space="preserve"> </w:t>
      </w:r>
      <w:proofErr w:type="spellStart"/>
      <w:r w:rsidR="00FE017D" w:rsidRPr="00FE017D">
        <w:rPr>
          <w:rFonts w:ascii="Times New Roman" w:hAnsi="Times New Roman" w:cs="Times New Roman"/>
          <w:i/>
          <w:lang w:val="en-CA"/>
        </w:rPr>
        <w:t>californicus</w:t>
      </w:r>
      <w:proofErr w:type="spellEnd"/>
      <w:r w:rsidR="00FE017D">
        <w:rPr>
          <w:rFonts w:ascii="Times New Roman" w:hAnsi="Times New Roman" w:cs="Times New Roman"/>
          <w:lang w:val="en-CA"/>
        </w:rPr>
        <w:t>)</w:t>
      </w:r>
      <w:r w:rsidR="00392DBC">
        <w:rPr>
          <w:rFonts w:ascii="Times New Roman" w:hAnsi="Times New Roman" w:cs="Times New Roman"/>
          <w:lang w:val="en-CA"/>
        </w:rPr>
        <w:t>.</w:t>
      </w:r>
      <w:r w:rsidR="00FE017D">
        <w:rPr>
          <w:rFonts w:ascii="Times New Roman" w:hAnsi="Times New Roman" w:cs="Times New Roman"/>
          <w:lang w:val="en-CA"/>
        </w:rPr>
        <w:t xml:space="preserve"> </w:t>
      </w:r>
      <w:r w:rsidR="0018005F">
        <w:rPr>
          <w:rFonts w:ascii="Times New Roman" w:hAnsi="Times New Roman" w:cs="Times New Roman"/>
          <w:lang w:val="en-CA"/>
        </w:rPr>
        <w:t xml:space="preserve">We caged sea cucumbers in densities of 0, 1, or 2 individuals per </w:t>
      </w:r>
      <w:r w:rsidR="0018005F" w:rsidRPr="0018005F">
        <w:rPr>
          <w:rFonts w:ascii="Times New Roman" w:hAnsi="Times New Roman" w:cs="Times New Roman"/>
          <w:highlight w:val="yellow"/>
          <w:lang w:val="en-CA"/>
        </w:rPr>
        <w:t xml:space="preserve">X </w:t>
      </w:r>
      <w:proofErr w:type="spellStart"/>
      <w:r w:rsidR="0018005F" w:rsidRPr="0018005F">
        <w:rPr>
          <w:rFonts w:ascii="Times New Roman" w:hAnsi="Times New Roman" w:cs="Times New Roman"/>
          <w:highlight w:val="yellow"/>
          <w:lang w:val="en-CA"/>
        </w:rPr>
        <w:t>x</w:t>
      </w:r>
      <w:proofErr w:type="spellEnd"/>
      <w:r w:rsidR="0018005F" w:rsidRPr="0018005F">
        <w:rPr>
          <w:rFonts w:ascii="Times New Roman" w:hAnsi="Times New Roman" w:cs="Times New Roman"/>
          <w:highlight w:val="yellow"/>
          <w:lang w:val="en-CA"/>
        </w:rPr>
        <w:t xml:space="preserve"> </w:t>
      </w:r>
      <w:proofErr w:type="spellStart"/>
      <w:r w:rsidR="0018005F" w:rsidRPr="0018005F">
        <w:rPr>
          <w:rFonts w:ascii="Times New Roman" w:hAnsi="Times New Roman" w:cs="Times New Roman"/>
          <w:highlight w:val="yellow"/>
          <w:lang w:val="en-CA"/>
        </w:rPr>
        <w:t>X</w:t>
      </w:r>
      <w:proofErr w:type="spellEnd"/>
      <w:r w:rsidR="0018005F" w:rsidRPr="0018005F">
        <w:rPr>
          <w:rFonts w:ascii="Times New Roman" w:hAnsi="Times New Roman" w:cs="Times New Roman"/>
          <w:highlight w:val="yellow"/>
          <w:lang w:val="en-CA"/>
        </w:rPr>
        <w:t xml:space="preserve"> </w:t>
      </w:r>
      <w:proofErr w:type="spellStart"/>
      <w:r w:rsidR="0018005F" w:rsidRPr="0018005F">
        <w:rPr>
          <w:rFonts w:ascii="Times New Roman" w:hAnsi="Times New Roman" w:cs="Times New Roman"/>
          <w:highlight w:val="yellow"/>
          <w:lang w:val="en-CA"/>
        </w:rPr>
        <w:t>x</w:t>
      </w:r>
      <w:proofErr w:type="spellEnd"/>
      <w:r w:rsidR="0018005F" w:rsidRPr="0018005F">
        <w:rPr>
          <w:rFonts w:ascii="Times New Roman" w:hAnsi="Times New Roman" w:cs="Times New Roman"/>
          <w:highlight w:val="yellow"/>
          <w:lang w:val="en-CA"/>
        </w:rPr>
        <w:t xml:space="preserve"> </w:t>
      </w:r>
      <w:proofErr w:type="spellStart"/>
      <w:r w:rsidR="0018005F" w:rsidRPr="0018005F">
        <w:rPr>
          <w:rFonts w:ascii="Times New Roman" w:hAnsi="Times New Roman" w:cs="Times New Roman"/>
          <w:highlight w:val="yellow"/>
          <w:lang w:val="en-CA"/>
        </w:rPr>
        <w:t>X</w:t>
      </w:r>
      <w:proofErr w:type="spellEnd"/>
      <w:r w:rsidR="0018005F">
        <w:rPr>
          <w:rFonts w:ascii="Times New Roman" w:hAnsi="Times New Roman" w:cs="Times New Roman"/>
          <w:lang w:val="en-CA"/>
        </w:rPr>
        <w:t xml:space="preserve"> m mesh cage, which were spaced 3 m apart along two weighted lines (9 cages per line, n = 6, N = 18). </w:t>
      </w:r>
      <w:r w:rsidR="00EE4DBD">
        <w:rPr>
          <w:rFonts w:ascii="Times New Roman" w:hAnsi="Times New Roman" w:cs="Times New Roman"/>
          <w:lang w:val="en-CA"/>
        </w:rPr>
        <w:t xml:space="preserve">We </w:t>
      </w:r>
      <w:r w:rsidR="004D08E1">
        <w:rPr>
          <w:rFonts w:ascii="Times New Roman" w:hAnsi="Times New Roman" w:cs="Times New Roman"/>
          <w:lang w:val="en-CA"/>
        </w:rPr>
        <w:t xml:space="preserve">collected sea cucumbers from the site via SCUBA, </w:t>
      </w:r>
      <w:r w:rsidR="00EE4DBD">
        <w:rPr>
          <w:rFonts w:ascii="Times New Roman" w:hAnsi="Times New Roman" w:cs="Times New Roman"/>
          <w:lang w:val="en-CA"/>
        </w:rPr>
        <w:t>measured contracted sea cucumber length and girth</w:t>
      </w:r>
      <w:r w:rsidR="004D08E1">
        <w:rPr>
          <w:rFonts w:ascii="Times New Roman" w:hAnsi="Times New Roman" w:cs="Times New Roman"/>
          <w:lang w:val="en-CA"/>
        </w:rPr>
        <w:t>, and immediately placed them into the cages</w:t>
      </w:r>
      <w:r w:rsidR="00EE4DBD">
        <w:rPr>
          <w:rFonts w:ascii="Times New Roman" w:hAnsi="Times New Roman" w:cs="Times New Roman"/>
          <w:lang w:val="en-CA"/>
        </w:rPr>
        <w:t xml:space="preserve">. </w:t>
      </w:r>
      <w:r w:rsidR="0018005F">
        <w:rPr>
          <w:rFonts w:ascii="Times New Roman" w:hAnsi="Times New Roman" w:cs="Times New Roman"/>
          <w:lang w:val="en-CA"/>
        </w:rPr>
        <w:t xml:space="preserve">Cage depth ranged from 3 – 5.8 meters, and sea cucumbers </w:t>
      </w:r>
      <w:r w:rsidR="004D08E1">
        <w:rPr>
          <w:rFonts w:ascii="Times New Roman" w:hAnsi="Times New Roman" w:cs="Times New Roman"/>
          <w:lang w:val="en-CA"/>
        </w:rPr>
        <w:t>were</w:t>
      </w:r>
      <w:r w:rsidR="0018005F">
        <w:rPr>
          <w:rFonts w:ascii="Times New Roman" w:hAnsi="Times New Roman" w:cs="Times New Roman"/>
          <w:lang w:val="en-CA"/>
        </w:rPr>
        <w:t xml:space="preserve"> left </w:t>
      </w:r>
      <w:r w:rsidR="004D08E1">
        <w:rPr>
          <w:rFonts w:ascii="Times New Roman" w:hAnsi="Times New Roman" w:cs="Times New Roman"/>
          <w:lang w:val="en-CA"/>
        </w:rPr>
        <w:t xml:space="preserve">in the cages </w:t>
      </w:r>
      <w:r w:rsidR="0018005F">
        <w:rPr>
          <w:rFonts w:ascii="Times New Roman" w:hAnsi="Times New Roman" w:cs="Times New Roman"/>
          <w:lang w:val="en-CA"/>
        </w:rPr>
        <w:t xml:space="preserve">for 24 hours before we returned to </w:t>
      </w:r>
      <w:r w:rsidR="00DE63E7">
        <w:rPr>
          <w:rFonts w:ascii="Times New Roman" w:hAnsi="Times New Roman" w:cs="Times New Roman"/>
          <w:lang w:val="en-CA"/>
        </w:rPr>
        <w:t>collect water samples from each cage via SCUBA</w:t>
      </w:r>
      <w:r w:rsidR="008E0F38">
        <w:rPr>
          <w:rFonts w:ascii="Times New Roman" w:hAnsi="Times New Roman" w:cs="Times New Roman"/>
          <w:lang w:val="en-CA"/>
        </w:rPr>
        <w:t xml:space="preserve"> on </w:t>
      </w:r>
      <w:commentRangeStart w:id="25"/>
      <w:r w:rsidR="008E0F38">
        <w:rPr>
          <w:rFonts w:ascii="Times New Roman" w:hAnsi="Times New Roman" w:cs="Times New Roman"/>
          <w:lang w:val="en-CA"/>
        </w:rPr>
        <w:t>May 28, 2021</w:t>
      </w:r>
      <w:commentRangeEnd w:id="25"/>
      <w:r w:rsidR="008E0F38">
        <w:rPr>
          <w:rStyle w:val="CommentReference"/>
        </w:rPr>
        <w:commentReference w:id="25"/>
      </w:r>
      <w:r w:rsidR="00DE63E7">
        <w:rPr>
          <w:rFonts w:ascii="Times New Roman" w:hAnsi="Times New Roman" w:cs="Times New Roman"/>
          <w:lang w:val="en-CA"/>
        </w:rPr>
        <w:t xml:space="preserve">. We opened the mesh lids, which were secured with wire, just wide enough to collect a 60 mL syringe of seawater. Once at the surface, we filtered </w:t>
      </w:r>
      <w:r w:rsidR="00C540DD">
        <w:rPr>
          <w:rFonts w:ascii="Times New Roman" w:hAnsi="Times New Roman" w:cs="Times New Roman"/>
          <w:lang w:val="en-CA"/>
        </w:rPr>
        <w:t>40 mL of</w:t>
      </w:r>
      <w:r w:rsidR="00DE63E7">
        <w:rPr>
          <w:rFonts w:ascii="Times New Roman" w:hAnsi="Times New Roman" w:cs="Times New Roman"/>
          <w:lang w:val="en-CA"/>
        </w:rPr>
        <w:t xml:space="preserve"> </w:t>
      </w:r>
      <w:r w:rsidR="00C540DD">
        <w:rPr>
          <w:rFonts w:ascii="Times New Roman" w:hAnsi="Times New Roman" w:cs="Times New Roman"/>
          <w:lang w:val="en-CA"/>
        </w:rPr>
        <w:t xml:space="preserve">each </w:t>
      </w:r>
      <w:r w:rsidR="00DE63E7">
        <w:rPr>
          <w:rFonts w:ascii="Times New Roman" w:hAnsi="Times New Roman" w:cs="Times New Roman"/>
          <w:lang w:val="en-CA"/>
        </w:rPr>
        <w:t xml:space="preserve">sample into amber bottles and transported them on ice to the lab, where we measured </w:t>
      </w:r>
      <w:r w:rsidR="00DE63E7" w:rsidRPr="007A5BAE">
        <w:rPr>
          <w:rFonts w:ascii="Times New Roman" w:hAnsi="Times New Roman" w:cs="Times New Roman"/>
          <w:color w:val="000000"/>
          <w:lang w:val="en-CA"/>
        </w:rPr>
        <w:t>NH</w:t>
      </w:r>
      <w:r w:rsidR="00DE63E7" w:rsidRPr="007A5BAE">
        <w:rPr>
          <w:rFonts w:ascii="Times New Roman" w:hAnsi="Times New Roman" w:cs="Times New Roman"/>
          <w:color w:val="000000"/>
          <w:vertAlign w:val="subscript"/>
          <w:lang w:val="en-CA"/>
        </w:rPr>
        <w:t>4</w:t>
      </w:r>
      <w:r w:rsidR="00DE63E7" w:rsidRPr="007A5BAE">
        <w:rPr>
          <w:rFonts w:ascii="Times New Roman" w:hAnsi="Times New Roman" w:cs="Times New Roman"/>
          <w:color w:val="000000"/>
          <w:vertAlign w:val="superscript"/>
          <w:lang w:val="en-CA"/>
        </w:rPr>
        <w:t>+</w:t>
      </w:r>
      <w:r w:rsidR="00DE63E7">
        <w:rPr>
          <w:rFonts w:ascii="Times New Roman" w:hAnsi="Times New Roman" w:cs="Times New Roman"/>
          <w:color w:val="000000"/>
          <w:lang w:val="en-CA"/>
        </w:rPr>
        <w:t xml:space="preserve"> using the</w:t>
      </w:r>
      <w:r w:rsidR="00DE63E7">
        <w:rPr>
          <w:rFonts w:ascii="Times New Roman" w:hAnsi="Times New Roman" w:cs="Times New Roman"/>
          <w:lang w:val="en-CA"/>
        </w:rPr>
        <w:t xml:space="preserve"> </w:t>
      </w:r>
      <w:r w:rsidR="00DE63E7">
        <w:rPr>
          <w:rFonts w:ascii="Times New Roman" w:hAnsi="Times New Roman" w:cs="Times New Roman"/>
          <w:color w:val="000000"/>
          <w:lang w:val="en-CA"/>
        </w:rPr>
        <w:t xml:space="preserve">fluorometry </w:t>
      </w:r>
      <w:r w:rsidR="00DE63E7">
        <w:rPr>
          <w:rFonts w:ascii="Times New Roman" w:hAnsi="Times New Roman" w:cs="Times New Roman"/>
          <w:color w:val="000000"/>
          <w:lang w:val="en-CA"/>
        </w:rPr>
        <w:fldChar w:fldCharType="begin"/>
      </w:r>
      <w:r w:rsidR="00263F14">
        <w:rPr>
          <w:rFonts w:ascii="Times New Roman" w:hAnsi="Times New Roman" w:cs="Times New Roman"/>
          <w:color w:val="000000"/>
          <w:lang w:val="en-CA"/>
        </w:rPr>
        <w:instrText xml:space="preserve"> ADDIN ZOTERO_ITEM CSL_CITATION {"citationID":"5EbSXheE","properties":{"formattedCitation":"(Holmes et al., 1999)","plainCitation":"(Holmes et al., 1999)","noteIndex":0},"citationItems":[{"id":1465,"uris":["http://zotero.org/users/local/idKDtb7T/items/E7W76B45"],"itemData":{"id":1465,"type":"article-journal","abstract":"The accurate measurement of ammonium concentrations is fundamental to understanding nitrogen biogeochemistry in aquatic ecosystems. Unfortunately, the commonly used indophenol blue method often yields inconsistent results, particularly when ammonium concentrations are low. Here, we present a fluorometric method that gives precise measurements of ammonium over a wide range of concentrations and salinities emphasizing submicromolar levels. The procedure not only solves analytical problems but also substantially simplifies sample collection and preservation. It uses a single working reagent (consisting of orthophthaldialdehyde, sodium sulfite, and sodium borate) that is stable for months when stored in the dark. The working reagent and sample can be mixed immediately after sample collection and the reaction proceeds to completion within 3 h at room temperature. Matrix effects and background fluorescence can be corrected without introducing substantial error. This simple method produces highly reproducible results even at very low ammonium concentrations.Original Abstract: La mesure exacte des concentrations d'ammonium s'avere essentielle a la connaissance de la biochimie de l'azote dans les ecosystemes aquatiques. Malheureusement, la methode au bleu d'indophenol generalement utilisee donne souvent des resultats incoherents, notamment lorsque les concentrations d'ammonium sont faibles. Nous presentons ici une methode fluorometrique qui permet de determiner avec exactitude une large gamme de concentrations d'ammonium et de salinites notamment au niveau sub-micromolaire. En plus de resoudre des problemes analytiques, cette procedure simplifie de facon appreciable la collecte et la conservation des echantillons. Elle fait appel a un seul reactif (constitue d'orthophtaldiadehyde \\s?\\ OPA \\s?\\, de sulfite de sodium et de borate de sodium) qui demeure stable pendant des mois lorsque conserve a l'obscurite. Le reactif et l'echantillon peuvent etre melanges immediatement apres le prelevement et la reaction s'effectue en trois heures a la temperature ambiante. Les ecarts dus aux effets de matrice et a la fluorescence de fond peuvent etre corriges sans introduire une erreur appreciable. Cette methode simple donne des resultats tres faciles a reproduire meme a de tres faibles concentrations d'ammonium.","container-title":"Canadian Journal of Fisheries and Aquatic Sciences","DOI":"https://doi.org/10.1139/f99-128","ISSN":"0706-652X","issue":"10","language":"English","note":"number-of-pages: 8","page":"1801-1808","source":"ProQuest","title":"A simple and precise method for measuring ammonium in marine and freshwater ecosystems","volume":"56","author":[{"family":"Holmes","given":"R. M."},{"family":"Aminot","given":"A."},{"family":"Kerouel","given":"R."},{"family":"Hooker","given":"B. A."},{"family":"Peterson","given":"B. J."}],"issued":{"date-parts":[["1999"]]}}}],"schema":"https://github.com/citation-style-language/schema/raw/master/csl-citation.json"} </w:instrText>
      </w:r>
      <w:r w:rsidR="00DE63E7">
        <w:rPr>
          <w:rFonts w:ascii="Times New Roman" w:hAnsi="Times New Roman" w:cs="Times New Roman"/>
          <w:color w:val="000000"/>
          <w:lang w:val="en-CA"/>
        </w:rPr>
        <w:fldChar w:fldCharType="separate"/>
      </w:r>
      <w:r w:rsidR="00DE63E7">
        <w:rPr>
          <w:rFonts w:ascii="Times New Roman" w:hAnsi="Times New Roman" w:cs="Times New Roman"/>
          <w:noProof/>
          <w:color w:val="000000"/>
          <w:lang w:val="en-CA"/>
        </w:rPr>
        <w:t>(Holmes et al., 1999)</w:t>
      </w:r>
      <w:r w:rsidR="00DE63E7">
        <w:rPr>
          <w:rFonts w:ascii="Times New Roman" w:hAnsi="Times New Roman" w:cs="Times New Roman"/>
          <w:color w:val="000000"/>
          <w:lang w:val="en-CA"/>
        </w:rPr>
        <w:fldChar w:fldCharType="end"/>
      </w:r>
      <w:r w:rsidR="00DE63E7">
        <w:rPr>
          <w:rFonts w:ascii="Times New Roman" w:hAnsi="Times New Roman" w:cs="Times New Roman"/>
          <w:color w:val="000000"/>
          <w:lang w:val="en-CA"/>
        </w:rPr>
        <w:t xml:space="preserve">. </w:t>
      </w:r>
    </w:p>
    <w:p w14:paraId="39EFC3F8" w14:textId="77777777" w:rsidR="00D823F4" w:rsidRDefault="00D823F4" w:rsidP="00EB3BC7">
      <w:pPr>
        <w:spacing w:line="480" w:lineRule="auto"/>
        <w:rPr>
          <w:rFonts w:ascii="Times New Roman" w:hAnsi="Times New Roman" w:cs="Times New Roman"/>
          <w:color w:val="000000"/>
          <w:lang w:val="en-CA"/>
        </w:rPr>
      </w:pPr>
    </w:p>
    <w:p w14:paraId="3F6C9C8A" w14:textId="7FCDA161" w:rsidR="00DE63E7" w:rsidRDefault="00392DBC" w:rsidP="0007282D">
      <w:pPr>
        <w:spacing w:line="480" w:lineRule="auto"/>
        <w:ind w:firstLine="720"/>
        <w:rPr>
          <w:rFonts w:ascii="Times New Roman" w:hAnsi="Times New Roman" w:cs="Times New Roman"/>
          <w:color w:val="000000"/>
          <w:lang w:val="en-CA"/>
        </w:rPr>
      </w:pPr>
      <w:r>
        <w:rPr>
          <w:rFonts w:ascii="Times New Roman" w:hAnsi="Times New Roman" w:cs="Times New Roman"/>
          <w:color w:val="000000"/>
          <w:lang w:val="en-CA"/>
        </w:rPr>
        <w:t xml:space="preserve">The </w:t>
      </w:r>
      <w:r>
        <w:rPr>
          <w:rFonts w:ascii="Times New Roman" w:hAnsi="Times New Roman" w:cs="Times New Roman"/>
          <w:lang w:val="en-CA"/>
        </w:rPr>
        <w:t xml:space="preserve">second caging experiment took place in </w:t>
      </w:r>
      <w:proofErr w:type="spellStart"/>
      <w:r>
        <w:rPr>
          <w:rFonts w:ascii="Times New Roman" w:hAnsi="Times New Roman" w:cs="Times New Roman"/>
          <w:lang w:val="en-CA"/>
        </w:rPr>
        <w:t>Bamfield</w:t>
      </w:r>
      <w:proofErr w:type="spellEnd"/>
      <w:r>
        <w:rPr>
          <w:rFonts w:ascii="Times New Roman" w:hAnsi="Times New Roman" w:cs="Times New Roman"/>
          <w:lang w:val="en-CA"/>
        </w:rPr>
        <w:t xml:space="preserve"> inlet (</w:t>
      </w:r>
      <w:r w:rsidRPr="00FE017D">
        <w:rPr>
          <w:rFonts w:ascii="Times New Roman" w:hAnsi="Times New Roman" w:cs="Times New Roman"/>
          <w:lang w:val="en-CA"/>
        </w:rPr>
        <w:t>48°49'53"N 125°08'11"W</w:t>
      </w:r>
      <w:r>
        <w:rPr>
          <w:rFonts w:ascii="Times New Roman" w:hAnsi="Times New Roman" w:cs="Times New Roman"/>
          <w:lang w:val="en-CA"/>
        </w:rPr>
        <w:t>) using red rock crabs (</w:t>
      </w:r>
      <w:r w:rsidRPr="00FE017D">
        <w:rPr>
          <w:rFonts w:ascii="Times New Roman" w:hAnsi="Times New Roman" w:cs="Times New Roman"/>
          <w:i/>
          <w:lang w:val="en-CA"/>
        </w:rPr>
        <w:t>Cancer productus</w:t>
      </w:r>
      <w:r>
        <w:rPr>
          <w:rFonts w:ascii="Times New Roman" w:hAnsi="Times New Roman" w:cs="Times New Roman"/>
          <w:lang w:val="en-CA"/>
        </w:rPr>
        <w:t xml:space="preserve">). </w:t>
      </w:r>
      <w:r w:rsidR="0007282D">
        <w:rPr>
          <w:rFonts w:ascii="Times New Roman" w:hAnsi="Times New Roman" w:cs="Times New Roman"/>
          <w:color w:val="000000"/>
          <w:lang w:val="en-CA"/>
        </w:rPr>
        <w:t>Our 12</w:t>
      </w:r>
      <w:r w:rsidR="00B070A5">
        <w:rPr>
          <w:rFonts w:ascii="Times New Roman" w:hAnsi="Times New Roman" w:cs="Times New Roman"/>
          <w:color w:val="000000"/>
          <w:lang w:val="en-CA"/>
        </w:rPr>
        <w:t xml:space="preserve"> </w:t>
      </w:r>
      <w:r w:rsidR="0007282D">
        <w:rPr>
          <w:rFonts w:ascii="Times New Roman" w:hAnsi="Times New Roman" w:cs="Times New Roman"/>
          <w:color w:val="000000"/>
          <w:lang w:val="en-CA"/>
        </w:rPr>
        <w:t>cages contained either</w:t>
      </w:r>
      <w:r w:rsidR="00DE63E7">
        <w:rPr>
          <w:rFonts w:ascii="Times New Roman" w:hAnsi="Times New Roman" w:cs="Times New Roman"/>
          <w:color w:val="000000"/>
          <w:lang w:val="en-CA"/>
        </w:rPr>
        <w:t xml:space="preserve"> one </w:t>
      </w:r>
      <w:r w:rsidR="00DE63E7" w:rsidRPr="00DE63E7">
        <w:rPr>
          <w:rFonts w:ascii="Times New Roman" w:hAnsi="Times New Roman" w:cs="Times New Roman"/>
          <w:color w:val="000000"/>
          <w:lang w:val="en-CA"/>
        </w:rPr>
        <w:t xml:space="preserve">large crab (carapace 15.9 – 15.0 cm), </w:t>
      </w:r>
      <w:r w:rsidR="0007282D">
        <w:rPr>
          <w:rFonts w:ascii="Times New Roman" w:hAnsi="Times New Roman" w:cs="Times New Roman"/>
          <w:color w:val="000000"/>
          <w:lang w:val="en-CA"/>
        </w:rPr>
        <w:t xml:space="preserve">one </w:t>
      </w:r>
      <w:r w:rsidR="00DE63E7" w:rsidRPr="00DE63E7">
        <w:rPr>
          <w:rFonts w:ascii="Times New Roman" w:hAnsi="Times New Roman" w:cs="Times New Roman"/>
          <w:color w:val="000000"/>
          <w:lang w:val="en-CA"/>
        </w:rPr>
        <w:t>medium size crab (14.4 – 11.6 cm),</w:t>
      </w:r>
      <w:r w:rsidR="002A72EC">
        <w:rPr>
          <w:rFonts w:ascii="Times New Roman" w:hAnsi="Times New Roman" w:cs="Times New Roman"/>
          <w:color w:val="000000"/>
          <w:lang w:val="en-CA"/>
        </w:rPr>
        <w:t xml:space="preserve"> </w:t>
      </w:r>
      <w:r w:rsidR="0007282D">
        <w:rPr>
          <w:rFonts w:ascii="Times New Roman" w:hAnsi="Times New Roman" w:cs="Times New Roman"/>
          <w:color w:val="000000"/>
          <w:lang w:val="en-CA"/>
        </w:rPr>
        <w:t xml:space="preserve">or a small control rock, scraped clean, </w:t>
      </w:r>
      <w:r w:rsidR="0007282D">
        <w:rPr>
          <w:rFonts w:ascii="Times New Roman" w:hAnsi="Times New Roman" w:cs="Times New Roman"/>
          <w:color w:val="000000"/>
          <w:lang w:val="en-CA"/>
        </w:rPr>
        <w:lastRenderedPageBreak/>
        <w:t>to weight the cages similarly to the crabs</w:t>
      </w:r>
      <w:r w:rsidR="004D08E1">
        <w:rPr>
          <w:rFonts w:ascii="Times New Roman" w:hAnsi="Times New Roman" w:cs="Times New Roman"/>
          <w:color w:val="000000"/>
          <w:lang w:val="en-CA"/>
        </w:rPr>
        <w:t xml:space="preserve"> (n = 4)</w:t>
      </w:r>
      <w:r w:rsidR="0007282D">
        <w:rPr>
          <w:rFonts w:ascii="Times New Roman" w:hAnsi="Times New Roman" w:cs="Times New Roman"/>
          <w:color w:val="000000"/>
          <w:lang w:val="en-CA"/>
        </w:rPr>
        <w:t xml:space="preserve">. </w:t>
      </w:r>
      <w:r w:rsidR="00D71E1B">
        <w:rPr>
          <w:rFonts w:ascii="Times New Roman" w:hAnsi="Times New Roman" w:cs="Times New Roman"/>
          <w:color w:val="000000"/>
          <w:lang w:val="en-CA"/>
        </w:rPr>
        <w:t xml:space="preserve">We collected the crabs from the site using crab traps, and they were kept in flow through conditions in the lab for 2 – </w:t>
      </w:r>
      <w:r w:rsidR="00A91086">
        <w:rPr>
          <w:rFonts w:ascii="Times New Roman" w:hAnsi="Times New Roman" w:cs="Times New Roman"/>
          <w:color w:val="000000"/>
          <w:lang w:val="en-CA"/>
        </w:rPr>
        <w:t>10</w:t>
      </w:r>
      <w:r w:rsidR="00D71E1B">
        <w:rPr>
          <w:rFonts w:ascii="Times New Roman" w:hAnsi="Times New Roman" w:cs="Times New Roman"/>
          <w:color w:val="000000"/>
          <w:lang w:val="en-CA"/>
        </w:rPr>
        <w:t xml:space="preserve"> days. Crabs were fed salmon every 2 - 4 days, and all crabs were fed the night before the experiment started. </w:t>
      </w:r>
      <w:r w:rsidR="0007282D">
        <w:rPr>
          <w:rFonts w:ascii="Times New Roman" w:hAnsi="Times New Roman" w:cs="Times New Roman"/>
          <w:color w:val="000000"/>
          <w:lang w:val="en-CA"/>
        </w:rPr>
        <w:t>We constructed the cages from</w:t>
      </w:r>
      <w:r w:rsidR="00DE63E7">
        <w:rPr>
          <w:rFonts w:ascii="Times New Roman" w:hAnsi="Times New Roman" w:cs="Times New Roman"/>
          <w:color w:val="000000"/>
          <w:lang w:val="en-CA"/>
        </w:rPr>
        <w:t xml:space="preserve"> </w:t>
      </w:r>
      <w:r w:rsidR="00DE63E7" w:rsidRPr="00DE63E7">
        <w:rPr>
          <w:rFonts w:ascii="Times New Roman" w:hAnsi="Times New Roman" w:cs="Times New Roman"/>
          <w:color w:val="000000"/>
          <w:lang w:val="en-CA"/>
        </w:rPr>
        <w:t xml:space="preserve">clear plastic </w:t>
      </w:r>
      <w:r w:rsidR="00DE63E7" w:rsidRPr="00DE63E7">
        <w:rPr>
          <w:rFonts w:ascii="Times New Roman" w:hAnsi="Times New Roman" w:cs="Times New Roman"/>
          <w:color w:val="000000"/>
          <w:highlight w:val="yellow"/>
          <w:lang w:val="en-CA"/>
        </w:rPr>
        <w:t xml:space="preserve">X </w:t>
      </w:r>
      <w:proofErr w:type="spellStart"/>
      <w:r w:rsidR="00DE63E7" w:rsidRPr="00DE63E7">
        <w:rPr>
          <w:rFonts w:ascii="Times New Roman" w:hAnsi="Times New Roman" w:cs="Times New Roman"/>
          <w:color w:val="000000"/>
          <w:highlight w:val="yellow"/>
          <w:lang w:val="en-CA"/>
        </w:rPr>
        <w:t>x</w:t>
      </w:r>
      <w:proofErr w:type="spellEnd"/>
      <w:r w:rsidR="00DE63E7" w:rsidRPr="00DE63E7">
        <w:rPr>
          <w:rFonts w:ascii="Times New Roman" w:hAnsi="Times New Roman" w:cs="Times New Roman"/>
          <w:color w:val="000000"/>
          <w:highlight w:val="yellow"/>
          <w:lang w:val="en-CA"/>
        </w:rPr>
        <w:t xml:space="preserve"> </w:t>
      </w:r>
      <w:proofErr w:type="spellStart"/>
      <w:r w:rsidR="00DE63E7" w:rsidRPr="00DE63E7">
        <w:rPr>
          <w:rFonts w:ascii="Times New Roman" w:hAnsi="Times New Roman" w:cs="Times New Roman"/>
          <w:color w:val="000000"/>
          <w:highlight w:val="yellow"/>
          <w:lang w:val="en-CA"/>
        </w:rPr>
        <w:t>X</w:t>
      </w:r>
      <w:proofErr w:type="spellEnd"/>
      <w:r w:rsidR="00DE63E7" w:rsidRPr="00DE63E7">
        <w:rPr>
          <w:rFonts w:ascii="Times New Roman" w:hAnsi="Times New Roman" w:cs="Times New Roman"/>
          <w:color w:val="000000"/>
          <w:highlight w:val="yellow"/>
          <w:lang w:val="en-CA"/>
        </w:rPr>
        <w:t xml:space="preserve"> </w:t>
      </w:r>
      <w:proofErr w:type="spellStart"/>
      <w:r w:rsidR="00DE63E7" w:rsidRPr="00DE63E7">
        <w:rPr>
          <w:rFonts w:ascii="Times New Roman" w:hAnsi="Times New Roman" w:cs="Times New Roman"/>
          <w:color w:val="000000"/>
          <w:highlight w:val="yellow"/>
          <w:lang w:val="en-CA"/>
        </w:rPr>
        <w:t>x</w:t>
      </w:r>
      <w:proofErr w:type="spellEnd"/>
      <w:r w:rsidR="00DE63E7" w:rsidRPr="00DE63E7">
        <w:rPr>
          <w:rFonts w:ascii="Times New Roman" w:hAnsi="Times New Roman" w:cs="Times New Roman"/>
          <w:color w:val="000000"/>
          <w:highlight w:val="yellow"/>
          <w:lang w:val="en-CA"/>
        </w:rPr>
        <w:t xml:space="preserve"> </w:t>
      </w:r>
      <w:proofErr w:type="spellStart"/>
      <w:r w:rsidR="00DE63E7" w:rsidRPr="00DE63E7">
        <w:rPr>
          <w:rFonts w:ascii="Times New Roman" w:hAnsi="Times New Roman" w:cs="Times New Roman"/>
          <w:color w:val="000000"/>
          <w:highlight w:val="yellow"/>
          <w:lang w:val="en-CA"/>
        </w:rPr>
        <w:t>X</w:t>
      </w:r>
      <w:proofErr w:type="spellEnd"/>
      <w:r w:rsidR="00DE63E7" w:rsidRPr="00DE63E7">
        <w:rPr>
          <w:rFonts w:ascii="Times New Roman" w:hAnsi="Times New Roman" w:cs="Times New Roman"/>
          <w:color w:val="000000"/>
          <w:highlight w:val="yellow"/>
          <w:lang w:val="en-CA"/>
        </w:rPr>
        <w:t xml:space="preserve"> cm</w:t>
      </w:r>
      <w:r w:rsidR="00DE63E7" w:rsidRPr="00DE63E7">
        <w:rPr>
          <w:rFonts w:ascii="Times New Roman" w:hAnsi="Times New Roman" w:cs="Times New Roman"/>
          <w:color w:val="000000"/>
          <w:lang w:val="en-CA"/>
        </w:rPr>
        <w:t xml:space="preserve"> enclosures, with two </w:t>
      </w:r>
      <w:r w:rsidR="00DE63E7" w:rsidRPr="00DE63E7">
        <w:rPr>
          <w:rFonts w:ascii="Times New Roman" w:hAnsi="Times New Roman" w:cs="Times New Roman"/>
          <w:color w:val="000000"/>
          <w:highlight w:val="yellow"/>
          <w:lang w:val="en-CA"/>
        </w:rPr>
        <w:t xml:space="preserve">X </w:t>
      </w:r>
      <w:proofErr w:type="spellStart"/>
      <w:r w:rsidR="00DE63E7" w:rsidRPr="00DE63E7">
        <w:rPr>
          <w:rFonts w:ascii="Times New Roman" w:hAnsi="Times New Roman" w:cs="Times New Roman"/>
          <w:color w:val="000000"/>
          <w:highlight w:val="yellow"/>
          <w:lang w:val="en-CA"/>
        </w:rPr>
        <w:t>x</w:t>
      </w:r>
      <w:proofErr w:type="spellEnd"/>
      <w:r w:rsidR="00DE63E7" w:rsidRPr="00DE63E7">
        <w:rPr>
          <w:rFonts w:ascii="Times New Roman" w:hAnsi="Times New Roman" w:cs="Times New Roman"/>
          <w:color w:val="000000"/>
          <w:highlight w:val="yellow"/>
          <w:lang w:val="en-CA"/>
        </w:rPr>
        <w:t xml:space="preserve"> </w:t>
      </w:r>
      <w:proofErr w:type="spellStart"/>
      <w:r w:rsidR="00DE63E7" w:rsidRPr="00DE63E7">
        <w:rPr>
          <w:rFonts w:ascii="Times New Roman" w:hAnsi="Times New Roman" w:cs="Times New Roman"/>
          <w:color w:val="000000"/>
          <w:highlight w:val="yellow"/>
          <w:lang w:val="en-CA"/>
        </w:rPr>
        <w:t>X</w:t>
      </w:r>
      <w:proofErr w:type="spellEnd"/>
      <w:r w:rsidR="00DE63E7" w:rsidRPr="00DE63E7">
        <w:rPr>
          <w:rFonts w:ascii="Times New Roman" w:hAnsi="Times New Roman" w:cs="Times New Roman"/>
          <w:color w:val="000000"/>
          <w:highlight w:val="yellow"/>
          <w:lang w:val="en-CA"/>
        </w:rPr>
        <w:t xml:space="preserve"> cm</w:t>
      </w:r>
      <w:r w:rsidR="00DE63E7" w:rsidRPr="00DE63E7">
        <w:rPr>
          <w:rFonts w:ascii="Times New Roman" w:hAnsi="Times New Roman" w:cs="Times New Roman"/>
          <w:color w:val="000000"/>
          <w:lang w:val="en-CA"/>
        </w:rPr>
        <w:t xml:space="preserve"> windows covered in a dual layer of </w:t>
      </w:r>
      <w:r w:rsidR="00DE63E7" w:rsidRPr="00DE63E7">
        <w:rPr>
          <w:rFonts w:ascii="Times New Roman" w:hAnsi="Times New Roman" w:cs="Times New Roman"/>
          <w:color w:val="000000"/>
          <w:highlight w:val="yellow"/>
          <w:lang w:val="en-CA"/>
        </w:rPr>
        <w:t>X mm</w:t>
      </w:r>
      <w:r w:rsidR="00DE63E7" w:rsidRPr="00DE63E7">
        <w:rPr>
          <w:rFonts w:ascii="Times New Roman" w:hAnsi="Times New Roman" w:cs="Times New Roman"/>
          <w:color w:val="000000"/>
          <w:lang w:val="en-CA"/>
        </w:rPr>
        <w:t xml:space="preserve"> plastic mesh and </w:t>
      </w:r>
      <w:r w:rsidR="00DE63E7" w:rsidRPr="00DE63E7">
        <w:rPr>
          <w:rFonts w:ascii="Times New Roman" w:hAnsi="Times New Roman" w:cs="Times New Roman"/>
          <w:color w:val="000000"/>
          <w:highlight w:val="yellow"/>
          <w:lang w:val="en-CA"/>
        </w:rPr>
        <w:t>X m</w:t>
      </w:r>
      <w:r w:rsidR="00DE63E7" w:rsidRPr="00DE63E7">
        <w:rPr>
          <w:rFonts w:ascii="Times New Roman" w:hAnsi="Times New Roman" w:cs="Times New Roman"/>
          <w:color w:val="000000"/>
          <w:lang w:val="en-CA"/>
        </w:rPr>
        <w:t xml:space="preserve"> mesh to allow for water flo</w:t>
      </w:r>
      <w:r w:rsidR="00DE63E7">
        <w:rPr>
          <w:rFonts w:ascii="Times New Roman" w:hAnsi="Times New Roman" w:cs="Times New Roman"/>
          <w:color w:val="000000"/>
          <w:lang w:val="en-CA"/>
        </w:rPr>
        <w:t>w</w:t>
      </w:r>
      <w:r w:rsidR="002A72EC">
        <w:rPr>
          <w:rFonts w:ascii="Times New Roman" w:hAnsi="Times New Roman" w:cs="Times New Roman"/>
          <w:color w:val="000000"/>
          <w:lang w:val="en-CA"/>
        </w:rPr>
        <w:t xml:space="preserve">. </w:t>
      </w:r>
      <w:r w:rsidR="002A72EC" w:rsidRPr="002A72EC">
        <w:rPr>
          <w:rFonts w:ascii="Times New Roman" w:hAnsi="Times New Roman" w:cs="Times New Roman"/>
          <w:color w:val="000000"/>
          <w:lang w:val="en-CA"/>
        </w:rPr>
        <w:t>The cages were randomly distributed every 2 m along a lead line anchored with cement buckets 0.8 m below chart datum</w:t>
      </w:r>
      <w:r w:rsidR="004578FA">
        <w:rPr>
          <w:rFonts w:ascii="Times New Roman" w:hAnsi="Times New Roman" w:cs="Times New Roman"/>
          <w:color w:val="000000"/>
          <w:lang w:val="en-CA"/>
        </w:rPr>
        <w:t>, which allowed samples to be collected by snorkel</w:t>
      </w:r>
      <w:r w:rsidR="002A72EC" w:rsidRPr="002A72EC">
        <w:rPr>
          <w:rFonts w:ascii="Times New Roman" w:hAnsi="Times New Roman" w:cs="Times New Roman"/>
          <w:color w:val="000000"/>
          <w:lang w:val="en-CA"/>
        </w:rPr>
        <w:t>.</w:t>
      </w:r>
      <w:r w:rsidR="00C540DD">
        <w:rPr>
          <w:rFonts w:ascii="Times New Roman" w:hAnsi="Times New Roman" w:cs="Times New Roman"/>
          <w:color w:val="000000"/>
          <w:lang w:val="en-CA"/>
        </w:rPr>
        <w:t xml:space="preserve"> We measured </w:t>
      </w:r>
      <w:r w:rsidR="00C540DD" w:rsidRPr="00C540DD">
        <w:rPr>
          <w:rFonts w:ascii="Times New Roman" w:hAnsi="Times New Roman" w:cs="Times New Roman"/>
          <w:color w:val="000000"/>
          <w:lang w:val="en-CA"/>
        </w:rPr>
        <w:t xml:space="preserve">seawater ammonium concentration </w:t>
      </w:r>
      <w:r w:rsidR="00A91086">
        <w:rPr>
          <w:rFonts w:ascii="Times New Roman" w:hAnsi="Times New Roman" w:cs="Times New Roman"/>
          <w:color w:val="000000"/>
          <w:lang w:val="en-CA"/>
        </w:rPr>
        <w:t xml:space="preserve">at the beginning, middle, and end of </w:t>
      </w:r>
      <w:r w:rsidR="00D823F4">
        <w:rPr>
          <w:rFonts w:ascii="Times New Roman" w:hAnsi="Times New Roman" w:cs="Times New Roman"/>
          <w:color w:val="000000"/>
          <w:lang w:val="en-CA"/>
        </w:rPr>
        <w:t>the nine-</w:t>
      </w:r>
      <w:r w:rsidR="00A91086">
        <w:rPr>
          <w:rFonts w:ascii="Times New Roman" w:hAnsi="Times New Roman" w:cs="Times New Roman"/>
          <w:color w:val="000000"/>
          <w:lang w:val="en-CA"/>
        </w:rPr>
        <w:t>day</w:t>
      </w:r>
      <w:r w:rsidR="00D823F4">
        <w:rPr>
          <w:rFonts w:ascii="Times New Roman" w:hAnsi="Times New Roman" w:cs="Times New Roman"/>
          <w:color w:val="000000"/>
          <w:lang w:val="en-CA"/>
        </w:rPr>
        <w:t xml:space="preserve"> experiment</w:t>
      </w:r>
      <w:r w:rsidR="00C540DD">
        <w:rPr>
          <w:rFonts w:ascii="Times New Roman" w:hAnsi="Times New Roman" w:cs="Times New Roman"/>
          <w:color w:val="000000"/>
          <w:lang w:val="en-CA"/>
        </w:rPr>
        <w:t xml:space="preserve"> </w:t>
      </w:r>
      <w:r w:rsidR="008E0F38">
        <w:rPr>
          <w:rFonts w:ascii="Times New Roman" w:hAnsi="Times New Roman" w:cs="Times New Roman"/>
          <w:color w:val="000000"/>
          <w:lang w:val="en-CA"/>
        </w:rPr>
        <w:t xml:space="preserve">at slack tide </w:t>
      </w:r>
      <w:bookmarkStart w:id="26" w:name="_GoBack"/>
      <w:bookmarkEnd w:id="26"/>
      <w:r w:rsidR="00C540DD">
        <w:rPr>
          <w:rFonts w:ascii="Times New Roman" w:hAnsi="Times New Roman" w:cs="Times New Roman"/>
          <w:color w:val="000000"/>
          <w:lang w:val="en-CA"/>
        </w:rPr>
        <w:t xml:space="preserve">by </w:t>
      </w:r>
      <w:r w:rsidR="00C540DD" w:rsidRPr="00C540DD">
        <w:rPr>
          <w:rFonts w:ascii="Times New Roman" w:hAnsi="Times New Roman" w:cs="Times New Roman"/>
          <w:color w:val="000000"/>
          <w:lang w:val="en-CA"/>
        </w:rPr>
        <w:t>drawing water samples using a 60 mL syringe and a narrow tube attached to the cente</w:t>
      </w:r>
      <w:r w:rsidR="00C540DD">
        <w:rPr>
          <w:rFonts w:ascii="Times New Roman" w:hAnsi="Times New Roman" w:cs="Times New Roman"/>
          <w:color w:val="000000"/>
          <w:lang w:val="en-CA"/>
        </w:rPr>
        <w:t>r</w:t>
      </w:r>
      <w:r w:rsidR="00C540DD" w:rsidRPr="00C540DD">
        <w:rPr>
          <w:rFonts w:ascii="Times New Roman" w:hAnsi="Times New Roman" w:cs="Times New Roman"/>
          <w:color w:val="000000"/>
          <w:lang w:val="en-CA"/>
        </w:rPr>
        <w:t xml:space="preserve"> of the cage</w:t>
      </w:r>
      <w:r w:rsidR="00C540DD">
        <w:rPr>
          <w:rFonts w:ascii="Times New Roman" w:hAnsi="Times New Roman" w:cs="Times New Roman"/>
          <w:color w:val="000000"/>
          <w:lang w:val="en-CA"/>
        </w:rPr>
        <w:t xml:space="preserve">. </w:t>
      </w:r>
      <w:r w:rsidR="00D823F4">
        <w:rPr>
          <w:rFonts w:ascii="Times New Roman" w:hAnsi="Times New Roman" w:cs="Times New Roman"/>
          <w:color w:val="000000"/>
          <w:lang w:val="en-CA"/>
        </w:rPr>
        <w:t xml:space="preserve">We swapped </w:t>
      </w:r>
      <w:r w:rsidR="00C540DD">
        <w:rPr>
          <w:rFonts w:ascii="Times New Roman" w:hAnsi="Times New Roman" w:cs="Times New Roman"/>
          <w:color w:val="000000"/>
          <w:lang w:val="en-CA"/>
        </w:rPr>
        <w:t xml:space="preserve">We filtered 40 mL of each sample into amber bottles which were stored on ice, before ammonium analysis via fluorometric </w:t>
      </w:r>
      <w:r w:rsidR="00C540DD" w:rsidRPr="009E6CC7">
        <w:rPr>
          <w:rFonts w:ascii="Times New Roman" w:hAnsi="Times New Roman" w:cs="Times New Roman"/>
          <w:color w:val="000000"/>
          <w:lang w:val="en-CA"/>
        </w:rPr>
        <w:t xml:space="preserve">standard-additions protocol II </w:t>
      </w:r>
      <w:r w:rsidR="00C540DD">
        <w:rPr>
          <w:rFonts w:ascii="Times New Roman" w:hAnsi="Times New Roman" w:cs="Times New Roman"/>
          <w:color w:val="000000"/>
          <w:lang w:val="en-CA"/>
        </w:rPr>
        <w:fldChar w:fldCharType="begin"/>
      </w:r>
      <w:r w:rsidR="00263F14">
        <w:rPr>
          <w:rFonts w:ascii="Times New Roman" w:hAnsi="Times New Roman" w:cs="Times New Roman"/>
          <w:color w:val="000000"/>
          <w:lang w:val="en-CA"/>
        </w:rPr>
        <w:instrText xml:space="preserve"> ADDIN ZOTERO_ITEM CSL_CITATION {"citationID":"Ib8nRkvD","properties":{"formattedCitation":"(Taylor et al., 2007)","plainCitation":"(Taylor et al., 2007)","noteIndex":0},"citationItems":[{"id":1933,"uris":["http://zotero.org/users/local/idKDtb7T/items/IAYS8BX2"],"itemData":{"id":1933,"type":"article-journal","abstract":"Our understanding of the N cycle is affected by how accurately we can measure NH4+ in natural waters. Measuring NH4+ concentrations requires accounting for matrix effects (ME) that are caused by substances in the sample that attenuate or intensify the signal of the samples relative to the standards. We show that the ME calculation in the recently published fluorometric NH4+ method is mathematically incorrect, producing results that consistently underestimate NH4+ concentration as a nonlinear function of the ME. We provide the correct equation and offer an alternative approach that accounts for ME by using sample water rather than deionized water to make the standards, thereby producing a standard curve that contains the same background chemical properties as the samples. In addition, we show that the previous method for measuring a sample’s background fluorescence does not include the background signal of the reagent or its interaction with the matrix constituents of the sample. We provide a new method for measuring a sample’s background fluorescence that includes the background fluorescence of the sample, reagent, and their interaction. The simple changes we suggest produce more accurate and precise NH4+ measurements.","container-title":"Journal of the North American Benthological Society","DOI":"10.1899/0887-3593(2007)26[167:ITFAMM]2.0.CO;2","ISSN":"0887-3593","issue":"2","note":"publisher: The University of Chicago Press","page":"167-177","source":"journals.uchicago.edu (Atypon)","title":"Improving the fluorometric ammonium method: matrix effects, background fluorescence, and standard additions","title-short":"Improving the fluorometric ammonium method","volume":"26","author":[{"family":"Taylor","given":"Brad W."},{"family":"Keep","given":"Christine F."},{"family":"Hall","given":"Robert O."},{"family":"Koch","given":"Benjamin J."},{"family":"Tronstad","given":"Lusha M."},{"family":"Flecker","given":"Alexander S."},{"family":"Ulseth","given":"Amber J."}],"issued":{"date-parts":[["2007",6,1]]}}}],"schema":"https://github.com/citation-style-language/schema/raw/master/csl-citation.json"} </w:instrText>
      </w:r>
      <w:r w:rsidR="00C540DD">
        <w:rPr>
          <w:rFonts w:ascii="Times New Roman" w:hAnsi="Times New Roman" w:cs="Times New Roman"/>
          <w:color w:val="000000"/>
          <w:lang w:val="en-CA"/>
        </w:rPr>
        <w:fldChar w:fldCharType="separate"/>
      </w:r>
      <w:r w:rsidR="00C540DD">
        <w:rPr>
          <w:rFonts w:ascii="Times New Roman" w:hAnsi="Times New Roman" w:cs="Times New Roman"/>
          <w:noProof/>
          <w:color w:val="000000"/>
          <w:lang w:val="en-CA"/>
        </w:rPr>
        <w:t>(Taylor et al., 2007)</w:t>
      </w:r>
      <w:r w:rsidR="00C540DD">
        <w:rPr>
          <w:rFonts w:ascii="Times New Roman" w:hAnsi="Times New Roman" w:cs="Times New Roman"/>
          <w:color w:val="000000"/>
          <w:lang w:val="en-CA"/>
        </w:rPr>
        <w:fldChar w:fldCharType="end"/>
      </w:r>
      <w:r w:rsidR="00C540DD">
        <w:rPr>
          <w:rFonts w:ascii="Times New Roman" w:hAnsi="Times New Roman" w:cs="Times New Roman"/>
          <w:color w:val="000000"/>
          <w:lang w:val="en-CA"/>
        </w:rPr>
        <w:t>.</w:t>
      </w:r>
      <w:r w:rsidR="004D08E1">
        <w:rPr>
          <w:rFonts w:ascii="Times New Roman" w:hAnsi="Times New Roman" w:cs="Times New Roman"/>
          <w:color w:val="000000"/>
          <w:lang w:val="en-CA"/>
        </w:rPr>
        <w:t xml:space="preserve"> </w:t>
      </w:r>
      <w:r w:rsidR="00D823F4" w:rsidRPr="00D823F4">
        <w:rPr>
          <w:rFonts w:ascii="Times New Roman" w:hAnsi="Times New Roman" w:cs="Times New Roman"/>
          <w:color w:val="000000"/>
          <w:lang w:val="en-CA"/>
        </w:rPr>
        <w:t>We ran the experiment from</w:t>
      </w:r>
      <w:r w:rsidR="0091520C">
        <w:rPr>
          <w:rFonts w:ascii="Times New Roman" w:hAnsi="Times New Roman" w:cs="Times New Roman"/>
          <w:color w:val="000000"/>
          <w:lang w:val="en-CA"/>
        </w:rPr>
        <w:t xml:space="preserve"> June 1</w:t>
      </w:r>
      <w:r w:rsidR="00D37C4A">
        <w:rPr>
          <w:rFonts w:ascii="Times New Roman" w:hAnsi="Times New Roman" w:cs="Times New Roman"/>
          <w:color w:val="000000"/>
          <w:lang w:val="en-CA"/>
        </w:rPr>
        <w:t xml:space="preserve">0 – </w:t>
      </w:r>
      <w:r w:rsidR="0091520C">
        <w:rPr>
          <w:rFonts w:ascii="Times New Roman" w:hAnsi="Times New Roman" w:cs="Times New Roman"/>
          <w:color w:val="000000"/>
          <w:lang w:val="en-CA"/>
        </w:rPr>
        <w:t>19, 2023</w:t>
      </w:r>
      <w:r w:rsidR="00D823F4" w:rsidRPr="00D823F4">
        <w:rPr>
          <w:rFonts w:ascii="Times New Roman" w:hAnsi="Times New Roman" w:cs="Times New Roman"/>
          <w:color w:val="000000"/>
          <w:lang w:val="en-CA"/>
        </w:rPr>
        <w:t xml:space="preserve"> and replicated it a second time from</w:t>
      </w:r>
      <w:r w:rsidR="0091520C">
        <w:rPr>
          <w:rFonts w:ascii="Times New Roman" w:hAnsi="Times New Roman" w:cs="Times New Roman"/>
          <w:color w:val="000000"/>
          <w:lang w:val="en-CA"/>
        </w:rPr>
        <w:t xml:space="preserve"> June 19 </w:t>
      </w:r>
      <w:r w:rsidR="00D37C4A">
        <w:rPr>
          <w:rFonts w:ascii="Times New Roman" w:hAnsi="Times New Roman" w:cs="Times New Roman"/>
          <w:color w:val="000000"/>
          <w:lang w:val="en-CA"/>
        </w:rPr>
        <w:t>– 28, 2023</w:t>
      </w:r>
      <w:r w:rsidR="0091520C">
        <w:rPr>
          <w:rFonts w:ascii="Times New Roman" w:hAnsi="Times New Roman" w:cs="Times New Roman"/>
          <w:color w:val="000000"/>
          <w:lang w:val="en-CA"/>
        </w:rPr>
        <w:t xml:space="preserve"> </w:t>
      </w:r>
      <w:r w:rsidR="00D823F4" w:rsidRPr="00D823F4">
        <w:rPr>
          <w:rFonts w:ascii="Times New Roman" w:hAnsi="Times New Roman" w:cs="Times New Roman"/>
          <w:color w:val="000000"/>
          <w:lang w:val="en-CA"/>
        </w:rPr>
        <w:t xml:space="preserve">following the same methodology. During both experiments, we replaced the crabs after 4 days with freshly fed, similar-sized crabs, at which point we re-randomized the order of the cages along the line. </w:t>
      </w:r>
      <w:r w:rsidR="004D08E1" w:rsidRPr="00D823F4">
        <w:rPr>
          <w:rFonts w:ascii="Times New Roman" w:hAnsi="Times New Roman" w:cs="Times New Roman"/>
          <w:color w:val="000000"/>
          <w:highlight w:val="yellow"/>
          <w:lang w:val="en-CA"/>
        </w:rPr>
        <w:t>Mention that we weighed each crab?</w:t>
      </w:r>
      <w:r w:rsidR="00D823F4" w:rsidRPr="00D823F4">
        <w:rPr>
          <w:rFonts w:ascii="Times New Roman" w:hAnsi="Times New Roman" w:cs="Times New Roman"/>
          <w:color w:val="000000"/>
          <w:highlight w:val="yellow"/>
          <w:lang w:val="en-CA"/>
        </w:rPr>
        <w:t xml:space="preserve"> Mention that each cage had </w:t>
      </w:r>
      <w:proofErr w:type="spellStart"/>
      <w:r w:rsidR="00D823F4" w:rsidRPr="00D823F4">
        <w:rPr>
          <w:rFonts w:ascii="Times New Roman" w:hAnsi="Times New Roman" w:cs="Times New Roman"/>
          <w:color w:val="000000"/>
          <w:highlight w:val="yellow"/>
          <w:lang w:val="en-CA"/>
        </w:rPr>
        <w:t>ulva</w:t>
      </w:r>
      <w:proofErr w:type="spellEnd"/>
      <w:r w:rsidR="00D823F4" w:rsidRPr="00D823F4">
        <w:rPr>
          <w:rFonts w:ascii="Times New Roman" w:hAnsi="Times New Roman" w:cs="Times New Roman"/>
          <w:color w:val="000000"/>
          <w:highlight w:val="yellow"/>
          <w:lang w:val="en-CA"/>
        </w:rPr>
        <w:t>??</w:t>
      </w:r>
    </w:p>
    <w:p w14:paraId="06471E38" w14:textId="715F02FD" w:rsidR="00263F14" w:rsidRDefault="00263F14" w:rsidP="0007282D">
      <w:pPr>
        <w:spacing w:line="480" w:lineRule="auto"/>
        <w:ind w:firstLine="720"/>
        <w:rPr>
          <w:rFonts w:ascii="Times New Roman" w:hAnsi="Times New Roman" w:cs="Times New Roman"/>
          <w:color w:val="000000"/>
          <w:lang w:val="en-CA"/>
        </w:rPr>
      </w:pPr>
    </w:p>
    <w:p w14:paraId="65028A09" w14:textId="3B84A136" w:rsidR="00263F14" w:rsidRPr="00263F14" w:rsidRDefault="00263F14" w:rsidP="00263F14">
      <w:pPr>
        <w:spacing w:line="480" w:lineRule="auto"/>
        <w:rPr>
          <w:rFonts w:ascii="Times New Roman" w:hAnsi="Times New Roman" w:cs="Times New Roman"/>
          <w:i/>
          <w:color w:val="000000"/>
          <w:lang w:val="en-CA"/>
        </w:rPr>
      </w:pPr>
      <w:r w:rsidRPr="00263F14">
        <w:rPr>
          <w:rFonts w:ascii="Times New Roman" w:hAnsi="Times New Roman" w:cs="Times New Roman"/>
          <w:i/>
          <w:color w:val="000000"/>
          <w:lang w:val="en-CA"/>
        </w:rPr>
        <w:t>Statistical analyses</w:t>
      </w:r>
    </w:p>
    <w:p w14:paraId="576888A3" w14:textId="5770685E" w:rsidR="00405356" w:rsidRDefault="00263F14" w:rsidP="00EB3BC7">
      <w:pPr>
        <w:spacing w:line="480" w:lineRule="auto"/>
        <w:rPr>
          <w:rFonts w:ascii="Times New Roman" w:hAnsi="Times New Roman" w:cs="Times New Roman"/>
          <w:lang w:val="en-CA"/>
        </w:rPr>
      </w:pPr>
      <w:r>
        <w:rPr>
          <w:rFonts w:ascii="Times New Roman" w:hAnsi="Times New Roman" w:cs="Times New Roman"/>
          <w:lang w:val="en-CA"/>
        </w:rPr>
        <w:tab/>
        <w:t xml:space="preserve">All statistical analysis were conducted in </w:t>
      </w:r>
      <w:r w:rsidRPr="00263F14">
        <w:rPr>
          <w:rFonts w:ascii="Times New Roman" w:hAnsi="Times New Roman" w:cs="Times New Roman"/>
          <w:lang w:val="en-CA"/>
        </w:rPr>
        <w:t xml:space="preserve">R </w:t>
      </w:r>
      <w:r>
        <w:rPr>
          <w:rFonts w:ascii="Times New Roman" w:hAnsi="Times New Roman" w:cs="Times New Roman"/>
          <w:lang w:val="en-CA"/>
        </w:rPr>
        <w:t>(v</w:t>
      </w:r>
      <w:r w:rsidRPr="00263F14">
        <w:rPr>
          <w:rFonts w:ascii="Times New Roman" w:hAnsi="Times New Roman" w:cs="Times New Roman"/>
          <w:lang w:val="en-CA"/>
        </w:rPr>
        <w:t>4.1.2</w:t>
      </w:r>
      <w:r>
        <w:rPr>
          <w:rFonts w:ascii="Times New Roman" w:hAnsi="Times New Roman" w:cs="Times New Roman"/>
          <w:lang w:val="en-CA"/>
        </w:rPr>
        <w:t xml:space="preserve">, </w:t>
      </w:r>
      <w:r>
        <w:rPr>
          <w:rFonts w:ascii="Times New Roman" w:hAnsi="Times New Roman" w:cs="Times New Roman"/>
          <w:lang w:val="en-CA"/>
        </w:rPr>
        <w:fldChar w:fldCharType="begin"/>
      </w:r>
      <w:r w:rsidR="00933A0C">
        <w:rPr>
          <w:rFonts w:ascii="Times New Roman" w:hAnsi="Times New Roman" w:cs="Times New Roman"/>
          <w:lang w:val="en-CA"/>
        </w:rPr>
        <w:instrText xml:space="preserve"> ADDIN ZOTERO_ITEM CSL_CITATION {"citationID":"2GFbcgt1","properties":{"formattedCitation":"(R Core Team, 2019)","plainCitation":"(R Core Team, 2019)","dontUpdate":true,"noteIndex":0},"citationItems":[{"id":1075,"uris":["http://zotero.org/users/local/idKDtb7T/items/ELUVXRAC"],"itemData":{"id":1075,"type":"software","event-place":"Vienna,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Pr>
          <w:rFonts w:ascii="Times New Roman" w:hAnsi="Times New Roman" w:cs="Times New Roman"/>
          <w:lang w:val="en-CA"/>
        </w:rPr>
        <w:fldChar w:fldCharType="separate"/>
      </w:r>
      <w:r>
        <w:rPr>
          <w:rFonts w:ascii="Times New Roman" w:hAnsi="Times New Roman" w:cs="Times New Roman"/>
          <w:noProof/>
          <w:lang w:val="en-CA"/>
        </w:rPr>
        <w:t>R Core Team, 2019)</w:t>
      </w:r>
      <w:r>
        <w:rPr>
          <w:rFonts w:ascii="Times New Roman" w:hAnsi="Times New Roman" w:cs="Times New Roman"/>
          <w:lang w:val="en-CA"/>
        </w:rPr>
        <w:fldChar w:fldCharType="end"/>
      </w:r>
      <w:r>
        <w:rPr>
          <w:rFonts w:ascii="Times New Roman" w:hAnsi="Times New Roman" w:cs="Times New Roman"/>
          <w:lang w:val="en-CA"/>
        </w:rPr>
        <w:t xml:space="preserve"> using </w:t>
      </w:r>
      <w:proofErr w:type="spellStart"/>
      <w:r>
        <w:rPr>
          <w:rFonts w:ascii="Times New Roman" w:hAnsi="Times New Roman" w:cs="Times New Roman"/>
          <w:lang w:val="en-CA"/>
        </w:rPr>
        <w:t>RStudio</w:t>
      </w:r>
      <w:proofErr w:type="spellEnd"/>
      <w:r>
        <w:rPr>
          <w:rFonts w:ascii="Times New Roman" w:hAnsi="Times New Roman" w:cs="Times New Roman"/>
          <w:lang w:val="en-CA"/>
        </w:rPr>
        <w:t xml:space="preserve">  (v</w:t>
      </w:r>
      <w:r w:rsidRPr="00263F14">
        <w:rPr>
          <w:rFonts w:ascii="Times New Roman" w:hAnsi="Times New Roman" w:cs="Times New Roman"/>
          <w:lang w:val="en-CA"/>
        </w:rPr>
        <w:t>1.3.1093</w:t>
      </w:r>
      <w:r>
        <w:rPr>
          <w:rFonts w:ascii="Times New Roman" w:hAnsi="Times New Roman" w:cs="Times New Roman"/>
          <w:lang w:val="en-CA"/>
        </w:rPr>
        <w:t xml:space="preserve">, </w:t>
      </w:r>
      <w:r>
        <w:rPr>
          <w:rFonts w:ascii="Times New Roman" w:hAnsi="Times New Roman" w:cs="Times New Roman"/>
          <w:lang w:val="en-CA"/>
        </w:rPr>
        <w:fldChar w:fldCharType="begin"/>
      </w:r>
      <w:r w:rsidR="00933A0C">
        <w:rPr>
          <w:rFonts w:ascii="Times New Roman" w:hAnsi="Times New Roman" w:cs="Times New Roman"/>
          <w:lang w:val="en-CA"/>
        </w:rPr>
        <w:instrText xml:space="preserve"> ADDIN ZOTERO_ITEM CSL_CITATION {"citationID":"fM3iKlZf","properties":{"formattedCitation":"(RStudio Team, 2016)","plainCitation":"(RStudio Team, 2016)","dontUpdate":true,"noteIndex":0},"citationItems":[{"id":1004,"uris":["http://zotero.org/users/local/idKDtb7T/items/QBWLJ9C4"],"itemData":{"id":1004,"type":"software","event-place":"Boston, MA","publisher":"RStudio, Inc.","publisher-place":"Boston, MA","title":"RStudio: Integrated development for R.","URL":"http://www.rstudio.com/","author":[{"family":"RStudio Team","given":""}],"issued":{"date-parts":[["2016"]]}}}],"schema":"https://github.com/citation-style-language/schema/raw/master/csl-citation.json"} </w:instrText>
      </w:r>
      <w:r>
        <w:rPr>
          <w:rFonts w:ascii="Times New Roman" w:hAnsi="Times New Roman" w:cs="Times New Roman"/>
          <w:lang w:val="en-CA"/>
        </w:rPr>
        <w:fldChar w:fldCharType="separate"/>
      </w:r>
      <w:r>
        <w:rPr>
          <w:rFonts w:ascii="Times New Roman" w:hAnsi="Times New Roman" w:cs="Times New Roman"/>
          <w:noProof/>
          <w:lang w:val="en-CA"/>
        </w:rPr>
        <w:t>RStudio Team, 2016)</w:t>
      </w:r>
      <w:r>
        <w:rPr>
          <w:rFonts w:ascii="Times New Roman" w:hAnsi="Times New Roman" w:cs="Times New Roman"/>
          <w:lang w:val="en-CA"/>
        </w:rPr>
        <w:fldChar w:fldCharType="end"/>
      </w:r>
      <w:r>
        <w:rPr>
          <w:rFonts w:ascii="Times New Roman" w:hAnsi="Times New Roman" w:cs="Times New Roman"/>
          <w:lang w:val="en-CA"/>
        </w:rPr>
        <w:t xml:space="preserve">. We used </w:t>
      </w:r>
      <w:proofErr w:type="spellStart"/>
      <w:r>
        <w:rPr>
          <w:rFonts w:ascii="Times New Roman" w:hAnsi="Times New Roman" w:cs="Times New Roman"/>
          <w:lang w:val="en-CA"/>
        </w:rPr>
        <w:t>tidyverse</w:t>
      </w:r>
      <w:proofErr w:type="spellEnd"/>
      <w:r>
        <w:rPr>
          <w:rFonts w:ascii="Times New Roman" w:hAnsi="Times New Roman" w:cs="Times New Roman"/>
          <w:lang w:val="en-CA"/>
        </w:rPr>
        <w:t xml:space="preserve"> packages for data manipulation and visualization </w:t>
      </w:r>
      <w:r>
        <w:rPr>
          <w:rFonts w:ascii="Times New Roman" w:hAnsi="Times New Roman" w:cs="Times New Roman"/>
          <w:lang w:val="en-CA"/>
        </w:rPr>
        <w:fldChar w:fldCharType="begin"/>
      </w:r>
      <w:r>
        <w:rPr>
          <w:rFonts w:ascii="Times New Roman" w:hAnsi="Times New Roman" w:cs="Times New Roman"/>
          <w:lang w:val="en-CA"/>
        </w:rPr>
        <w:instrText xml:space="preserve"> ADDIN ZOTERO_ITEM CSL_CITATION {"citationID":"LSoftWEP","properties":{"formattedCitation":"(Wickham et al., 2019)","plainCitation":"(Wickham et al., 2019)","noteIndex":0},"citationItems":[{"id":4457,"uris":["http://zotero.org/users/local/idKDtb7T/items/2E5YXMX9"],"itemData":{"id":4457,"type":"article-journal","abstract":"Wickham et al., (2019). Welcome to the Tidyverse. Journal of Open Source Software, 4(43), 1686, https://doi.org/10.21105/joss.01686","container-title":"Journal of Open Source Software","DOI":"10.21105/joss.01686","ISSN":"2475-9066","issue":"43","language":"en","page":"1686","source":"joss.theoj.org","title":"Welcome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11,21]]}}}],"schema":"https://github.com/citation-style-language/schema/raw/master/csl-citation.json"} </w:instrText>
      </w:r>
      <w:r>
        <w:rPr>
          <w:rFonts w:ascii="Times New Roman" w:hAnsi="Times New Roman" w:cs="Times New Roman"/>
          <w:lang w:val="en-CA"/>
        </w:rPr>
        <w:fldChar w:fldCharType="separate"/>
      </w:r>
      <w:r>
        <w:rPr>
          <w:rFonts w:ascii="Times New Roman" w:hAnsi="Times New Roman" w:cs="Times New Roman"/>
          <w:noProof/>
          <w:lang w:val="en-CA"/>
        </w:rPr>
        <w:t>(Wickham et al., 2019)</w:t>
      </w:r>
      <w:r>
        <w:rPr>
          <w:rFonts w:ascii="Times New Roman" w:hAnsi="Times New Roman" w:cs="Times New Roman"/>
          <w:lang w:val="en-CA"/>
        </w:rPr>
        <w:fldChar w:fldCharType="end"/>
      </w:r>
      <w:r>
        <w:rPr>
          <w:rFonts w:ascii="Times New Roman" w:hAnsi="Times New Roman" w:cs="Times New Roman"/>
          <w:lang w:val="en-CA"/>
        </w:rPr>
        <w:t>, ‘</w:t>
      </w:r>
      <w:r w:rsidRPr="00263F14">
        <w:rPr>
          <w:rFonts w:ascii="Times New Roman" w:hAnsi="Times New Roman" w:cs="Times New Roman"/>
          <w:lang w:val="en-CA"/>
        </w:rPr>
        <w:t>vegan</w:t>
      </w:r>
      <w:r>
        <w:rPr>
          <w:rFonts w:ascii="Times New Roman" w:hAnsi="Times New Roman" w:cs="Times New Roman"/>
          <w:lang w:val="en-CA"/>
        </w:rPr>
        <w:t xml:space="preserve">’ to calculate biodiversity indices </w:t>
      </w:r>
      <w:r>
        <w:rPr>
          <w:rFonts w:ascii="Times New Roman" w:hAnsi="Times New Roman" w:cs="Times New Roman"/>
          <w:lang w:val="en-CA"/>
        </w:rPr>
        <w:fldChar w:fldCharType="begin"/>
      </w:r>
      <w:r w:rsidR="00933A0C">
        <w:rPr>
          <w:rFonts w:ascii="Times New Roman" w:hAnsi="Times New Roman" w:cs="Times New Roman"/>
          <w:lang w:val="en-CA"/>
        </w:rPr>
        <w:instrText xml:space="preserve"> ADDIN ZOTERO_ITEM CSL_CITATION {"citationID":"HYh1hd4N","properties":{"formattedCitation":"(Oksanen et al., 2022)","plainCitation":"(Oksanen et al., 2022)","noteIndex":0},"citationItems":[{"id":4460,"uris":["http://zotero.org/users/local/idKDtb7T/items/IJ72WQ76"],"itemData":{"id":4460,"type":"software","abstract":"Ordination methods, diversity analysis and other functions for community and vegetation ecologists.","license":"GPL-2","source":"R-Packages","title":"vegan: Community Ecology Package. R package version 2.6-4.","title-short":"vegan","URL":"https://CRAN.R-project.org/package=vegan","version":"2.6-4","author":[{"family":"Oksanen","given":"Jari"},{"family":"Simpson","given":"Gavin L."},{"family":"Blanchet","given":"F. Guillaume"},{"family":"Kindt","given":"Roeland"},{"family":"Legendre","given":"Pierre"},{"family":"Minchin","given":"Peter R."},{"family":"O'Hara","given":"R. B."},{"family":"Solymos","given":"Peter"},{"family":"Stevens","given":"M. Henry H."},{"family":"Szoecs","given":"Eduard"},{"family":"Wagner","given":"Helene"},{"family":"Barbour","given":"Matt"},{"family":"Bedward","given":"Michael"},{"family":"Bolker","given":"Ben"},{"family":"Borcard","given":"Daniel"},{"family":"Carvalho","given":"Gustavo"},{"family":"Chirico","given":"Michael"},{"family":"Caceres","given":"Miquel De"},{"family":"Durand","given":"Sebastien"},{"family":"Evangelista","given":"Heloisa Beatriz Antoniazi"},{"family":"FitzJohn","given":"Rich"},{"family":"Friendly","given":"Michael"},{"family":"Furneaux","given":"Brendan"},{"family":"Hannigan","given":"Geoffrey"},{"family":"Hill","given":"Mark O."},{"family":"Lahti","given":"Leo"},{"family":"McGlinn","given":"Dan"},{"family":"Ouellette","given":"Marie-Helene"},{"family":"Cunha","given":"Eduardo Ribeiro"},{"family":"Smith","given":"Tyler"},{"family":"Stier","given":"Adrian"},{"family":"Braak","given":"Cajo J. F. Ter"},{"family":"Weedon","given":"James"}],"accessed":{"date-parts":[["2024",1,18]]},"issued":{"date-parts":[["2022",10,11]]}}}],"schema":"https://github.com/citation-style-language/schema/raw/master/csl-citation.json"} </w:instrText>
      </w:r>
      <w:r>
        <w:rPr>
          <w:rFonts w:ascii="Times New Roman" w:hAnsi="Times New Roman" w:cs="Times New Roman"/>
          <w:lang w:val="en-CA"/>
        </w:rPr>
        <w:fldChar w:fldCharType="separate"/>
      </w:r>
      <w:r>
        <w:rPr>
          <w:rFonts w:ascii="Times New Roman" w:hAnsi="Times New Roman" w:cs="Times New Roman"/>
          <w:noProof/>
          <w:lang w:val="en-CA"/>
        </w:rPr>
        <w:t>(Oksanen et al., 2022)</w:t>
      </w:r>
      <w:r>
        <w:rPr>
          <w:rFonts w:ascii="Times New Roman" w:hAnsi="Times New Roman" w:cs="Times New Roman"/>
          <w:lang w:val="en-CA"/>
        </w:rPr>
        <w:fldChar w:fldCharType="end"/>
      </w:r>
      <w:r>
        <w:rPr>
          <w:rFonts w:ascii="Times New Roman" w:hAnsi="Times New Roman" w:cs="Times New Roman"/>
          <w:lang w:val="en-CA"/>
        </w:rPr>
        <w:t>, ‘</w:t>
      </w:r>
      <w:proofErr w:type="spellStart"/>
      <w:r>
        <w:rPr>
          <w:rFonts w:ascii="Times New Roman" w:hAnsi="Times New Roman" w:cs="Times New Roman"/>
          <w:lang w:val="en-CA"/>
        </w:rPr>
        <w:t>glmmTMB</w:t>
      </w:r>
      <w:proofErr w:type="spellEnd"/>
      <w:r>
        <w:rPr>
          <w:rFonts w:ascii="Times New Roman" w:hAnsi="Times New Roman" w:cs="Times New Roman"/>
          <w:lang w:val="en-CA"/>
        </w:rPr>
        <w:t xml:space="preserve">’ for all modelling </w:t>
      </w:r>
      <w:r>
        <w:rPr>
          <w:rFonts w:ascii="Times New Roman" w:hAnsi="Times New Roman" w:cs="Times New Roman"/>
          <w:lang w:val="en-CA"/>
        </w:rPr>
        <w:fldChar w:fldCharType="begin"/>
      </w:r>
      <w:r w:rsidR="00933A0C">
        <w:rPr>
          <w:rFonts w:ascii="Times New Roman" w:hAnsi="Times New Roman" w:cs="Times New Roman"/>
          <w:lang w:val="en-CA"/>
        </w:rPr>
        <w:instrText xml:space="preserve"> ADDIN ZOTERO_ITEM CSL_CITATION {"citationID":"3T1MdB0s","properties":{"formattedCitation":"(Brooks et al., 2017)","plainCitation":"(Brooks et al., 2017)","noteIndex":0},"citationItems":[{"id":4462,"uris":["http://zotero.org/users/local/idKDtb7T/items/S26M62V6"],"itemData":{"id":4462,"type":"article-journal","abstract":"Count data can be analyzed using generalized linear mixed models when observations are correlated in ways that require random effects. However, count data are often zero-inﬂated, containing more zeros than would be expected from the typical error distributions. We present a new package, glmmTMB, and compare it to other R packages that ﬁt zero-inﬂated mixed models. The glmmTMB package ﬁts many types of GLMMs and extensions, including models with continuously distributed responses, but here we focus on count responses. glmmTMB is faster than glmmADMB, MCMCglmm, and brms, and more ﬂexible than INLA and mgcv for zero-inﬂated modeling. One unique feature of glmmTMB (among packages that ﬁt zero-inﬂated mixed models) is its ability to estimate the Conway-Maxwell-Poisson distribution parameterized by the mean. Overall, its most appealing features for new users may be the combination of speed, ﬂexibility, and its interface’s similarity to lme4.","container-title":"The R Journal","DOI":"10.32614/RJ-2017-066","ISSN":"2073-4859","issue":"2","journalAbbreviation":"The R Journal","language":"en","page":"378","source":"DOI.org (Crossref)","title":"glmmTMB balances speed and flexibility among packages for zero-inflated generalized linear mixed modeling","volume":"9","author":[{"family":"Brooks","given":"Mollie E."},{"family":"Kristensen","given":"Kasper"},{"family":"Benthem","given":"Koen J.","non-dropping-particle":"van"},{"family":"Magnusson","given":"Arni"},{"family":"Berg","given":"Casper W."},{"family":"Nielsen","given":"Anders"},{"family":"Skaug","given":"Hans J."},{"family":"Mächler","given":"Martin"},{"family":"Bolker","given":"Benjamin M."}],"issued":{"date-parts":[["2017"]]}}}],"schema":"https://github.com/citation-style-language/schema/raw/master/csl-citation.json"} </w:instrText>
      </w:r>
      <w:r>
        <w:rPr>
          <w:rFonts w:ascii="Times New Roman" w:hAnsi="Times New Roman" w:cs="Times New Roman"/>
          <w:lang w:val="en-CA"/>
        </w:rPr>
        <w:fldChar w:fldCharType="separate"/>
      </w:r>
      <w:r>
        <w:rPr>
          <w:rFonts w:ascii="Times New Roman" w:hAnsi="Times New Roman" w:cs="Times New Roman"/>
          <w:noProof/>
          <w:lang w:val="en-CA"/>
        </w:rPr>
        <w:t>(Brooks et al., 2017)</w:t>
      </w:r>
      <w:r>
        <w:rPr>
          <w:rFonts w:ascii="Times New Roman" w:hAnsi="Times New Roman" w:cs="Times New Roman"/>
          <w:lang w:val="en-CA"/>
        </w:rPr>
        <w:fldChar w:fldCharType="end"/>
      </w:r>
      <w:r>
        <w:rPr>
          <w:rFonts w:ascii="Times New Roman" w:hAnsi="Times New Roman" w:cs="Times New Roman"/>
          <w:lang w:val="en-CA"/>
        </w:rPr>
        <w:t xml:space="preserve">, and </w:t>
      </w:r>
      <w:proofErr w:type="spellStart"/>
      <w:r w:rsidRPr="00263F14">
        <w:rPr>
          <w:rFonts w:ascii="Times New Roman" w:hAnsi="Times New Roman" w:cs="Times New Roman"/>
          <w:lang w:val="en-CA"/>
        </w:rPr>
        <w:t>DHARMa</w:t>
      </w:r>
      <w:proofErr w:type="spellEnd"/>
      <w:r>
        <w:rPr>
          <w:rFonts w:ascii="Times New Roman" w:hAnsi="Times New Roman" w:cs="Times New Roman"/>
          <w:lang w:val="en-CA"/>
        </w:rPr>
        <w:t xml:space="preserve"> to check model fit</w:t>
      </w:r>
      <w:r w:rsidR="00933A0C">
        <w:rPr>
          <w:rFonts w:ascii="Times New Roman" w:hAnsi="Times New Roman" w:cs="Times New Roman"/>
          <w:lang w:val="en-CA"/>
        </w:rPr>
        <w:t xml:space="preserve"> </w:t>
      </w:r>
      <w:r w:rsidR="00F23409" w:rsidRPr="00F23409">
        <w:rPr>
          <w:rFonts w:ascii="Times New Roman" w:hAnsi="Times New Roman" w:cs="Times New Roman"/>
          <w:highlight w:val="yellow"/>
          <w:lang w:val="en-CA"/>
        </w:rPr>
        <w:t>(residuals?)</w:t>
      </w:r>
      <w:r w:rsidR="00F23409">
        <w:rPr>
          <w:rFonts w:ascii="Times New Roman" w:hAnsi="Times New Roman" w:cs="Times New Roman"/>
          <w:lang w:val="en-CA"/>
        </w:rPr>
        <w:t xml:space="preserve"> </w:t>
      </w:r>
      <w:r w:rsidR="00933A0C">
        <w:rPr>
          <w:rFonts w:ascii="Times New Roman" w:hAnsi="Times New Roman" w:cs="Times New Roman"/>
          <w:lang w:val="en-CA"/>
        </w:rPr>
        <w:fldChar w:fldCharType="begin"/>
      </w:r>
      <w:r w:rsidR="00933A0C">
        <w:rPr>
          <w:rFonts w:ascii="Times New Roman" w:hAnsi="Times New Roman" w:cs="Times New Roman"/>
          <w:lang w:val="en-CA"/>
        </w:rPr>
        <w:instrText xml:space="preserve"> ADDIN ZOTERO_ITEM CSL_CITATION {"citationID":"NHWcNXcn","properties":{"formattedCitation":"(Hartig, 2022)","plainCitation":"(Hartig, 2022)","noteIndex":0},"citationItems":[{"id":4463,"uris":["http://zotero.org/users/local/idKDtb7T/items/M98JYVK3"],"itemData":{"id":4463,"type":"software","abstract":"The 'DHARMa' package uses a simulation-based approach to create readily interpretable scaled (quantile) residuals for fitted (generalized) linear mixed models. Currently supported are linear and generalized linear (mixed) models from 'lme4' (classes 'lmerMod', 'glmerMod'), 'glmmTMB' 'GLMMadaptive' and 'spaMM', generalized additive models ('gam' from 'mgcv'), 'glm' (including 'negbin' from 'MASS', but excluding quasi-distributions) and 'lm' model classes. Moreover, externally created simulations, e.g. posterior predictive simulations from Bayesian software such as 'JAGS', 'STAN', or 'BUGS' can be processed as well. The resulting residuals are standardized to values between 0 and 1 and can be interpreted as intuitively as residuals from a linear regression. The package also provides a number of plot and test functions for typical model misspecification problems, such as over/underdispersion, zero-inflation, and residual spatial and temporal autocorrelation.","license":"GPL (≥ 3)","source":"R-Packages","title":"DHARMa: Residual Diagnostics for Hierarchical (Multi-Level / Mixed) Regression Models. R package version 0.4.6","title-short":"DHARMa","URL":"https://CRAN.R-project.org/package=DHARMa","version":"0.4.6","author":[{"family":"Hartig","given":"Florian"}],"accessed":{"date-parts":[["2024",1,18]]},"issued":{"date-parts":[["2022",9,8]]}}}],"schema":"https://github.com/citation-style-language/schema/raw/master/csl-citation.json"} </w:instrText>
      </w:r>
      <w:r w:rsidR="00933A0C">
        <w:rPr>
          <w:rFonts w:ascii="Times New Roman" w:hAnsi="Times New Roman" w:cs="Times New Roman"/>
          <w:lang w:val="en-CA"/>
        </w:rPr>
        <w:fldChar w:fldCharType="separate"/>
      </w:r>
      <w:r w:rsidR="00933A0C">
        <w:rPr>
          <w:rFonts w:ascii="Times New Roman" w:hAnsi="Times New Roman" w:cs="Times New Roman"/>
          <w:noProof/>
          <w:lang w:val="en-CA"/>
        </w:rPr>
        <w:t>(Hartig, 2022)</w:t>
      </w:r>
      <w:r w:rsidR="00933A0C">
        <w:rPr>
          <w:rFonts w:ascii="Times New Roman" w:hAnsi="Times New Roman" w:cs="Times New Roman"/>
          <w:lang w:val="en-CA"/>
        </w:rPr>
        <w:fldChar w:fldCharType="end"/>
      </w:r>
      <w:r>
        <w:rPr>
          <w:rFonts w:ascii="Times New Roman" w:hAnsi="Times New Roman" w:cs="Times New Roman"/>
          <w:lang w:val="en-CA"/>
        </w:rPr>
        <w:t xml:space="preserve">. </w:t>
      </w:r>
      <w:r w:rsidR="008E62A2">
        <w:rPr>
          <w:rFonts w:ascii="Times New Roman" w:hAnsi="Times New Roman" w:cs="Times New Roman"/>
          <w:lang w:val="en-CA"/>
        </w:rPr>
        <w:t xml:space="preserve">All data and code are available at </w:t>
      </w:r>
      <w:r w:rsidR="008E62A2" w:rsidRPr="008E62A2">
        <w:rPr>
          <w:rFonts w:ascii="Times New Roman" w:hAnsi="Times New Roman" w:cs="Times New Roman"/>
          <w:lang w:val="en-CA"/>
        </w:rPr>
        <w:t>https://github.com/em-lim13/Ch2_Spatial_pee</w:t>
      </w:r>
      <w:r w:rsidR="008E62A2">
        <w:rPr>
          <w:rFonts w:ascii="Times New Roman" w:hAnsi="Times New Roman" w:cs="Times New Roman"/>
          <w:lang w:val="en-CA"/>
        </w:rPr>
        <w:t>.</w:t>
      </w:r>
    </w:p>
    <w:p w14:paraId="190D2FBA" w14:textId="269360CB" w:rsidR="00670555" w:rsidRDefault="00670555" w:rsidP="00EB3BC7">
      <w:pPr>
        <w:spacing w:line="480" w:lineRule="auto"/>
        <w:rPr>
          <w:rFonts w:ascii="Times New Roman" w:hAnsi="Times New Roman" w:cs="Times New Roman"/>
          <w:lang w:val="en-CA"/>
        </w:rPr>
      </w:pPr>
    </w:p>
    <w:p w14:paraId="7EF507D6" w14:textId="3C0C7531" w:rsidR="00670555" w:rsidRPr="00670555" w:rsidRDefault="00670555" w:rsidP="00EB3BC7">
      <w:pPr>
        <w:spacing w:line="480" w:lineRule="auto"/>
        <w:rPr>
          <w:rFonts w:ascii="Times New Roman" w:hAnsi="Times New Roman" w:cs="Times New Roman"/>
          <w:u w:val="single"/>
          <w:lang w:val="en-CA"/>
        </w:rPr>
      </w:pPr>
      <w:r w:rsidRPr="00670555">
        <w:rPr>
          <w:rFonts w:ascii="Times New Roman" w:hAnsi="Times New Roman" w:cs="Times New Roman"/>
          <w:u w:val="single"/>
          <w:lang w:val="en-CA"/>
        </w:rPr>
        <w:t>RLS large-scale</w:t>
      </w:r>
    </w:p>
    <w:p w14:paraId="5720C576" w14:textId="280A6472" w:rsidR="00670555" w:rsidRDefault="00670555" w:rsidP="00670555">
      <w:pPr>
        <w:spacing w:line="480" w:lineRule="auto"/>
        <w:rPr>
          <w:rFonts w:ascii="Times New Roman" w:hAnsi="Times New Roman" w:cs="Times New Roman"/>
          <w:lang w:val="en-CA"/>
        </w:rPr>
      </w:pPr>
      <w:r>
        <w:rPr>
          <w:rFonts w:ascii="Times New Roman" w:hAnsi="Times New Roman" w:cs="Times New Roman"/>
          <w:lang w:val="en-CA"/>
        </w:rPr>
        <w:tab/>
        <w:t>To determine whether there is significant variation in</w:t>
      </w:r>
      <w:r w:rsidR="00522FED">
        <w:rPr>
          <w:rFonts w:ascii="Times New Roman" w:hAnsi="Times New Roman" w:cs="Times New Roman"/>
          <w:lang w:val="en-CA"/>
        </w:rPr>
        <w:t xml:space="preserve"> NH</w:t>
      </w:r>
      <w:r w:rsidR="00522FED">
        <w:rPr>
          <w:rFonts w:ascii="Cambria Math" w:hAnsi="Cambria Math" w:cs="Cambria Math"/>
          <w:lang w:val="en-CA"/>
        </w:rPr>
        <w:t>₄⁺</w:t>
      </w:r>
      <w:r w:rsidR="00522FED">
        <w:rPr>
          <w:rFonts w:ascii="Times New Roman" w:hAnsi="Times New Roman" w:cs="Times New Roman"/>
          <w:lang w:val="en-CA"/>
        </w:rPr>
        <w:t xml:space="preserve"> </w:t>
      </w:r>
      <w:proofErr w:type="spellStart"/>
      <w:r>
        <w:rPr>
          <w:rFonts w:ascii="Times New Roman" w:hAnsi="Times New Roman" w:cs="Times New Roman"/>
          <w:lang w:val="en-CA"/>
        </w:rPr>
        <w:t>amoung</w:t>
      </w:r>
      <w:proofErr w:type="spellEnd"/>
      <w:r>
        <w:rPr>
          <w:rFonts w:ascii="Times New Roman" w:hAnsi="Times New Roman" w:cs="Times New Roman"/>
          <w:lang w:val="en-CA"/>
        </w:rPr>
        <w:t xml:space="preserve"> sites, we constructed generalized linear mixed effect models with </w:t>
      </w:r>
      <w:r w:rsidR="00522FED">
        <w:rPr>
          <w:rFonts w:ascii="Times New Roman" w:hAnsi="Times New Roman" w:cs="Times New Roman"/>
          <w:lang w:val="en-CA"/>
        </w:rPr>
        <w:t>NH</w:t>
      </w:r>
      <w:r w:rsidR="00522FED">
        <w:rPr>
          <w:rFonts w:ascii="Cambria Math" w:hAnsi="Cambria Math" w:cs="Cambria Math"/>
          <w:lang w:val="en-CA"/>
        </w:rPr>
        <w:t>₄⁺</w:t>
      </w:r>
      <w:r w:rsidR="00522FED">
        <w:rPr>
          <w:rFonts w:ascii="Times New Roman" w:hAnsi="Times New Roman" w:cs="Times New Roman"/>
          <w:lang w:val="en-CA"/>
        </w:rPr>
        <w:t xml:space="preserve"> </w:t>
      </w:r>
      <w:r>
        <w:rPr>
          <w:rFonts w:ascii="Times New Roman" w:hAnsi="Times New Roman" w:cs="Times New Roman"/>
          <w:lang w:val="en-CA"/>
        </w:rPr>
        <w:t xml:space="preserve">as the response variable, and animal abundance, tide exchange, an interaction between </w:t>
      </w:r>
      <w:proofErr w:type="spellStart"/>
      <w:proofErr w:type="gramStart"/>
      <w:r>
        <w:rPr>
          <w:rFonts w:ascii="Times New Roman" w:hAnsi="Times New Roman" w:cs="Times New Roman"/>
          <w:lang w:val="en-CA"/>
        </w:rPr>
        <w:t>abundance:tide</w:t>
      </w:r>
      <w:proofErr w:type="spellEnd"/>
      <w:proofErr w:type="gramEnd"/>
      <w:r>
        <w:rPr>
          <w:rFonts w:ascii="Times New Roman" w:hAnsi="Times New Roman" w:cs="Times New Roman"/>
          <w:lang w:val="en-CA"/>
        </w:rPr>
        <w:t>, Shannon diversity,</w:t>
      </w:r>
      <w:r w:rsidR="008E62A2">
        <w:rPr>
          <w:rFonts w:ascii="Times New Roman" w:hAnsi="Times New Roman" w:cs="Times New Roman"/>
          <w:lang w:val="en-CA"/>
        </w:rPr>
        <w:t xml:space="preserve"> and</w:t>
      </w:r>
      <w:r>
        <w:rPr>
          <w:rFonts w:ascii="Times New Roman" w:hAnsi="Times New Roman" w:cs="Times New Roman"/>
          <w:lang w:val="en-CA"/>
        </w:rPr>
        <w:t xml:space="preserve"> survey depth</w:t>
      </w:r>
      <w:r w:rsidR="008E62A2">
        <w:rPr>
          <w:rFonts w:ascii="Times New Roman" w:hAnsi="Times New Roman" w:cs="Times New Roman"/>
          <w:lang w:val="en-CA"/>
        </w:rPr>
        <w:t xml:space="preserve"> included as predictors</w:t>
      </w:r>
      <w:r>
        <w:rPr>
          <w:rFonts w:ascii="Times New Roman" w:hAnsi="Times New Roman" w:cs="Times New Roman"/>
          <w:lang w:val="en-CA"/>
        </w:rPr>
        <w:t>, and a random effect of both site</w:t>
      </w:r>
      <w:r w:rsidR="008E62A2">
        <w:rPr>
          <w:rFonts w:ascii="Times New Roman" w:hAnsi="Times New Roman" w:cs="Times New Roman"/>
          <w:lang w:val="en-CA"/>
        </w:rPr>
        <w:t xml:space="preserve"> (1|site)</w:t>
      </w:r>
      <w:r>
        <w:rPr>
          <w:rFonts w:ascii="Times New Roman" w:hAnsi="Times New Roman" w:cs="Times New Roman"/>
          <w:lang w:val="en-CA"/>
        </w:rPr>
        <w:t xml:space="preserve"> and year</w:t>
      </w:r>
      <w:r w:rsidR="008E62A2">
        <w:rPr>
          <w:rFonts w:ascii="Times New Roman" w:hAnsi="Times New Roman" w:cs="Times New Roman"/>
          <w:lang w:val="en-CA"/>
        </w:rPr>
        <w:t xml:space="preserve"> (1|year)</w:t>
      </w:r>
      <w:r>
        <w:rPr>
          <w:rFonts w:ascii="Times New Roman" w:hAnsi="Times New Roman" w:cs="Times New Roman"/>
          <w:lang w:val="en-CA"/>
        </w:rPr>
        <w:t xml:space="preserve">. </w:t>
      </w:r>
      <w:r w:rsidR="00E32297">
        <w:rPr>
          <w:rFonts w:ascii="Times New Roman" w:hAnsi="Times New Roman" w:cs="Times New Roman"/>
          <w:lang w:val="en-CA"/>
        </w:rPr>
        <w:t xml:space="preserve">All predictors were centered around the mean using the scale function, with scale = FALSE. </w:t>
      </w:r>
      <w:r w:rsidR="002B6ECC">
        <w:rPr>
          <w:rFonts w:ascii="Times New Roman" w:hAnsi="Times New Roman" w:cs="Times New Roman"/>
          <w:lang w:val="en-CA"/>
        </w:rPr>
        <w:t>We used a gamma distribution (link = ‘log’)</w:t>
      </w:r>
      <w:r w:rsidR="00E32297">
        <w:rPr>
          <w:rFonts w:ascii="Times New Roman" w:hAnsi="Times New Roman" w:cs="Times New Roman"/>
          <w:lang w:val="en-CA"/>
        </w:rPr>
        <w:t xml:space="preserve">. </w:t>
      </w:r>
      <w:r w:rsidR="002B6ECC">
        <w:rPr>
          <w:rFonts w:ascii="Times New Roman" w:hAnsi="Times New Roman" w:cs="Times New Roman"/>
          <w:lang w:val="en-CA"/>
        </w:rPr>
        <w:t xml:space="preserve">We constructed additional models with animal biomass instead of abundance, </w:t>
      </w:r>
      <w:proofErr w:type="spellStart"/>
      <w:r w:rsidR="002B6ECC">
        <w:rPr>
          <w:rFonts w:ascii="Times New Roman" w:hAnsi="Times New Roman" w:cs="Times New Roman"/>
          <w:lang w:val="en-CA"/>
        </w:rPr>
        <w:t>simpson’s</w:t>
      </w:r>
      <w:proofErr w:type="spellEnd"/>
      <w:r w:rsidR="002B6ECC">
        <w:rPr>
          <w:rFonts w:ascii="Times New Roman" w:hAnsi="Times New Roman" w:cs="Times New Roman"/>
          <w:lang w:val="en-CA"/>
        </w:rPr>
        <w:t xml:space="preserve"> diversity or species richness instead of Shannon diversity, but we determined abundance and Shannon diversity were the best metrics by comparing alternate models using AIC </w:t>
      </w:r>
      <w:r w:rsidR="002B6ECC" w:rsidRPr="002B6ECC">
        <w:rPr>
          <w:rFonts w:ascii="Times New Roman" w:hAnsi="Times New Roman" w:cs="Times New Roman"/>
          <w:highlight w:val="yellow"/>
          <w:lang w:val="en-CA"/>
        </w:rPr>
        <w:t>(report AIC values)</w:t>
      </w:r>
      <w:r w:rsidR="002B6ECC">
        <w:rPr>
          <w:rFonts w:ascii="Times New Roman" w:hAnsi="Times New Roman" w:cs="Times New Roman"/>
          <w:lang w:val="en-CA"/>
        </w:rPr>
        <w:t xml:space="preserve">. We checked for collinearity of variables using </w:t>
      </w:r>
      <w:r w:rsidR="002B6ECC" w:rsidRPr="002B6ECC">
        <w:rPr>
          <w:rFonts w:ascii="Times New Roman" w:hAnsi="Times New Roman" w:cs="Times New Roman"/>
          <w:lang w:val="en-CA"/>
        </w:rPr>
        <w:t>car::</w:t>
      </w:r>
      <w:proofErr w:type="spellStart"/>
      <w:r w:rsidR="002B6ECC" w:rsidRPr="002B6ECC">
        <w:rPr>
          <w:rFonts w:ascii="Times New Roman" w:hAnsi="Times New Roman" w:cs="Times New Roman"/>
          <w:lang w:val="en-CA"/>
        </w:rPr>
        <w:t>vif</w:t>
      </w:r>
      <w:proofErr w:type="spellEnd"/>
      <w:r w:rsidR="002B6ECC">
        <w:rPr>
          <w:rFonts w:ascii="Times New Roman" w:hAnsi="Times New Roman" w:cs="Times New Roman"/>
          <w:lang w:val="en-CA"/>
        </w:rPr>
        <w:t xml:space="preserve">, and all values were below 1.75. We visually inspected model residuals </w:t>
      </w:r>
      <w:r w:rsidR="002B6ECC" w:rsidRPr="007F416C">
        <w:rPr>
          <w:rFonts w:ascii="Times New Roman" w:hAnsi="Times New Roman" w:cs="Times New Roman"/>
          <w:lang w:val="en-CA"/>
        </w:rPr>
        <w:t xml:space="preserve">by plotting the output from </w:t>
      </w:r>
      <w:proofErr w:type="spellStart"/>
      <w:proofErr w:type="gramStart"/>
      <w:r w:rsidR="002B6ECC" w:rsidRPr="007F416C">
        <w:rPr>
          <w:rFonts w:ascii="Times New Roman" w:hAnsi="Times New Roman" w:cs="Times New Roman"/>
          <w:lang w:val="en-CA"/>
        </w:rPr>
        <w:t>DHARMa</w:t>
      </w:r>
      <w:proofErr w:type="spellEnd"/>
      <w:r w:rsidR="002B6ECC" w:rsidRPr="007F416C">
        <w:rPr>
          <w:rFonts w:ascii="Times New Roman" w:hAnsi="Times New Roman" w:cs="Times New Roman"/>
          <w:lang w:val="en-CA"/>
        </w:rPr>
        <w:t>::</w:t>
      </w:r>
      <w:proofErr w:type="spellStart"/>
      <w:proofErr w:type="gramEnd"/>
      <w:r w:rsidR="002B6ECC" w:rsidRPr="007F416C">
        <w:rPr>
          <w:rFonts w:ascii="Times New Roman" w:hAnsi="Times New Roman" w:cs="Times New Roman"/>
          <w:lang w:val="en-CA"/>
        </w:rPr>
        <w:t>simulateResiduals</w:t>
      </w:r>
      <w:proofErr w:type="spellEnd"/>
      <w:r w:rsidR="002B6ECC" w:rsidRPr="007F416C">
        <w:rPr>
          <w:rFonts w:ascii="Times New Roman" w:hAnsi="Times New Roman" w:cs="Times New Roman"/>
          <w:lang w:val="en-CA"/>
        </w:rPr>
        <w:t>, and the model met all assumptions.</w:t>
      </w:r>
      <w:r w:rsidR="007F416C">
        <w:rPr>
          <w:rFonts w:ascii="Times New Roman" w:hAnsi="Times New Roman" w:cs="Times New Roman"/>
          <w:lang w:val="en-CA"/>
        </w:rPr>
        <w:t xml:space="preserve"> </w:t>
      </w:r>
    </w:p>
    <w:p w14:paraId="6C004AB9" w14:textId="623F7F4F" w:rsidR="0061731D" w:rsidRDefault="0061731D" w:rsidP="00670555">
      <w:pPr>
        <w:spacing w:line="480" w:lineRule="auto"/>
        <w:rPr>
          <w:rFonts w:ascii="Times New Roman" w:hAnsi="Times New Roman" w:cs="Times New Roman"/>
          <w:lang w:val="en-CA"/>
        </w:rPr>
      </w:pPr>
    </w:p>
    <w:p w14:paraId="3903ED50" w14:textId="6431A189" w:rsidR="0061731D" w:rsidRPr="0061731D" w:rsidRDefault="0061731D" w:rsidP="00670555">
      <w:pPr>
        <w:spacing w:line="480" w:lineRule="auto"/>
        <w:rPr>
          <w:rFonts w:ascii="Times New Roman" w:hAnsi="Times New Roman" w:cs="Times New Roman"/>
          <w:u w:val="single"/>
          <w:lang w:val="en-CA"/>
        </w:rPr>
      </w:pPr>
      <w:r w:rsidRPr="0061731D">
        <w:rPr>
          <w:rFonts w:ascii="Times New Roman" w:hAnsi="Times New Roman" w:cs="Times New Roman"/>
          <w:u w:val="single"/>
          <w:lang w:val="en-CA"/>
        </w:rPr>
        <w:t>Kelp pee medium-scale</w:t>
      </w:r>
    </w:p>
    <w:p w14:paraId="5F0EEF17" w14:textId="6F10D4D1" w:rsidR="0061731D" w:rsidRPr="007F416C" w:rsidRDefault="0061731D" w:rsidP="00670555">
      <w:pPr>
        <w:spacing w:line="480" w:lineRule="auto"/>
        <w:rPr>
          <w:rFonts w:ascii="Times New Roman" w:hAnsi="Times New Roman" w:cs="Times New Roman"/>
          <w:lang w:val="en-CA"/>
        </w:rPr>
      </w:pPr>
      <w:r>
        <w:rPr>
          <w:rFonts w:ascii="Times New Roman" w:hAnsi="Times New Roman" w:cs="Times New Roman"/>
          <w:lang w:val="en-CA"/>
        </w:rPr>
        <w:tab/>
        <w:t xml:space="preserve">To determine whether </w:t>
      </w:r>
      <w:r w:rsidR="00522FED">
        <w:rPr>
          <w:rFonts w:ascii="Times New Roman" w:hAnsi="Times New Roman" w:cs="Times New Roman"/>
          <w:lang w:val="en-CA"/>
        </w:rPr>
        <w:t>NH</w:t>
      </w:r>
      <w:r w:rsidR="00522FED">
        <w:rPr>
          <w:rFonts w:ascii="Cambria Math" w:hAnsi="Cambria Math" w:cs="Cambria Math"/>
          <w:lang w:val="en-CA"/>
        </w:rPr>
        <w:t>₄⁺</w:t>
      </w:r>
      <w:r w:rsidR="00522FED">
        <w:rPr>
          <w:rFonts w:ascii="Times New Roman" w:hAnsi="Times New Roman" w:cs="Times New Roman"/>
          <w:lang w:val="en-CA"/>
        </w:rPr>
        <w:t xml:space="preserve"> concentration varies inside vs outside of kelp forests, we </w:t>
      </w:r>
      <w:r w:rsidR="00417390">
        <w:rPr>
          <w:rFonts w:ascii="Cambria Math" w:hAnsi="Cambria Math" w:cs="Cambria Math"/>
          <w:color w:val="000000"/>
          <w:lang w:val="en-CA"/>
        </w:rPr>
        <w:t xml:space="preserve">used a linear mixed effects model </w:t>
      </w:r>
      <w:r w:rsidR="00417390">
        <w:rPr>
          <w:rFonts w:ascii="Times New Roman" w:hAnsi="Times New Roman" w:cs="Times New Roman"/>
          <w:lang w:val="en-CA"/>
        </w:rPr>
        <w:t xml:space="preserve">with </w:t>
      </w:r>
      <w:r w:rsidR="00417390">
        <w:rPr>
          <w:rFonts w:ascii="Times New Roman" w:hAnsi="Times New Roman" w:cs="Times New Roman"/>
          <w:color w:val="000000"/>
          <w:lang w:val="en-CA"/>
        </w:rPr>
        <w:t>∆ NH</w:t>
      </w:r>
      <w:r w:rsidR="00417390">
        <w:rPr>
          <w:rFonts w:ascii="Cambria Math" w:hAnsi="Cambria Math" w:cs="Cambria Math"/>
          <w:color w:val="000000"/>
          <w:lang w:val="en-CA"/>
        </w:rPr>
        <w:t xml:space="preserve">₄⁺ (inside NH₄⁺ - outside NH₄⁺) as the response variable (n = 3 per site), and </w:t>
      </w:r>
      <w:r w:rsidR="00705FE1">
        <w:rPr>
          <w:rFonts w:ascii="Cambria Math" w:hAnsi="Cambria Math" w:cs="Cambria Math"/>
          <w:color w:val="000000"/>
          <w:lang w:val="en-CA"/>
        </w:rPr>
        <w:t>kelp species</w:t>
      </w:r>
      <w:r w:rsidR="00C45043">
        <w:rPr>
          <w:rFonts w:ascii="Cambria Math" w:hAnsi="Cambria Math" w:cs="Cambria Math"/>
          <w:color w:val="000000"/>
          <w:lang w:val="en-CA"/>
        </w:rPr>
        <w:t>, mean forest kelp biomass</w:t>
      </w:r>
      <w:r w:rsidR="00E32297">
        <w:rPr>
          <w:rFonts w:ascii="Cambria Math" w:hAnsi="Cambria Math" w:cs="Cambria Math"/>
          <w:color w:val="000000"/>
          <w:lang w:val="en-CA"/>
        </w:rPr>
        <w:t xml:space="preserve">, tide exchange, animal biomass, survey depth, Shannon diversity, and interactions between kelp </w:t>
      </w:r>
      <w:proofErr w:type="spellStart"/>
      <w:r w:rsidR="00E32297">
        <w:rPr>
          <w:rFonts w:ascii="Cambria Math" w:hAnsi="Cambria Math" w:cs="Cambria Math"/>
          <w:color w:val="000000"/>
          <w:lang w:val="en-CA"/>
        </w:rPr>
        <w:t>biomass:tide</w:t>
      </w:r>
      <w:proofErr w:type="spellEnd"/>
      <w:r w:rsidR="00E32297">
        <w:rPr>
          <w:rFonts w:ascii="Cambria Math" w:hAnsi="Cambria Math" w:cs="Cambria Math"/>
          <w:color w:val="000000"/>
          <w:lang w:val="en-CA"/>
        </w:rPr>
        <w:t xml:space="preserve"> exchange, kelp </w:t>
      </w:r>
      <w:proofErr w:type="spellStart"/>
      <w:r w:rsidR="00E32297">
        <w:rPr>
          <w:rFonts w:ascii="Cambria Math" w:hAnsi="Cambria Math" w:cs="Cambria Math"/>
          <w:color w:val="000000"/>
          <w:lang w:val="en-CA"/>
        </w:rPr>
        <w:t>biomass:animal</w:t>
      </w:r>
      <w:proofErr w:type="spellEnd"/>
      <w:r w:rsidR="00E32297">
        <w:rPr>
          <w:rFonts w:ascii="Cambria Math" w:hAnsi="Cambria Math" w:cs="Cambria Math"/>
          <w:color w:val="000000"/>
          <w:lang w:val="en-CA"/>
        </w:rPr>
        <w:t xml:space="preserve"> biomass, and animal </w:t>
      </w:r>
      <w:proofErr w:type="spellStart"/>
      <w:r w:rsidR="00E32297">
        <w:rPr>
          <w:rFonts w:ascii="Cambria Math" w:hAnsi="Cambria Math" w:cs="Cambria Math"/>
          <w:color w:val="000000"/>
          <w:lang w:val="en-CA"/>
        </w:rPr>
        <w:t>biomass:tide</w:t>
      </w:r>
      <w:proofErr w:type="spellEnd"/>
      <w:r w:rsidR="00E32297">
        <w:rPr>
          <w:rFonts w:ascii="Cambria Math" w:hAnsi="Cambria Math" w:cs="Cambria Math"/>
          <w:color w:val="000000"/>
          <w:lang w:val="en-CA"/>
        </w:rPr>
        <w:t xml:space="preserve"> exchange as fixed effects. </w:t>
      </w:r>
      <w:r w:rsidR="00E32297">
        <w:rPr>
          <w:rFonts w:ascii="Times New Roman" w:hAnsi="Times New Roman" w:cs="Times New Roman"/>
          <w:lang w:val="en-CA"/>
        </w:rPr>
        <w:t xml:space="preserve">All continuous predictors were centered around the mean using the scale function, with scale = FALSE. </w:t>
      </w:r>
      <w:r w:rsidR="00E32297">
        <w:rPr>
          <w:rFonts w:ascii="Cambria Math" w:hAnsi="Cambria Math" w:cs="Cambria Math"/>
          <w:color w:val="000000"/>
          <w:lang w:val="en-CA"/>
        </w:rPr>
        <w:t xml:space="preserve">We included site as a random effect (1|site) to account for the fact that each site contributed three paired samples to the analysis and used a gaussian distribution. We </w:t>
      </w:r>
      <w:r w:rsidR="00E32297">
        <w:rPr>
          <w:rFonts w:ascii="Cambria Math" w:hAnsi="Cambria Math" w:cs="Cambria Math"/>
          <w:color w:val="000000"/>
          <w:lang w:val="en-CA"/>
        </w:rPr>
        <w:lastRenderedPageBreak/>
        <w:t>inspected residuals and checked for collinearity as above, and the model met all assumptions.</w:t>
      </w:r>
      <w:r w:rsidR="00F23409">
        <w:rPr>
          <w:rFonts w:ascii="Cambria Math" w:hAnsi="Cambria Math" w:cs="Cambria Math"/>
          <w:color w:val="000000"/>
          <w:lang w:val="en-CA"/>
        </w:rPr>
        <w:t xml:space="preserve"> </w:t>
      </w:r>
      <w:r w:rsidR="00F23409" w:rsidRPr="00F23409">
        <w:rPr>
          <w:rFonts w:ascii="Cambria Math" w:hAnsi="Cambria Math" w:cs="Cambria Math"/>
          <w:color w:val="000000"/>
          <w:highlight w:val="yellow"/>
          <w:lang w:val="en-CA"/>
        </w:rPr>
        <w:t>Should I mention models with alt variables?</w:t>
      </w:r>
    </w:p>
    <w:p w14:paraId="44F8BE8E" w14:textId="29E30BBE" w:rsidR="00670555" w:rsidRDefault="00670555" w:rsidP="00EB3BC7">
      <w:pPr>
        <w:spacing w:line="480" w:lineRule="auto"/>
        <w:rPr>
          <w:rFonts w:ascii="Times New Roman" w:hAnsi="Times New Roman" w:cs="Times New Roman"/>
          <w:lang w:val="en-CA"/>
        </w:rPr>
      </w:pPr>
    </w:p>
    <w:p w14:paraId="06464A60" w14:textId="1AD00883" w:rsidR="00BD1992" w:rsidRPr="00BD1992" w:rsidRDefault="00BD1992" w:rsidP="00EB3BC7">
      <w:pPr>
        <w:spacing w:line="480" w:lineRule="auto"/>
        <w:rPr>
          <w:rFonts w:ascii="Times New Roman" w:hAnsi="Times New Roman" w:cs="Times New Roman"/>
          <w:u w:val="single"/>
          <w:lang w:val="en-CA"/>
        </w:rPr>
      </w:pPr>
      <w:r w:rsidRPr="00BD1992">
        <w:rPr>
          <w:rFonts w:ascii="Times New Roman" w:hAnsi="Times New Roman" w:cs="Times New Roman"/>
          <w:u w:val="single"/>
          <w:lang w:val="en-CA"/>
        </w:rPr>
        <w:t>Cage experiments small-scale</w:t>
      </w:r>
    </w:p>
    <w:p w14:paraId="6592586B" w14:textId="639E9D27" w:rsidR="00BD1992" w:rsidRPr="00805A5D" w:rsidRDefault="00BD1992" w:rsidP="00EB3BC7">
      <w:pPr>
        <w:spacing w:line="480" w:lineRule="auto"/>
        <w:rPr>
          <w:rFonts w:ascii="Times New Roman" w:hAnsi="Times New Roman" w:cs="Times New Roman"/>
          <w:lang w:val="en-CA"/>
        </w:rPr>
      </w:pPr>
      <w:r>
        <w:rPr>
          <w:rFonts w:ascii="Times New Roman" w:hAnsi="Times New Roman" w:cs="Times New Roman"/>
          <w:lang w:val="en-CA"/>
        </w:rPr>
        <w:tab/>
        <w:t>To quantify the effect of each caged animal on its surrounding NH</w:t>
      </w:r>
      <w:r>
        <w:rPr>
          <w:rFonts w:ascii="Cambria Math" w:hAnsi="Cambria Math" w:cs="Cambria Math"/>
          <w:lang w:val="en-CA"/>
        </w:rPr>
        <w:t>₄⁺</w:t>
      </w:r>
      <w:r>
        <w:rPr>
          <w:rFonts w:ascii="Times New Roman" w:hAnsi="Times New Roman" w:cs="Times New Roman"/>
          <w:lang w:val="en-CA"/>
        </w:rPr>
        <w:t xml:space="preserve"> concentration, we constructed separate </w:t>
      </w:r>
      <w:r w:rsidR="009B31A7">
        <w:rPr>
          <w:rFonts w:ascii="Times New Roman" w:hAnsi="Times New Roman" w:cs="Times New Roman"/>
          <w:lang w:val="en-CA"/>
        </w:rPr>
        <w:t>linear models for each caging experiment.</w:t>
      </w:r>
      <w:r w:rsidR="00690DD3">
        <w:rPr>
          <w:rFonts w:ascii="Times New Roman" w:hAnsi="Times New Roman" w:cs="Times New Roman"/>
          <w:lang w:val="en-CA"/>
        </w:rPr>
        <w:t xml:space="preserve"> </w:t>
      </w:r>
      <w:commentRangeStart w:id="27"/>
      <w:r w:rsidR="00690DD3">
        <w:rPr>
          <w:rFonts w:ascii="Times New Roman" w:hAnsi="Times New Roman" w:cs="Times New Roman"/>
          <w:lang w:val="en-CA"/>
        </w:rPr>
        <w:t xml:space="preserve">For </w:t>
      </w:r>
      <w:commentRangeEnd w:id="27"/>
      <w:r w:rsidR="00997D69">
        <w:rPr>
          <w:rStyle w:val="CommentReference"/>
        </w:rPr>
        <w:commentReference w:id="27"/>
      </w:r>
      <w:r w:rsidR="00690DD3">
        <w:rPr>
          <w:rFonts w:ascii="Times New Roman" w:hAnsi="Times New Roman" w:cs="Times New Roman"/>
          <w:lang w:val="en-CA"/>
        </w:rPr>
        <w:t>the sea cucumber cage experiment, we regressed cage NH</w:t>
      </w:r>
      <w:r w:rsidR="00690DD3">
        <w:rPr>
          <w:rFonts w:ascii="Cambria Math" w:hAnsi="Cambria Math" w:cs="Cambria Math"/>
          <w:lang w:val="en-CA"/>
        </w:rPr>
        <w:t>₄⁺</w:t>
      </w:r>
      <w:r w:rsidR="00690DD3">
        <w:rPr>
          <w:rFonts w:ascii="Times New Roman" w:hAnsi="Times New Roman" w:cs="Times New Roman"/>
          <w:lang w:val="en-CA"/>
        </w:rPr>
        <w:t xml:space="preserve"> concentration against </w:t>
      </w:r>
      <w:r w:rsidR="00997D69">
        <w:rPr>
          <w:rFonts w:ascii="Times New Roman" w:hAnsi="Times New Roman" w:cs="Times New Roman"/>
          <w:lang w:val="en-CA"/>
        </w:rPr>
        <w:t xml:space="preserve">the treatment (0, 1, or 2 sea cucumbers) and cage depth (centered). Inspection of the residuals revealed no significant problems. </w:t>
      </w:r>
      <w:r w:rsidR="00D823F4">
        <w:rPr>
          <w:rFonts w:ascii="Times New Roman" w:hAnsi="Times New Roman" w:cs="Times New Roman"/>
          <w:lang w:val="en-CA"/>
        </w:rPr>
        <w:t>For the red rock crab cage experiment, we constructed a generalized linear mixed-effects model with cage NH</w:t>
      </w:r>
      <w:r w:rsidR="00D823F4">
        <w:rPr>
          <w:rFonts w:ascii="Cambria Math" w:hAnsi="Cambria Math" w:cs="Cambria Math"/>
          <w:lang w:val="en-CA"/>
        </w:rPr>
        <w:t>₄⁺</w:t>
      </w:r>
      <w:r w:rsidR="00D823F4">
        <w:rPr>
          <w:rFonts w:ascii="Times New Roman" w:hAnsi="Times New Roman" w:cs="Times New Roman"/>
          <w:lang w:val="en-CA"/>
        </w:rPr>
        <w:t xml:space="preserve"> concentration as the response variable, treatment (no crab, medium crab, or large crab) as the predictor variable, and a random effect of </w:t>
      </w:r>
      <w:r w:rsidR="00034975">
        <w:rPr>
          <w:rFonts w:ascii="Times New Roman" w:hAnsi="Times New Roman" w:cs="Times New Roman"/>
          <w:lang w:val="en-CA"/>
        </w:rPr>
        <w:t>sampling day</w:t>
      </w:r>
      <w:r w:rsidR="00D823F4">
        <w:rPr>
          <w:rFonts w:ascii="Times New Roman" w:hAnsi="Times New Roman" w:cs="Times New Roman"/>
          <w:lang w:val="en-CA"/>
        </w:rPr>
        <w:t xml:space="preserve">. We used a gamma distribution (link = ‘log’) to </w:t>
      </w:r>
      <w:r w:rsidR="00034975">
        <w:rPr>
          <w:rFonts w:ascii="Times New Roman" w:hAnsi="Times New Roman" w:cs="Times New Roman"/>
          <w:lang w:val="en-CA"/>
        </w:rPr>
        <w:t>ensure</w:t>
      </w:r>
      <w:r w:rsidR="00D823F4">
        <w:rPr>
          <w:rFonts w:ascii="Times New Roman" w:hAnsi="Times New Roman" w:cs="Times New Roman"/>
          <w:lang w:val="en-CA"/>
        </w:rPr>
        <w:t xml:space="preserve"> model residuals</w:t>
      </w:r>
      <w:r w:rsidR="00034975">
        <w:rPr>
          <w:rFonts w:ascii="Times New Roman" w:hAnsi="Times New Roman" w:cs="Times New Roman"/>
          <w:lang w:val="en-CA"/>
        </w:rPr>
        <w:t xml:space="preserve"> met all assumptions</w:t>
      </w:r>
      <w:r w:rsidR="00D823F4">
        <w:rPr>
          <w:rFonts w:ascii="Times New Roman" w:hAnsi="Times New Roman" w:cs="Times New Roman"/>
          <w:lang w:val="en-CA"/>
        </w:rPr>
        <w:t xml:space="preserve">. </w:t>
      </w:r>
    </w:p>
    <w:p w14:paraId="60C7A659" w14:textId="7A48402A" w:rsidR="00487ED1" w:rsidRDefault="00487ED1" w:rsidP="00EB3BC7">
      <w:pPr>
        <w:spacing w:line="480" w:lineRule="auto"/>
        <w:rPr>
          <w:rFonts w:ascii="Times New Roman" w:hAnsi="Times New Roman" w:cs="Times New Roman"/>
          <w:lang w:val="en-CA"/>
        </w:rPr>
      </w:pPr>
      <w:r>
        <w:rPr>
          <w:rFonts w:ascii="Times New Roman" w:hAnsi="Times New Roman" w:cs="Times New Roman"/>
          <w:lang w:val="en-CA"/>
        </w:rPr>
        <w:tab/>
      </w:r>
    </w:p>
    <w:p w14:paraId="40D29041" w14:textId="1972C698" w:rsidR="00C05A5A" w:rsidRPr="00C05A5A" w:rsidRDefault="00C05A5A" w:rsidP="00EB3BC7">
      <w:pPr>
        <w:spacing w:line="480" w:lineRule="auto"/>
        <w:rPr>
          <w:rFonts w:ascii="Times New Roman" w:hAnsi="Times New Roman" w:cs="Times New Roman"/>
          <w:b/>
          <w:lang w:val="en-CA"/>
        </w:rPr>
      </w:pPr>
      <w:r w:rsidRPr="00C05A5A">
        <w:rPr>
          <w:rFonts w:ascii="Times New Roman" w:hAnsi="Times New Roman" w:cs="Times New Roman"/>
          <w:b/>
          <w:lang w:val="en-CA"/>
        </w:rPr>
        <w:t>Results</w:t>
      </w:r>
    </w:p>
    <w:p w14:paraId="63396D90" w14:textId="13285D0F" w:rsidR="00C05A5A" w:rsidRDefault="00C05A5A" w:rsidP="00EB3BC7">
      <w:pPr>
        <w:spacing w:line="480" w:lineRule="auto"/>
        <w:rPr>
          <w:rFonts w:ascii="Times New Roman" w:hAnsi="Times New Roman" w:cs="Times New Roman"/>
          <w:lang w:val="en-CA"/>
        </w:rPr>
      </w:pPr>
      <w:r>
        <w:rPr>
          <w:rFonts w:ascii="Times New Roman" w:hAnsi="Times New Roman" w:cs="Times New Roman"/>
          <w:lang w:val="en-CA"/>
        </w:rPr>
        <w:tab/>
        <w:t xml:space="preserve">We found evidence of large-scale ammonium variation </w:t>
      </w:r>
      <w:proofErr w:type="spellStart"/>
      <w:r>
        <w:rPr>
          <w:rFonts w:ascii="Times New Roman" w:hAnsi="Times New Roman" w:cs="Times New Roman"/>
          <w:lang w:val="en-CA"/>
        </w:rPr>
        <w:t>amoung</w:t>
      </w:r>
      <w:proofErr w:type="spellEnd"/>
      <w:r>
        <w:rPr>
          <w:rFonts w:ascii="Times New Roman" w:hAnsi="Times New Roman" w:cs="Times New Roman"/>
          <w:lang w:val="en-CA"/>
        </w:rPr>
        <w:t xml:space="preserve"> rocky reef sites in Barkley Sound. </w:t>
      </w:r>
      <w:r w:rsidR="003B4768">
        <w:rPr>
          <w:rFonts w:ascii="Times New Roman" w:hAnsi="Times New Roman" w:cs="Times New Roman"/>
          <w:lang w:val="en-CA"/>
        </w:rPr>
        <w:t>NH</w:t>
      </w:r>
      <w:r w:rsidR="003B4768">
        <w:rPr>
          <w:rFonts w:ascii="Cambria Math" w:hAnsi="Cambria Math" w:cs="Cambria Math"/>
          <w:lang w:val="en-CA"/>
        </w:rPr>
        <w:t>₄⁺</w:t>
      </w:r>
      <w:r w:rsidR="003B4768">
        <w:rPr>
          <w:rFonts w:ascii="Times New Roman" w:hAnsi="Times New Roman" w:cs="Times New Roman"/>
          <w:lang w:val="en-CA"/>
        </w:rPr>
        <w:t xml:space="preserve"> </w:t>
      </w:r>
      <w:r w:rsidR="001175F9">
        <w:rPr>
          <w:rFonts w:ascii="Times New Roman" w:hAnsi="Times New Roman" w:cs="Times New Roman"/>
          <w:lang w:val="en-CA"/>
        </w:rPr>
        <w:t xml:space="preserve">concentrations </w:t>
      </w:r>
      <w:r w:rsidR="003B4768">
        <w:rPr>
          <w:rFonts w:ascii="Times New Roman" w:hAnsi="Times New Roman" w:cs="Times New Roman"/>
          <w:lang w:val="en-CA"/>
        </w:rPr>
        <w:t>ranged from 0.0</w:t>
      </w:r>
      <w:r w:rsidR="001175F9">
        <w:rPr>
          <w:rFonts w:ascii="Times New Roman" w:hAnsi="Times New Roman" w:cs="Times New Roman"/>
          <w:lang w:val="en-CA"/>
        </w:rPr>
        <w:t>1</w:t>
      </w:r>
      <w:r w:rsidR="003B4768">
        <w:rPr>
          <w:rFonts w:ascii="Times New Roman" w:hAnsi="Times New Roman" w:cs="Times New Roman"/>
          <w:lang w:val="en-CA"/>
        </w:rPr>
        <w:t xml:space="preserve"> </w:t>
      </w:r>
      <w:proofErr w:type="spellStart"/>
      <w:r w:rsidR="00A7066E" w:rsidRPr="00A7066E">
        <w:rPr>
          <w:rFonts w:ascii="Times New Roman" w:hAnsi="Times New Roman" w:cs="Times New Roman"/>
          <w:lang w:val="en-CA"/>
        </w:rPr>
        <w:t>μ</w:t>
      </w:r>
      <w:r w:rsidR="001175F9">
        <w:rPr>
          <w:rFonts w:ascii="Times New Roman" w:hAnsi="Times New Roman" w:cs="Times New Roman"/>
          <w:lang w:val="en-CA"/>
        </w:rPr>
        <w:t>M</w:t>
      </w:r>
      <w:proofErr w:type="spellEnd"/>
      <w:r w:rsidR="001175F9">
        <w:rPr>
          <w:rFonts w:ascii="Times New Roman" w:hAnsi="Times New Roman" w:cs="Times New Roman"/>
          <w:lang w:val="en-CA"/>
        </w:rPr>
        <w:t xml:space="preserve"> – 2.54 </w:t>
      </w:r>
      <w:proofErr w:type="spellStart"/>
      <w:r w:rsidR="00A7066E">
        <w:rPr>
          <w:rFonts w:ascii="Times New Roman" w:hAnsi="Times New Roman" w:cs="Times New Roman"/>
          <w:lang w:val="en-CA"/>
        </w:rPr>
        <w:t>μM</w:t>
      </w:r>
      <w:proofErr w:type="spellEnd"/>
      <w:r w:rsidR="001175F9">
        <w:rPr>
          <w:rFonts w:ascii="Times New Roman" w:hAnsi="Times New Roman" w:cs="Times New Roman"/>
          <w:lang w:val="en-CA"/>
        </w:rPr>
        <w:t>. Overall, we found no evidence that [NH</w:t>
      </w:r>
      <w:r w:rsidR="001175F9">
        <w:rPr>
          <w:rFonts w:ascii="Cambria Math" w:hAnsi="Cambria Math" w:cs="Cambria Math"/>
          <w:lang w:val="en-CA"/>
        </w:rPr>
        <w:t>₄⁺</w:t>
      </w:r>
      <w:r w:rsidR="001175F9">
        <w:rPr>
          <w:rFonts w:ascii="Times New Roman" w:hAnsi="Times New Roman" w:cs="Times New Roman"/>
          <w:lang w:val="en-CA"/>
        </w:rPr>
        <w:t>] is correlated with animal abundance (</w:t>
      </w:r>
      <w:r w:rsidR="00701EB0">
        <w:rPr>
          <w:rFonts w:ascii="Times New Roman" w:hAnsi="Times New Roman" w:cs="Times New Roman"/>
          <w:lang w:val="en-CA"/>
        </w:rPr>
        <w:t xml:space="preserve">estimate ± SE; </w:t>
      </w:r>
      <w:r w:rsidR="001175F9">
        <w:rPr>
          <w:rFonts w:ascii="Times New Roman" w:hAnsi="Times New Roman" w:cs="Times New Roman"/>
          <w:lang w:val="en-CA"/>
        </w:rPr>
        <w:t xml:space="preserve">- 0.61 ± 0.26, p = 0.90), tide exchange (0.02 ± </w:t>
      </w:r>
      <w:r w:rsidR="00A7066E">
        <w:rPr>
          <w:rFonts w:ascii="Times New Roman" w:hAnsi="Times New Roman" w:cs="Times New Roman"/>
          <w:lang w:val="en-CA"/>
        </w:rPr>
        <w:t xml:space="preserve">0.08, p = 0.82), Shannon diversity (- 0.04 ± 0.11, p = 0.071), or survey depth (0.04 ± 0.09, p = 0.65, </w:t>
      </w:r>
      <w:r w:rsidR="0069194B">
        <w:rPr>
          <w:rFonts w:ascii="Times New Roman" w:hAnsi="Times New Roman" w:cs="Times New Roman"/>
          <w:highlight w:val="green"/>
          <w:lang w:val="en-CA"/>
        </w:rPr>
        <w:t>F</w:t>
      </w:r>
      <w:r w:rsidR="00A7066E" w:rsidRPr="00095C26">
        <w:rPr>
          <w:rFonts w:ascii="Times New Roman" w:hAnsi="Times New Roman" w:cs="Times New Roman"/>
          <w:highlight w:val="green"/>
          <w:lang w:val="en-CA"/>
        </w:rPr>
        <w:t>ig. 2a</w:t>
      </w:r>
      <w:r w:rsidR="00A7066E">
        <w:rPr>
          <w:rFonts w:ascii="Times New Roman" w:hAnsi="Times New Roman" w:cs="Times New Roman"/>
          <w:lang w:val="en-CA"/>
        </w:rPr>
        <w:t xml:space="preserve">). However, we did find a significantly negative interaction between animal abundance and tide exchange (- 0.24 ± 0.10, p = 0.02, </w:t>
      </w:r>
      <w:r w:rsidR="0069194B">
        <w:rPr>
          <w:rFonts w:ascii="Times New Roman" w:hAnsi="Times New Roman" w:cs="Times New Roman"/>
          <w:highlight w:val="green"/>
          <w:lang w:val="en-CA"/>
        </w:rPr>
        <w:t>Fi</w:t>
      </w:r>
      <w:r w:rsidR="00A7066E" w:rsidRPr="00095C26">
        <w:rPr>
          <w:rFonts w:ascii="Times New Roman" w:hAnsi="Times New Roman" w:cs="Times New Roman"/>
          <w:highlight w:val="green"/>
          <w:lang w:val="en-CA"/>
        </w:rPr>
        <w:t>g. 2b</w:t>
      </w:r>
      <w:r w:rsidR="00A7066E">
        <w:rPr>
          <w:rFonts w:ascii="Times New Roman" w:hAnsi="Times New Roman" w:cs="Times New Roman"/>
          <w:lang w:val="en-CA"/>
        </w:rPr>
        <w:t>).</w:t>
      </w:r>
    </w:p>
    <w:p w14:paraId="68768815" w14:textId="264F7E66" w:rsidR="00701EB0" w:rsidRDefault="00701EB0" w:rsidP="00EB3BC7">
      <w:pPr>
        <w:spacing w:line="480" w:lineRule="auto"/>
        <w:rPr>
          <w:rFonts w:ascii="Times New Roman" w:hAnsi="Times New Roman" w:cs="Times New Roman"/>
          <w:lang w:val="en-CA"/>
        </w:rPr>
      </w:pPr>
    </w:p>
    <w:p w14:paraId="52B0D0B1" w14:textId="34E8DB29" w:rsidR="00701EB0" w:rsidRDefault="00701EB0" w:rsidP="00EB3BC7">
      <w:pPr>
        <w:spacing w:line="480" w:lineRule="auto"/>
        <w:rPr>
          <w:rFonts w:ascii="Times New Roman" w:hAnsi="Times New Roman" w:cs="Times New Roman"/>
          <w:lang w:val="en-CA"/>
        </w:rPr>
      </w:pPr>
      <w:r>
        <w:rPr>
          <w:rFonts w:ascii="Times New Roman" w:hAnsi="Times New Roman" w:cs="Times New Roman"/>
          <w:lang w:val="en-CA"/>
        </w:rPr>
        <w:tab/>
      </w:r>
      <w:r w:rsidR="00C146F7">
        <w:rPr>
          <w:rFonts w:ascii="Times New Roman" w:hAnsi="Times New Roman" w:cs="Times New Roman"/>
          <w:lang w:val="en-CA"/>
        </w:rPr>
        <w:t xml:space="preserve">We found evidence of medium-scale variability; </w:t>
      </w:r>
      <w:r>
        <w:rPr>
          <w:rFonts w:ascii="Times New Roman" w:hAnsi="Times New Roman" w:cs="Times New Roman"/>
          <w:lang w:val="en-CA"/>
        </w:rPr>
        <w:t>NH</w:t>
      </w:r>
      <w:r>
        <w:rPr>
          <w:rFonts w:ascii="Cambria Math" w:hAnsi="Cambria Math" w:cs="Cambria Math"/>
          <w:lang w:val="en-CA"/>
        </w:rPr>
        <w:t>₄⁺</w:t>
      </w:r>
      <w:r>
        <w:rPr>
          <w:rFonts w:ascii="Times New Roman" w:hAnsi="Times New Roman" w:cs="Times New Roman"/>
          <w:lang w:val="en-CA"/>
        </w:rPr>
        <w:t xml:space="preserve"> concentrations were </w:t>
      </w:r>
      <w:r w:rsidR="00C673A5">
        <w:rPr>
          <w:rFonts w:ascii="Times New Roman" w:hAnsi="Times New Roman" w:cs="Times New Roman"/>
          <w:lang w:val="en-CA"/>
        </w:rPr>
        <w:t xml:space="preserve">significantly </w:t>
      </w:r>
      <w:r>
        <w:rPr>
          <w:rFonts w:ascii="Times New Roman" w:hAnsi="Times New Roman" w:cs="Times New Roman"/>
          <w:lang w:val="en-CA"/>
        </w:rPr>
        <w:t>higher inside vs outside giant kelp forests (</w:t>
      </w:r>
      <w:r w:rsidR="00C673A5">
        <w:rPr>
          <w:rFonts w:ascii="Times New Roman" w:hAnsi="Times New Roman" w:cs="Times New Roman"/>
          <w:lang w:val="en-CA"/>
        </w:rPr>
        <w:t xml:space="preserve">mean increase ± SE; </w:t>
      </w:r>
      <w:r>
        <w:rPr>
          <w:rFonts w:ascii="Times New Roman" w:hAnsi="Times New Roman" w:cs="Times New Roman"/>
          <w:lang w:val="en-CA"/>
        </w:rPr>
        <w:t xml:space="preserve">0.19 ± 0.04 </w:t>
      </w:r>
      <w:proofErr w:type="spellStart"/>
      <w:r>
        <w:rPr>
          <w:rFonts w:ascii="Times New Roman" w:hAnsi="Times New Roman" w:cs="Times New Roman"/>
          <w:lang w:val="en-CA"/>
        </w:rPr>
        <w:t>μM</w:t>
      </w:r>
      <w:proofErr w:type="spellEnd"/>
      <w:r w:rsidR="00C673A5">
        <w:rPr>
          <w:rFonts w:ascii="Times New Roman" w:hAnsi="Times New Roman" w:cs="Times New Roman"/>
          <w:lang w:val="en-CA"/>
        </w:rPr>
        <w:t xml:space="preserve">, </w:t>
      </w:r>
      <w:r>
        <w:rPr>
          <w:rFonts w:ascii="Times New Roman" w:hAnsi="Times New Roman" w:cs="Times New Roman"/>
          <w:lang w:val="en-CA"/>
        </w:rPr>
        <w:t xml:space="preserve">p &lt; 0.001) and </w:t>
      </w:r>
      <w:r>
        <w:rPr>
          <w:rFonts w:ascii="Times New Roman" w:hAnsi="Times New Roman" w:cs="Times New Roman"/>
          <w:lang w:val="en-CA"/>
        </w:rPr>
        <w:lastRenderedPageBreak/>
        <w:t>bull kelp forests (</w:t>
      </w:r>
      <w:r w:rsidRPr="00701EB0">
        <w:rPr>
          <w:rFonts w:ascii="Times New Roman" w:hAnsi="Times New Roman" w:cs="Times New Roman"/>
          <w:lang w:val="en-CA"/>
        </w:rPr>
        <w:t>0.</w:t>
      </w:r>
      <w:r>
        <w:rPr>
          <w:rFonts w:ascii="Times New Roman" w:hAnsi="Times New Roman" w:cs="Times New Roman"/>
          <w:lang w:val="en-CA"/>
        </w:rPr>
        <w:t xml:space="preserve">30 ± </w:t>
      </w:r>
      <w:r w:rsidR="00C673A5">
        <w:rPr>
          <w:rFonts w:ascii="Times New Roman" w:hAnsi="Times New Roman" w:cs="Times New Roman"/>
          <w:lang w:val="en-CA"/>
        </w:rPr>
        <w:t>0.06, p &lt; 0.001), a difference that increased with kelp forest biomass (coefficient ± SE; 0.47 ± 0.06, p &lt; 0.001), tide exchange (0.10 ± 0.03, p &lt; 0.001), and animal biomass (0.18 ± 0.06, p = 0.002</w:t>
      </w:r>
      <w:r w:rsidR="0069194B">
        <w:rPr>
          <w:rFonts w:ascii="Times New Roman" w:hAnsi="Times New Roman" w:cs="Times New Roman"/>
          <w:lang w:val="en-CA"/>
        </w:rPr>
        <w:t xml:space="preserve">, </w:t>
      </w:r>
      <w:r w:rsidR="0069194B" w:rsidRPr="0069194B">
        <w:rPr>
          <w:rFonts w:ascii="Times New Roman" w:hAnsi="Times New Roman" w:cs="Times New Roman"/>
          <w:highlight w:val="green"/>
          <w:lang w:val="en-CA"/>
        </w:rPr>
        <w:t>Fig. 3a, b</w:t>
      </w:r>
      <w:r w:rsidR="00C673A5">
        <w:rPr>
          <w:rFonts w:ascii="Times New Roman" w:hAnsi="Times New Roman" w:cs="Times New Roman"/>
          <w:lang w:val="en-CA"/>
        </w:rPr>
        <w:t>). NH</w:t>
      </w:r>
      <w:r w:rsidR="00C673A5">
        <w:rPr>
          <w:rFonts w:ascii="Cambria Math" w:hAnsi="Cambria Math" w:cs="Cambria Math"/>
          <w:lang w:val="en-CA"/>
        </w:rPr>
        <w:t>₄⁺</w:t>
      </w:r>
      <w:r w:rsidR="00C673A5">
        <w:rPr>
          <w:rFonts w:ascii="Times New Roman" w:hAnsi="Times New Roman" w:cs="Times New Roman"/>
          <w:lang w:val="en-CA"/>
        </w:rPr>
        <w:t xml:space="preserve"> was not significantly different inside vs outside mixed composition forests (- 0.14 ± 0.11, p = 0.17) or the no kelp control site (0.19 ± 0.1, p = 0.08). </w:t>
      </w:r>
      <w:r w:rsidR="00C673A5" w:rsidRPr="00C673A5">
        <w:rPr>
          <w:rFonts w:ascii="Times New Roman" w:hAnsi="Times New Roman" w:cs="Times New Roman"/>
          <w:lang w:val="en-CA"/>
        </w:rPr>
        <w:t>∆ NH</w:t>
      </w:r>
      <w:r w:rsidR="00C673A5" w:rsidRPr="00C673A5">
        <w:rPr>
          <w:rFonts w:ascii="Cambria Math" w:hAnsi="Cambria Math" w:cs="Cambria Math"/>
          <w:lang w:val="en-CA"/>
        </w:rPr>
        <w:t>₄⁺</w:t>
      </w:r>
      <w:r w:rsidR="00C673A5" w:rsidRPr="00C673A5">
        <w:rPr>
          <w:rFonts w:ascii="Times New Roman" w:hAnsi="Times New Roman" w:cs="Times New Roman"/>
          <w:lang w:val="en-CA"/>
        </w:rPr>
        <w:t xml:space="preserve"> (inside NH</w:t>
      </w:r>
      <w:r w:rsidR="00C673A5" w:rsidRPr="00C673A5">
        <w:rPr>
          <w:rFonts w:ascii="Cambria Math" w:hAnsi="Cambria Math" w:cs="Cambria Math"/>
          <w:lang w:val="en-CA"/>
        </w:rPr>
        <w:t>₄⁺</w:t>
      </w:r>
      <w:r w:rsidR="00C673A5" w:rsidRPr="00C673A5">
        <w:rPr>
          <w:rFonts w:ascii="Times New Roman" w:hAnsi="Times New Roman" w:cs="Times New Roman"/>
          <w:lang w:val="en-CA"/>
        </w:rPr>
        <w:t xml:space="preserve"> - outside NH</w:t>
      </w:r>
      <w:r w:rsidR="00C673A5" w:rsidRPr="00C673A5">
        <w:rPr>
          <w:rFonts w:ascii="Cambria Math" w:hAnsi="Cambria Math" w:cs="Cambria Math"/>
          <w:lang w:val="en-CA"/>
        </w:rPr>
        <w:t>₄⁺</w:t>
      </w:r>
      <w:r w:rsidR="00715D27">
        <w:rPr>
          <w:rFonts w:ascii="Times New Roman" w:hAnsi="Times New Roman" w:cs="Times New Roman"/>
          <w:lang w:val="en-CA"/>
        </w:rPr>
        <w:t xml:space="preserve"> decreased </w:t>
      </w:r>
      <w:proofErr w:type="spellStart"/>
      <w:r w:rsidR="00715D27">
        <w:rPr>
          <w:rFonts w:ascii="Times New Roman" w:hAnsi="Times New Roman" w:cs="Times New Roman"/>
          <w:lang w:val="en-CA"/>
        </w:rPr>
        <w:t>with</w:t>
      </w:r>
      <w:proofErr w:type="spellEnd"/>
      <w:r w:rsidR="00715D27">
        <w:rPr>
          <w:rFonts w:ascii="Times New Roman" w:hAnsi="Times New Roman" w:cs="Times New Roman"/>
          <w:lang w:val="en-CA"/>
        </w:rPr>
        <w:t xml:space="preserve"> </w:t>
      </w:r>
      <w:r w:rsidR="00C673A5">
        <w:rPr>
          <w:rFonts w:ascii="Times New Roman" w:hAnsi="Times New Roman" w:cs="Times New Roman"/>
          <w:lang w:val="en-CA"/>
        </w:rPr>
        <w:t xml:space="preserve">Shannon diversity (- 0.16 ± 0.03, p &lt; 0.001) and </w:t>
      </w:r>
      <w:r w:rsidR="00715D27">
        <w:rPr>
          <w:rFonts w:ascii="Times New Roman" w:hAnsi="Times New Roman" w:cs="Times New Roman"/>
          <w:lang w:val="en-CA"/>
        </w:rPr>
        <w:t xml:space="preserve">there was </w:t>
      </w:r>
      <w:r w:rsidR="00C673A5">
        <w:rPr>
          <w:rFonts w:ascii="Times New Roman" w:hAnsi="Times New Roman" w:cs="Times New Roman"/>
          <w:lang w:val="en-CA"/>
        </w:rPr>
        <w:t xml:space="preserve">no effect of survey depth (- 0.02 ± 0.03, p = 0.59) on </w:t>
      </w:r>
      <w:r w:rsidR="00C673A5" w:rsidRPr="00C673A5">
        <w:rPr>
          <w:rFonts w:ascii="Times New Roman" w:hAnsi="Times New Roman" w:cs="Times New Roman"/>
          <w:lang w:val="en-CA"/>
        </w:rPr>
        <w:t>∆ NH</w:t>
      </w:r>
      <w:r w:rsidR="00C673A5" w:rsidRPr="00C673A5">
        <w:rPr>
          <w:rFonts w:ascii="Cambria Math" w:hAnsi="Cambria Math" w:cs="Cambria Math"/>
          <w:lang w:val="en-CA"/>
        </w:rPr>
        <w:t>₄⁺</w:t>
      </w:r>
      <w:r w:rsidR="00C673A5">
        <w:rPr>
          <w:rFonts w:ascii="Times New Roman" w:hAnsi="Times New Roman" w:cs="Times New Roman"/>
          <w:lang w:val="en-CA"/>
        </w:rPr>
        <w:t xml:space="preserve">. We found evidence of a positive interaction between kelp forest biomass and tide exchange (0.25 ± 0.08, p = 0.002, </w:t>
      </w:r>
      <w:r w:rsidR="0069194B">
        <w:rPr>
          <w:rFonts w:ascii="Times New Roman" w:hAnsi="Times New Roman" w:cs="Times New Roman"/>
          <w:highlight w:val="green"/>
          <w:lang w:val="en-CA"/>
        </w:rPr>
        <w:t>F</w:t>
      </w:r>
      <w:r w:rsidR="00C673A5" w:rsidRPr="00C673A5">
        <w:rPr>
          <w:rFonts w:ascii="Times New Roman" w:hAnsi="Times New Roman" w:cs="Times New Roman"/>
          <w:highlight w:val="green"/>
          <w:lang w:val="en-CA"/>
        </w:rPr>
        <w:t>ig. 3b</w:t>
      </w:r>
      <w:r w:rsidR="00C673A5">
        <w:rPr>
          <w:rFonts w:ascii="Times New Roman" w:hAnsi="Times New Roman" w:cs="Times New Roman"/>
          <w:lang w:val="en-CA"/>
        </w:rPr>
        <w:t>), but the other two interactions (</w:t>
      </w:r>
      <w:proofErr w:type="spellStart"/>
      <w:proofErr w:type="gramStart"/>
      <w:r w:rsidR="00C673A5">
        <w:rPr>
          <w:rFonts w:ascii="Times New Roman" w:hAnsi="Times New Roman" w:cs="Times New Roman"/>
          <w:lang w:val="en-CA"/>
        </w:rPr>
        <w:t>kelp:animal</w:t>
      </w:r>
      <w:proofErr w:type="spellEnd"/>
      <w:proofErr w:type="gramEnd"/>
      <w:r w:rsidR="00C673A5">
        <w:rPr>
          <w:rFonts w:ascii="Times New Roman" w:hAnsi="Times New Roman" w:cs="Times New Roman"/>
          <w:lang w:val="en-CA"/>
        </w:rPr>
        <w:t xml:space="preserve"> biomass and </w:t>
      </w:r>
      <w:proofErr w:type="spellStart"/>
      <w:r w:rsidR="00C673A5">
        <w:rPr>
          <w:rFonts w:ascii="Times New Roman" w:hAnsi="Times New Roman" w:cs="Times New Roman"/>
          <w:lang w:val="en-CA"/>
        </w:rPr>
        <w:t>tide:animal</w:t>
      </w:r>
      <w:proofErr w:type="spellEnd"/>
      <w:r w:rsidR="00C673A5">
        <w:rPr>
          <w:rFonts w:ascii="Times New Roman" w:hAnsi="Times New Roman" w:cs="Times New Roman"/>
          <w:lang w:val="en-CA"/>
        </w:rPr>
        <w:t xml:space="preserve"> biomass) were not significant (p &gt; 0.25). </w:t>
      </w:r>
    </w:p>
    <w:p w14:paraId="44F1B154" w14:textId="77777777" w:rsidR="00700CA8" w:rsidRDefault="00700CA8" w:rsidP="00EB3BC7">
      <w:pPr>
        <w:spacing w:line="480" w:lineRule="auto"/>
        <w:rPr>
          <w:rFonts w:ascii="Times New Roman" w:hAnsi="Times New Roman" w:cs="Times New Roman"/>
          <w:lang w:val="en-CA"/>
        </w:rPr>
      </w:pPr>
    </w:p>
    <w:p w14:paraId="47948D9B" w14:textId="69C50B1D" w:rsidR="0069194B" w:rsidRDefault="0069194B" w:rsidP="00EB3BC7">
      <w:pPr>
        <w:spacing w:line="480" w:lineRule="auto"/>
        <w:rPr>
          <w:rFonts w:ascii="Times New Roman" w:hAnsi="Times New Roman" w:cs="Times New Roman"/>
          <w:lang w:val="en-CA"/>
        </w:rPr>
      </w:pPr>
      <w:r>
        <w:rPr>
          <w:rFonts w:ascii="Times New Roman" w:hAnsi="Times New Roman" w:cs="Times New Roman"/>
          <w:lang w:val="en-CA"/>
        </w:rPr>
        <w:tab/>
        <w:t xml:space="preserve">We found </w:t>
      </w:r>
      <w:r w:rsidR="00C146F7">
        <w:rPr>
          <w:rFonts w:ascii="Times New Roman" w:hAnsi="Times New Roman" w:cs="Times New Roman"/>
          <w:lang w:val="en-CA"/>
        </w:rPr>
        <w:t xml:space="preserve">mixed evidence for small-scale variability. For sea cucumbers, we found </w:t>
      </w:r>
      <w:r>
        <w:rPr>
          <w:rFonts w:ascii="Times New Roman" w:hAnsi="Times New Roman" w:cs="Times New Roman"/>
          <w:lang w:val="en-CA"/>
        </w:rPr>
        <w:t>no effect of sea cucumber density on cage NH</w:t>
      </w:r>
      <w:r>
        <w:rPr>
          <w:rFonts w:ascii="Cambria Math" w:hAnsi="Cambria Math" w:cs="Cambria Math"/>
          <w:lang w:val="en-CA"/>
        </w:rPr>
        <w:t>₄⁺</w:t>
      </w:r>
      <w:r>
        <w:rPr>
          <w:rFonts w:ascii="Times New Roman" w:hAnsi="Times New Roman" w:cs="Times New Roman"/>
          <w:lang w:val="en-CA"/>
        </w:rPr>
        <w:t xml:space="preserve"> concentration (p &gt; 0.75 for both treatments, </w:t>
      </w:r>
      <w:r w:rsidRPr="0069194B">
        <w:rPr>
          <w:rFonts w:ascii="Times New Roman" w:hAnsi="Times New Roman" w:cs="Times New Roman"/>
          <w:highlight w:val="green"/>
          <w:lang w:val="en-CA"/>
        </w:rPr>
        <w:t>Fig. 4a</w:t>
      </w:r>
      <w:r>
        <w:rPr>
          <w:rFonts w:ascii="Times New Roman" w:hAnsi="Times New Roman" w:cs="Times New Roman"/>
          <w:lang w:val="en-CA"/>
        </w:rPr>
        <w:t xml:space="preserve">). However, we did find a positive effect of cage depth (0.38 ± 0.05, p &lt; 0.001). </w:t>
      </w:r>
      <w:commentRangeStart w:id="28"/>
      <w:r>
        <w:rPr>
          <w:rFonts w:ascii="Times New Roman" w:hAnsi="Times New Roman" w:cs="Times New Roman"/>
          <w:lang w:val="en-CA"/>
        </w:rPr>
        <w:t xml:space="preserve">For </w:t>
      </w:r>
      <w:commentRangeEnd w:id="28"/>
      <w:r w:rsidR="00173964">
        <w:rPr>
          <w:rStyle w:val="CommentReference"/>
        </w:rPr>
        <w:commentReference w:id="28"/>
      </w:r>
      <w:r>
        <w:rPr>
          <w:rFonts w:ascii="Times New Roman" w:hAnsi="Times New Roman" w:cs="Times New Roman"/>
          <w:lang w:val="en-CA"/>
        </w:rPr>
        <w:t>red rock crabs, both medium and large crabs significantly increased the NH</w:t>
      </w:r>
      <w:r>
        <w:rPr>
          <w:rFonts w:ascii="Cambria Math" w:hAnsi="Cambria Math" w:cs="Cambria Math"/>
          <w:lang w:val="en-CA"/>
        </w:rPr>
        <w:t>₄⁺</w:t>
      </w:r>
      <w:r>
        <w:rPr>
          <w:rFonts w:ascii="Times New Roman" w:hAnsi="Times New Roman" w:cs="Times New Roman"/>
          <w:lang w:val="en-CA"/>
        </w:rPr>
        <w:t xml:space="preserve"> concentration relative to control cages (convert </w:t>
      </w:r>
      <w:proofErr w:type="spellStart"/>
      <w:r>
        <w:rPr>
          <w:rFonts w:ascii="Times New Roman" w:hAnsi="Times New Roman" w:cs="Times New Roman"/>
          <w:lang w:val="en-CA"/>
        </w:rPr>
        <w:t>coeffs</w:t>
      </w:r>
      <w:proofErr w:type="spellEnd"/>
      <w:r>
        <w:rPr>
          <w:rFonts w:ascii="Times New Roman" w:hAnsi="Times New Roman" w:cs="Times New Roman"/>
          <w:lang w:val="en-CA"/>
        </w:rPr>
        <w:t xml:space="preserve"> back out of log </w:t>
      </w:r>
      <w:proofErr w:type="gramStart"/>
      <w:r>
        <w:rPr>
          <w:rFonts w:ascii="Times New Roman" w:hAnsi="Times New Roman" w:cs="Times New Roman"/>
          <w:lang w:val="en-CA"/>
        </w:rPr>
        <w:t>space?,</w:t>
      </w:r>
      <w:proofErr w:type="gramEnd"/>
      <w:r>
        <w:rPr>
          <w:rFonts w:ascii="Times New Roman" w:hAnsi="Times New Roman" w:cs="Times New Roman"/>
          <w:lang w:val="en-CA"/>
        </w:rPr>
        <w:t xml:space="preserve"> </w:t>
      </w:r>
      <w:r w:rsidRPr="0069194B">
        <w:rPr>
          <w:rFonts w:ascii="Times New Roman" w:hAnsi="Times New Roman" w:cs="Times New Roman"/>
          <w:highlight w:val="green"/>
          <w:lang w:val="en-CA"/>
        </w:rPr>
        <w:t>Fig. 4b</w:t>
      </w:r>
      <w:r>
        <w:rPr>
          <w:rFonts w:ascii="Times New Roman" w:hAnsi="Times New Roman" w:cs="Times New Roman"/>
          <w:lang w:val="en-CA"/>
        </w:rPr>
        <w:t>).</w:t>
      </w:r>
    </w:p>
    <w:p w14:paraId="36E20D87" w14:textId="77777777" w:rsidR="00C05A5A" w:rsidRDefault="00C05A5A" w:rsidP="00EB3BC7">
      <w:pPr>
        <w:spacing w:line="480" w:lineRule="auto"/>
        <w:rPr>
          <w:rFonts w:ascii="Times New Roman" w:hAnsi="Times New Roman" w:cs="Times New Roman"/>
          <w:lang w:val="en-CA"/>
        </w:rPr>
      </w:pPr>
    </w:p>
    <w:p w14:paraId="386FCE94" w14:textId="77777777" w:rsidR="00263F14" w:rsidRDefault="00263F14" w:rsidP="00EB3BC7">
      <w:pPr>
        <w:spacing w:line="480" w:lineRule="auto"/>
        <w:rPr>
          <w:rFonts w:ascii="Times New Roman" w:hAnsi="Times New Roman" w:cs="Times New Roman"/>
          <w:lang w:val="en-CA"/>
        </w:rPr>
      </w:pPr>
    </w:p>
    <w:p w14:paraId="43A4E39B" w14:textId="77777777" w:rsidR="00C05A5A" w:rsidRDefault="00034975" w:rsidP="00C05A5A">
      <w:pPr>
        <w:rPr>
          <w:rFonts w:ascii="Times New Roman" w:hAnsi="Times New Roman" w:cs="Times New Roman"/>
          <w:b/>
          <w:lang w:val="en-CA"/>
        </w:rPr>
      </w:pPr>
      <w:r>
        <w:rPr>
          <w:rFonts w:ascii="Times New Roman" w:hAnsi="Times New Roman" w:cs="Times New Roman"/>
          <w:b/>
          <w:lang w:val="en-CA"/>
        </w:rPr>
        <w:br w:type="page"/>
      </w:r>
      <w:r w:rsidR="00C05A5A">
        <w:rPr>
          <w:rFonts w:ascii="Times New Roman" w:hAnsi="Times New Roman" w:cs="Times New Roman"/>
          <w:b/>
          <w:lang w:val="en-CA"/>
        </w:rPr>
        <w:lastRenderedPageBreak/>
        <w:t>Figures</w:t>
      </w:r>
    </w:p>
    <w:p w14:paraId="1EC73A75" w14:textId="4A914F88" w:rsidR="00C05A5A" w:rsidRDefault="00C05A5A" w:rsidP="00C05A5A">
      <w:pPr>
        <w:rPr>
          <w:rFonts w:ascii="Times New Roman" w:hAnsi="Times New Roman" w:cs="Times New Roman"/>
          <w:b/>
          <w:lang w:val="en-CA"/>
        </w:rPr>
      </w:pPr>
      <w:r>
        <w:rPr>
          <w:rFonts w:ascii="Times New Roman" w:hAnsi="Times New Roman" w:cs="Times New Roman"/>
          <w:b/>
          <w:lang w:val="en-CA"/>
        </w:rPr>
        <w:t xml:space="preserve"> </w:t>
      </w:r>
    </w:p>
    <w:p w14:paraId="250D23C6" w14:textId="77777777" w:rsidR="009D6967" w:rsidRDefault="00EE4634">
      <w:pPr>
        <w:rPr>
          <w:rFonts w:ascii="Times New Roman" w:hAnsi="Times New Roman" w:cs="Times New Roman"/>
          <w:b/>
          <w:lang w:val="en-CA"/>
        </w:rPr>
      </w:pPr>
      <w:r>
        <w:rPr>
          <w:rFonts w:ascii="Times New Roman" w:hAnsi="Times New Roman" w:cs="Times New Roman"/>
          <w:b/>
          <w:noProof/>
          <w:lang w:val="en-CA"/>
        </w:rPr>
        <w:drawing>
          <wp:inline distT="0" distB="0" distL="0" distR="0" wp14:anchorId="24E829A7" wp14:editId="7992AE93">
            <wp:extent cx="3483885" cy="369276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4-01-22 at 2.55.52 PM.png"/>
                    <pic:cNvPicPr/>
                  </pic:nvPicPr>
                  <pic:blipFill>
                    <a:blip r:embed="rId10">
                      <a:extLst>
                        <a:ext uri="{28A0092B-C50C-407E-A947-70E740481C1C}">
                          <a14:useLocalDpi xmlns:a14="http://schemas.microsoft.com/office/drawing/2010/main" val="0"/>
                        </a:ext>
                      </a:extLst>
                    </a:blip>
                    <a:stretch>
                      <a:fillRect/>
                    </a:stretch>
                  </pic:blipFill>
                  <pic:spPr>
                    <a:xfrm>
                      <a:off x="0" y="0"/>
                      <a:ext cx="3491367" cy="3700699"/>
                    </a:xfrm>
                    <a:prstGeom prst="rect">
                      <a:avLst/>
                    </a:prstGeom>
                  </pic:spPr>
                </pic:pic>
              </a:graphicData>
            </a:graphic>
          </wp:inline>
        </w:drawing>
      </w:r>
    </w:p>
    <w:p w14:paraId="5C2AECD4" w14:textId="77777777" w:rsidR="009D6967" w:rsidRDefault="009D6967">
      <w:pPr>
        <w:rPr>
          <w:rFonts w:ascii="Times New Roman" w:hAnsi="Times New Roman" w:cs="Times New Roman"/>
          <w:b/>
          <w:lang w:val="en-CA"/>
        </w:rPr>
      </w:pPr>
    </w:p>
    <w:p w14:paraId="072A62DE" w14:textId="77777777" w:rsidR="00C05A5A" w:rsidRDefault="009D6967">
      <w:pPr>
        <w:rPr>
          <w:rFonts w:ascii="Times New Roman" w:hAnsi="Times New Roman" w:cs="Times New Roman"/>
          <w:lang w:val="en-CA"/>
        </w:rPr>
      </w:pPr>
      <w:r>
        <w:rPr>
          <w:rFonts w:ascii="Times New Roman" w:hAnsi="Times New Roman" w:cs="Times New Roman"/>
          <w:b/>
          <w:lang w:val="en-CA"/>
        </w:rPr>
        <w:t xml:space="preserve">Figure 1. </w:t>
      </w:r>
      <w:r>
        <w:rPr>
          <w:rFonts w:ascii="Times New Roman" w:hAnsi="Times New Roman" w:cs="Times New Roman"/>
          <w:lang w:val="en-CA"/>
        </w:rPr>
        <w:t>Schematic for the kelp pee samples!</w:t>
      </w:r>
    </w:p>
    <w:p w14:paraId="57FEB2BC" w14:textId="2B678C9A" w:rsidR="00C05A5A" w:rsidRDefault="00C05A5A">
      <w:pPr>
        <w:rPr>
          <w:rFonts w:ascii="Times New Roman" w:hAnsi="Times New Roman" w:cs="Times New Roman"/>
          <w:b/>
          <w:lang w:val="en-CA"/>
        </w:rPr>
      </w:pPr>
      <w:r>
        <w:rPr>
          <w:rFonts w:ascii="Times New Roman" w:hAnsi="Times New Roman" w:cs="Times New Roman"/>
          <w:b/>
          <w:lang w:val="en-CA"/>
        </w:rPr>
        <w:br w:type="page"/>
      </w:r>
    </w:p>
    <w:p w14:paraId="611BAC9D" w14:textId="77777777" w:rsidR="00C05A5A" w:rsidRDefault="00C05A5A" w:rsidP="00C05A5A">
      <w:pPr>
        <w:rPr>
          <w:rFonts w:ascii="Times New Roman" w:hAnsi="Times New Roman" w:cs="Times New Roman"/>
          <w:b/>
          <w:lang w:val="en-CA"/>
        </w:rPr>
      </w:pPr>
      <w:r>
        <w:rPr>
          <w:rFonts w:ascii="Times New Roman" w:hAnsi="Times New Roman" w:cs="Times New Roman"/>
          <w:b/>
          <w:noProof/>
          <w:lang w:val="en-CA"/>
        </w:rPr>
        <w:lastRenderedPageBreak/>
        <w:drawing>
          <wp:inline distT="0" distB="0" distL="0" distR="0" wp14:anchorId="61F325A9" wp14:editId="47F8B5E9">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B9F4D9" w14:textId="610304F7" w:rsidR="00C05A5A" w:rsidRDefault="00C05A5A" w:rsidP="00C05A5A">
      <w:pPr>
        <w:rPr>
          <w:rFonts w:ascii="Times New Roman" w:hAnsi="Times New Roman" w:cs="Times New Roman"/>
          <w:lang w:val="en-CA"/>
        </w:rPr>
      </w:pPr>
      <w:r>
        <w:rPr>
          <w:rFonts w:ascii="Times New Roman" w:hAnsi="Times New Roman" w:cs="Times New Roman"/>
          <w:b/>
          <w:lang w:val="en-CA"/>
        </w:rPr>
        <w:t xml:space="preserve">Figure 2. </w:t>
      </w:r>
      <w:r>
        <w:rPr>
          <w:rFonts w:ascii="Times New Roman" w:hAnsi="Times New Roman" w:cs="Times New Roman"/>
          <w:lang w:val="en-CA"/>
        </w:rPr>
        <w:t>RLS large</w:t>
      </w:r>
      <w:r w:rsidR="00AB275A">
        <w:rPr>
          <w:rFonts w:ascii="Times New Roman" w:hAnsi="Times New Roman" w:cs="Times New Roman"/>
          <w:lang w:val="en-CA"/>
        </w:rPr>
        <w:t>-</w:t>
      </w:r>
      <w:r>
        <w:rPr>
          <w:rFonts w:ascii="Times New Roman" w:hAnsi="Times New Roman" w:cs="Times New Roman"/>
          <w:lang w:val="en-CA"/>
        </w:rPr>
        <w:t>scale model</w:t>
      </w:r>
    </w:p>
    <w:p w14:paraId="1208D86D" w14:textId="78639095" w:rsidR="00AB275A" w:rsidRDefault="00AB275A" w:rsidP="00C05A5A">
      <w:pPr>
        <w:rPr>
          <w:rFonts w:ascii="Times New Roman" w:hAnsi="Times New Roman" w:cs="Times New Roman"/>
          <w:lang w:val="en-CA"/>
        </w:rPr>
      </w:pPr>
    </w:p>
    <w:p w14:paraId="1EAE8CCE" w14:textId="767EB117" w:rsidR="00AB275A" w:rsidRDefault="00701EB0" w:rsidP="00C05A5A">
      <w:pPr>
        <w:rPr>
          <w:rFonts w:ascii="Times New Roman" w:hAnsi="Times New Roman" w:cs="Times New Roman"/>
          <w:lang w:val="en-CA"/>
        </w:rPr>
      </w:pPr>
      <w:r>
        <w:rPr>
          <w:rFonts w:ascii="Times New Roman" w:hAnsi="Times New Roman" w:cs="Times New Roman"/>
          <w:noProof/>
          <w:lang w:val="en-CA"/>
        </w:rPr>
        <w:drawing>
          <wp:inline distT="0" distB="0" distL="0" distR="0" wp14:anchorId="755CB298" wp14:editId="4F7F31F8">
            <wp:extent cx="5943600" cy="334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D79876B" w14:textId="1C096EFE" w:rsidR="00AB275A" w:rsidRDefault="00AB275A" w:rsidP="00C05A5A">
      <w:pPr>
        <w:rPr>
          <w:rFonts w:ascii="Times New Roman" w:hAnsi="Times New Roman" w:cs="Times New Roman"/>
          <w:lang w:val="en-CA"/>
        </w:rPr>
      </w:pPr>
      <w:r w:rsidRPr="00314A5D">
        <w:rPr>
          <w:rFonts w:ascii="Times New Roman" w:hAnsi="Times New Roman" w:cs="Times New Roman"/>
          <w:b/>
          <w:lang w:val="en-CA"/>
        </w:rPr>
        <w:t>Figure 3.</w:t>
      </w:r>
      <w:r>
        <w:rPr>
          <w:rFonts w:ascii="Times New Roman" w:hAnsi="Times New Roman" w:cs="Times New Roman"/>
          <w:lang w:val="en-CA"/>
        </w:rPr>
        <w:t xml:space="preserve"> Kelp pee medium-scale model output</w:t>
      </w:r>
    </w:p>
    <w:p w14:paraId="30F3BC5F" w14:textId="118E67E6" w:rsidR="00462E79" w:rsidRDefault="00462E79" w:rsidP="00C05A5A">
      <w:pPr>
        <w:rPr>
          <w:rFonts w:ascii="Times New Roman" w:hAnsi="Times New Roman" w:cs="Times New Roman"/>
          <w:lang w:val="en-CA"/>
        </w:rPr>
      </w:pPr>
    </w:p>
    <w:p w14:paraId="1F349ECD" w14:textId="6134C1B8" w:rsidR="00462E79" w:rsidRPr="00C05A5A" w:rsidRDefault="00462E79" w:rsidP="00C05A5A">
      <w:pPr>
        <w:rPr>
          <w:rFonts w:ascii="Times New Roman" w:hAnsi="Times New Roman" w:cs="Times New Roman"/>
          <w:lang w:val="en-CA"/>
        </w:rPr>
      </w:pPr>
    </w:p>
    <w:p w14:paraId="7830CC99" w14:textId="15DC8F44" w:rsidR="009D6967" w:rsidRDefault="00EE4634">
      <w:pPr>
        <w:rPr>
          <w:rFonts w:ascii="Times New Roman" w:hAnsi="Times New Roman" w:cs="Times New Roman"/>
          <w:b/>
          <w:lang w:val="en-CA"/>
        </w:rPr>
      </w:pPr>
      <w:r>
        <w:rPr>
          <w:rFonts w:ascii="Times New Roman" w:hAnsi="Times New Roman" w:cs="Times New Roman"/>
          <w:b/>
          <w:lang w:val="en-CA"/>
        </w:rPr>
        <w:br w:type="page"/>
      </w:r>
      <w:r w:rsidR="0058230D">
        <w:rPr>
          <w:rFonts w:ascii="Times New Roman" w:hAnsi="Times New Roman" w:cs="Times New Roman"/>
          <w:b/>
          <w:noProof/>
          <w:lang w:val="en-CA"/>
        </w:rPr>
        <w:lastRenderedPageBreak/>
        <w:drawing>
          <wp:inline distT="0" distB="0" distL="0" distR="0" wp14:anchorId="0E7CE37D" wp14:editId="41E86EB1">
            <wp:extent cx="594360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970E4BE" w14:textId="13E0B516" w:rsidR="0058230D" w:rsidRPr="00946EB9" w:rsidRDefault="0058230D">
      <w:pPr>
        <w:rPr>
          <w:rFonts w:ascii="Times New Roman" w:hAnsi="Times New Roman" w:cs="Times New Roman"/>
          <w:lang w:val="en-CA"/>
        </w:rPr>
      </w:pPr>
      <w:r>
        <w:rPr>
          <w:rFonts w:ascii="Times New Roman" w:hAnsi="Times New Roman" w:cs="Times New Roman"/>
          <w:b/>
          <w:lang w:val="en-CA"/>
        </w:rPr>
        <w:t xml:space="preserve">Figure 4. </w:t>
      </w:r>
      <w:r w:rsidR="00946EB9">
        <w:rPr>
          <w:rFonts w:ascii="Times New Roman" w:hAnsi="Times New Roman" w:cs="Times New Roman"/>
          <w:lang w:val="en-CA"/>
        </w:rPr>
        <w:t xml:space="preserve">Crab and </w:t>
      </w:r>
      <w:proofErr w:type="spellStart"/>
      <w:r w:rsidR="00946EB9">
        <w:rPr>
          <w:rFonts w:ascii="Times New Roman" w:hAnsi="Times New Roman" w:cs="Times New Roman"/>
          <w:lang w:val="en-CA"/>
        </w:rPr>
        <w:t>cuke</w:t>
      </w:r>
      <w:proofErr w:type="spellEnd"/>
      <w:r w:rsidR="00946EB9">
        <w:rPr>
          <w:rFonts w:ascii="Times New Roman" w:hAnsi="Times New Roman" w:cs="Times New Roman"/>
          <w:lang w:val="en-CA"/>
        </w:rPr>
        <w:t xml:space="preserve"> cage experiments</w:t>
      </w:r>
    </w:p>
    <w:p w14:paraId="3999C8AB" w14:textId="77777777" w:rsidR="0058230D" w:rsidRDefault="0058230D">
      <w:pPr>
        <w:rPr>
          <w:rFonts w:ascii="Times New Roman" w:hAnsi="Times New Roman" w:cs="Times New Roman"/>
          <w:b/>
          <w:lang w:val="en-CA"/>
        </w:rPr>
      </w:pPr>
    </w:p>
    <w:p w14:paraId="17ADC48E" w14:textId="77777777" w:rsidR="0058230D" w:rsidRDefault="0058230D">
      <w:pPr>
        <w:rPr>
          <w:rFonts w:ascii="Times New Roman" w:hAnsi="Times New Roman" w:cs="Times New Roman"/>
          <w:b/>
          <w:lang w:val="en-CA"/>
        </w:rPr>
      </w:pPr>
      <w:r>
        <w:rPr>
          <w:rFonts w:ascii="Times New Roman" w:hAnsi="Times New Roman" w:cs="Times New Roman"/>
          <w:b/>
          <w:lang w:val="en-CA"/>
        </w:rPr>
        <w:br w:type="page"/>
      </w:r>
    </w:p>
    <w:p w14:paraId="4600395C" w14:textId="0D086F98" w:rsidR="00405356" w:rsidRPr="0064532D" w:rsidRDefault="00405356" w:rsidP="00EB3BC7">
      <w:pPr>
        <w:spacing w:line="480" w:lineRule="auto"/>
        <w:rPr>
          <w:rFonts w:ascii="Times New Roman" w:hAnsi="Times New Roman" w:cs="Times New Roman"/>
          <w:lang w:val="en-CA"/>
        </w:rPr>
      </w:pPr>
      <w:r w:rsidRPr="0064532D">
        <w:rPr>
          <w:rFonts w:ascii="Times New Roman" w:hAnsi="Times New Roman" w:cs="Times New Roman"/>
          <w:b/>
          <w:lang w:val="en-CA"/>
        </w:rPr>
        <w:lastRenderedPageBreak/>
        <w:t>Table 1</w:t>
      </w:r>
      <w:r w:rsidR="0064532D" w:rsidRPr="0064532D">
        <w:rPr>
          <w:rFonts w:ascii="Times New Roman" w:hAnsi="Times New Roman" w:cs="Times New Roman"/>
          <w:b/>
          <w:lang w:val="en-CA"/>
        </w:rPr>
        <w:t>.</w:t>
      </w:r>
      <w:r w:rsidR="0064532D">
        <w:rPr>
          <w:rFonts w:ascii="Times New Roman" w:hAnsi="Times New Roman" w:cs="Times New Roman"/>
          <w:lang w:val="en-CA"/>
        </w:rPr>
        <w:t xml:space="preserve"> List of rocky reef sites sampled using Reef Life Survey methods, and the years each site was surveyed.</w:t>
      </w:r>
    </w:p>
    <w:tbl>
      <w:tblPr>
        <w:tblW w:w="10065" w:type="dxa"/>
        <w:tblLook w:val="04A0" w:firstRow="1" w:lastRow="0" w:firstColumn="1" w:lastColumn="0" w:noHBand="0" w:noVBand="1"/>
      </w:tblPr>
      <w:tblGrid>
        <w:gridCol w:w="1158"/>
        <w:gridCol w:w="3945"/>
        <w:gridCol w:w="2977"/>
        <w:gridCol w:w="1985"/>
      </w:tblGrid>
      <w:tr w:rsidR="00405356" w:rsidRPr="0064532D" w14:paraId="4235B6FB" w14:textId="29D891B4" w:rsidTr="0064532D">
        <w:trPr>
          <w:trHeight w:val="320"/>
        </w:trPr>
        <w:tc>
          <w:tcPr>
            <w:tcW w:w="1158" w:type="dxa"/>
            <w:tcBorders>
              <w:bottom w:val="single" w:sz="4" w:space="0" w:color="auto"/>
              <w:right w:val="single" w:sz="4" w:space="0" w:color="auto"/>
            </w:tcBorders>
            <w:shd w:val="clear" w:color="auto" w:fill="auto"/>
            <w:noWrap/>
            <w:vAlign w:val="bottom"/>
            <w:hideMark/>
          </w:tcPr>
          <w:p w14:paraId="62549A62" w14:textId="5D6DA6DC" w:rsidR="00405356" w:rsidRPr="00405356" w:rsidRDefault="00405356" w:rsidP="0064532D">
            <w:pPr>
              <w:jc w:val="center"/>
              <w:rPr>
                <w:rFonts w:ascii="Times New Roman" w:eastAsia="Times New Roman" w:hAnsi="Times New Roman" w:cs="Times New Roman"/>
                <w:b/>
                <w:color w:val="000000"/>
                <w:lang w:val="en-CA"/>
              </w:rPr>
            </w:pPr>
            <w:r w:rsidRPr="0064532D">
              <w:rPr>
                <w:rFonts w:ascii="Times New Roman" w:eastAsia="Times New Roman" w:hAnsi="Times New Roman" w:cs="Times New Roman"/>
                <w:b/>
                <w:color w:val="000000"/>
                <w:lang w:val="en-CA"/>
              </w:rPr>
              <w:t xml:space="preserve">Site </w:t>
            </w:r>
            <w:r w:rsidR="0064532D" w:rsidRPr="0064532D">
              <w:rPr>
                <w:rFonts w:ascii="Times New Roman" w:eastAsia="Times New Roman" w:hAnsi="Times New Roman" w:cs="Times New Roman"/>
                <w:b/>
                <w:color w:val="000000"/>
                <w:lang w:val="en-CA"/>
              </w:rPr>
              <w:t>c</w:t>
            </w:r>
            <w:r w:rsidRPr="0064532D">
              <w:rPr>
                <w:rFonts w:ascii="Times New Roman" w:eastAsia="Times New Roman" w:hAnsi="Times New Roman" w:cs="Times New Roman"/>
                <w:b/>
                <w:color w:val="000000"/>
                <w:lang w:val="en-CA"/>
              </w:rPr>
              <w:t>ode</w:t>
            </w:r>
          </w:p>
        </w:tc>
        <w:tc>
          <w:tcPr>
            <w:tcW w:w="3945" w:type="dxa"/>
            <w:tcBorders>
              <w:left w:val="single" w:sz="4" w:space="0" w:color="auto"/>
              <w:bottom w:val="single" w:sz="4" w:space="0" w:color="auto"/>
              <w:right w:val="single" w:sz="4" w:space="0" w:color="auto"/>
            </w:tcBorders>
            <w:shd w:val="clear" w:color="auto" w:fill="auto"/>
            <w:noWrap/>
            <w:vAlign w:val="bottom"/>
            <w:hideMark/>
          </w:tcPr>
          <w:p w14:paraId="62B3906B" w14:textId="7296B532" w:rsidR="00405356" w:rsidRPr="00405356" w:rsidRDefault="00405356" w:rsidP="0064532D">
            <w:pPr>
              <w:jc w:val="center"/>
              <w:rPr>
                <w:rFonts w:ascii="Times New Roman" w:eastAsia="Times New Roman" w:hAnsi="Times New Roman" w:cs="Times New Roman"/>
                <w:b/>
                <w:color w:val="000000"/>
                <w:lang w:val="en-CA"/>
              </w:rPr>
            </w:pPr>
            <w:r w:rsidRPr="0064532D">
              <w:rPr>
                <w:rFonts w:ascii="Times New Roman" w:eastAsia="Times New Roman" w:hAnsi="Times New Roman" w:cs="Times New Roman"/>
                <w:b/>
                <w:color w:val="000000"/>
                <w:lang w:val="en-CA"/>
              </w:rPr>
              <w:t xml:space="preserve">Site </w:t>
            </w:r>
            <w:r w:rsidR="0064532D" w:rsidRPr="0064532D">
              <w:rPr>
                <w:rFonts w:ascii="Times New Roman" w:eastAsia="Times New Roman" w:hAnsi="Times New Roman" w:cs="Times New Roman"/>
                <w:b/>
                <w:color w:val="000000"/>
                <w:lang w:val="en-CA"/>
              </w:rPr>
              <w:t>n</w:t>
            </w:r>
            <w:r w:rsidRPr="0064532D">
              <w:rPr>
                <w:rFonts w:ascii="Times New Roman" w:eastAsia="Times New Roman" w:hAnsi="Times New Roman" w:cs="Times New Roman"/>
                <w:b/>
                <w:color w:val="000000"/>
                <w:lang w:val="en-CA"/>
              </w:rPr>
              <w:t>ame</w:t>
            </w:r>
          </w:p>
        </w:tc>
        <w:tc>
          <w:tcPr>
            <w:tcW w:w="2977" w:type="dxa"/>
            <w:tcBorders>
              <w:left w:val="single" w:sz="4" w:space="0" w:color="auto"/>
              <w:bottom w:val="single" w:sz="4" w:space="0" w:color="auto"/>
              <w:right w:val="single" w:sz="4" w:space="0" w:color="auto"/>
            </w:tcBorders>
            <w:shd w:val="clear" w:color="auto" w:fill="auto"/>
            <w:noWrap/>
            <w:vAlign w:val="bottom"/>
            <w:hideMark/>
          </w:tcPr>
          <w:p w14:paraId="1DB84B84" w14:textId="3F85069A" w:rsidR="00405356" w:rsidRPr="00405356" w:rsidRDefault="0064532D" w:rsidP="0064532D">
            <w:pPr>
              <w:jc w:val="center"/>
              <w:rPr>
                <w:rFonts w:ascii="Times New Roman" w:eastAsia="Times New Roman" w:hAnsi="Times New Roman" w:cs="Times New Roman"/>
                <w:b/>
                <w:color w:val="000000"/>
                <w:lang w:val="en-CA"/>
              </w:rPr>
            </w:pPr>
            <w:r w:rsidRPr="0064532D">
              <w:rPr>
                <w:rFonts w:ascii="Times New Roman" w:eastAsia="Times New Roman" w:hAnsi="Times New Roman" w:cs="Times New Roman"/>
                <w:b/>
                <w:color w:val="000000"/>
                <w:lang w:val="en-CA"/>
              </w:rPr>
              <w:t>C</w:t>
            </w:r>
            <w:r w:rsidR="00405356" w:rsidRPr="0064532D">
              <w:rPr>
                <w:rFonts w:ascii="Times New Roman" w:eastAsia="Times New Roman" w:hAnsi="Times New Roman" w:cs="Times New Roman"/>
                <w:b/>
                <w:color w:val="000000"/>
                <w:lang w:val="en-CA"/>
              </w:rPr>
              <w:t>oordinates</w:t>
            </w:r>
          </w:p>
        </w:tc>
        <w:tc>
          <w:tcPr>
            <w:tcW w:w="1985" w:type="dxa"/>
            <w:tcBorders>
              <w:left w:val="single" w:sz="4" w:space="0" w:color="auto"/>
              <w:bottom w:val="single" w:sz="4" w:space="0" w:color="auto"/>
            </w:tcBorders>
          </w:tcPr>
          <w:p w14:paraId="745A5E95" w14:textId="7402007E" w:rsidR="00405356" w:rsidRPr="0064532D" w:rsidRDefault="00405356" w:rsidP="0064532D">
            <w:pPr>
              <w:jc w:val="center"/>
              <w:rPr>
                <w:rFonts w:ascii="Times New Roman" w:eastAsia="Times New Roman" w:hAnsi="Times New Roman" w:cs="Times New Roman"/>
                <w:b/>
                <w:color w:val="000000"/>
                <w:lang w:val="en-CA"/>
              </w:rPr>
            </w:pPr>
            <w:r w:rsidRPr="0064532D">
              <w:rPr>
                <w:rFonts w:ascii="Times New Roman" w:eastAsia="Times New Roman" w:hAnsi="Times New Roman" w:cs="Times New Roman"/>
                <w:b/>
                <w:color w:val="000000"/>
                <w:lang w:val="en-CA"/>
              </w:rPr>
              <w:t>Years sampled</w:t>
            </w:r>
          </w:p>
        </w:tc>
      </w:tr>
      <w:tr w:rsidR="00405356" w:rsidRPr="0064532D" w14:paraId="700D1187" w14:textId="49EB832C" w:rsidTr="0064532D">
        <w:trPr>
          <w:trHeight w:val="320"/>
        </w:trPr>
        <w:tc>
          <w:tcPr>
            <w:tcW w:w="1158" w:type="dxa"/>
            <w:tcBorders>
              <w:top w:val="single" w:sz="4" w:space="0" w:color="auto"/>
              <w:right w:val="single" w:sz="4" w:space="0" w:color="auto"/>
            </w:tcBorders>
            <w:shd w:val="clear" w:color="auto" w:fill="auto"/>
            <w:noWrap/>
            <w:vAlign w:val="bottom"/>
            <w:hideMark/>
          </w:tcPr>
          <w:p w14:paraId="21B9A59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w:t>
            </w:r>
          </w:p>
        </w:tc>
        <w:tc>
          <w:tcPr>
            <w:tcW w:w="3945" w:type="dxa"/>
            <w:tcBorders>
              <w:top w:val="single" w:sz="4" w:space="0" w:color="auto"/>
              <w:left w:val="single" w:sz="4" w:space="0" w:color="auto"/>
              <w:right w:val="single" w:sz="4" w:space="0" w:color="auto"/>
            </w:tcBorders>
            <w:shd w:val="clear" w:color="auto" w:fill="auto"/>
            <w:noWrap/>
            <w:vAlign w:val="bottom"/>
            <w:hideMark/>
          </w:tcPr>
          <w:p w14:paraId="6A121C4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Dodger Channel</w:t>
            </w:r>
          </w:p>
        </w:tc>
        <w:tc>
          <w:tcPr>
            <w:tcW w:w="2977" w:type="dxa"/>
            <w:tcBorders>
              <w:top w:val="single" w:sz="4" w:space="0" w:color="auto"/>
              <w:left w:val="single" w:sz="4" w:space="0" w:color="auto"/>
              <w:right w:val="single" w:sz="4" w:space="0" w:color="auto"/>
            </w:tcBorders>
            <w:shd w:val="clear" w:color="auto" w:fill="auto"/>
            <w:noWrap/>
            <w:vAlign w:val="bottom"/>
            <w:hideMark/>
          </w:tcPr>
          <w:p w14:paraId="53D3666C"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48.82894897, -125.1975708</w:t>
            </w:r>
          </w:p>
        </w:tc>
        <w:tc>
          <w:tcPr>
            <w:tcW w:w="1985" w:type="dxa"/>
            <w:tcBorders>
              <w:top w:val="single" w:sz="4" w:space="0" w:color="auto"/>
              <w:left w:val="single" w:sz="4" w:space="0" w:color="auto"/>
            </w:tcBorders>
          </w:tcPr>
          <w:p w14:paraId="6B14115D" w14:textId="42E8E057" w:rsidR="00405356" w:rsidRPr="0064532D" w:rsidRDefault="000E74A0"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28AE88E8" w14:textId="7BEB0994" w:rsidTr="0064532D">
        <w:trPr>
          <w:trHeight w:val="320"/>
        </w:trPr>
        <w:tc>
          <w:tcPr>
            <w:tcW w:w="1158" w:type="dxa"/>
            <w:tcBorders>
              <w:right w:val="single" w:sz="4" w:space="0" w:color="auto"/>
            </w:tcBorders>
            <w:shd w:val="clear" w:color="auto" w:fill="auto"/>
            <w:noWrap/>
            <w:vAlign w:val="bottom"/>
            <w:hideMark/>
          </w:tcPr>
          <w:p w14:paraId="40664F2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w:t>
            </w:r>
          </w:p>
        </w:tc>
        <w:tc>
          <w:tcPr>
            <w:tcW w:w="3945" w:type="dxa"/>
            <w:tcBorders>
              <w:left w:val="single" w:sz="4" w:space="0" w:color="auto"/>
              <w:right w:val="single" w:sz="4" w:space="0" w:color="auto"/>
            </w:tcBorders>
            <w:shd w:val="clear" w:color="auto" w:fill="auto"/>
            <w:noWrap/>
            <w:vAlign w:val="bottom"/>
            <w:hideMark/>
          </w:tcPr>
          <w:p w14:paraId="2FF715E2"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Kirby</w:t>
            </w:r>
          </w:p>
        </w:tc>
        <w:tc>
          <w:tcPr>
            <w:tcW w:w="2977" w:type="dxa"/>
            <w:tcBorders>
              <w:left w:val="single" w:sz="4" w:space="0" w:color="auto"/>
              <w:right w:val="single" w:sz="4" w:space="0" w:color="auto"/>
            </w:tcBorders>
            <w:shd w:val="clear" w:color="auto" w:fill="auto"/>
            <w:noWrap/>
            <w:vAlign w:val="bottom"/>
            <w:hideMark/>
          </w:tcPr>
          <w:p w14:paraId="350F57F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48.85039902, -125.1987686</w:t>
            </w:r>
          </w:p>
        </w:tc>
        <w:tc>
          <w:tcPr>
            <w:tcW w:w="1985" w:type="dxa"/>
            <w:tcBorders>
              <w:left w:val="single" w:sz="4" w:space="0" w:color="auto"/>
            </w:tcBorders>
          </w:tcPr>
          <w:p w14:paraId="02DB6915" w14:textId="41AD5FB0" w:rsidR="00405356" w:rsidRPr="0064532D" w:rsidRDefault="000E74A0"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2021, 2023</w:t>
            </w:r>
          </w:p>
        </w:tc>
      </w:tr>
      <w:tr w:rsidR="00405356" w:rsidRPr="0064532D" w14:paraId="397EE256" w14:textId="365AF6EA" w:rsidTr="0064532D">
        <w:trPr>
          <w:trHeight w:val="320"/>
        </w:trPr>
        <w:tc>
          <w:tcPr>
            <w:tcW w:w="1158" w:type="dxa"/>
            <w:tcBorders>
              <w:right w:val="single" w:sz="4" w:space="0" w:color="auto"/>
            </w:tcBorders>
            <w:shd w:val="clear" w:color="auto" w:fill="auto"/>
            <w:noWrap/>
            <w:vAlign w:val="bottom"/>
            <w:hideMark/>
          </w:tcPr>
          <w:p w14:paraId="4AC6EE84"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BMSC3</w:t>
            </w:r>
          </w:p>
        </w:tc>
        <w:tc>
          <w:tcPr>
            <w:tcW w:w="3945" w:type="dxa"/>
            <w:tcBorders>
              <w:left w:val="single" w:sz="4" w:space="0" w:color="auto"/>
              <w:right w:val="single" w:sz="4" w:space="0" w:color="auto"/>
            </w:tcBorders>
            <w:shd w:val="clear" w:color="auto" w:fill="auto"/>
            <w:noWrap/>
            <w:vAlign w:val="bottom"/>
            <w:hideMark/>
          </w:tcPr>
          <w:p w14:paraId="4CB92DAC"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Ohiat</w:t>
            </w:r>
            <w:proofErr w:type="spellEnd"/>
          </w:p>
        </w:tc>
        <w:tc>
          <w:tcPr>
            <w:tcW w:w="2977" w:type="dxa"/>
            <w:tcBorders>
              <w:left w:val="single" w:sz="4" w:space="0" w:color="auto"/>
              <w:right w:val="single" w:sz="4" w:space="0" w:color="auto"/>
            </w:tcBorders>
            <w:shd w:val="clear" w:color="auto" w:fill="auto"/>
            <w:noWrap/>
            <w:vAlign w:val="bottom"/>
            <w:hideMark/>
          </w:tcPr>
          <w:p w14:paraId="7719F2A7"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48.85558319, -125.1837997</w:t>
            </w:r>
          </w:p>
        </w:tc>
        <w:tc>
          <w:tcPr>
            <w:tcW w:w="1985" w:type="dxa"/>
            <w:tcBorders>
              <w:left w:val="single" w:sz="4" w:space="0" w:color="auto"/>
            </w:tcBorders>
          </w:tcPr>
          <w:p w14:paraId="5ABF2FE6" w14:textId="11B1DA5E" w:rsidR="00405356" w:rsidRPr="0064532D" w:rsidRDefault="000E74A0"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14A9C861" w14:textId="739D6092" w:rsidTr="0064532D">
        <w:trPr>
          <w:trHeight w:val="320"/>
        </w:trPr>
        <w:tc>
          <w:tcPr>
            <w:tcW w:w="1158" w:type="dxa"/>
            <w:tcBorders>
              <w:right w:val="single" w:sz="4" w:space="0" w:color="auto"/>
            </w:tcBorders>
            <w:shd w:val="clear" w:color="auto" w:fill="auto"/>
            <w:noWrap/>
            <w:vAlign w:val="bottom"/>
            <w:hideMark/>
          </w:tcPr>
          <w:p w14:paraId="53BDC5D9"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BMSC4</w:t>
            </w:r>
          </w:p>
        </w:tc>
        <w:tc>
          <w:tcPr>
            <w:tcW w:w="3945" w:type="dxa"/>
            <w:tcBorders>
              <w:left w:val="single" w:sz="4" w:space="0" w:color="auto"/>
              <w:right w:val="single" w:sz="4" w:space="0" w:color="auto"/>
            </w:tcBorders>
            <w:shd w:val="clear" w:color="auto" w:fill="auto"/>
            <w:noWrap/>
            <w:vAlign w:val="bottom"/>
            <w:hideMark/>
          </w:tcPr>
          <w:p w14:paraId="325BF00C"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Kii</w:t>
            </w:r>
            <w:proofErr w:type="spellEnd"/>
            <w:r w:rsidRPr="00405356">
              <w:rPr>
                <w:rFonts w:ascii="Times New Roman" w:eastAsia="Times New Roman" w:hAnsi="Times New Roman" w:cs="Times New Roman"/>
                <w:color w:val="000000"/>
                <w:lang w:val="en-CA"/>
              </w:rPr>
              <w:t xml:space="preserve"> </w:t>
            </w:r>
            <w:proofErr w:type="spellStart"/>
            <w:r w:rsidRPr="00405356">
              <w:rPr>
                <w:rFonts w:ascii="Times New Roman" w:eastAsia="Times New Roman" w:hAnsi="Times New Roman" w:cs="Times New Roman"/>
                <w:color w:val="000000"/>
                <w:lang w:val="en-CA"/>
              </w:rPr>
              <w:t>xin</w:t>
            </w:r>
            <w:proofErr w:type="spellEnd"/>
          </w:p>
        </w:tc>
        <w:tc>
          <w:tcPr>
            <w:tcW w:w="2977" w:type="dxa"/>
            <w:tcBorders>
              <w:left w:val="single" w:sz="4" w:space="0" w:color="auto"/>
              <w:right w:val="single" w:sz="4" w:space="0" w:color="auto"/>
            </w:tcBorders>
            <w:shd w:val="clear" w:color="auto" w:fill="auto"/>
            <w:noWrap/>
            <w:vAlign w:val="bottom"/>
            <w:hideMark/>
          </w:tcPr>
          <w:p w14:paraId="0C14CA83"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48.81511688, -125.1753311</w:t>
            </w:r>
          </w:p>
        </w:tc>
        <w:tc>
          <w:tcPr>
            <w:tcW w:w="1985" w:type="dxa"/>
            <w:tcBorders>
              <w:left w:val="single" w:sz="4" w:space="0" w:color="auto"/>
            </w:tcBorders>
          </w:tcPr>
          <w:p w14:paraId="778EAEF5" w14:textId="49A91D6B"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2021, 2023</w:t>
            </w:r>
          </w:p>
        </w:tc>
      </w:tr>
      <w:tr w:rsidR="00405356" w:rsidRPr="0064532D" w14:paraId="454CF0D1" w14:textId="37DAD8D4" w:rsidTr="0064532D">
        <w:trPr>
          <w:trHeight w:val="320"/>
        </w:trPr>
        <w:tc>
          <w:tcPr>
            <w:tcW w:w="1158" w:type="dxa"/>
            <w:tcBorders>
              <w:right w:val="single" w:sz="4" w:space="0" w:color="auto"/>
            </w:tcBorders>
            <w:shd w:val="clear" w:color="auto" w:fill="auto"/>
            <w:noWrap/>
            <w:vAlign w:val="bottom"/>
            <w:hideMark/>
          </w:tcPr>
          <w:p w14:paraId="5078DAF9"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BMSC5</w:t>
            </w:r>
          </w:p>
        </w:tc>
        <w:tc>
          <w:tcPr>
            <w:tcW w:w="3945" w:type="dxa"/>
            <w:tcBorders>
              <w:left w:val="single" w:sz="4" w:space="0" w:color="auto"/>
              <w:right w:val="single" w:sz="4" w:space="0" w:color="auto"/>
            </w:tcBorders>
            <w:shd w:val="clear" w:color="auto" w:fill="auto"/>
            <w:noWrap/>
            <w:vAlign w:val="bottom"/>
            <w:hideMark/>
          </w:tcPr>
          <w:p w14:paraId="477562F7"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Taylor Rock</w:t>
            </w:r>
          </w:p>
        </w:tc>
        <w:tc>
          <w:tcPr>
            <w:tcW w:w="2977" w:type="dxa"/>
            <w:tcBorders>
              <w:left w:val="single" w:sz="4" w:space="0" w:color="auto"/>
              <w:right w:val="single" w:sz="4" w:space="0" w:color="auto"/>
            </w:tcBorders>
            <w:shd w:val="clear" w:color="auto" w:fill="auto"/>
            <w:noWrap/>
            <w:vAlign w:val="bottom"/>
            <w:hideMark/>
          </w:tcPr>
          <w:p w14:paraId="7D6275C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48.82733154, -125.1966019</w:t>
            </w:r>
          </w:p>
        </w:tc>
        <w:tc>
          <w:tcPr>
            <w:tcW w:w="1985" w:type="dxa"/>
            <w:tcBorders>
              <w:left w:val="single" w:sz="4" w:space="0" w:color="auto"/>
            </w:tcBorders>
          </w:tcPr>
          <w:p w14:paraId="61BCFF2D" w14:textId="77DA7D17"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559239D2" w14:textId="2A964A19" w:rsidTr="0064532D">
        <w:trPr>
          <w:trHeight w:val="320"/>
        </w:trPr>
        <w:tc>
          <w:tcPr>
            <w:tcW w:w="1158" w:type="dxa"/>
            <w:tcBorders>
              <w:right w:val="single" w:sz="4" w:space="0" w:color="auto"/>
            </w:tcBorders>
            <w:shd w:val="clear" w:color="auto" w:fill="auto"/>
            <w:noWrap/>
            <w:vAlign w:val="bottom"/>
            <w:hideMark/>
          </w:tcPr>
          <w:p w14:paraId="33BF4B4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BMSC6</w:t>
            </w:r>
          </w:p>
        </w:tc>
        <w:tc>
          <w:tcPr>
            <w:tcW w:w="3945" w:type="dxa"/>
            <w:tcBorders>
              <w:left w:val="single" w:sz="4" w:space="0" w:color="auto"/>
              <w:right w:val="single" w:sz="4" w:space="0" w:color="auto"/>
            </w:tcBorders>
            <w:shd w:val="clear" w:color="auto" w:fill="auto"/>
            <w:noWrap/>
            <w:vAlign w:val="bottom"/>
            <w:hideMark/>
          </w:tcPr>
          <w:p w14:paraId="4CB7DC54"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Baeria</w:t>
            </w:r>
            <w:proofErr w:type="spellEnd"/>
            <w:r w:rsidRPr="00405356">
              <w:rPr>
                <w:rFonts w:ascii="Times New Roman" w:eastAsia="Times New Roman" w:hAnsi="Times New Roman" w:cs="Times New Roman"/>
                <w:color w:val="000000"/>
                <w:lang w:val="en-CA"/>
              </w:rPr>
              <w:t xml:space="preserve"> Rocks South Island</w:t>
            </w:r>
          </w:p>
        </w:tc>
        <w:tc>
          <w:tcPr>
            <w:tcW w:w="2977" w:type="dxa"/>
            <w:tcBorders>
              <w:left w:val="single" w:sz="4" w:space="0" w:color="auto"/>
              <w:right w:val="single" w:sz="4" w:space="0" w:color="auto"/>
            </w:tcBorders>
            <w:shd w:val="clear" w:color="auto" w:fill="auto"/>
            <w:noWrap/>
            <w:vAlign w:val="bottom"/>
            <w:hideMark/>
          </w:tcPr>
          <w:p w14:paraId="448C4DD2"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48.95023346, -125.1555481</w:t>
            </w:r>
          </w:p>
        </w:tc>
        <w:tc>
          <w:tcPr>
            <w:tcW w:w="1985" w:type="dxa"/>
            <w:tcBorders>
              <w:left w:val="single" w:sz="4" w:space="0" w:color="auto"/>
            </w:tcBorders>
          </w:tcPr>
          <w:p w14:paraId="62A5785F" w14:textId="13FDD8CA"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6A7B9566" w14:textId="0107C5CF" w:rsidTr="0064532D">
        <w:trPr>
          <w:trHeight w:val="320"/>
        </w:trPr>
        <w:tc>
          <w:tcPr>
            <w:tcW w:w="1158" w:type="dxa"/>
            <w:tcBorders>
              <w:right w:val="single" w:sz="4" w:space="0" w:color="auto"/>
            </w:tcBorders>
            <w:shd w:val="clear" w:color="auto" w:fill="auto"/>
            <w:noWrap/>
            <w:vAlign w:val="bottom"/>
            <w:hideMark/>
          </w:tcPr>
          <w:p w14:paraId="65C1008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BMSC7</w:t>
            </w:r>
          </w:p>
        </w:tc>
        <w:tc>
          <w:tcPr>
            <w:tcW w:w="3945" w:type="dxa"/>
            <w:tcBorders>
              <w:left w:val="single" w:sz="4" w:space="0" w:color="auto"/>
              <w:right w:val="single" w:sz="4" w:space="0" w:color="auto"/>
            </w:tcBorders>
            <w:shd w:val="clear" w:color="auto" w:fill="auto"/>
            <w:noWrap/>
            <w:vAlign w:val="bottom"/>
            <w:hideMark/>
          </w:tcPr>
          <w:p w14:paraId="383E5A0B"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Baeria</w:t>
            </w:r>
            <w:proofErr w:type="spellEnd"/>
            <w:r w:rsidRPr="00405356">
              <w:rPr>
                <w:rFonts w:ascii="Times New Roman" w:eastAsia="Times New Roman" w:hAnsi="Times New Roman" w:cs="Times New Roman"/>
                <w:color w:val="000000"/>
                <w:lang w:val="en-CA"/>
              </w:rPr>
              <w:t xml:space="preserve"> Rocks North Island Southside</w:t>
            </w:r>
          </w:p>
        </w:tc>
        <w:tc>
          <w:tcPr>
            <w:tcW w:w="2977" w:type="dxa"/>
            <w:tcBorders>
              <w:left w:val="single" w:sz="4" w:space="0" w:color="auto"/>
              <w:right w:val="single" w:sz="4" w:space="0" w:color="auto"/>
            </w:tcBorders>
            <w:shd w:val="clear" w:color="auto" w:fill="auto"/>
            <w:noWrap/>
            <w:vAlign w:val="bottom"/>
            <w:hideMark/>
          </w:tcPr>
          <w:p w14:paraId="4B111C6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48.95464325, -125.1539917</w:t>
            </w:r>
          </w:p>
        </w:tc>
        <w:tc>
          <w:tcPr>
            <w:tcW w:w="1985" w:type="dxa"/>
            <w:tcBorders>
              <w:left w:val="single" w:sz="4" w:space="0" w:color="auto"/>
            </w:tcBorders>
          </w:tcPr>
          <w:p w14:paraId="223C3BE4" w14:textId="48A49732"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w:t>
            </w:r>
          </w:p>
        </w:tc>
      </w:tr>
      <w:tr w:rsidR="00405356" w:rsidRPr="0064532D" w14:paraId="501580E1" w14:textId="7BD25B50" w:rsidTr="0064532D">
        <w:trPr>
          <w:trHeight w:val="320"/>
        </w:trPr>
        <w:tc>
          <w:tcPr>
            <w:tcW w:w="1158" w:type="dxa"/>
            <w:tcBorders>
              <w:right w:val="single" w:sz="4" w:space="0" w:color="auto"/>
            </w:tcBorders>
            <w:shd w:val="clear" w:color="auto" w:fill="auto"/>
            <w:noWrap/>
            <w:vAlign w:val="bottom"/>
            <w:hideMark/>
          </w:tcPr>
          <w:p w14:paraId="221F5F2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BMSC8</w:t>
            </w:r>
          </w:p>
        </w:tc>
        <w:tc>
          <w:tcPr>
            <w:tcW w:w="3945" w:type="dxa"/>
            <w:tcBorders>
              <w:left w:val="single" w:sz="4" w:space="0" w:color="auto"/>
              <w:right w:val="single" w:sz="4" w:space="0" w:color="auto"/>
            </w:tcBorders>
            <w:shd w:val="clear" w:color="auto" w:fill="auto"/>
            <w:noWrap/>
            <w:vAlign w:val="bottom"/>
            <w:hideMark/>
          </w:tcPr>
          <w:p w14:paraId="2892CACA"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Baeria</w:t>
            </w:r>
            <w:proofErr w:type="spellEnd"/>
            <w:r w:rsidRPr="00405356">
              <w:rPr>
                <w:rFonts w:ascii="Times New Roman" w:eastAsia="Times New Roman" w:hAnsi="Times New Roman" w:cs="Times New Roman"/>
                <w:color w:val="000000"/>
                <w:lang w:val="en-CA"/>
              </w:rPr>
              <w:t xml:space="preserve"> Rocks North Island </w:t>
            </w:r>
            <w:proofErr w:type="spellStart"/>
            <w:r w:rsidRPr="00405356">
              <w:rPr>
                <w:rFonts w:ascii="Times New Roman" w:eastAsia="Times New Roman" w:hAnsi="Times New Roman" w:cs="Times New Roman"/>
                <w:color w:val="000000"/>
                <w:lang w:val="en-CA"/>
              </w:rPr>
              <w:t>Northside</w:t>
            </w:r>
            <w:proofErr w:type="spellEnd"/>
          </w:p>
        </w:tc>
        <w:tc>
          <w:tcPr>
            <w:tcW w:w="2977" w:type="dxa"/>
            <w:tcBorders>
              <w:left w:val="single" w:sz="4" w:space="0" w:color="auto"/>
              <w:right w:val="single" w:sz="4" w:space="0" w:color="auto"/>
            </w:tcBorders>
            <w:shd w:val="clear" w:color="auto" w:fill="auto"/>
            <w:noWrap/>
            <w:vAlign w:val="bottom"/>
            <w:hideMark/>
          </w:tcPr>
          <w:p w14:paraId="227A7CE1"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48.95508194, -125.1533737</w:t>
            </w:r>
          </w:p>
        </w:tc>
        <w:tc>
          <w:tcPr>
            <w:tcW w:w="1985" w:type="dxa"/>
            <w:tcBorders>
              <w:left w:val="single" w:sz="4" w:space="0" w:color="auto"/>
            </w:tcBorders>
          </w:tcPr>
          <w:p w14:paraId="50060E53" w14:textId="6D493F97"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263E4A34" w14:textId="13606AEF" w:rsidTr="0064532D">
        <w:trPr>
          <w:trHeight w:val="320"/>
        </w:trPr>
        <w:tc>
          <w:tcPr>
            <w:tcW w:w="1158" w:type="dxa"/>
            <w:tcBorders>
              <w:right w:val="single" w:sz="4" w:space="0" w:color="auto"/>
            </w:tcBorders>
            <w:shd w:val="clear" w:color="auto" w:fill="auto"/>
            <w:noWrap/>
            <w:vAlign w:val="bottom"/>
            <w:hideMark/>
          </w:tcPr>
          <w:p w14:paraId="63FE19F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BMSC9</w:t>
            </w:r>
          </w:p>
        </w:tc>
        <w:tc>
          <w:tcPr>
            <w:tcW w:w="3945" w:type="dxa"/>
            <w:tcBorders>
              <w:left w:val="single" w:sz="4" w:space="0" w:color="auto"/>
              <w:right w:val="single" w:sz="4" w:space="0" w:color="auto"/>
            </w:tcBorders>
            <w:shd w:val="clear" w:color="auto" w:fill="auto"/>
            <w:noWrap/>
            <w:vAlign w:val="bottom"/>
            <w:hideMark/>
          </w:tcPr>
          <w:p w14:paraId="26371DF4"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Eagle Bay</w:t>
            </w:r>
          </w:p>
        </w:tc>
        <w:tc>
          <w:tcPr>
            <w:tcW w:w="2977" w:type="dxa"/>
            <w:tcBorders>
              <w:left w:val="single" w:sz="4" w:space="0" w:color="auto"/>
              <w:right w:val="single" w:sz="4" w:space="0" w:color="auto"/>
            </w:tcBorders>
            <w:shd w:val="clear" w:color="auto" w:fill="auto"/>
            <w:noWrap/>
            <w:vAlign w:val="bottom"/>
            <w:hideMark/>
          </w:tcPr>
          <w:p w14:paraId="2B84F1D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48.83478928, -125.1470261</w:t>
            </w:r>
          </w:p>
        </w:tc>
        <w:tc>
          <w:tcPr>
            <w:tcW w:w="1985" w:type="dxa"/>
            <w:tcBorders>
              <w:left w:val="single" w:sz="4" w:space="0" w:color="auto"/>
            </w:tcBorders>
          </w:tcPr>
          <w:p w14:paraId="74F31210" w14:textId="2E19694F"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4A0FF1EF" w14:textId="2C08D558" w:rsidTr="0064532D">
        <w:trPr>
          <w:trHeight w:val="320"/>
        </w:trPr>
        <w:tc>
          <w:tcPr>
            <w:tcW w:w="1158" w:type="dxa"/>
            <w:tcBorders>
              <w:right w:val="single" w:sz="4" w:space="0" w:color="auto"/>
            </w:tcBorders>
            <w:shd w:val="clear" w:color="auto" w:fill="auto"/>
            <w:noWrap/>
            <w:vAlign w:val="bottom"/>
            <w:hideMark/>
          </w:tcPr>
          <w:p w14:paraId="3EB16DD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BMSC10</w:t>
            </w:r>
          </w:p>
        </w:tc>
        <w:tc>
          <w:tcPr>
            <w:tcW w:w="3945" w:type="dxa"/>
            <w:tcBorders>
              <w:left w:val="single" w:sz="4" w:space="0" w:color="auto"/>
              <w:right w:val="single" w:sz="4" w:space="0" w:color="auto"/>
            </w:tcBorders>
            <w:shd w:val="clear" w:color="auto" w:fill="auto"/>
            <w:noWrap/>
            <w:vAlign w:val="bottom"/>
            <w:hideMark/>
          </w:tcPr>
          <w:p w14:paraId="37D0308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Ross Islets Slug Island</w:t>
            </w:r>
          </w:p>
        </w:tc>
        <w:tc>
          <w:tcPr>
            <w:tcW w:w="2977" w:type="dxa"/>
            <w:tcBorders>
              <w:left w:val="single" w:sz="4" w:space="0" w:color="auto"/>
              <w:right w:val="single" w:sz="4" w:space="0" w:color="auto"/>
            </w:tcBorders>
            <w:shd w:val="clear" w:color="auto" w:fill="auto"/>
            <w:noWrap/>
            <w:vAlign w:val="bottom"/>
            <w:hideMark/>
          </w:tcPr>
          <w:p w14:paraId="48E310FF"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48.87051773, -125.160347</w:t>
            </w:r>
          </w:p>
        </w:tc>
        <w:tc>
          <w:tcPr>
            <w:tcW w:w="1985" w:type="dxa"/>
            <w:tcBorders>
              <w:left w:val="single" w:sz="4" w:space="0" w:color="auto"/>
            </w:tcBorders>
          </w:tcPr>
          <w:p w14:paraId="69ED493D" w14:textId="1FE9D371"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3F3FAD5A" w14:textId="4F1F92CF" w:rsidTr="0064532D">
        <w:trPr>
          <w:trHeight w:val="320"/>
        </w:trPr>
        <w:tc>
          <w:tcPr>
            <w:tcW w:w="1158" w:type="dxa"/>
            <w:tcBorders>
              <w:right w:val="single" w:sz="4" w:space="0" w:color="auto"/>
            </w:tcBorders>
            <w:shd w:val="clear" w:color="auto" w:fill="auto"/>
            <w:noWrap/>
            <w:vAlign w:val="bottom"/>
            <w:hideMark/>
          </w:tcPr>
          <w:p w14:paraId="60C13BDC"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BMSC11</w:t>
            </w:r>
          </w:p>
        </w:tc>
        <w:tc>
          <w:tcPr>
            <w:tcW w:w="3945" w:type="dxa"/>
            <w:tcBorders>
              <w:left w:val="single" w:sz="4" w:space="0" w:color="auto"/>
              <w:right w:val="single" w:sz="4" w:space="0" w:color="auto"/>
            </w:tcBorders>
            <w:shd w:val="clear" w:color="auto" w:fill="auto"/>
            <w:noWrap/>
            <w:vAlign w:val="bottom"/>
            <w:hideMark/>
          </w:tcPr>
          <w:p w14:paraId="70223F2F"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Wizard Island South</w:t>
            </w:r>
          </w:p>
        </w:tc>
        <w:tc>
          <w:tcPr>
            <w:tcW w:w="2977" w:type="dxa"/>
            <w:tcBorders>
              <w:left w:val="single" w:sz="4" w:space="0" w:color="auto"/>
              <w:right w:val="single" w:sz="4" w:space="0" w:color="auto"/>
            </w:tcBorders>
            <w:shd w:val="clear" w:color="auto" w:fill="auto"/>
            <w:noWrap/>
            <w:vAlign w:val="bottom"/>
            <w:hideMark/>
          </w:tcPr>
          <w:p w14:paraId="6CDEED3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48.85746765, -125.1582336</w:t>
            </w:r>
          </w:p>
        </w:tc>
        <w:tc>
          <w:tcPr>
            <w:tcW w:w="1985" w:type="dxa"/>
            <w:tcBorders>
              <w:left w:val="single" w:sz="4" w:space="0" w:color="auto"/>
            </w:tcBorders>
          </w:tcPr>
          <w:p w14:paraId="094FED63" w14:textId="71A431A7"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6E522F9D" w14:textId="5A52AECD" w:rsidTr="0064532D">
        <w:trPr>
          <w:trHeight w:val="320"/>
        </w:trPr>
        <w:tc>
          <w:tcPr>
            <w:tcW w:w="1158" w:type="dxa"/>
            <w:tcBorders>
              <w:right w:val="single" w:sz="4" w:space="0" w:color="auto"/>
            </w:tcBorders>
            <w:shd w:val="clear" w:color="auto" w:fill="auto"/>
            <w:noWrap/>
            <w:vAlign w:val="bottom"/>
            <w:hideMark/>
          </w:tcPr>
          <w:p w14:paraId="08EA231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BMSC12</w:t>
            </w:r>
          </w:p>
        </w:tc>
        <w:tc>
          <w:tcPr>
            <w:tcW w:w="3945" w:type="dxa"/>
            <w:tcBorders>
              <w:left w:val="single" w:sz="4" w:space="0" w:color="auto"/>
              <w:right w:val="single" w:sz="4" w:space="0" w:color="auto"/>
            </w:tcBorders>
            <w:shd w:val="clear" w:color="auto" w:fill="auto"/>
            <w:noWrap/>
            <w:vAlign w:val="bottom"/>
            <w:hideMark/>
          </w:tcPr>
          <w:p w14:paraId="195141E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Wizard Island North</w:t>
            </w:r>
          </w:p>
        </w:tc>
        <w:tc>
          <w:tcPr>
            <w:tcW w:w="2977" w:type="dxa"/>
            <w:tcBorders>
              <w:left w:val="single" w:sz="4" w:space="0" w:color="auto"/>
              <w:right w:val="single" w:sz="4" w:space="0" w:color="auto"/>
            </w:tcBorders>
            <w:shd w:val="clear" w:color="auto" w:fill="auto"/>
            <w:noWrap/>
            <w:vAlign w:val="bottom"/>
            <w:hideMark/>
          </w:tcPr>
          <w:p w14:paraId="5D5A5A97"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48.858284, -125.1609192</w:t>
            </w:r>
          </w:p>
        </w:tc>
        <w:tc>
          <w:tcPr>
            <w:tcW w:w="1985" w:type="dxa"/>
            <w:tcBorders>
              <w:left w:val="single" w:sz="4" w:space="0" w:color="auto"/>
            </w:tcBorders>
          </w:tcPr>
          <w:p w14:paraId="3108E563" w14:textId="4311CC27"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516DA34D" w14:textId="3D54C48E" w:rsidTr="0064532D">
        <w:trPr>
          <w:trHeight w:val="320"/>
        </w:trPr>
        <w:tc>
          <w:tcPr>
            <w:tcW w:w="1158" w:type="dxa"/>
            <w:tcBorders>
              <w:right w:val="single" w:sz="4" w:space="0" w:color="auto"/>
            </w:tcBorders>
            <w:shd w:val="clear" w:color="auto" w:fill="auto"/>
            <w:noWrap/>
            <w:vAlign w:val="bottom"/>
            <w:hideMark/>
          </w:tcPr>
          <w:p w14:paraId="61F9954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BMSC13</w:t>
            </w:r>
          </w:p>
        </w:tc>
        <w:tc>
          <w:tcPr>
            <w:tcW w:w="3945" w:type="dxa"/>
            <w:tcBorders>
              <w:left w:val="single" w:sz="4" w:space="0" w:color="auto"/>
              <w:right w:val="single" w:sz="4" w:space="0" w:color="auto"/>
            </w:tcBorders>
            <w:shd w:val="clear" w:color="auto" w:fill="auto"/>
            <w:noWrap/>
            <w:vAlign w:val="bottom"/>
            <w:hideMark/>
          </w:tcPr>
          <w:p w14:paraId="3EE13071"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Effingham West</w:t>
            </w:r>
          </w:p>
        </w:tc>
        <w:tc>
          <w:tcPr>
            <w:tcW w:w="2977" w:type="dxa"/>
            <w:tcBorders>
              <w:left w:val="single" w:sz="4" w:space="0" w:color="auto"/>
              <w:right w:val="single" w:sz="4" w:space="0" w:color="auto"/>
            </w:tcBorders>
            <w:shd w:val="clear" w:color="auto" w:fill="auto"/>
            <w:noWrap/>
            <w:vAlign w:val="bottom"/>
            <w:hideMark/>
          </w:tcPr>
          <w:p w14:paraId="600C42D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48.8650322, -125.3137207</w:t>
            </w:r>
          </w:p>
        </w:tc>
        <w:tc>
          <w:tcPr>
            <w:tcW w:w="1985" w:type="dxa"/>
            <w:tcBorders>
              <w:left w:val="single" w:sz="4" w:space="0" w:color="auto"/>
            </w:tcBorders>
          </w:tcPr>
          <w:p w14:paraId="78056143" w14:textId="4DF9CC9E"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w:t>
            </w:r>
          </w:p>
        </w:tc>
      </w:tr>
      <w:tr w:rsidR="00405356" w:rsidRPr="0064532D" w14:paraId="6E8FB282" w14:textId="017133D7" w:rsidTr="0064532D">
        <w:trPr>
          <w:trHeight w:val="320"/>
        </w:trPr>
        <w:tc>
          <w:tcPr>
            <w:tcW w:w="1158" w:type="dxa"/>
            <w:tcBorders>
              <w:right w:val="single" w:sz="4" w:space="0" w:color="auto"/>
            </w:tcBorders>
            <w:shd w:val="clear" w:color="auto" w:fill="auto"/>
            <w:noWrap/>
            <w:vAlign w:val="bottom"/>
            <w:hideMark/>
          </w:tcPr>
          <w:p w14:paraId="761E8F5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BMSC14</w:t>
            </w:r>
          </w:p>
        </w:tc>
        <w:tc>
          <w:tcPr>
            <w:tcW w:w="3945" w:type="dxa"/>
            <w:tcBorders>
              <w:left w:val="single" w:sz="4" w:space="0" w:color="auto"/>
              <w:right w:val="single" w:sz="4" w:space="0" w:color="auto"/>
            </w:tcBorders>
            <w:shd w:val="clear" w:color="auto" w:fill="auto"/>
            <w:noWrap/>
            <w:vAlign w:val="bottom"/>
            <w:hideMark/>
          </w:tcPr>
          <w:p w14:paraId="0D6E2306"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Effingham Archipelago</w:t>
            </w:r>
          </w:p>
        </w:tc>
        <w:tc>
          <w:tcPr>
            <w:tcW w:w="2977" w:type="dxa"/>
            <w:tcBorders>
              <w:left w:val="single" w:sz="4" w:space="0" w:color="auto"/>
              <w:right w:val="single" w:sz="4" w:space="0" w:color="auto"/>
            </w:tcBorders>
            <w:shd w:val="clear" w:color="auto" w:fill="auto"/>
            <w:noWrap/>
            <w:vAlign w:val="bottom"/>
            <w:hideMark/>
          </w:tcPr>
          <w:p w14:paraId="554260FD"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48.87908173, -125.2974014</w:t>
            </w:r>
          </w:p>
        </w:tc>
        <w:tc>
          <w:tcPr>
            <w:tcW w:w="1985" w:type="dxa"/>
            <w:tcBorders>
              <w:left w:val="single" w:sz="4" w:space="0" w:color="auto"/>
            </w:tcBorders>
          </w:tcPr>
          <w:p w14:paraId="6EDE732E" w14:textId="41B479A5"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w:t>
            </w:r>
          </w:p>
        </w:tc>
      </w:tr>
      <w:tr w:rsidR="00405356" w:rsidRPr="0064532D" w14:paraId="0E87642F" w14:textId="66F58EC4" w:rsidTr="0064532D">
        <w:trPr>
          <w:trHeight w:val="320"/>
        </w:trPr>
        <w:tc>
          <w:tcPr>
            <w:tcW w:w="1158" w:type="dxa"/>
            <w:tcBorders>
              <w:right w:val="single" w:sz="4" w:space="0" w:color="auto"/>
            </w:tcBorders>
            <w:shd w:val="clear" w:color="auto" w:fill="auto"/>
            <w:noWrap/>
            <w:vAlign w:val="bottom"/>
            <w:hideMark/>
          </w:tcPr>
          <w:p w14:paraId="19C014F3"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BMSC15</w:t>
            </w:r>
          </w:p>
        </w:tc>
        <w:tc>
          <w:tcPr>
            <w:tcW w:w="3945" w:type="dxa"/>
            <w:tcBorders>
              <w:left w:val="single" w:sz="4" w:space="0" w:color="auto"/>
              <w:right w:val="single" w:sz="4" w:space="0" w:color="auto"/>
            </w:tcBorders>
            <w:shd w:val="clear" w:color="auto" w:fill="auto"/>
            <w:noWrap/>
            <w:vAlign w:val="bottom"/>
            <w:hideMark/>
          </w:tcPr>
          <w:p w14:paraId="78F05B2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Raymond Kelp Rock</w:t>
            </w:r>
          </w:p>
        </w:tc>
        <w:tc>
          <w:tcPr>
            <w:tcW w:w="2977" w:type="dxa"/>
            <w:tcBorders>
              <w:left w:val="single" w:sz="4" w:space="0" w:color="auto"/>
              <w:right w:val="single" w:sz="4" w:space="0" w:color="auto"/>
            </w:tcBorders>
            <w:shd w:val="clear" w:color="auto" w:fill="auto"/>
            <w:noWrap/>
            <w:vAlign w:val="bottom"/>
            <w:hideMark/>
          </w:tcPr>
          <w:p w14:paraId="37E6062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48.88028336, -125.3128815</w:t>
            </w:r>
          </w:p>
        </w:tc>
        <w:tc>
          <w:tcPr>
            <w:tcW w:w="1985" w:type="dxa"/>
            <w:tcBorders>
              <w:left w:val="single" w:sz="4" w:space="0" w:color="auto"/>
            </w:tcBorders>
          </w:tcPr>
          <w:p w14:paraId="7572DF86" w14:textId="5C5781BD"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w:t>
            </w:r>
          </w:p>
        </w:tc>
      </w:tr>
      <w:tr w:rsidR="00405356" w:rsidRPr="0064532D" w14:paraId="1E20E51D" w14:textId="52F60E37" w:rsidTr="0064532D">
        <w:trPr>
          <w:trHeight w:val="320"/>
        </w:trPr>
        <w:tc>
          <w:tcPr>
            <w:tcW w:w="1158" w:type="dxa"/>
            <w:tcBorders>
              <w:right w:val="single" w:sz="4" w:space="0" w:color="auto"/>
            </w:tcBorders>
            <w:shd w:val="clear" w:color="auto" w:fill="auto"/>
            <w:noWrap/>
            <w:vAlign w:val="bottom"/>
            <w:hideMark/>
          </w:tcPr>
          <w:p w14:paraId="7B1B1A44"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BMSC16</w:t>
            </w:r>
          </w:p>
        </w:tc>
        <w:tc>
          <w:tcPr>
            <w:tcW w:w="3945" w:type="dxa"/>
            <w:tcBorders>
              <w:left w:val="single" w:sz="4" w:space="0" w:color="auto"/>
              <w:right w:val="single" w:sz="4" w:space="0" w:color="auto"/>
            </w:tcBorders>
            <w:shd w:val="clear" w:color="auto" w:fill="auto"/>
            <w:noWrap/>
            <w:vAlign w:val="bottom"/>
            <w:hideMark/>
          </w:tcPr>
          <w:p w14:paraId="59CB8F93"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Faber Islets</w:t>
            </w:r>
          </w:p>
        </w:tc>
        <w:tc>
          <w:tcPr>
            <w:tcW w:w="2977" w:type="dxa"/>
            <w:tcBorders>
              <w:left w:val="single" w:sz="4" w:space="0" w:color="auto"/>
              <w:right w:val="single" w:sz="4" w:space="0" w:color="auto"/>
            </w:tcBorders>
            <w:shd w:val="clear" w:color="auto" w:fill="auto"/>
            <w:noWrap/>
            <w:vAlign w:val="bottom"/>
            <w:hideMark/>
          </w:tcPr>
          <w:p w14:paraId="714FD164"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48.89070129, -125.300499</w:t>
            </w:r>
          </w:p>
        </w:tc>
        <w:tc>
          <w:tcPr>
            <w:tcW w:w="1985" w:type="dxa"/>
            <w:tcBorders>
              <w:left w:val="single" w:sz="4" w:space="0" w:color="auto"/>
            </w:tcBorders>
          </w:tcPr>
          <w:p w14:paraId="448C3B9B" w14:textId="6C737689"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w:t>
            </w:r>
          </w:p>
        </w:tc>
      </w:tr>
      <w:tr w:rsidR="00405356" w:rsidRPr="0064532D" w14:paraId="251CCBB4" w14:textId="52D78B2A" w:rsidTr="0064532D">
        <w:trPr>
          <w:trHeight w:val="320"/>
        </w:trPr>
        <w:tc>
          <w:tcPr>
            <w:tcW w:w="1158" w:type="dxa"/>
            <w:tcBorders>
              <w:right w:val="single" w:sz="4" w:space="0" w:color="auto"/>
            </w:tcBorders>
            <w:shd w:val="clear" w:color="auto" w:fill="auto"/>
            <w:noWrap/>
            <w:vAlign w:val="bottom"/>
            <w:hideMark/>
          </w:tcPr>
          <w:p w14:paraId="6F023FB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BMSC17</w:t>
            </w:r>
          </w:p>
        </w:tc>
        <w:tc>
          <w:tcPr>
            <w:tcW w:w="3945" w:type="dxa"/>
            <w:tcBorders>
              <w:left w:val="single" w:sz="4" w:space="0" w:color="auto"/>
              <w:right w:val="single" w:sz="4" w:space="0" w:color="auto"/>
            </w:tcBorders>
            <w:shd w:val="clear" w:color="auto" w:fill="auto"/>
            <w:noWrap/>
            <w:vAlign w:val="bottom"/>
            <w:hideMark/>
          </w:tcPr>
          <w:p w14:paraId="4452E91B"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Wouwer</w:t>
            </w:r>
            <w:proofErr w:type="spellEnd"/>
            <w:r w:rsidRPr="00405356">
              <w:rPr>
                <w:rFonts w:ascii="Times New Roman" w:eastAsia="Times New Roman" w:hAnsi="Times New Roman" w:cs="Times New Roman"/>
                <w:color w:val="000000"/>
                <w:lang w:val="en-CA"/>
              </w:rPr>
              <w:t xml:space="preserve"> Channel</w:t>
            </w:r>
          </w:p>
        </w:tc>
        <w:tc>
          <w:tcPr>
            <w:tcW w:w="2977" w:type="dxa"/>
            <w:tcBorders>
              <w:left w:val="single" w:sz="4" w:space="0" w:color="auto"/>
              <w:right w:val="single" w:sz="4" w:space="0" w:color="auto"/>
            </w:tcBorders>
            <w:shd w:val="clear" w:color="auto" w:fill="auto"/>
            <w:noWrap/>
            <w:vAlign w:val="bottom"/>
            <w:hideMark/>
          </w:tcPr>
          <w:p w14:paraId="3BC58F72"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48.86548233, -125.3614807</w:t>
            </w:r>
          </w:p>
        </w:tc>
        <w:tc>
          <w:tcPr>
            <w:tcW w:w="1985" w:type="dxa"/>
            <w:tcBorders>
              <w:left w:val="single" w:sz="4" w:space="0" w:color="auto"/>
            </w:tcBorders>
          </w:tcPr>
          <w:p w14:paraId="3202ACA4" w14:textId="538EF817"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w:t>
            </w:r>
          </w:p>
        </w:tc>
      </w:tr>
      <w:tr w:rsidR="00405356" w:rsidRPr="0064532D" w14:paraId="4173F2B2" w14:textId="2BA5D603" w:rsidTr="0064532D">
        <w:trPr>
          <w:trHeight w:val="320"/>
        </w:trPr>
        <w:tc>
          <w:tcPr>
            <w:tcW w:w="1158" w:type="dxa"/>
            <w:tcBorders>
              <w:right w:val="single" w:sz="4" w:space="0" w:color="auto"/>
            </w:tcBorders>
            <w:shd w:val="clear" w:color="auto" w:fill="auto"/>
            <w:noWrap/>
            <w:vAlign w:val="bottom"/>
            <w:hideMark/>
          </w:tcPr>
          <w:p w14:paraId="5CBF7036"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BMSC18</w:t>
            </w:r>
          </w:p>
        </w:tc>
        <w:tc>
          <w:tcPr>
            <w:tcW w:w="3945" w:type="dxa"/>
            <w:tcBorders>
              <w:left w:val="single" w:sz="4" w:space="0" w:color="auto"/>
              <w:right w:val="single" w:sz="4" w:space="0" w:color="auto"/>
            </w:tcBorders>
            <w:shd w:val="clear" w:color="auto" w:fill="auto"/>
            <w:noWrap/>
            <w:vAlign w:val="bottom"/>
            <w:hideMark/>
          </w:tcPr>
          <w:p w14:paraId="3740ADD2"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Eussen</w:t>
            </w:r>
            <w:proofErr w:type="spellEnd"/>
            <w:r w:rsidRPr="00405356">
              <w:rPr>
                <w:rFonts w:ascii="Times New Roman" w:eastAsia="Times New Roman" w:hAnsi="Times New Roman" w:cs="Times New Roman"/>
                <w:color w:val="000000"/>
                <w:lang w:val="en-CA"/>
              </w:rPr>
              <w:t xml:space="preserve"> Rock</w:t>
            </w:r>
          </w:p>
        </w:tc>
        <w:tc>
          <w:tcPr>
            <w:tcW w:w="2977" w:type="dxa"/>
            <w:tcBorders>
              <w:left w:val="single" w:sz="4" w:space="0" w:color="auto"/>
              <w:right w:val="single" w:sz="4" w:space="0" w:color="auto"/>
            </w:tcBorders>
            <w:shd w:val="clear" w:color="auto" w:fill="auto"/>
            <w:noWrap/>
            <w:vAlign w:val="bottom"/>
            <w:hideMark/>
          </w:tcPr>
          <w:p w14:paraId="475921D6"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48.91161728, -125.2670364</w:t>
            </w:r>
          </w:p>
        </w:tc>
        <w:tc>
          <w:tcPr>
            <w:tcW w:w="1985" w:type="dxa"/>
            <w:tcBorders>
              <w:left w:val="single" w:sz="4" w:space="0" w:color="auto"/>
            </w:tcBorders>
          </w:tcPr>
          <w:p w14:paraId="1410010B" w14:textId="76F52555"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w:t>
            </w:r>
          </w:p>
        </w:tc>
      </w:tr>
      <w:tr w:rsidR="00405356" w:rsidRPr="0064532D" w14:paraId="067AB629" w14:textId="4504AF34" w:rsidTr="0064532D">
        <w:trPr>
          <w:trHeight w:val="320"/>
        </w:trPr>
        <w:tc>
          <w:tcPr>
            <w:tcW w:w="1158" w:type="dxa"/>
            <w:tcBorders>
              <w:right w:val="single" w:sz="4" w:space="0" w:color="auto"/>
            </w:tcBorders>
            <w:shd w:val="clear" w:color="auto" w:fill="auto"/>
            <w:noWrap/>
            <w:vAlign w:val="bottom"/>
            <w:hideMark/>
          </w:tcPr>
          <w:p w14:paraId="18327C5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BMSC19</w:t>
            </w:r>
          </w:p>
        </w:tc>
        <w:tc>
          <w:tcPr>
            <w:tcW w:w="3945" w:type="dxa"/>
            <w:tcBorders>
              <w:left w:val="single" w:sz="4" w:space="0" w:color="auto"/>
              <w:right w:val="single" w:sz="4" w:space="0" w:color="auto"/>
            </w:tcBorders>
            <w:shd w:val="clear" w:color="auto" w:fill="auto"/>
            <w:noWrap/>
            <w:vAlign w:val="bottom"/>
            <w:hideMark/>
          </w:tcPr>
          <w:p w14:paraId="63D9021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Ed King SW Pyramid</w:t>
            </w:r>
          </w:p>
        </w:tc>
        <w:tc>
          <w:tcPr>
            <w:tcW w:w="2977" w:type="dxa"/>
            <w:tcBorders>
              <w:left w:val="single" w:sz="4" w:space="0" w:color="auto"/>
              <w:right w:val="single" w:sz="4" w:space="0" w:color="auto"/>
            </w:tcBorders>
            <w:shd w:val="clear" w:color="auto" w:fill="auto"/>
            <w:noWrap/>
            <w:vAlign w:val="bottom"/>
            <w:hideMark/>
          </w:tcPr>
          <w:p w14:paraId="173279E3"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48.82860184, -125.2212982</w:t>
            </w:r>
          </w:p>
        </w:tc>
        <w:tc>
          <w:tcPr>
            <w:tcW w:w="1985" w:type="dxa"/>
            <w:tcBorders>
              <w:left w:val="single" w:sz="4" w:space="0" w:color="auto"/>
            </w:tcBorders>
          </w:tcPr>
          <w:p w14:paraId="5FC23E2C" w14:textId="35A62384"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23F7F0D7" w14:textId="39D8077C" w:rsidTr="0064532D">
        <w:trPr>
          <w:trHeight w:val="320"/>
        </w:trPr>
        <w:tc>
          <w:tcPr>
            <w:tcW w:w="1158" w:type="dxa"/>
            <w:tcBorders>
              <w:right w:val="single" w:sz="4" w:space="0" w:color="auto"/>
            </w:tcBorders>
            <w:shd w:val="clear" w:color="auto" w:fill="auto"/>
            <w:noWrap/>
            <w:vAlign w:val="bottom"/>
            <w:hideMark/>
          </w:tcPr>
          <w:p w14:paraId="2CAAFB51"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BMSC20</w:t>
            </w:r>
          </w:p>
        </w:tc>
        <w:tc>
          <w:tcPr>
            <w:tcW w:w="3945" w:type="dxa"/>
            <w:tcBorders>
              <w:left w:val="single" w:sz="4" w:space="0" w:color="auto"/>
              <w:right w:val="single" w:sz="4" w:space="0" w:color="auto"/>
            </w:tcBorders>
            <w:shd w:val="clear" w:color="auto" w:fill="auto"/>
            <w:noWrap/>
            <w:vAlign w:val="bottom"/>
            <w:hideMark/>
          </w:tcPr>
          <w:p w14:paraId="367823A6"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Ed King East</w:t>
            </w:r>
          </w:p>
        </w:tc>
        <w:tc>
          <w:tcPr>
            <w:tcW w:w="2977" w:type="dxa"/>
            <w:tcBorders>
              <w:left w:val="single" w:sz="4" w:space="0" w:color="auto"/>
              <w:right w:val="single" w:sz="4" w:space="0" w:color="auto"/>
            </w:tcBorders>
            <w:shd w:val="clear" w:color="auto" w:fill="auto"/>
            <w:noWrap/>
            <w:vAlign w:val="bottom"/>
            <w:hideMark/>
          </w:tcPr>
          <w:p w14:paraId="39FC6D40"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48.83566666, -125.214798</w:t>
            </w:r>
          </w:p>
        </w:tc>
        <w:tc>
          <w:tcPr>
            <w:tcW w:w="1985" w:type="dxa"/>
            <w:tcBorders>
              <w:left w:val="single" w:sz="4" w:space="0" w:color="auto"/>
            </w:tcBorders>
          </w:tcPr>
          <w:p w14:paraId="2FA3F04C" w14:textId="333CA985"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06884921" w14:textId="3F465BB1" w:rsidTr="0064532D">
        <w:trPr>
          <w:trHeight w:val="320"/>
        </w:trPr>
        <w:tc>
          <w:tcPr>
            <w:tcW w:w="1158" w:type="dxa"/>
            <w:tcBorders>
              <w:right w:val="single" w:sz="4" w:space="0" w:color="auto"/>
            </w:tcBorders>
            <w:shd w:val="clear" w:color="auto" w:fill="auto"/>
            <w:noWrap/>
            <w:vAlign w:val="bottom"/>
            <w:hideMark/>
          </w:tcPr>
          <w:p w14:paraId="79DF319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BMSC21</w:t>
            </w:r>
          </w:p>
        </w:tc>
        <w:tc>
          <w:tcPr>
            <w:tcW w:w="3945" w:type="dxa"/>
            <w:tcBorders>
              <w:left w:val="single" w:sz="4" w:space="0" w:color="auto"/>
              <w:right w:val="single" w:sz="4" w:space="0" w:color="auto"/>
            </w:tcBorders>
            <w:shd w:val="clear" w:color="auto" w:fill="auto"/>
            <w:noWrap/>
            <w:vAlign w:val="bottom"/>
            <w:hideMark/>
          </w:tcPr>
          <w:p w14:paraId="027F0EC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Dixon SW</w:t>
            </w:r>
          </w:p>
        </w:tc>
        <w:tc>
          <w:tcPr>
            <w:tcW w:w="2977" w:type="dxa"/>
            <w:tcBorders>
              <w:left w:val="single" w:sz="4" w:space="0" w:color="auto"/>
              <w:right w:val="single" w:sz="4" w:space="0" w:color="auto"/>
            </w:tcBorders>
            <w:shd w:val="clear" w:color="auto" w:fill="auto"/>
            <w:noWrap/>
            <w:vAlign w:val="bottom"/>
            <w:hideMark/>
          </w:tcPr>
          <w:p w14:paraId="5F66D1B7"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48.85205078, -125.1235657</w:t>
            </w:r>
          </w:p>
        </w:tc>
        <w:tc>
          <w:tcPr>
            <w:tcW w:w="1985" w:type="dxa"/>
            <w:tcBorders>
              <w:left w:val="single" w:sz="4" w:space="0" w:color="auto"/>
            </w:tcBorders>
          </w:tcPr>
          <w:p w14:paraId="0938651A" w14:textId="39403134"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02C53146" w14:textId="538B5B14" w:rsidTr="0064532D">
        <w:trPr>
          <w:trHeight w:val="320"/>
        </w:trPr>
        <w:tc>
          <w:tcPr>
            <w:tcW w:w="1158" w:type="dxa"/>
            <w:tcBorders>
              <w:right w:val="single" w:sz="4" w:space="0" w:color="auto"/>
            </w:tcBorders>
            <w:shd w:val="clear" w:color="auto" w:fill="auto"/>
            <w:noWrap/>
            <w:vAlign w:val="bottom"/>
            <w:hideMark/>
          </w:tcPr>
          <w:p w14:paraId="356A33D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BMSC22</w:t>
            </w:r>
          </w:p>
        </w:tc>
        <w:tc>
          <w:tcPr>
            <w:tcW w:w="3945" w:type="dxa"/>
            <w:tcBorders>
              <w:left w:val="single" w:sz="4" w:space="0" w:color="auto"/>
              <w:right w:val="single" w:sz="4" w:space="0" w:color="auto"/>
            </w:tcBorders>
            <w:shd w:val="clear" w:color="auto" w:fill="auto"/>
            <w:noWrap/>
            <w:vAlign w:val="bottom"/>
            <w:hideMark/>
          </w:tcPr>
          <w:p w14:paraId="465338BD"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Dixon Inside</w:t>
            </w:r>
          </w:p>
        </w:tc>
        <w:tc>
          <w:tcPr>
            <w:tcW w:w="2977" w:type="dxa"/>
            <w:tcBorders>
              <w:left w:val="single" w:sz="4" w:space="0" w:color="auto"/>
              <w:right w:val="single" w:sz="4" w:space="0" w:color="auto"/>
            </w:tcBorders>
            <w:shd w:val="clear" w:color="auto" w:fill="auto"/>
            <w:noWrap/>
            <w:vAlign w:val="bottom"/>
            <w:hideMark/>
          </w:tcPr>
          <w:p w14:paraId="01B473A5"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48.85426712, -125.1170349</w:t>
            </w:r>
          </w:p>
        </w:tc>
        <w:tc>
          <w:tcPr>
            <w:tcW w:w="1985" w:type="dxa"/>
            <w:tcBorders>
              <w:left w:val="single" w:sz="4" w:space="0" w:color="auto"/>
            </w:tcBorders>
          </w:tcPr>
          <w:p w14:paraId="2431F6CB" w14:textId="6EAC6238"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2021, 2022, 2023</w:t>
            </w:r>
          </w:p>
        </w:tc>
      </w:tr>
      <w:tr w:rsidR="00405356" w:rsidRPr="0064532D" w14:paraId="2773DD66" w14:textId="2BD58C22" w:rsidTr="0064532D">
        <w:trPr>
          <w:trHeight w:val="320"/>
        </w:trPr>
        <w:tc>
          <w:tcPr>
            <w:tcW w:w="1158" w:type="dxa"/>
            <w:tcBorders>
              <w:right w:val="single" w:sz="4" w:space="0" w:color="auto"/>
            </w:tcBorders>
            <w:shd w:val="clear" w:color="auto" w:fill="auto"/>
            <w:noWrap/>
            <w:vAlign w:val="bottom"/>
            <w:hideMark/>
          </w:tcPr>
          <w:p w14:paraId="620003F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BMSC23</w:t>
            </w:r>
          </w:p>
        </w:tc>
        <w:tc>
          <w:tcPr>
            <w:tcW w:w="3945" w:type="dxa"/>
            <w:tcBorders>
              <w:left w:val="single" w:sz="4" w:space="0" w:color="auto"/>
              <w:right w:val="single" w:sz="4" w:space="0" w:color="auto"/>
            </w:tcBorders>
            <w:shd w:val="clear" w:color="auto" w:fill="auto"/>
            <w:noWrap/>
            <w:vAlign w:val="bottom"/>
            <w:hideMark/>
          </w:tcPr>
          <w:p w14:paraId="35A56B7A"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Aguilar Point</w:t>
            </w:r>
          </w:p>
        </w:tc>
        <w:tc>
          <w:tcPr>
            <w:tcW w:w="2977" w:type="dxa"/>
            <w:tcBorders>
              <w:left w:val="single" w:sz="4" w:space="0" w:color="auto"/>
              <w:right w:val="single" w:sz="4" w:space="0" w:color="auto"/>
            </w:tcBorders>
            <w:shd w:val="clear" w:color="auto" w:fill="auto"/>
            <w:noWrap/>
            <w:vAlign w:val="bottom"/>
            <w:hideMark/>
          </w:tcPr>
          <w:p w14:paraId="2618FB77"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48.837589, -125.144145</w:t>
            </w:r>
          </w:p>
        </w:tc>
        <w:tc>
          <w:tcPr>
            <w:tcW w:w="1985" w:type="dxa"/>
            <w:tcBorders>
              <w:left w:val="single" w:sz="4" w:space="0" w:color="auto"/>
            </w:tcBorders>
          </w:tcPr>
          <w:p w14:paraId="3A6DCBA5" w14:textId="61C64867"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2022, 2023</w:t>
            </w:r>
          </w:p>
        </w:tc>
      </w:tr>
      <w:tr w:rsidR="00405356" w:rsidRPr="0064532D" w14:paraId="33DE4713" w14:textId="212A43DF" w:rsidTr="0064532D">
        <w:trPr>
          <w:trHeight w:val="320"/>
        </w:trPr>
        <w:tc>
          <w:tcPr>
            <w:tcW w:w="1158" w:type="dxa"/>
            <w:tcBorders>
              <w:right w:val="single" w:sz="4" w:space="0" w:color="auto"/>
            </w:tcBorders>
            <w:shd w:val="clear" w:color="auto" w:fill="auto"/>
            <w:noWrap/>
            <w:vAlign w:val="bottom"/>
            <w:hideMark/>
          </w:tcPr>
          <w:p w14:paraId="23014B60"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BMSC24</w:t>
            </w:r>
          </w:p>
        </w:tc>
        <w:tc>
          <w:tcPr>
            <w:tcW w:w="3945" w:type="dxa"/>
            <w:tcBorders>
              <w:left w:val="single" w:sz="4" w:space="0" w:color="auto"/>
              <w:right w:val="single" w:sz="4" w:space="0" w:color="auto"/>
            </w:tcBorders>
            <w:shd w:val="clear" w:color="auto" w:fill="auto"/>
            <w:noWrap/>
            <w:vAlign w:val="bottom"/>
            <w:hideMark/>
          </w:tcPr>
          <w:p w14:paraId="03B579FF"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Swiss Boy</w:t>
            </w:r>
          </w:p>
        </w:tc>
        <w:tc>
          <w:tcPr>
            <w:tcW w:w="2977" w:type="dxa"/>
            <w:tcBorders>
              <w:left w:val="single" w:sz="4" w:space="0" w:color="auto"/>
              <w:right w:val="single" w:sz="4" w:space="0" w:color="auto"/>
            </w:tcBorders>
            <w:shd w:val="clear" w:color="auto" w:fill="auto"/>
            <w:noWrap/>
            <w:vAlign w:val="bottom"/>
            <w:hideMark/>
          </w:tcPr>
          <w:p w14:paraId="6415D020"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48.916073, -125.131174</w:t>
            </w:r>
          </w:p>
        </w:tc>
        <w:tc>
          <w:tcPr>
            <w:tcW w:w="1985" w:type="dxa"/>
            <w:tcBorders>
              <w:left w:val="single" w:sz="4" w:space="0" w:color="auto"/>
            </w:tcBorders>
          </w:tcPr>
          <w:p w14:paraId="6D7A8E10" w14:textId="32128AE8"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2023</w:t>
            </w:r>
          </w:p>
        </w:tc>
      </w:tr>
      <w:tr w:rsidR="00405356" w:rsidRPr="0064532D" w14:paraId="08468991" w14:textId="11A8E3AB" w:rsidTr="0064532D">
        <w:trPr>
          <w:trHeight w:val="320"/>
        </w:trPr>
        <w:tc>
          <w:tcPr>
            <w:tcW w:w="1158" w:type="dxa"/>
            <w:tcBorders>
              <w:right w:val="single" w:sz="4" w:space="0" w:color="auto"/>
            </w:tcBorders>
            <w:shd w:val="clear" w:color="auto" w:fill="auto"/>
            <w:noWrap/>
            <w:vAlign w:val="bottom"/>
            <w:hideMark/>
          </w:tcPr>
          <w:p w14:paraId="71596982"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BMSC25</w:t>
            </w:r>
          </w:p>
        </w:tc>
        <w:tc>
          <w:tcPr>
            <w:tcW w:w="3945" w:type="dxa"/>
            <w:tcBorders>
              <w:left w:val="single" w:sz="4" w:space="0" w:color="auto"/>
              <w:right w:val="single" w:sz="4" w:space="0" w:color="auto"/>
            </w:tcBorders>
            <w:shd w:val="clear" w:color="auto" w:fill="auto"/>
            <w:noWrap/>
            <w:vAlign w:val="bottom"/>
            <w:hideMark/>
          </w:tcPr>
          <w:p w14:paraId="0E31969E"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Goby Town</w:t>
            </w:r>
          </w:p>
        </w:tc>
        <w:tc>
          <w:tcPr>
            <w:tcW w:w="2977" w:type="dxa"/>
            <w:tcBorders>
              <w:left w:val="single" w:sz="4" w:space="0" w:color="auto"/>
              <w:right w:val="single" w:sz="4" w:space="0" w:color="auto"/>
            </w:tcBorders>
            <w:shd w:val="clear" w:color="auto" w:fill="auto"/>
            <w:noWrap/>
            <w:vAlign w:val="bottom"/>
            <w:hideMark/>
          </w:tcPr>
          <w:p w14:paraId="1F6BDE94"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48.838595, -125.135015</w:t>
            </w:r>
          </w:p>
        </w:tc>
        <w:tc>
          <w:tcPr>
            <w:tcW w:w="1985" w:type="dxa"/>
            <w:tcBorders>
              <w:left w:val="single" w:sz="4" w:space="0" w:color="auto"/>
            </w:tcBorders>
          </w:tcPr>
          <w:p w14:paraId="1732C14F" w14:textId="3A773B80"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2023</w:t>
            </w:r>
          </w:p>
        </w:tc>
      </w:tr>
      <w:tr w:rsidR="00405356" w:rsidRPr="0064532D" w14:paraId="668CBEC0" w14:textId="112EB14B" w:rsidTr="0064532D">
        <w:trPr>
          <w:trHeight w:val="320"/>
        </w:trPr>
        <w:tc>
          <w:tcPr>
            <w:tcW w:w="1158" w:type="dxa"/>
            <w:tcBorders>
              <w:right w:val="single" w:sz="4" w:space="0" w:color="auto"/>
            </w:tcBorders>
            <w:shd w:val="clear" w:color="auto" w:fill="auto"/>
            <w:noWrap/>
            <w:vAlign w:val="bottom"/>
            <w:hideMark/>
          </w:tcPr>
          <w:p w14:paraId="15184330"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BMSC26</w:t>
            </w:r>
          </w:p>
        </w:tc>
        <w:tc>
          <w:tcPr>
            <w:tcW w:w="3945" w:type="dxa"/>
            <w:tcBorders>
              <w:left w:val="single" w:sz="4" w:space="0" w:color="auto"/>
              <w:right w:val="single" w:sz="4" w:space="0" w:color="auto"/>
            </w:tcBorders>
            <w:shd w:val="clear" w:color="auto" w:fill="auto"/>
            <w:noWrap/>
            <w:vAlign w:val="bottom"/>
            <w:hideMark/>
          </w:tcPr>
          <w:p w14:paraId="5ED6552A" w14:textId="77777777" w:rsidR="00405356" w:rsidRPr="00405356" w:rsidRDefault="00405356" w:rsidP="0064532D">
            <w:pPr>
              <w:jc w:val="center"/>
              <w:rPr>
                <w:rFonts w:ascii="Times New Roman" w:eastAsia="Times New Roman" w:hAnsi="Times New Roman" w:cs="Times New Roman"/>
                <w:color w:val="000000"/>
                <w:lang w:val="en-CA"/>
              </w:rPr>
            </w:pPr>
            <w:proofErr w:type="spellStart"/>
            <w:r w:rsidRPr="00405356">
              <w:rPr>
                <w:rFonts w:ascii="Times New Roman" w:eastAsia="Times New Roman" w:hAnsi="Times New Roman" w:cs="Times New Roman"/>
                <w:color w:val="000000"/>
                <w:lang w:val="en-CA"/>
              </w:rPr>
              <w:t>Hosie</w:t>
            </w:r>
            <w:proofErr w:type="spellEnd"/>
            <w:r w:rsidRPr="00405356">
              <w:rPr>
                <w:rFonts w:ascii="Times New Roman" w:eastAsia="Times New Roman" w:hAnsi="Times New Roman" w:cs="Times New Roman"/>
                <w:color w:val="000000"/>
                <w:lang w:val="en-CA"/>
              </w:rPr>
              <w:t xml:space="preserve"> South</w:t>
            </w:r>
          </w:p>
        </w:tc>
        <w:tc>
          <w:tcPr>
            <w:tcW w:w="2977" w:type="dxa"/>
            <w:tcBorders>
              <w:left w:val="single" w:sz="4" w:space="0" w:color="auto"/>
              <w:right w:val="single" w:sz="4" w:space="0" w:color="auto"/>
            </w:tcBorders>
            <w:shd w:val="clear" w:color="auto" w:fill="auto"/>
            <w:noWrap/>
            <w:vAlign w:val="bottom"/>
            <w:hideMark/>
          </w:tcPr>
          <w:p w14:paraId="5F8E0618"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48.9071, -125.037017</w:t>
            </w:r>
          </w:p>
        </w:tc>
        <w:tc>
          <w:tcPr>
            <w:tcW w:w="1985" w:type="dxa"/>
            <w:tcBorders>
              <w:left w:val="single" w:sz="4" w:space="0" w:color="auto"/>
            </w:tcBorders>
          </w:tcPr>
          <w:p w14:paraId="4754498F" w14:textId="0B325F11"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2023</w:t>
            </w:r>
          </w:p>
        </w:tc>
      </w:tr>
      <w:tr w:rsidR="00405356" w:rsidRPr="0064532D" w14:paraId="1E4FF627" w14:textId="0796DF73" w:rsidTr="0064532D">
        <w:trPr>
          <w:trHeight w:val="320"/>
        </w:trPr>
        <w:tc>
          <w:tcPr>
            <w:tcW w:w="1158" w:type="dxa"/>
            <w:tcBorders>
              <w:right w:val="single" w:sz="4" w:space="0" w:color="auto"/>
            </w:tcBorders>
            <w:shd w:val="clear" w:color="auto" w:fill="auto"/>
            <w:noWrap/>
            <w:vAlign w:val="bottom"/>
            <w:hideMark/>
          </w:tcPr>
          <w:p w14:paraId="407ECB81"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BMSC27</w:t>
            </w:r>
          </w:p>
        </w:tc>
        <w:tc>
          <w:tcPr>
            <w:tcW w:w="3945" w:type="dxa"/>
            <w:tcBorders>
              <w:left w:val="single" w:sz="4" w:space="0" w:color="auto"/>
              <w:right w:val="single" w:sz="4" w:space="0" w:color="auto"/>
            </w:tcBorders>
            <w:shd w:val="clear" w:color="auto" w:fill="auto"/>
            <w:noWrap/>
            <w:vAlign w:val="bottom"/>
            <w:hideMark/>
          </w:tcPr>
          <w:p w14:paraId="5B51E216"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San Jose North Island</w:t>
            </w:r>
          </w:p>
        </w:tc>
        <w:tc>
          <w:tcPr>
            <w:tcW w:w="2977" w:type="dxa"/>
            <w:tcBorders>
              <w:left w:val="single" w:sz="4" w:space="0" w:color="auto"/>
              <w:right w:val="single" w:sz="4" w:space="0" w:color="auto"/>
            </w:tcBorders>
            <w:shd w:val="clear" w:color="auto" w:fill="auto"/>
            <w:noWrap/>
            <w:vAlign w:val="bottom"/>
            <w:hideMark/>
          </w:tcPr>
          <w:p w14:paraId="6F5B581B" w14:textId="77777777" w:rsidR="00405356" w:rsidRPr="00405356" w:rsidRDefault="00405356" w:rsidP="0064532D">
            <w:pPr>
              <w:jc w:val="center"/>
              <w:rPr>
                <w:rFonts w:ascii="Times New Roman" w:eastAsia="Times New Roman" w:hAnsi="Times New Roman" w:cs="Times New Roman"/>
                <w:color w:val="000000"/>
                <w:lang w:val="en-CA"/>
              </w:rPr>
            </w:pPr>
            <w:r w:rsidRPr="00405356">
              <w:rPr>
                <w:rFonts w:ascii="Times New Roman" w:eastAsia="Times New Roman" w:hAnsi="Times New Roman" w:cs="Times New Roman"/>
                <w:color w:val="000000"/>
                <w:lang w:val="en-CA"/>
              </w:rPr>
              <w:t>48.901183, -125.060433</w:t>
            </w:r>
          </w:p>
        </w:tc>
        <w:tc>
          <w:tcPr>
            <w:tcW w:w="1985" w:type="dxa"/>
            <w:tcBorders>
              <w:left w:val="single" w:sz="4" w:space="0" w:color="auto"/>
            </w:tcBorders>
          </w:tcPr>
          <w:p w14:paraId="4206F2DA" w14:textId="2675C02E" w:rsidR="00405356" w:rsidRPr="0064532D" w:rsidRDefault="0064532D" w:rsidP="0064532D">
            <w:pPr>
              <w:jc w:val="center"/>
              <w:rPr>
                <w:rFonts w:ascii="Times New Roman" w:eastAsia="Times New Roman" w:hAnsi="Times New Roman" w:cs="Times New Roman"/>
                <w:color w:val="000000"/>
                <w:lang w:val="en-CA"/>
              </w:rPr>
            </w:pPr>
            <w:r w:rsidRPr="0064532D">
              <w:rPr>
                <w:rFonts w:ascii="Times New Roman" w:eastAsia="Times New Roman" w:hAnsi="Times New Roman" w:cs="Times New Roman"/>
                <w:color w:val="000000"/>
                <w:lang w:val="en-CA"/>
              </w:rPr>
              <w:t>2023</w:t>
            </w:r>
          </w:p>
        </w:tc>
      </w:tr>
    </w:tbl>
    <w:p w14:paraId="351835F5" w14:textId="6C6D00A3" w:rsidR="0053139F" w:rsidRDefault="0053139F" w:rsidP="00EB3BC7">
      <w:pPr>
        <w:spacing w:line="480" w:lineRule="auto"/>
        <w:rPr>
          <w:rFonts w:ascii="Times New Roman" w:hAnsi="Times New Roman" w:cs="Times New Roman"/>
          <w:lang w:val="en-CA"/>
        </w:rPr>
      </w:pPr>
    </w:p>
    <w:p w14:paraId="2CBE63AE" w14:textId="77777777" w:rsidR="0053139F" w:rsidRDefault="0053139F">
      <w:pPr>
        <w:rPr>
          <w:rFonts w:ascii="Times New Roman" w:hAnsi="Times New Roman" w:cs="Times New Roman"/>
          <w:lang w:val="en-CA"/>
        </w:rPr>
      </w:pPr>
      <w:r>
        <w:rPr>
          <w:rFonts w:ascii="Times New Roman" w:hAnsi="Times New Roman" w:cs="Times New Roman"/>
          <w:lang w:val="en-CA"/>
        </w:rPr>
        <w:br w:type="page"/>
      </w:r>
    </w:p>
    <w:p w14:paraId="4CBCD9C5" w14:textId="6710B902" w:rsidR="004D42BB" w:rsidRDefault="0053139F" w:rsidP="00EB3BC7">
      <w:pPr>
        <w:spacing w:line="480" w:lineRule="auto"/>
        <w:rPr>
          <w:rFonts w:ascii="Times New Roman" w:hAnsi="Times New Roman" w:cs="Times New Roman"/>
          <w:lang w:val="en-CA"/>
        </w:rPr>
      </w:pPr>
      <w:r>
        <w:rPr>
          <w:rFonts w:ascii="Times New Roman" w:hAnsi="Times New Roman" w:cs="Times New Roman"/>
          <w:lang w:val="en-CA"/>
        </w:rPr>
        <w:lastRenderedPageBreak/>
        <w:t xml:space="preserve">Table 2. Sites used in kelp forest </w:t>
      </w:r>
      <w:r w:rsidR="004D42BB">
        <w:rPr>
          <w:rFonts w:ascii="Times New Roman" w:hAnsi="Times New Roman" w:cs="Times New Roman"/>
          <w:lang w:val="en-CA"/>
        </w:rPr>
        <w:t>medium-scale experiment</w:t>
      </w:r>
      <w:r w:rsidR="008E0F38">
        <w:rPr>
          <w:rFonts w:ascii="Times New Roman" w:hAnsi="Times New Roman" w:cs="Times New Roman"/>
          <w:lang w:val="en-CA"/>
        </w:rPr>
        <w:t xml:space="preserve"> </w:t>
      </w:r>
      <w:r w:rsidR="008E0F38" w:rsidRPr="008E0F38">
        <w:rPr>
          <w:rFonts w:ascii="Times New Roman" w:hAnsi="Times New Roman" w:cs="Times New Roman"/>
          <w:highlight w:val="yellow"/>
          <w:lang w:val="en-CA"/>
        </w:rPr>
        <w:t xml:space="preserve">-add </w:t>
      </w:r>
      <w:proofErr w:type="gramStart"/>
      <w:r w:rsidR="008E0F38" w:rsidRPr="008E0F38">
        <w:rPr>
          <w:rFonts w:ascii="Times New Roman" w:hAnsi="Times New Roman" w:cs="Times New Roman"/>
          <w:highlight w:val="yellow"/>
          <w:lang w:val="en-CA"/>
        </w:rPr>
        <w:t>dates?-</w:t>
      </w:r>
      <w:proofErr w:type="gramEnd"/>
    </w:p>
    <w:tbl>
      <w:tblPr>
        <w:tblW w:w="6946" w:type="dxa"/>
        <w:tblLook w:val="04A0" w:firstRow="1" w:lastRow="0" w:firstColumn="1" w:lastColumn="0" w:noHBand="0" w:noVBand="1"/>
      </w:tblPr>
      <w:tblGrid>
        <w:gridCol w:w="1300"/>
        <w:gridCol w:w="2953"/>
        <w:gridCol w:w="2693"/>
      </w:tblGrid>
      <w:tr w:rsidR="004D42BB" w:rsidRPr="004D42BB" w14:paraId="63CE2497" w14:textId="77777777" w:rsidTr="004D42BB">
        <w:trPr>
          <w:trHeight w:val="320"/>
        </w:trPr>
        <w:tc>
          <w:tcPr>
            <w:tcW w:w="1300" w:type="dxa"/>
            <w:tcBorders>
              <w:top w:val="nil"/>
              <w:left w:val="nil"/>
              <w:bottom w:val="single" w:sz="4" w:space="0" w:color="auto"/>
              <w:right w:val="single" w:sz="4" w:space="0" w:color="auto"/>
            </w:tcBorders>
            <w:shd w:val="clear" w:color="auto" w:fill="auto"/>
            <w:noWrap/>
            <w:vAlign w:val="bottom"/>
            <w:hideMark/>
          </w:tcPr>
          <w:p w14:paraId="3FD1C2F4" w14:textId="77777777" w:rsidR="004D42BB" w:rsidRPr="004D42BB" w:rsidRDefault="004D42BB" w:rsidP="004D42BB">
            <w:pPr>
              <w:jc w:val="center"/>
              <w:rPr>
                <w:rFonts w:ascii="Times New Roman" w:eastAsia="Times New Roman" w:hAnsi="Times New Roman" w:cs="Times New Roman"/>
                <w:b/>
                <w:color w:val="000000"/>
                <w:lang w:val="en-CA"/>
              </w:rPr>
            </w:pPr>
            <w:r w:rsidRPr="004D42BB">
              <w:rPr>
                <w:rFonts w:ascii="Times New Roman" w:eastAsia="Times New Roman" w:hAnsi="Times New Roman" w:cs="Times New Roman"/>
                <w:b/>
                <w:color w:val="000000"/>
                <w:lang w:val="en-CA"/>
              </w:rPr>
              <w:t>Site code</w:t>
            </w:r>
          </w:p>
        </w:tc>
        <w:tc>
          <w:tcPr>
            <w:tcW w:w="2953" w:type="dxa"/>
            <w:tcBorders>
              <w:top w:val="nil"/>
              <w:left w:val="single" w:sz="4" w:space="0" w:color="auto"/>
              <w:bottom w:val="single" w:sz="4" w:space="0" w:color="auto"/>
              <w:right w:val="single" w:sz="4" w:space="0" w:color="auto"/>
            </w:tcBorders>
            <w:shd w:val="clear" w:color="auto" w:fill="auto"/>
            <w:noWrap/>
            <w:vAlign w:val="bottom"/>
            <w:hideMark/>
          </w:tcPr>
          <w:p w14:paraId="6D30CE73" w14:textId="77777777" w:rsidR="004D42BB" w:rsidRPr="004D42BB" w:rsidRDefault="004D42BB" w:rsidP="004D42BB">
            <w:pPr>
              <w:jc w:val="center"/>
              <w:rPr>
                <w:rFonts w:ascii="Times New Roman" w:eastAsia="Times New Roman" w:hAnsi="Times New Roman" w:cs="Times New Roman"/>
                <w:b/>
                <w:color w:val="000000"/>
                <w:lang w:val="en-CA"/>
              </w:rPr>
            </w:pPr>
            <w:r w:rsidRPr="004D42BB">
              <w:rPr>
                <w:rFonts w:ascii="Times New Roman" w:eastAsia="Times New Roman" w:hAnsi="Times New Roman" w:cs="Times New Roman"/>
                <w:b/>
                <w:color w:val="000000"/>
                <w:lang w:val="en-CA"/>
              </w:rPr>
              <w:t>Site name</w:t>
            </w:r>
          </w:p>
        </w:tc>
        <w:tc>
          <w:tcPr>
            <w:tcW w:w="2693" w:type="dxa"/>
            <w:tcBorders>
              <w:top w:val="nil"/>
              <w:left w:val="single" w:sz="4" w:space="0" w:color="auto"/>
              <w:bottom w:val="single" w:sz="4" w:space="0" w:color="auto"/>
              <w:right w:val="nil"/>
            </w:tcBorders>
            <w:shd w:val="clear" w:color="auto" w:fill="auto"/>
            <w:noWrap/>
            <w:vAlign w:val="bottom"/>
            <w:hideMark/>
          </w:tcPr>
          <w:p w14:paraId="046CFA62" w14:textId="77777777" w:rsidR="004D42BB" w:rsidRPr="004D42BB" w:rsidRDefault="004D42BB" w:rsidP="004D42BB">
            <w:pPr>
              <w:jc w:val="center"/>
              <w:rPr>
                <w:rFonts w:ascii="Times New Roman" w:eastAsia="Times New Roman" w:hAnsi="Times New Roman" w:cs="Times New Roman"/>
                <w:b/>
                <w:color w:val="000000"/>
                <w:lang w:val="en-CA"/>
              </w:rPr>
            </w:pPr>
            <w:r w:rsidRPr="004D42BB">
              <w:rPr>
                <w:rFonts w:ascii="Times New Roman" w:eastAsia="Times New Roman" w:hAnsi="Times New Roman" w:cs="Times New Roman"/>
                <w:b/>
                <w:color w:val="000000"/>
                <w:lang w:val="en-CA"/>
              </w:rPr>
              <w:t>Coordinates</w:t>
            </w:r>
          </w:p>
        </w:tc>
      </w:tr>
      <w:tr w:rsidR="004D42BB" w:rsidRPr="004D42BB" w14:paraId="6D527AB7" w14:textId="77777777" w:rsidTr="004D42BB">
        <w:trPr>
          <w:trHeight w:val="320"/>
        </w:trPr>
        <w:tc>
          <w:tcPr>
            <w:tcW w:w="1300" w:type="dxa"/>
            <w:tcBorders>
              <w:top w:val="single" w:sz="4" w:space="0" w:color="auto"/>
              <w:left w:val="nil"/>
              <w:bottom w:val="nil"/>
              <w:right w:val="single" w:sz="4" w:space="0" w:color="auto"/>
            </w:tcBorders>
            <w:shd w:val="clear" w:color="auto" w:fill="auto"/>
            <w:noWrap/>
            <w:vAlign w:val="bottom"/>
            <w:hideMark/>
          </w:tcPr>
          <w:p w14:paraId="765EAE63"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KCCA1</w:t>
            </w:r>
          </w:p>
        </w:tc>
        <w:tc>
          <w:tcPr>
            <w:tcW w:w="2953" w:type="dxa"/>
            <w:tcBorders>
              <w:top w:val="single" w:sz="4" w:space="0" w:color="auto"/>
              <w:left w:val="single" w:sz="4" w:space="0" w:color="auto"/>
              <w:bottom w:val="nil"/>
              <w:right w:val="single" w:sz="4" w:space="0" w:color="auto"/>
            </w:tcBorders>
            <w:shd w:val="clear" w:color="auto" w:fill="auto"/>
            <w:noWrap/>
            <w:vAlign w:val="bottom"/>
            <w:hideMark/>
          </w:tcPr>
          <w:p w14:paraId="2954FDA2"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Ross Islet Slug Island</w:t>
            </w:r>
          </w:p>
        </w:tc>
        <w:tc>
          <w:tcPr>
            <w:tcW w:w="2693" w:type="dxa"/>
            <w:tcBorders>
              <w:top w:val="single" w:sz="4" w:space="0" w:color="auto"/>
              <w:left w:val="single" w:sz="4" w:space="0" w:color="auto"/>
              <w:bottom w:val="nil"/>
              <w:right w:val="nil"/>
            </w:tcBorders>
            <w:shd w:val="clear" w:color="auto" w:fill="auto"/>
            <w:noWrap/>
            <w:vAlign w:val="bottom"/>
            <w:hideMark/>
          </w:tcPr>
          <w:p w14:paraId="3C92F875"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48.87039, -125.1599</w:t>
            </w:r>
          </w:p>
        </w:tc>
      </w:tr>
      <w:tr w:rsidR="004D42BB" w:rsidRPr="004D42BB" w14:paraId="564E3747"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103AB2FF"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KCCA2</w:t>
            </w:r>
          </w:p>
        </w:tc>
        <w:tc>
          <w:tcPr>
            <w:tcW w:w="2953" w:type="dxa"/>
            <w:tcBorders>
              <w:top w:val="nil"/>
              <w:left w:val="single" w:sz="4" w:space="0" w:color="auto"/>
              <w:bottom w:val="nil"/>
              <w:right w:val="single" w:sz="4" w:space="0" w:color="auto"/>
            </w:tcBorders>
            <w:shd w:val="clear" w:color="auto" w:fill="auto"/>
            <w:noWrap/>
            <w:vAlign w:val="bottom"/>
            <w:hideMark/>
          </w:tcPr>
          <w:p w14:paraId="36F1A57F"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 xml:space="preserve">Between </w:t>
            </w:r>
            <w:proofErr w:type="spellStart"/>
            <w:r w:rsidRPr="004D42BB">
              <w:rPr>
                <w:rFonts w:ascii="Times New Roman" w:eastAsia="Times New Roman" w:hAnsi="Times New Roman" w:cs="Times New Roman"/>
                <w:color w:val="000000"/>
                <w:lang w:val="en-CA"/>
              </w:rPr>
              <w:t>Scotts</w:t>
            </w:r>
            <w:proofErr w:type="spellEnd"/>
            <w:r w:rsidRPr="004D42BB">
              <w:rPr>
                <w:rFonts w:ascii="Times New Roman" w:eastAsia="Times New Roman" w:hAnsi="Times New Roman" w:cs="Times New Roman"/>
                <w:color w:val="000000"/>
                <w:lang w:val="en-CA"/>
              </w:rPr>
              <w:t xml:space="preserve"> and </w:t>
            </w:r>
            <w:proofErr w:type="spellStart"/>
            <w:r w:rsidRPr="004D42BB">
              <w:rPr>
                <w:rFonts w:ascii="Times New Roman" w:eastAsia="Times New Roman" w:hAnsi="Times New Roman" w:cs="Times New Roman"/>
                <w:color w:val="000000"/>
                <w:lang w:val="en-CA"/>
              </w:rPr>
              <w:t>Bradys</w:t>
            </w:r>
            <w:proofErr w:type="spellEnd"/>
          </w:p>
        </w:tc>
        <w:tc>
          <w:tcPr>
            <w:tcW w:w="2693" w:type="dxa"/>
            <w:tcBorders>
              <w:top w:val="nil"/>
              <w:left w:val="single" w:sz="4" w:space="0" w:color="auto"/>
              <w:bottom w:val="nil"/>
              <w:right w:val="nil"/>
            </w:tcBorders>
            <w:shd w:val="clear" w:color="auto" w:fill="auto"/>
            <w:noWrap/>
            <w:vAlign w:val="bottom"/>
            <w:hideMark/>
          </w:tcPr>
          <w:p w14:paraId="6F66D033"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48.83287, -125.1493</w:t>
            </w:r>
          </w:p>
        </w:tc>
      </w:tr>
      <w:tr w:rsidR="004D42BB" w:rsidRPr="004D42BB" w14:paraId="6EED8330"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11AB7749"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KCCA3</w:t>
            </w:r>
          </w:p>
        </w:tc>
        <w:tc>
          <w:tcPr>
            <w:tcW w:w="2953" w:type="dxa"/>
            <w:tcBorders>
              <w:top w:val="nil"/>
              <w:left w:val="single" w:sz="4" w:space="0" w:color="auto"/>
              <w:bottom w:val="nil"/>
              <w:right w:val="single" w:sz="4" w:space="0" w:color="auto"/>
            </w:tcBorders>
            <w:shd w:val="clear" w:color="auto" w:fill="auto"/>
            <w:noWrap/>
            <w:vAlign w:val="bottom"/>
            <w:hideMark/>
          </w:tcPr>
          <w:p w14:paraId="7A0BF2D9"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Dodger Channel 1</w:t>
            </w:r>
          </w:p>
        </w:tc>
        <w:tc>
          <w:tcPr>
            <w:tcW w:w="2693" w:type="dxa"/>
            <w:tcBorders>
              <w:top w:val="nil"/>
              <w:left w:val="single" w:sz="4" w:space="0" w:color="auto"/>
              <w:bottom w:val="nil"/>
              <w:right w:val="nil"/>
            </w:tcBorders>
            <w:shd w:val="clear" w:color="auto" w:fill="auto"/>
            <w:noWrap/>
            <w:vAlign w:val="bottom"/>
            <w:hideMark/>
          </w:tcPr>
          <w:p w14:paraId="37706C0A"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48.83072, -125.19439</w:t>
            </w:r>
          </w:p>
        </w:tc>
      </w:tr>
      <w:tr w:rsidR="004D42BB" w:rsidRPr="004D42BB" w14:paraId="164E933B"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28CEB430"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KCCA4</w:t>
            </w:r>
          </w:p>
        </w:tc>
        <w:tc>
          <w:tcPr>
            <w:tcW w:w="2953" w:type="dxa"/>
            <w:tcBorders>
              <w:top w:val="nil"/>
              <w:left w:val="single" w:sz="4" w:space="0" w:color="auto"/>
              <w:bottom w:val="nil"/>
              <w:right w:val="single" w:sz="4" w:space="0" w:color="auto"/>
            </w:tcBorders>
            <w:shd w:val="clear" w:color="auto" w:fill="auto"/>
            <w:noWrap/>
            <w:vAlign w:val="bottom"/>
            <w:hideMark/>
          </w:tcPr>
          <w:p w14:paraId="1CE350B5" w14:textId="77777777" w:rsidR="004D42BB" w:rsidRPr="004D42BB" w:rsidRDefault="004D42BB" w:rsidP="004D42BB">
            <w:pPr>
              <w:jc w:val="center"/>
              <w:rPr>
                <w:rFonts w:ascii="Times New Roman" w:eastAsia="Times New Roman" w:hAnsi="Times New Roman" w:cs="Times New Roman"/>
                <w:color w:val="000000"/>
                <w:lang w:val="en-CA"/>
              </w:rPr>
            </w:pPr>
            <w:proofErr w:type="spellStart"/>
            <w:r w:rsidRPr="004D42BB">
              <w:rPr>
                <w:rFonts w:ascii="Times New Roman" w:eastAsia="Times New Roman" w:hAnsi="Times New Roman" w:cs="Times New Roman"/>
                <w:color w:val="000000"/>
                <w:lang w:val="en-CA"/>
              </w:rPr>
              <w:t>Flemming</w:t>
            </w:r>
            <w:proofErr w:type="spellEnd"/>
            <w:r w:rsidRPr="004D42BB">
              <w:rPr>
                <w:rFonts w:ascii="Times New Roman" w:eastAsia="Times New Roman" w:hAnsi="Times New Roman" w:cs="Times New Roman"/>
                <w:color w:val="000000"/>
                <w:lang w:val="en-CA"/>
              </w:rPr>
              <w:t xml:space="preserve"> 112</w:t>
            </w:r>
          </w:p>
        </w:tc>
        <w:tc>
          <w:tcPr>
            <w:tcW w:w="2693" w:type="dxa"/>
            <w:tcBorders>
              <w:top w:val="nil"/>
              <w:left w:val="single" w:sz="4" w:space="0" w:color="auto"/>
              <w:bottom w:val="nil"/>
              <w:right w:val="nil"/>
            </w:tcBorders>
            <w:shd w:val="clear" w:color="auto" w:fill="auto"/>
            <w:noWrap/>
            <w:vAlign w:val="bottom"/>
            <w:hideMark/>
          </w:tcPr>
          <w:p w14:paraId="579BFD3B"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48.87868, -125.1434</w:t>
            </w:r>
          </w:p>
        </w:tc>
      </w:tr>
      <w:tr w:rsidR="004D42BB" w:rsidRPr="004D42BB" w14:paraId="0343572A"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5F730D42"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KCCA6</w:t>
            </w:r>
          </w:p>
        </w:tc>
        <w:tc>
          <w:tcPr>
            <w:tcW w:w="2953" w:type="dxa"/>
            <w:tcBorders>
              <w:top w:val="nil"/>
              <w:left w:val="single" w:sz="4" w:space="0" w:color="auto"/>
              <w:bottom w:val="nil"/>
              <w:right w:val="single" w:sz="4" w:space="0" w:color="auto"/>
            </w:tcBorders>
            <w:shd w:val="clear" w:color="auto" w:fill="auto"/>
            <w:noWrap/>
            <w:vAlign w:val="bottom"/>
            <w:hideMark/>
          </w:tcPr>
          <w:p w14:paraId="5BD07A1C"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Less Dangerous Bay</w:t>
            </w:r>
          </w:p>
        </w:tc>
        <w:tc>
          <w:tcPr>
            <w:tcW w:w="2693" w:type="dxa"/>
            <w:tcBorders>
              <w:top w:val="nil"/>
              <w:left w:val="single" w:sz="4" w:space="0" w:color="auto"/>
              <w:bottom w:val="nil"/>
              <w:right w:val="nil"/>
            </w:tcBorders>
            <w:shd w:val="clear" w:color="auto" w:fill="auto"/>
            <w:noWrap/>
            <w:vAlign w:val="bottom"/>
            <w:hideMark/>
          </w:tcPr>
          <w:p w14:paraId="67E97BE8"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48.87535, -125.0915</w:t>
            </w:r>
          </w:p>
        </w:tc>
      </w:tr>
      <w:tr w:rsidR="004D42BB" w:rsidRPr="004D42BB" w14:paraId="7550F1D2"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49739E9B"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KCCA7</w:t>
            </w:r>
          </w:p>
        </w:tc>
        <w:tc>
          <w:tcPr>
            <w:tcW w:w="2953" w:type="dxa"/>
            <w:tcBorders>
              <w:top w:val="nil"/>
              <w:left w:val="single" w:sz="4" w:space="0" w:color="auto"/>
              <w:bottom w:val="nil"/>
              <w:right w:val="single" w:sz="4" w:space="0" w:color="auto"/>
            </w:tcBorders>
            <w:shd w:val="clear" w:color="auto" w:fill="auto"/>
            <w:noWrap/>
            <w:vAlign w:val="bottom"/>
            <w:hideMark/>
          </w:tcPr>
          <w:p w14:paraId="73986A90"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Ed King East Inside</w:t>
            </w:r>
          </w:p>
        </w:tc>
        <w:tc>
          <w:tcPr>
            <w:tcW w:w="2693" w:type="dxa"/>
            <w:tcBorders>
              <w:top w:val="nil"/>
              <w:left w:val="single" w:sz="4" w:space="0" w:color="auto"/>
              <w:bottom w:val="nil"/>
              <w:right w:val="nil"/>
            </w:tcBorders>
            <w:shd w:val="clear" w:color="auto" w:fill="auto"/>
            <w:noWrap/>
            <w:vAlign w:val="bottom"/>
            <w:hideMark/>
          </w:tcPr>
          <w:p w14:paraId="393D0761"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48.83608, -125.2131</w:t>
            </w:r>
          </w:p>
        </w:tc>
      </w:tr>
      <w:tr w:rsidR="004D42BB" w:rsidRPr="004D42BB" w14:paraId="6F1AC979"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3D5A0079"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KCCA9</w:t>
            </w:r>
          </w:p>
        </w:tc>
        <w:tc>
          <w:tcPr>
            <w:tcW w:w="2953" w:type="dxa"/>
            <w:tcBorders>
              <w:top w:val="nil"/>
              <w:left w:val="single" w:sz="4" w:space="0" w:color="auto"/>
              <w:bottom w:val="nil"/>
              <w:right w:val="single" w:sz="4" w:space="0" w:color="auto"/>
            </w:tcBorders>
            <w:shd w:val="clear" w:color="auto" w:fill="auto"/>
            <w:noWrap/>
            <w:vAlign w:val="bottom"/>
            <w:hideMark/>
          </w:tcPr>
          <w:p w14:paraId="40D0ED1C"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Wizard Islet South</w:t>
            </w:r>
          </w:p>
        </w:tc>
        <w:tc>
          <w:tcPr>
            <w:tcW w:w="2693" w:type="dxa"/>
            <w:tcBorders>
              <w:top w:val="nil"/>
              <w:left w:val="single" w:sz="4" w:space="0" w:color="auto"/>
              <w:bottom w:val="nil"/>
              <w:right w:val="nil"/>
            </w:tcBorders>
            <w:shd w:val="clear" w:color="auto" w:fill="auto"/>
            <w:noWrap/>
            <w:vAlign w:val="bottom"/>
            <w:hideMark/>
          </w:tcPr>
          <w:p w14:paraId="2A252C21"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48.85728, -125.1595</w:t>
            </w:r>
          </w:p>
        </w:tc>
      </w:tr>
      <w:tr w:rsidR="004D42BB" w:rsidRPr="004D42BB" w14:paraId="71ED20C3"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71B01ED7"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KCCA12</w:t>
            </w:r>
          </w:p>
        </w:tc>
        <w:tc>
          <w:tcPr>
            <w:tcW w:w="2953" w:type="dxa"/>
            <w:tcBorders>
              <w:top w:val="nil"/>
              <w:left w:val="single" w:sz="4" w:space="0" w:color="auto"/>
              <w:bottom w:val="nil"/>
              <w:right w:val="single" w:sz="4" w:space="0" w:color="auto"/>
            </w:tcBorders>
            <w:shd w:val="clear" w:color="auto" w:fill="auto"/>
            <w:noWrap/>
            <w:vAlign w:val="bottom"/>
            <w:hideMark/>
          </w:tcPr>
          <w:p w14:paraId="0C9C0FED"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 xml:space="preserve">North </w:t>
            </w:r>
            <w:proofErr w:type="spellStart"/>
            <w:r w:rsidRPr="004D42BB">
              <w:rPr>
                <w:rFonts w:ascii="Times New Roman" w:eastAsia="Times New Roman" w:hAnsi="Times New Roman" w:cs="Times New Roman"/>
                <w:color w:val="000000"/>
                <w:lang w:val="en-CA"/>
              </w:rPr>
              <w:t>Helby</w:t>
            </w:r>
            <w:proofErr w:type="spellEnd"/>
            <w:r w:rsidRPr="004D42BB">
              <w:rPr>
                <w:rFonts w:ascii="Times New Roman" w:eastAsia="Times New Roman" w:hAnsi="Times New Roman" w:cs="Times New Roman"/>
                <w:color w:val="000000"/>
                <w:lang w:val="en-CA"/>
              </w:rPr>
              <w:t xml:space="preserve"> Rock</w:t>
            </w:r>
          </w:p>
        </w:tc>
        <w:tc>
          <w:tcPr>
            <w:tcW w:w="2693" w:type="dxa"/>
            <w:tcBorders>
              <w:top w:val="nil"/>
              <w:left w:val="single" w:sz="4" w:space="0" w:color="auto"/>
              <w:bottom w:val="nil"/>
              <w:right w:val="nil"/>
            </w:tcBorders>
            <w:shd w:val="clear" w:color="auto" w:fill="auto"/>
            <w:noWrap/>
            <w:vAlign w:val="bottom"/>
            <w:hideMark/>
          </w:tcPr>
          <w:p w14:paraId="5A1BA746"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48.85831, -125.1649</w:t>
            </w:r>
          </w:p>
        </w:tc>
      </w:tr>
      <w:tr w:rsidR="004D42BB" w:rsidRPr="004D42BB" w14:paraId="59D9BD1A"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310ECE1B"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KCCA14</w:t>
            </w:r>
          </w:p>
        </w:tc>
        <w:tc>
          <w:tcPr>
            <w:tcW w:w="2953" w:type="dxa"/>
            <w:tcBorders>
              <w:top w:val="nil"/>
              <w:left w:val="single" w:sz="4" w:space="0" w:color="auto"/>
              <w:bottom w:val="nil"/>
              <w:right w:val="single" w:sz="4" w:space="0" w:color="auto"/>
            </w:tcBorders>
            <w:shd w:val="clear" w:color="auto" w:fill="auto"/>
            <w:noWrap/>
            <w:vAlign w:val="bottom"/>
            <w:hideMark/>
          </w:tcPr>
          <w:p w14:paraId="20059FA0"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Danvers Danger Rock</w:t>
            </w:r>
          </w:p>
        </w:tc>
        <w:tc>
          <w:tcPr>
            <w:tcW w:w="2693" w:type="dxa"/>
            <w:tcBorders>
              <w:top w:val="nil"/>
              <w:left w:val="single" w:sz="4" w:space="0" w:color="auto"/>
              <w:bottom w:val="nil"/>
              <w:right w:val="nil"/>
            </w:tcBorders>
            <w:shd w:val="clear" w:color="auto" w:fill="auto"/>
            <w:noWrap/>
            <w:vAlign w:val="bottom"/>
            <w:hideMark/>
          </w:tcPr>
          <w:p w14:paraId="12C99159"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48.877, -125.0923</w:t>
            </w:r>
          </w:p>
        </w:tc>
      </w:tr>
      <w:tr w:rsidR="004D42BB" w:rsidRPr="004D42BB" w14:paraId="69C681B0"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11386A03"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KCCA15</w:t>
            </w:r>
          </w:p>
        </w:tc>
        <w:tc>
          <w:tcPr>
            <w:tcW w:w="2953" w:type="dxa"/>
            <w:tcBorders>
              <w:top w:val="nil"/>
              <w:left w:val="single" w:sz="4" w:space="0" w:color="auto"/>
              <w:bottom w:val="nil"/>
              <w:right w:val="single" w:sz="4" w:space="0" w:color="auto"/>
            </w:tcBorders>
            <w:shd w:val="clear" w:color="auto" w:fill="auto"/>
            <w:noWrap/>
            <w:vAlign w:val="bottom"/>
            <w:hideMark/>
          </w:tcPr>
          <w:p w14:paraId="3C47A738"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Cable Beach (Blow Hole)</w:t>
            </w:r>
          </w:p>
        </w:tc>
        <w:tc>
          <w:tcPr>
            <w:tcW w:w="2693" w:type="dxa"/>
            <w:tcBorders>
              <w:top w:val="nil"/>
              <w:left w:val="single" w:sz="4" w:space="0" w:color="auto"/>
              <w:bottom w:val="nil"/>
              <w:right w:val="nil"/>
            </w:tcBorders>
            <w:shd w:val="clear" w:color="auto" w:fill="auto"/>
            <w:noWrap/>
            <w:vAlign w:val="bottom"/>
            <w:hideMark/>
          </w:tcPr>
          <w:p w14:paraId="23E6D6AD"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48.82484, -125.16067</w:t>
            </w:r>
          </w:p>
        </w:tc>
      </w:tr>
      <w:tr w:rsidR="004D42BB" w:rsidRPr="004D42BB" w14:paraId="3FAAAB7F"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7F6A2AC7"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KCCA16</w:t>
            </w:r>
          </w:p>
        </w:tc>
        <w:tc>
          <w:tcPr>
            <w:tcW w:w="2953" w:type="dxa"/>
            <w:tcBorders>
              <w:top w:val="nil"/>
              <w:left w:val="single" w:sz="4" w:space="0" w:color="auto"/>
              <w:bottom w:val="nil"/>
              <w:right w:val="single" w:sz="4" w:space="0" w:color="auto"/>
            </w:tcBorders>
            <w:shd w:val="clear" w:color="auto" w:fill="auto"/>
            <w:noWrap/>
            <w:vAlign w:val="bottom"/>
            <w:hideMark/>
          </w:tcPr>
          <w:p w14:paraId="26F81F70" w14:textId="77777777" w:rsidR="004D42BB" w:rsidRPr="004D42BB" w:rsidRDefault="004D42BB" w:rsidP="004D42BB">
            <w:pPr>
              <w:jc w:val="center"/>
              <w:rPr>
                <w:rFonts w:ascii="Times New Roman" w:eastAsia="Times New Roman" w:hAnsi="Times New Roman" w:cs="Times New Roman"/>
                <w:color w:val="000000"/>
                <w:lang w:val="en-CA"/>
              </w:rPr>
            </w:pPr>
            <w:proofErr w:type="spellStart"/>
            <w:r w:rsidRPr="004D42BB">
              <w:rPr>
                <w:rFonts w:ascii="Times New Roman" w:eastAsia="Times New Roman" w:hAnsi="Times New Roman" w:cs="Times New Roman"/>
                <w:color w:val="000000"/>
                <w:lang w:val="en-CA"/>
              </w:rPr>
              <w:t>Tzartus</w:t>
            </w:r>
            <w:proofErr w:type="spellEnd"/>
            <w:r w:rsidRPr="004D42BB">
              <w:rPr>
                <w:rFonts w:ascii="Times New Roman" w:eastAsia="Times New Roman" w:hAnsi="Times New Roman" w:cs="Times New Roman"/>
                <w:color w:val="000000"/>
                <w:lang w:val="en-CA"/>
              </w:rPr>
              <w:t xml:space="preserve"> 116</w:t>
            </w:r>
          </w:p>
        </w:tc>
        <w:tc>
          <w:tcPr>
            <w:tcW w:w="2693" w:type="dxa"/>
            <w:tcBorders>
              <w:top w:val="nil"/>
              <w:left w:val="single" w:sz="4" w:space="0" w:color="auto"/>
              <w:bottom w:val="nil"/>
              <w:right w:val="nil"/>
            </w:tcBorders>
            <w:shd w:val="clear" w:color="auto" w:fill="auto"/>
            <w:noWrap/>
            <w:vAlign w:val="bottom"/>
            <w:hideMark/>
          </w:tcPr>
          <w:p w14:paraId="17DACB01"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48.90084, -125.0811</w:t>
            </w:r>
          </w:p>
        </w:tc>
      </w:tr>
      <w:tr w:rsidR="004D42BB" w:rsidRPr="004D42BB" w14:paraId="5EEB121B"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11820194"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KCCA17</w:t>
            </w:r>
          </w:p>
        </w:tc>
        <w:tc>
          <w:tcPr>
            <w:tcW w:w="2953" w:type="dxa"/>
            <w:tcBorders>
              <w:top w:val="nil"/>
              <w:left w:val="single" w:sz="4" w:space="0" w:color="auto"/>
              <w:bottom w:val="nil"/>
              <w:right w:val="single" w:sz="4" w:space="0" w:color="auto"/>
            </w:tcBorders>
            <w:shd w:val="clear" w:color="auto" w:fill="auto"/>
            <w:noWrap/>
            <w:vAlign w:val="bottom"/>
            <w:hideMark/>
          </w:tcPr>
          <w:p w14:paraId="43834775"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Turf Island 2</w:t>
            </w:r>
          </w:p>
        </w:tc>
        <w:tc>
          <w:tcPr>
            <w:tcW w:w="2693" w:type="dxa"/>
            <w:tcBorders>
              <w:top w:val="nil"/>
              <w:left w:val="single" w:sz="4" w:space="0" w:color="auto"/>
              <w:bottom w:val="nil"/>
              <w:right w:val="nil"/>
            </w:tcBorders>
            <w:shd w:val="clear" w:color="auto" w:fill="auto"/>
            <w:noWrap/>
            <w:vAlign w:val="bottom"/>
            <w:hideMark/>
          </w:tcPr>
          <w:p w14:paraId="1E59324A"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48.884864, -125.146937</w:t>
            </w:r>
          </w:p>
        </w:tc>
      </w:tr>
      <w:tr w:rsidR="004D42BB" w:rsidRPr="004D42BB" w14:paraId="476A8F1D"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7B226BC0"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KCCA18</w:t>
            </w:r>
          </w:p>
        </w:tc>
        <w:tc>
          <w:tcPr>
            <w:tcW w:w="2953" w:type="dxa"/>
            <w:tcBorders>
              <w:top w:val="nil"/>
              <w:left w:val="single" w:sz="4" w:space="0" w:color="auto"/>
              <w:bottom w:val="nil"/>
              <w:right w:val="single" w:sz="4" w:space="0" w:color="auto"/>
            </w:tcBorders>
            <w:shd w:val="clear" w:color="auto" w:fill="auto"/>
            <w:noWrap/>
            <w:vAlign w:val="bottom"/>
            <w:hideMark/>
          </w:tcPr>
          <w:p w14:paraId="728C8BB3"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Second Beach</w:t>
            </w:r>
          </w:p>
        </w:tc>
        <w:tc>
          <w:tcPr>
            <w:tcW w:w="2693" w:type="dxa"/>
            <w:tcBorders>
              <w:top w:val="nil"/>
              <w:left w:val="single" w:sz="4" w:space="0" w:color="auto"/>
              <w:bottom w:val="nil"/>
              <w:right w:val="nil"/>
            </w:tcBorders>
            <w:shd w:val="clear" w:color="auto" w:fill="auto"/>
            <w:noWrap/>
            <w:vAlign w:val="bottom"/>
            <w:hideMark/>
          </w:tcPr>
          <w:p w14:paraId="14D8420C"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48.815969, -125.174</w:t>
            </w:r>
          </w:p>
        </w:tc>
      </w:tr>
      <w:tr w:rsidR="004D42BB" w:rsidRPr="004D42BB" w14:paraId="5575CD34"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5E0133AF"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KCCA19</w:t>
            </w:r>
          </w:p>
        </w:tc>
        <w:tc>
          <w:tcPr>
            <w:tcW w:w="2953" w:type="dxa"/>
            <w:tcBorders>
              <w:top w:val="nil"/>
              <w:left w:val="single" w:sz="4" w:space="0" w:color="auto"/>
              <w:bottom w:val="nil"/>
              <w:right w:val="single" w:sz="4" w:space="0" w:color="auto"/>
            </w:tcBorders>
            <w:shd w:val="clear" w:color="auto" w:fill="auto"/>
            <w:noWrap/>
            <w:vAlign w:val="bottom"/>
            <w:hideMark/>
          </w:tcPr>
          <w:p w14:paraId="6F28ACD8"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Wizard Islet North</w:t>
            </w:r>
          </w:p>
        </w:tc>
        <w:tc>
          <w:tcPr>
            <w:tcW w:w="2693" w:type="dxa"/>
            <w:tcBorders>
              <w:top w:val="nil"/>
              <w:left w:val="single" w:sz="4" w:space="0" w:color="auto"/>
              <w:bottom w:val="nil"/>
              <w:right w:val="nil"/>
            </w:tcBorders>
            <w:shd w:val="clear" w:color="auto" w:fill="auto"/>
            <w:noWrap/>
            <w:vAlign w:val="bottom"/>
            <w:hideMark/>
          </w:tcPr>
          <w:p w14:paraId="067BC65F"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48.85916, -125.15908</w:t>
            </w:r>
          </w:p>
        </w:tc>
      </w:tr>
      <w:tr w:rsidR="004D42BB" w:rsidRPr="004D42BB" w14:paraId="7B42E297"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234E218E"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KCCA21</w:t>
            </w:r>
          </w:p>
        </w:tc>
        <w:tc>
          <w:tcPr>
            <w:tcW w:w="2953" w:type="dxa"/>
            <w:tcBorders>
              <w:top w:val="nil"/>
              <w:left w:val="single" w:sz="4" w:space="0" w:color="auto"/>
              <w:bottom w:val="nil"/>
              <w:right w:val="single" w:sz="4" w:space="0" w:color="auto"/>
            </w:tcBorders>
            <w:shd w:val="clear" w:color="auto" w:fill="auto"/>
            <w:noWrap/>
            <w:vAlign w:val="bottom"/>
            <w:hideMark/>
          </w:tcPr>
          <w:p w14:paraId="0769FA03" w14:textId="77777777" w:rsidR="004D42BB" w:rsidRPr="004D42BB" w:rsidRDefault="004D42BB" w:rsidP="004D42BB">
            <w:pPr>
              <w:jc w:val="center"/>
              <w:rPr>
                <w:rFonts w:ascii="Times New Roman" w:eastAsia="Times New Roman" w:hAnsi="Times New Roman" w:cs="Times New Roman"/>
                <w:color w:val="000000"/>
                <w:lang w:val="en-CA"/>
              </w:rPr>
            </w:pPr>
            <w:proofErr w:type="spellStart"/>
            <w:r w:rsidRPr="004D42BB">
              <w:rPr>
                <w:rFonts w:ascii="Times New Roman" w:eastAsia="Times New Roman" w:hAnsi="Times New Roman" w:cs="Times New Roman"/>
                <w:color w:val="000000"/>
                <w:lang w:val="en-CA"/>
              </w:rPr>
              <w:t>Bordelais</w:t>
            </w:r>
            <w:proofErr w:type="spellEnd"/>
            <w:r w:rsidRPr="004D42BB">
              <w:rPr>
                <w:rFonts w:ascii="Times New Roman" w:eastAsia="Times New Roman" w:hAnsi="Times New Roman" w:cs="Times New Roman"/>
                <w:color w:val="000000"/>
                <w:lang w:val="en-CA"/>
              </w:rPr>
              <w:t xml:space="preserve"> Island</w:t>
            </w:r>
          </w:p>
        </w:tc>
        <w:tc>
          <w:tcPr>
            <w:tcW w:w="2693" w:type="dxa"/>
            <w:tcBorders>
              <w:top w:val="nil"/>
              <w:left w:val="single" w:sz="4" w:space="0" w:color="auto"/>
              <w:bottom w:val="nil"/>
              <w:right w:val="nil"/>
            </w:tcBorders>
            <w:shd w:val="clear" w:color="auto" w:fill="auto"/>
            <w:noWrap/>
            <w:vAlign w:val="bottom"/>
            <w:hideMark/>
          </w:tcPr>
          <w:p w14:paraId="07A90C20"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48.81822, -125.2294516</w:t>
            </w:r>
          </w:p>
        </w:tc>
      </w:tr>
      <w:tr w:rsidR="004D42BB" w:rsidRPr="004D42BB" w14:paraId="7BB1999A" w14:textId="77777777" w:rsidTr="004D42BB">
        <w:trPr>
          <w:trHeight w:val="320"/>
        </w:trPr>
        <w:tc>
          <w:tcPr>
            <w:tcW w:w="1300" w:type="dxa"/>
            <w:tcBorders>
              <w:top w:val="nil"/>
              <w:left w:val="nil"/>
              <w:bottom w:val="nil"/>
              <w:right w:val="single" w:sz="4" w:space="0" w:color="auto"/>
            </w:tcBorders>
            <w:shd w:val="clear" w:color="auto" w:fill="auto"/>
            <w:noWrap/>
            <w:vAlign w:val="bottom"/>
            <w:hideMark/>
          </w:tcPr>
          <w:p w14:paraId="4FFBB92F"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KCCA22</w:t>
            </w:r>
          </w:p>
        </w:tc>
        <w:tc>
          <w:tcPr>
            <w:tcW w:w="2953" w:type="dxa"/>
            <w:tcBorders>
              <w:top w:val="nil"/>
              <w:left w:val="single" w:sz="4" w:space="0" w:color="auto"/>
              <w:bottom w:val="nil"/>
              <w:right w:val="single" w:sz="4" w:space="0" w:color="auto"/>
            </w:tcBorders>
            <w:shd w:val="clear" w:color="auto" w:fill="auto"/>
            <w:noWrap/>
            <w:vAlign w:val="bottom"/>
            <w:hideMark/>
          </w:tcPr>
          <w:p w14:paraId="06FC2382"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Taylor Rock</w:t>
            </w:r>
          </w:p>
        </w:tc>
        <w:tc>
          <w:tcPr>
            <w:tcW w:w="2693" w:type="dxa"/>
            <w:tcBorders>
              <w:top w:val="nil"/>
              <w:left w:val="single" w:sz="4" w:space="0" w:color="auto"/>
              <w:bottom w:val="nil"/>
              <w:right w:val="nil"/>
            </w:tcBorders>
            <w:shd w:val="clear" w:color="auto" w:fill="auto"/>
            <w:noWrap/>
            <w:vAlign w:val="bottom"/>
            <w:hideMark/>
          </w:tcPr>
          <w:p w14:paraId="11EAE721" w14:textId="77777777" w:rsidR="004D42BB" w:rsidRPr="004D42BB" w:rsidRDefault="004D42BB" w:rsidP="004D42BB">
            <w:pPr>
              <w:jc w:val="center"/>
              <w:rPr>
                <w:rFonts w:ascii="Times New Roman" w:eastAsia="Times New Roman" w:hAnsi="Times New Roman" w:cs="Times New Roman"/>
                <w:color w:val="000000"/>
                <w:lang w:val="en-CA"/>
              </w:rPr>
            </w:pPr>
            <w:r w:rsidRPr="004D42BB">
              <w:rPr>
                <w:rFonts w:ascii="Times New Roman" w:eastAsia="Times New Roman" w:hAnsi="Times New Roman" w:cs="Times New Roman"/>
                <w:color w:val="000000"/>
                <w:lang w:val="en-CA"/>
              </w:rPr>
              <w:t>48.82721, -125.19717</w:t>
            </w:r>
          </w:p>
        </w:tc>
      </w:tr>
    </w:tbl>
    <w:p w14:paraId="591034B1" w14:textId="77777777" w:rsidR="004D42BB" w:rsidRDefault="004D42BB" w:rsidP="00EB3BC7">
      <w:pPr>
        <w:spacing w:line="480" w:lineRule="auto"/>
        <w:rPr>
          <w:rFonts w:ascii="Times New Roman" w:hAnsi="Times New Roman" w:cs="Times New Roman"/>
          <w:lang w:val="en-CA"/>
        </w:rPr>
      </w:pPr>
    </w:p>
    <w:p w14:paraId="4C8EE4B4" w14:textId="77777777" w:rsidR="00034975" w:rsidRDefault="00034975">
      <w:pPr>
        <w:rPr>
          <w:rFonts w:ascii="Times New Roman" w:hAnsi="Times New Roman" w:cs="Times New Roman"/>
          <w:b/>
          <w:lang w:val="en-CA"/>
        </w:rPr>
      </w:pPr>
      <w:r>
        <w:rPr>
          <w:rFonts w:ascii="Times New Roman" w:hAnsi="Times New Roman" w:cs="Times New Roman"/>
          <w:b/>
          <w:lang w:val="en-CA"/>
        </w:rPr>
        <w:br w:type="page"/>
      </w:r>
    </w:p>
    <w:p w14:paraId="367153FB" w14:textId="5F1F3DB3" w:rsidR="00263F14" w:rsidRPr="00263F14" w:rsidRDefault="00263F14" w:rsidP="00EB3BC7">
      <w:pPr>
        <w:spacing w:line="480" w:lineRule="auto"/>
        <w:rPr>
          <w:rFonts w:ascii="Times New Roman" w:hAnsi="Times New Roman" w:cs="Times New Roman"/>
          <w:b/>
          <w:lang w:val="en-CA"/>
        </w:rPr>
      </w:pPr>
      <w:r w:rsidRPr="00263F14">
        <w:rPr>
          <w:rFonts w:ascii="Times New Roman" w:hAnsi="Times New Roman" w:cs="Times New Roman"/>
          <w:b/>
          <w:lang w:val="en-CA"/>
        </w:rPr>
        <w:lastRenderedPageBreak/>
        <w:t>References</w:t>
      </w:r>
    </w:p>
    <w:p w14:paraId="146411C6" w14:textId="77777777" w:rsidR="00805A5D" w:rsidRPr="00805A5D" w:rsidRDefault="00263F14" w:rsidP="00805A5D">
      <w:pPr>
        <w:pStyle w:val="Bibliography"/>
        <w:rPr>
          <w:rFonts w:ascii="Times New Roman" w:hAnsi="Times New Roman" w:cs="Times New Roman"/>
        </w:rPr>
      </w:pPr>
      <w:r>
        <w:rPr>
          <w:lang w:val="en-CA"/>
        </w:rPr>
        <w:fldChar w:fldCharType="begin"/>
      </w:r>
      <w:r w:rsidR="00933A0C">
        <w:rPr>
          <w:lang w:val="en-CA"/>
        </w:rPr>
        <w:instrText xml:space="preserve"> ADDIN ZOTERO_BIBL {"uncited":[],"omitted":[],"custom":[]} CSL_BIBLIOGRAPHY </w:instrText>
      </w:r>
      <w:r>
        <w:rPr>
          <w:lang w:val="en-CA"/>
        </w:rPr>
        <w:fldChar w:fldCharType="separate"/>
      </w:r>
      <w:r w:rsidR="00805A5D" w:rsidRPr="00805A5D">
        <w:rPr>
          <w:rFonts w:ascii="Times New Roman" w:hAnsi="Times New Roman" w:cs="Times New Roman"/>
        </w:rPr>
        <w:t>Brooks, M.E., Kristensen, K., van Benthem, K.J., Magnusson, A., Berg, C.W., Nielsen, A., Skaug, H.J., Mächler, M., Bolker, B.M., 2017. glmmTMB balances speed and flexibility among packages for zero-inflated generalized linear mixed modeling. The R Journal 9, 378. https://doi.org/10.32614/RJ-2017-066</w:t>
      </w:r>
    </w:p>
    <w:p w14:paraId="5E0A824A" w14:textId="77777777" w:rsidR="00805A5D" w:rsidRPr="00805A5D" w:rsidRDefault="00805A5D" w:rsidP="00805A5D">
      <w:pPr>
        <w:pStyle w:val="Bibliography"/>
        <w:rPr>
          <w:rFonts w:ascii="Times New Roman" w:hAnsi="Times New Roman" w:cs="Times New Roman"/>
        </w:rPr>
      </w:pPr>
      <w:r w:rsidRPr="00805A5D">
        <w:rPr>
          <w:rFonts w:ascii="Times New Roman" w:hAnsi="Times New Roman" w:cs="Times New Roman"/>
        </w:rPr>
        <w:t>Edgar, G., Stuart-Smith, R., 2009. Ecological effects of marine protected areas on rocky reef communities—a continental-scale analysis. Mar. Ecol. Prog. Ser. 388, 51–62. https://doi.org/10.3354/meps08149</w:t>
      </w:r>
    </w:p>
    <w:p w14:paraId="543534E9" w14:textId="77777777" w:rsidR="00805A5D" w:rsidRPr="00805A5D" w:rsidRDefault="00805A5D" w:rsidP="00805A5D">
      <w:pPr>
        <w:pStyle w:val="Bibliography"/>
        <w:rPr>
          <w:rFonts w:ascii="Times New Roman" w:hAnsi="Times New Roman" w:cs="Times New Roman"/>
        </w:rPr>
      </w:pPr>
      <w:r w:rsidRPr="00805A5D">
        <w:rPr>
          <w:rFonts w:ascii="Times New Roman" w:hAnsi="Times New Roman" w:cs="Times New Roman"/>
        </w:rPr>
        <w:t>Edgar, G.J., Cooper, A., Baker, S.C., Barker, W., Barrett, N.S., Becerro, M.A., Bates, A.E., Brock, D., Ceccarelli, D.M., Clausius, E., Davey, M., Davis, T.R., Day, P.B., Green, A., Griffiths, S.R., Hicks, J., Hinojosa, I.A., Jones, B.K., Kininmonth, S., Larkin, M.F., Lazzari, N., Lefcheck, J.S., Ling, S.D., Mooney, P., Oh, E., Pérez-Matus, A., Pocklington, J.B., Riera, R., Sanabria-Fernandez, J.A., Seroussi, Y., Shaw, I., Shields, D., Shields, J., Smith, M., Soler, G.A., Stuart-Smith, J., Turnbull, J., Stuart-Smith, R.D., 2020. Establishing the ecological basis for conservation of shallow marine life using Reef Life Survey. Biological Conservation 252, 108855. https://doi.org/10.1016/j.biocon.2020.108855</w:t>
      </w:r>
    </w:p>
    <w:p w14:paraId="183BBB4B" w14:textId="77777777" w:rsidR="00805A5D" w:rsidRPr="00805A5D" w:rsidRDefault="00805A5D" w:rsidP="00805A5D">
      <w:pPr>
        <w:pStyle w:val="Bibliography"/>
        <w:rPr>
          <w:rFonts w:ascii="Times New Roman" w:hAnsi="Times New Roman" w:cs="Times New Roman"/>
        </w:rPr>
      </w:pPr>
      <w:r w:rsidRPr="00805A5D">
        <w:rPr>
          <w:rFonts w:ascii="Times New Roman" w:hAnsi="Times New Roman" w:cs="Times New Roman"/>
        </w:rPr>
        <w:t>Froese, R., Thorson, J.T., Reyes Jr, R.B., 2014. A Bayesian approach for estimating length-weight relationships in fishes. Journal of Applied Ichthyology 30, 78–85. https://doi.org/10.1111/jai.12299</w:t>
      </w:r>
    </w:p>
    <w:p w14:paraId="468CEE42" w14:textId="77777777" w:rsidR="00805A5D" w:rsidRPr="00805A5D" w:rsidRDefault="00805A5D" w:rsidP="00805A5D">
      <w:pPr>
        <w:pStyle w:val="Bibliography"/>
        <w:rPr>
          <w:rFonts w:ascii="Times New Roman" w:hAnsi="Times New Roman" w:cs="Times New Roman"/>
        </w:rPr>
      </w:pPr>
      <w:r w:rsidRPr="00805A5D">
        <w:rPr>
          <w:rFonts w:ascii="Times New Roman" w:hAnsi="Times New Roman" w:cs="Times New Roman"/>
        </w:rPr>
        <w:t>Hartig, F., 2022. DHARMa: Residual Diagnostics for Hierarchical (Multi-Level / Mixed) Regression Models. R package version 0.4.6.</w:t>
      </w:r>
    </w:p>
    <w:p w14:paraId="279D34CB" w14:textId="77777777" w:rsidR="00805A5D" w:rsidRPr="00805A5D" w:rsidRDefault="00805A5D" w:rsidP="00805A5D">
      <w:pPr>
        <w:pStyle w:val="Bibliography"/>
        <w:rPr>
          <w:rFonts w:ascii="Times New Roman" w:hAnsi="Times New Roman" w:cs="Times New Roman"/>
        </w:rPr>
      </w:pPr>
      <w:r w:rsidRPr="00805A5D">
        <w:rPr>
          <w:rFonts w:ascii="Times New Roman" w:hAnsi="Times New Roman" w:cs="Times New Roman"/>
        </w:rPr>
        <w:t>Holmes, R.M., Aminot, A., Kerouel, R., Hooker, B.A., Peterson, B.J., 1999. A simple and precise method for measuring ammonium in marine and freshwater ecosystems. Canadian Journal of Fisheries and Aquatic Sciences 56, 1801–1808. https://doi.org/10.1139/f99-128</w:t>
      </w:r>
    </w:p>
    <w:p w14:paraId="54FF08EA" w14:textId="77777777" w:rsidR="00805A5D" w:rsidRPr="00805A5D" w:rsidRDefault="00805A5D" w:rsidP="00805A5D">
      <w:pPr>
        <w:pStyle w:val="Bibliography"/>
        <w:rPr>
          <w:rFonts w:ascii="Times New Roman" w:hAnsi="Times New Roman" w:cs="Times New Roman"/>
        </w:rPr>
      </w:pPr>
      <w:r w:rsidRPr="00805A5D">
        <w:rPr>
          <w:rFonts w:ascii="Times New Roman" w:hAnsi="Times New Roman" w:cs="Times New Roman"/>
        </w:rPr>
        <w:t>Oksanen, J., Simpson, G.L., Blanchet, F.G., Kindt, R., Legendre, P., Minchin, P.R., O’Hara, R.B., Solymos, P., Stevens, M.H.H., Szoecs, E., Wagner, H., Barbour, M., Bedward, M., Bolker, B., Borcard, D., Carvalho, G., Chirico, M., Caceres, M.D., Durand, S., Evangelista, H.B.A., FitzJohn, R., Friendly, M., Furneaux, B., Hannigan, G., Hill, M.O., Lahti, L., McGlinn, D., Ouellette, M.-H., Cunha, E.R., Smith, T., Stier, A., Braak, C.J.F.T., Weedon, J., 2022. vegan: Community Ecology Package. R package version 2.6-4.</w:t>
      </w:r>
    </w:p>
    <w:p w14:paraId="5705E98D" w14:textId="77777777" w:rsidR="00805A5D" w:rsidRPr="00805A5D" w:rsidRDefault="00805A5D" w:rsidP="00805A5D">
      <w:pPr>
        <w:pStyle w:val="Bibliography"/>
        <w:rPr>
          <w:rFonts w:ascii="Times New Roman" w:hAnsi="Times New Roman" w:cs="Times New Roman"/>
        </w:rPr>
      </w:pPr>
      <w:r w:rsidRPr="00805A5D">
        <w:rPr>
          <w:rFonts w:ascii="Times New Roman" w:hAnsi="Times New Roman" w:cs="Times New Roman"/>
        </w:rPr>
        <w:t>R Core Team, 2019. R: A language and environment for statistical computing.</w:t>
      </w:r>
    </w:p>
    <w:p w14:paraId="18DD9952" w14:textId="77777777" w:rsidR="00805A5D" w:rsidRPr="00805A5D" w:rsidRDefault="00805A5D" w:rsidP="00805A5D">
      <w:pPr>
        <w:pStyle w:val="Bibliography"/>
        <w:rPr>
          <w:rFonts w:ascii="Times New Roman" w:hAnsi="Times New Roman" w:cs="Times New Roman"/>
        </w:rPr>
      </w:pPr>
      <w:r w:rsidRPr="00805A5D">
        <w:rPr>
          <w:rFonts w:ascii="Times New Roman" w:hAnsi="Times New Roman" w:cs="Times New Roman"/>
        </w:rPr>
        <w:t>RStudio Team, 2016. RStudio: Integrated development for R.</w:t>
      </w:r>
    </w:p>
    <w:p w14:paraId="084FA321" w14:textId="77777777" w:rsidR="00805A5D" w:rsidRPr="00805A5D" w:rsidRDefault="00805A5D" w:rsidP="00805A5D">
      <w:pPr>
        <w:pStyle w:val="Bibliography"/>
        <w:rPr>
          <w:rFonts w:ascii="Times New Roman" w:hAnsi="Times New Roman" w:cs="Times New Roman"/>
        </w:rPr>
      </w:pPr>
      <w:r w:rsidRPr="00805A5D">
        <w:rPr>
          <w:rFonts w:ascii="Times New Roman" w:hAnsi="Times New Roman" w:cs="Times New Roman"/>
        </w:rPr>
        <w:t>Taylor, B.W., Keep, C.F., Hall, R.O., Koch, B.J., Tronstad, L.M., Flecker, A.S., Ulseth, A.J., 2007. Improving the fluorometric ammonium method: matrix effects, background fluorescence, and standard additions. Journal of the North American Benthological Society 26, 167–177. https://doi.org/10.1899/0887-3593(2007)26[167:ITFAMM]2.0.CO;2</w:t>
      </w:r>
    </w:p>
    <w:p w14:paraId="7231CF46" w14:textId="77777777" w:rsidR="00805A5D" w:rsidRPr="00805A5D" w:rsidRDefault="00805A5D" w:rsidP="00805A5D">
      <w:pPr>
        <w:pStyle w:val="Bibliography"/>
        <w:rPr>
          <w:rFonts w:ascii="Times New Roman" w:hAnsi="Times New Roman" w:cs="Times New Roman"/>
        </w:rPr>
      </w:pPr>
      <w:r w:rsidRPr="00805A5D">
        <w:rPr>
          <w:rFonts w:ascii="Times New Roman" w:hAnsi="Times New Roman" w:cs="Times New Roman"/>
        </w:rPr>
        <w:t>Wickham, H., Averick, M., Bryan, J., Chang, W., McGowan, L.D., François, R., Grolemund, G., Hayes, A., Henry, L., Hester, J., Kuhn, M., Pedersen, T.L., Miller, E., Bache, S.M., Müller, K., Ooms, J., Robinson, D., Seidel, D.P., Spinu, V., Takahashi, K., Vaughan, D., Wilke, C., Woo, K., Yutani, H., 2019. Welcome to the Tidyverse. Journal of Open Source Software 4, 1686. https://doi.org/10.21105/joss.01686</w:t>
      </w:r>
    </w:p>
    <w:p w14:paraId="0DC6D553" w14:textId="71DF7DEF" w:rsidR="00263F14" w:rsidRPr="0064532D" w:rsidRDefault="00263F14" w:rsidP="00EB3BC7">
      <w:pPr>
        <w:spacing w:line="480" w:lineRule="auto"/>
        <w:rPr>
          <w:rFonts w:ascii="Times New Roman" w:hAnsi="Times New Roman" w:cs="Times New Roman"/>
          <w:lang w:val="en-CA"/>
        </w:rPr>
      </w:pPr>
      <w:r>
        <w:rPr>
          <w:rFonts w:ascii="Times New Roman" w:hAnsi="Times New Roman" w:cs="Times New Roman"/>
          <w:lang w:val="en-CA"/>
        </w:rPr>
        <w:lastRenderedPageBreak/>
        <w:fldChar w:fldCharType="end"/>
      </w:r>
    </w:p>
    <w:sectPr w:rsidR="00263F14" w:rsidRPr="0064532D" w:rsidSect="0017396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 Lim" w:date="2024-01-11T16:09:00Z" w:initials="EL">
    <w:p w14:paraId="20C96A94" w14:textId="0ADE1255" w:rsidR="00173964" w:rsidRDefault="00173964">
      <w:pPr>
        <w:pStyle w:val="CommentText"/>
      </w:pPr>
      <w:r>
        <w:rPr>
          <w:rStyle w:val="CommentReference"/>
        </w:rPr>
        <w:annotationRef/>
      </w:r>
      <w:r>
        <w:t>This might be starting too broad?</w:t>
      </w:r>
    </w:p>
  </w:comment>
  <w:comment w:id="7" w:author="Em Lim" w:date="2024-01-15T11:12:00Z" w:initials="EL">
    <w:p w14:paraId="4DF69637" w14:textId="248CEE2D" w:rsidR="00173964" w:rsidRDefault="00173964">
      <w:pPr>
        <w:pStyle w:val="CommentText"/>
      </w:pPr>
      <w:r>
        <w:rPr>
          <w:rStyle w:val="CommentReference"/>
        </w:rPr>
        <w:annotationRef/>
      </w:r>
      <w:r>
        <w:t>Narrow to marine here? While I’m thinking about this broadly, we really only assessed spatial scales of variability in one region so maybe we should start narrowing in the second paragraph</w:t>
      </w:r>
    </w:p>
  </w:comment>
  <w:comment w:id="8" w:author="Em Lim" w:date="2024-01-15T11:23:00Z" w:initials="EL">
    <w:p w14:paraId="6B24EA3D" w14:textId="1541B63E" w:rsidR="00173964" w:rsidRDefault="00173964">
      <w:pPr>
        <w:pStyle w:val="CommentText"/>
      </w:pPr>
      <w:r>
        <w:rPr>
          <w:rStyle w:val="CommentReference"/>
        </w:rPr>
        <w:annotationRef/>
      </w:r>
      <w:r>
        <w:t xml:space="preserve">Should I intro animal-mediated nutrients here or give that </w:t>
      </w:r>
      <w:proofErr w:type="spellStart"/>
      <w:proofErr w:type="gramStart"/>
      <w:r>
        <w:t>it’s</w:t>
      </w:r>
      <w:proofErr w:type="spellEnd"/>
      <w:proofErr w:type="gramEnd"/>
      <w:r>
        <w:t xml:space="preserve"> own paragraph?</w:t>
      </w:r>
    </w:p>
  </w:comment>
  <w:comment w:id="21" w:author="Em Lim" w:date="2024-01-17T15:27:00Z" w:initials="EL">
    <w:p w14:paraId="0CB4B26C" w14:textId="5D84A45C" w:rsidR="00173964" w:rsidRDefault="00173964">
      <w:pPr>
        <w:pStyle w:val="CommentText"/>
      </w:pPr>
      <w:r>
        <w:rPr>
          <w:rStyle w:val="CommentReference"/>
        </w:rPr>
        <w:annotationRef/>
      </w:r>
      <w:r>
        <w:t>Table of each site, coordinates, and which years it was surveyed</w:t>
      </w:r>
    </w:p>
  </w:comment>
  <w:comment w:id="22" w:author="Em Lim" w:date="2024-01-17T15:30:00Z" w:initials="EL">
    <w:p w14:paraId="125D3F18" w14:textId="3F33DDFC" w:rsidR="00173964" w:rsidRDefault="00173964">
      <w:pPr>
        <w:pStyle w:val="CommentText"/>
      </w:pPr>
      <w:r>
        <w:rPr>
          <w:rStyle w:val="CommentReference"/>
        </w:rPr>
        <w:annotationRef/>
      </w:r>
      <w:r>
        <w:t>Schematic of the transects</w:t>
      </w:r>
    </w:p>
  </w:comment>
  <w:comment w:id="23" w:author="Em Lim" w:date="2024-01-18T11:59:00Z" w:initials="EL">
    <w:p w14:paraId="10A3E301" w14:textId="77777777" w:rsidR="00173964" w:rsidRDefault="00173964" w:rsidP="00705FE1">
      <w:pPr>
        <w:pStyle w:val="CommentText"/>
      </w:pPr>
      <w:r>
        <w:rPr>
          <w:rStyle w:val="CommentReference"/>
        </w:rPr>
        <w:annotationRef/>
      </w:r>
      <w:r>
        <w:t xml:space="preserve">I didn’t actually use the Bayesian </w:t>
      </w:r>
      <w:proofErr w:type="gramStart"/>
      <w:r>
        <w:t>method</w:t>
      </w:r>
      <w:proofErr w:type="gramEnd"/>
      <w:r>
        <w:t xml:space="preserve"> but I think the </w:t>
      </w:r>
      <w:proofErr w:type="spellStart"/>
      <w:r>
        <w:t>fishbase</w:t>
      </w:r>
      <w:proofErr w:type="spellEnd"/>
      <w:r>
        <w:t xml:space="preserve"> constants are from this method.</w:t>
      </w:r>
    </w:p>
  </w:comment>
  <w:comment w:id="24" w:author="Em Lim" w:date="2024-01-18T12:03:00Z" w:initials="EL">
    <w:p w14:paraId="7A484572" w14:textId="77777777" w:rsidR="00173964" w:rsidRDefault="00173964" w:rsidP="00705FE1">
      <w:pPr>
        <w:pStyle w:val="CommentText"/>
      </w:pPr>
      <w:r>
        <w:rPr>
          <w:rStyle w:val="CommentReference"/>
        </w:rPr>
        <w:annotationRef/>
      </w:r>
      <w:r>
        <w:t xml:space="preserve">Table 3 needs to have the info contained in my invert function, which shows the size estimate for each </w:t>
      </w:r>
      <w:proofErr w:type="gramStart"/>
      <w:r>
        <w:t>taxa</w:t>
      </w:r>
      <w:proofErr w:type="gramEnd"/>
      <w:r>
        <w:t xml:space="preserve"> and the citation for the paper it came from.</w:t>
      </w:r>
    </w:p>
  </w:comment>
  <w:comment w:id="25" w:author="Em Lim" w:date="2024-01-22T18:12:00Z" w:initials="EL">
    <w:p w14:paraId="46CC3C09" w14:textId="6280FDBD" w:rsidR="008E0F38" w:rsidRDefault="008E0F38">
      <w:pPr>
        <w:pStyle w:val="CommentText"/>
      </w:pPr>
      <w:r>
        <w:rPr>
          <w:rStyle w:val="CommentReference"/>
        </w:rPr>
        <w:annotationRef/>
      </w:r>
      <w:r>
        <w:t>Is this the best place to put this?</w:t>
      </w:r>
    </w:p>
  </w:comment>
  <w:comment w:id="27" w:author="Em Lim" w:date="2024-01-19T16:53:00Z" w:initials="EL">
    <w:p w14:paraId="211D8D73" w14:textId="3884300C" w:rsidR="00173964" w:rsidRDefault="00173964">
      <w:pPr>
        <w:pStyle w:val="CommentText"/>
      </w:pPr>
      <w:r>
        <w:rPr>
          <w:rStyle w:val="CommentReference"/>
        </w:rPr>
        <w:annotationRef/>
      </w:r>
      <w:r>
        <w:t>Could add line back to the model…</w:t>
      </w:r>
    </w:p>
  </w:comment>
  <w:comment w:id="28" w:author="Em Lim" w:date="2024-01-22T18:06:00Z" w:initials="EL">
    <w:p w14:paraId="47484BF9" w14:textId="49A5E16C" w:rsidR="00173964" w:rsidRDefault="00173964">
      <w:pPr>
        <w:pStyle w:val="CommentText"/>
      </w:pPr>
      <w:r>
        <w:rPr>
          <w:rStyle w:val="CommentReference"/>
        </w:rPr>
        <w:annotationRef/>
      </w:r>
      <w:r>
        <w:t xml:space="preserve">Should I present crabs first </w:t>
      </w:r>
      <w:proofErr w:type="spellStart"/>
      <w:r>
        <w:t>bc</w:t>
      </w:r>
      <w:proofErr w:type="spellEnd"/>
      <w:r>
        <w:t xml:space="preserve"> they were </w:t>
      </w:r>
      <w:proofErr w:type="spellStart"/>
      <w:r>
        <w:t>signif</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C96A94" w15:done="0"/>
  <w15:commentEx w15:paraId="4DF69637" w15:done="0"/>
  <w15:commentEx w15:paraId="6B24EA3D" w15:done="0"/>
  <w15:commentEx w15:paraId="0CB4B26C" w15:done="0"/>
  <w15:commentEx w15:paraId="125D3F18" w15:done="0"/>
  <w15:commentEx w15:paraId="10A3E301" w15:done="0"/>
  <w15:commentEx w15:paraId="7A484572" w15:done="0"/>
  <w15:commentEx w15:paraId="46CC3C09" w15:done="0"/>
  <w15:commentEx w15:paraId="211D8D73" w15:done="0"/>
  <w15:commentEx w15:paraId="47484B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C96A94" w16cid:durableId="294A913B"/>
  <w16cid:commentId w16cid:paraId="4DF69637" w16cid:durableId="294F9185"/>
  <w16cid:commentId w16cid:paraId="6B24EA3D" w16cid:durableId="294F9435"/>
  <w16cid:commentId w16cid:paraId="0CB4B26C" w16cid:durableId="2952705A"/>
  <w16cid:commentId w16cid:paraId="125D3F18" w16cid:durableId="29527112"/>
  <w16cid:commentId w16cid:paraId="10A3E301" w16cid:durableId="2953913F"/>
  <w16cid:commentId w16cid:paraId="7A484572" w16cid:durableId="29539220"/>
  <w16cid:commentId w16cid:paraId="46CC3C09" w16cid:durableId="29592E7B"/>
  <w16cid:commentId w16cid:paraId="211D8D73" w16cid:durableId="29552789"/>
  <w16cid:commentId w16cid:paraId="47484BF9" w16cid:durableId="29592D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B76A0"/>
    <w:multiLevelType w:val="hybridMultilevel"/>
    <w:tmpl w:val="9E34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70F8D"/>
    <w:multiLevelType w:val="hybridMultilevel"/>
    <w:tmpl w:val="051EC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 Lim">
    <w15:presenceInfo w15:providerId="AD" w15:userId="S::egl3@sfu.ca::66b8d41e-e852-422e-bfdc-03f068eb45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A0"/>
    <w:rsid w:val="00034975"/>
    <w:rsid w:val="0007282D"/>
    <w:rsid w:val="00095C26"/>
    <w:rsid w:val="000D685F"/>
    <w:rsid w:val="000E3FA6"/>
    <w:rsid w:val="000E74A0"/>
    <w:rsid w:val="0011523B"/>
    <w:rsid w:val="001175F9"/>
    <w:rsid w:val="00151C99"/>
    <w:rsid w:val="00173964"/>
    <w:rsid w:val="0018005F"/>
    <w:rsid w:val="001D3701"/>
    <w:rsid w:val="001F79DB"/>
    <w:rsid w:val="002145C6"/>
    <w:rsid w:val="00217D47"/>
    <w:rsid w:val="0022385E"/>
    <w:rsid w:val="00230925"/>
    <w:rsid w:val="00263F14"/>
    <w:rsid w:val="002A72EC"/>
    <w:rsid w:val="002B6ECC"/>
    <w:rsid w:val="002D7263"/>
    <w:rsid w:val="002E568B"/>
    <w:rsid w:val="00314A5D"/>
    <w:rsid w:val="00334ADF"/>
    <w:rsid w:val="00392DBC"/>
    <w:rsid w:val="003B4768"/>
    <w:rsid w:val="003F627B"/>
    <w:rsid w:val="00405356"/>
    <w:rsid w:val="00417390"/>
    <w:rsid w:val="0042306A"/>
    <w:rsid w:val="00444382"/>
    <w:rsid w:val="004578FA"/>
    <w:rsid w:val="00462E79"/>
    <w:rsid w:val="00487ED1"/>
    <w:rsid w:val="004C10EB"/>
    <w:rsid w:val="004D08E1"/>
    <w:rsid w:val="004D42BB"/>
    <w:rsid w:val="004F5624"/>
    <w:rsid w:val="00522FED"/>
    <w:rsid w:val="0053139F"/>
    <w:rsid w:val="00547A38"/>
    <w:rsid w:val="005636C0"/>
    <w:rsid w:val="00576692"/>
    <w:rsid w:val="0058230D"/>
    <w:rsid w:val="005A498B"/>
    <w:rsid w:val="005B3F6C"/>
    <w:rsid w:val="0061715C"/>
    <w:rsid w:val="0061731D"/>
    <w:rsid w:val="00635119"/>
    <w:rsid w:val="0064532D"/>
    <w:rsid w:val="00670555"/>
    <w:rsid w:val="00690DD3"/>
    <w:rsid w:val="0069194B"/>
    <w:rsid w:val="006D5284"/>
    <w:rsid w:val="00700CA8"/>
    <w:rsid w:val="00701EB0"/>
    <w:rsid w:val="007025A9"/>
    <w:rsid w:val="00705FE1"/>
    <w:rsid w:val="00712A56"/>
    <w:rsid w:val="00715D27"/>
    <w:rsid w:val="00782EA1"/>
    <w:rsid w:val="007C042F"/>
    <w:rsid w:val="007F416C"/>
    <w:rsid w:val="00801C62"/>
    <w:rsid w:val="00805A5D"/>
    <w:rsid w:val="008068ED"/>
    <w:rsid w:val="00826808"/>
    <w:rsid w:val="008307A0"/>
    <w:rsid w:val="008A1BD4"/>
    <w:rsid w:val="008E0F38"/>
    <w:rsid w:val="008E62A2"/>
    <w:rsid w:val="0091520C"/>
    <w:rsid w:val="00933A0C"/>
    <w:rsid w:val="00946EB9"/>
    <w:rsid w:val="00997D69"/>
    <w:rsid w:val="009B31A7"/>
    <w:rsid w:val="009D6967"/>
    <w:rsid w:val="009E6CC7"/>
    <w:rsid w:val="00A05727"/>
    <w:rsid w:val="00A7066E"/>
    <w:rsid w:val="00A91086"/>
    <w:rsid w:val="00AB275A"/>
    <w:rsid w:val="00AB636E"/>
    <w:rsid w:val="00AC6441"/>
    <w:rsid w:val="00B070A5"/>
    <w:rsid w:val="00B205EE"/>
    <w:rsid w:val="00B25F11"/>
    <w:rsid w:val="00B71E47"/>
    <w:rsid w:val="00BD1992"/>
    <w:rsid w:val="00C05A5A"/>
    <w:rsid w:val="00C146F7"/>
    <w:rsid w:val="00C45043"/>
    <w:rsid w:val="00C540DD"/>
    <w:rsid w:val="00C673A5"/>
    <w:rsid w:val="00CD2A33"/>
    <w:rsid w:val="00CE7337"/>
    <w:rsid w:val="00D056C4"/>
    <w:rsid w:val="00D37C4A"/>
    <w:rsid w:val="00D56988"/>
    <w:rsid w:val="00D71E1B"/>
    <w:rsid w:val="00D823F4"/>
    <w:rsid w:val="00DE63E7"/>
    <w:rsid w:val="00E12068"/>
    <w:rsid w:val="00E32297"/>
    <w:rsid w:val="00EB3BC7"/>
    <w:rsid w:val="00ED5552"/>
    <w:rsid w:val="00EE4634"/>
    <w:rsid w:val="00EE4DBD"/>
    <w:rsid w:val="00F149DB"/>
    <w:rsid w:val="00F23409"/>
    <w:rsid w:val="00F36798"/>
    <w:rsid w:val="00FE01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77C1A2"/>
  <w15:chartTrackingRefBased/>
  <w15:docId w15:val="{E3C34C09-2D59-E443-8F91-048E9551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07A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7A0"/>
    <w:pPr>
      <w:ind w:left="720"/>
      <w:contextualSpacing/>
    </w:pPr>
  </w:style>
  <w:style w:type="character" w:styleId="CommentReference">
    <w:name w:val="annotation reference"/>
    <w:basedOn w:val="DefaultParagraphFont"/>
    <w:uiPriority w:val="99"/>
    <w:semiHidden/>
    <w:unhideWhenUsed/>
    <w:rsid w:val="008307A0"/>
    <w:rPr>
      <w:sz w:val="16"/>
      <w:szCs w:val="16"/>
    </w:rPr>
  </w:style>
  <w:style w:type="paragraph" w:styleId="CommentText">
    <w:name w:val="annotation text"/>
    <w:basedOn w:val="Normal"/>
    <w:link w:val="CommentTextChar"/>
    <w:uiPriority w:val="99"/>
    <w:semiHidden/>
    <w:unhideWhenUsed/>
    <w:rsid w:val="008307A0"/>
    <w:rPr>
      <w:sz w:val="20"/>
      <w:szCs w:val="20"/>
    </w:rPr>
  </w:style>
  <w:style w:type="character" w:customStyle="1" w:styleId="CommentTextChar">
    <w:name w:val="Comment Text Char"/>
    <w:basedOn w:val="DefaultParagraphFont"/>
    <w:link w:val="CommentText"/>
    <w:uiPriority w:val="99"/>
    <w:semiHidden/>
    <w:rsid w:val="008307A0"/>
    <w:rPr>
      <w:sz w:val="20"/>
      <w:szCs w:val="20"/>
      <w:lang w:val="en-US"/>
    </w:rPr>
  </w:style>
  <w:style w:type="paragraph" w:styleId="CommentSubject">
    <w:name w:val="annotation subject"/>
    <w:basedOn w:val="CommentText"/>
    <w:next w:val="CommentText"/>
    <w:link w:val="CommentSubjectChar"/>
    <w:uiPriority w:val="99"/>
    <w:semiHidden/>
    <w:unhideWhenUsed/>
    <w:rsid w:val="008307A0"/>
    <w:rPr>
      <w:b/>
      <w:bCs/>
    </w:rPr>
  </w:style>
  <w:style w:type="character" w:customStyle="1" w:styleId="CommentSubjectChar">
    <w:name w:val="Comment Subject Char"/>
    <w:basedOn w:val="CommentTextChar"/>
    <w:link w:val="CommentSubject"/>
    <w:uiPriority w:val="99"/>
    <w:semiHidden/>
    <w:rsid w:val="008307A0"/>
    <w:rPr>
      <w:b/>
      <w:bCs/>
      <w:sz w:val="20"/>
      <w:szCs w:val="20"/>
      <w:lang w:val="en-US"/>
    </w:rPr>
  </w:style>
  <w:style w:type="paragraph" w:styleId="BalloonText">
    <w:name w:val="Balloon Text"/>
    <w:basedOn w:val="Normal"/>
    <w:link w:val="BalloonTextChar"/>
    <w:uiPriority w:val="99"/>
    <w:semiHidden/>
    <w:unhideWhenUsed/>
    <w:rsid w:val="008307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07A0"/>
    <w:rPr>
      <w:rFonts w:ascii="Times New Roman" w:hAnsi="Times New Roman" w:cs="Times New Roman"/>
      <w:sz w:val="18"/>
      <w:szCs w:val="18"/>
      <w:lang w:val="en-US"/>
    </w:rPr>
  </w:style>
  <w:style w:type="paragraph" w:styleId="Revision">
    <w:name w:val="Revision"/>
    <w:hidden/>
    <w:uiPriority w:val="99"/>
    <w:semiHidden/>
    <w:rsid w:val="007025A9"/>
    <w:rPr>
      <w:lang w:val="en-US"/>
    </w:rPr>
  </w:style>
  <w:style w:type="paragraph" w:styleId="Bibliography">
    <w:name w:val="Bibliography"/>
    <w:basedOn w:val="Normal"/>
    <w:next w:val="Normal"/>
    <w:uiPriority w:val="37"/>
    <w:unhideWhenUsed/>
    <w:rsid w:val="00263F14"/>
    <w:pPr>
      <w:ind w:left="720" w:hanging="720"/>
    </w:pPr>
  </w:style>
  <w:style w:type="character" w:styleId="Hyperlink">
    <w:name w:val="Hyperlink"/>
    <w:basedOn w:val="DefaultParagraphFont"/>
    <w:uiPriority w:val="99"/>
    <w:unhideWhenUsed/>
    <w:rsid w:val="00AB636E"/>
    <w:rPr>
      <w:color w:val="0563C1" w:themeColor="hyperlink"/>
      <w:u w:val="single"/>
    </w:rPr>
  </w:style>
  <w:style w:type="character" w:styleId="UnresolvedMention">
    <w:name w:val="Unresolved Mention"/>
    <w:basedOn w:val="DefaultParagraphFont"/>
    <w:uiPriority w:val="99"/>
    <w:semiHidden/>
    <w:unhideWhenUsed/>
    <w:rsid w:val="00AB636E"/>
    <w:rPr>
      <w:color w:val="605E5C"/>
      <w:shd w:val="clear" w:color="auto" w:fill="E1DFDD"/>
    </w:rPr>
  </w:style>
  <w:style w:type="character" w:styleId="FollowedHyperlink">
    <w:name w:val="FollowedHyperlink"/>
    <w:basedOn w:val="DefaultParagraphFont"/>
    <w:uiPriority w:val="99"/>
    <w:semiHidden/>
    <w:unhideWhenUsed/>
    <w:rsid w:val="006705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4581">
      <w:bodyDiv w:val="1"/>
      <w:marLeft w:val="0"/>
      <w:marRight w:val="0"/>
      <w:marTop w:val="0"/>
      <w:marBottom w:val="0"/>
      <w:divBdr>
        <w:top w:val="none" w:sz="0" w:space="0" w:color="auto"/>
        <w:left w:val="none" w:sz="0" w:space="0" w:color="auto"/>
        <w:bottom w:val="none" w:sz="0" w:space="0" w:color="auto"/>
        <w:right w:val="none" w:sz="0" w:space="0" w:color="auto"/>
      </w:divBdr>
    </w:div>
    <w:div w:id="102267691">
      <w:bodyDiv w:val="1"/>
      <w:marLeft w:val="0"/>
      <w:marRight w:val="0"/>
      <w:marTop w:val="0"/>
      <w:marBottom w:val="0"/>
      <w:divBdr>
        <w:top w:val="none" w:sz="0" w:space="0" w:color="auto"/>
        <w:left w:val="none" w:sz="0" w:space="0" w:color="auto"/>
        <w:bottom w:val="none" w:sz="0" w:space="0" w:color="auto"/>
        <w:right w:val="none" w:sz="0" w:space="0" w:color="auto"/>
      </w:divBdr>
    </w:div>
    <w:div w:id="196898498">
      <w:bodyDiv w:val="1"/>
      <w:marLeft w:val="0"/>
      <w:marRight w:val="0"/>
      <w:marTop w:val="0"/>
      <w:marBottom w:val="0"/>
      <w:divBdr>
        <w:top w:val="none" w:sz="0" w:space="0" w:color="auto"/>
        <w:left w:val="none" w:sz="0" w:space="0" w:color="auto"/>
        <w:bottom w:val="none" w:sz="0" w:space="0" w:color="auto"/>
        <w:right w:val="none" w:sz="0" w:space="0" w:color="auto"/>
      </w:divBdr>
    </w:div>
    <w:div w:id="226186892">
      <w:bodyDiv w:val="1"/>
      <w:marLeft w:val="0"/>
      <w:marRight w:val="0"/>
      <w:marTop w:val="0"/>
      <w:marBottom w:val="0"/>
      <w:divBdr>
        <w:top w:val="none" w:sz="0" w:space="0" w:color="auto"/>
        <w:left w:val="none" w:sz="0" w:space="0" w:color="auto"/>
        <w:bottom w:val="none" w:sz="0" w:space="0" w:color="auto"/>
        <w:right w:val="none" w:sz="0" w:space="0" w:color="auto"/>
      </w:divBdr>
    </w:div>
    <w:div w:id="322704407">
      <w:bodyDiv w:val="1"/>
      <w:marLeft w:val="0"/>
      <w:marRight w:val="0"/>
      <w:marTop w:val="0"/>
      <w:marBottom w:val="0"/>
      <w:divBdr>
        <w:top w:val="none" w:sz="0" w:space="0" w:color="auto"/>
        <w:left w:val="none" w:sz="0" w:space="0" w:color="auto"/>
        <w:bottom w:val="none" w:sz="0" w:space="0" w:color="auto"/>
        <w:right w:val="none" w:sz="0" w:space="0" w:color="auto"/>
      </w:divBdr>
    </w:div>
    <w:div w:id="369575517">
      <w:bodyDiv w:val="1"/>
      <w:marLeft w:val="0"/>
      <w:marRight w:val="0"/>
      <w:marTop w:val="0"/>
      <w:marBottom w:val="0"/>
      <w:divBdr>
        <w:top w:val="none" w:sz="0" w:space="0" w:color="auto"/>
        <w:left w:val="none" w:sz="0" w:space="0" w:color="auto"/>
        <w:bottom w:val="none" w:sz="0" w:space="0" w:color="auto"/>
        <w:right w:val="none" w:sz="0" w:space="0" w:color="auto"/>
      </w:divBdr>
    </w:div>
    <w:div w:id="412047721">
      <w:bodyDiv w:val="1"/>
      <w:marLeft w:val="0"/>
      <w:marRight w:val="0"/>
      <w:marTop w:val="0"/>
      <w:marBottom w:val="0"/>
      <w:divBdr>
        <w:top w:val="none" w:sz="0" w:space="0" w:color="auto"/>
        <w:left w:val="none" w:sz="0" w:space="0" w:color="auto"/>
        <w:bottom w:val="none" w:sz="0" w:space="0" w:color="auto"/>
        <w:right w:val="none" w:sz="0" w:space="0" w:color="auto"/>
      </w:divBdr>
    </w:div>
    <w:div w:id="509414811">
      <w:bodyDiv w:val="1"/>
      <w:marLeft w:val="0"/>
      <w:marRight w:val="0"/>
      <w:marTop w:val="0"/>
      <w:marBottom w:val="0"/>
      <w:divBdr>
        <w:top w:val="none" w:sz="0" w:space="0" w:color="auto"/>
        <w:left w:val="none" w:sz="0" w:space="0" w:color="auto"/>
        <w:bottom w:val="none" w:sz="0" w:space="0" w:color="auto"/>
        <w:right w:val="none" w:sz="0" w:space="0" w:color="auto"/>
      </w:divBdr>
    </w:div>
    <w:div w:id="518006942">
      <w:bodyDiv w:val="1"/>
      <w:marLeft w:val="0"/>
      <w:marRight w:val="0"/>
      <w:marTop w:val="0"/>
      <w:marBottom w:val="0"/>
      <w:divBdr>
        <w:top w:val="none" w:sz="0" w:space="0" w:color="auto"/>
        <w:left w:val="none" w:sz="0" w:space="0" w:color="auto"/>
        <w:bottom w:val="none" w:sz="0" w:space="0" w:color="auto"/>
        <w:right w:val="none" w:sz="0" w:space="0" w:color="auto"/>
      </w:divBdr>
    </w:div>
    <w:div w:id="668676859">
      <w:bodyDiv w:val="1"/>
      <w:marLeft w:val="0"/>
      <w:marRight w:val="0"/>
      <w:marTop w:val="0"/>
      <w:marBottom w:val="0"/>
      <w:divBdr>
        <w:top w:val="none" w:sz="0" w:space="0" w:color="auto"/>
        <w:left w:val="none" w:sz="0" w:space="0" w:color="auto"/>
        <w:bottom w:val="none" w:sz="0" w:space="0" w:color="auto"/>
        <w:right w:val="none" w:sz="0" w:space="0" w:color="auto"/>
      </w:divBdr>
    </w:div>
    <w:div w:id="678579712">
      <w:bodyDiv w:val="1"/>
      <w:marLeft w:val="0"/>
      <w:marRight w:val="0"/>
      <w:marTop w:val="0"/>
      <w:marBottom w:val="0"/>
      <w:divBdr>
        <w:top w:val="none" w:sz="0" w:space="0" w:color="auto"/>
        <w:left w:val="none" w:sz="0" w:space="0" w:color="auto"/>
        <w:bottom w:val="none" w:sz="0" w:space="0" w:color="auto"/>
        <w:right w:val="none" w:sz="0" w:space="0" w:color="auto"/>
      </w:divBdr>
    </w:div>
    <w:div w:id="741365996">
      <w:bodyDiv w:val="1"/>
      <w:marLeft w:val="0"/>
      <w:marRight w:val="0"/>
      <w:marTop w:val="0"/>
      <w:marBottom w:val="0"/>
      <w:divBdr>
        <w:top w:val="none" w:sz="0" w:space="0" w:color="auto"/>
        <w:left w:val="none" w:sz="0" w:space="0" w:color="auto"/>
        <w:bottom w:val="none" w:sz="0" w:space="0" w:color="auto"/>
        <w:right w:val="none" w:sz="0" w:space="0" w:color="auto"/>
      </w:divBdr>
    </w:div>
    <w:div w:id="847603856">
      <w:bodyDiv w:val="1"/>
      <w:marLeft w:val="0"/>
      <w:marRight w:val="0"/>
      <w:marTop w:val="0"/>
      <w:marBottom w:val="0"/>
      <w:divBdr>
        <w:top w:val="none" w:sz="0" w:space="0" w:color="auto"/>
        <w:left w:val="none" w:sz="0" w:space="0" w:color="auto"/>
        <w:bottom w:val="none" w:sz="0" w:space="0" w:color="auto"/>
        <w:right w:val="none" w:sz="0" w:space="0" w:color="auto"/>
      </w:divBdr>
    </w:div>
    <w:div w:id="1466505119">
      <w:bodyDiv w:val="1"/>
      <w:marLeft w:val="0"/>
      <w:marRight w:val="0"/>
      <w:marTop w:val="0"/>
      <w:marBottom w:val="0"/>
      <w:divBdr>
        <w:top w:val="none" w:sz="0" w:space="0" w:color="auto"/>
        <w:left w:val="none" w:sz="0" w:space="0" w:color="auto"/>
        <w:bottom w:val="none" w:sz="0" w:space="0" w:color="auto"/>
        <w:right w:val="none" w:sz="0" w:space="0" w:color="auto"/>
      </w:divBdr>
    </w:div>
    <w:div w:id="1511873241">
      <w:bodyDiv w:val="1"/>
      <w:marLeft w:val="0"/>
      <w:marRight w:val="0"/>
      <w:marTop w:val="0"/>
      <w:marBottom w:val="0"/>
      <w:divBdr>
        <w:top w:val="none" w:sz="0" w:space="0" w:color="auto"/>
        <w:left w:val="none" w:sz="0" w:space="0" w:color="auto"/>
        <w:bottom w:val="none" w:sz="0" w:space="0" w:color="auto"/>
        <w:right w:val="none" w:sz="0" w:space="0" w:color="auto"/>
      </w:divBdr>
    </w:div>
    <w:div w:id="1643653293">
      <w:bodyDiv w:val="1"/>
      <w:marLeft w:val="0"/>
      <w:marRight w:val="0"/>
      <w:marTop w:val="0"/>
      <w:marBottom w:val="0"/>
      <w:divBdr>
        <w:top w:val="none" w:sz="0" w:space="0" w:color="auto"/>
        <w:left w:val="none" w:sz="0" w:space="0" w:color="auto"/>
        <w:bottom w:val="none" w:sz="0" w:space="0" w:color="auto"/>
        <w:right w:val="none" w:sz="0" w:space="0" w:color="auto"/>
      </w:divBdr>
    </w:div>
    <w:div w:id="1689718566">
      <w:bodyDiv w:val="1"/>
      <w:marLeft w:val="0"/>
      <w:marRight w:val="0"/>
      <w:marTop w:val="0"/>
      <w:marBottom w:val="0"/>
      <w:divBdr>
        <w:top w:val="none" w:sz="0" w:space="0" w:color="auto"/>
        <w:left w:val="none" w:sz="0" w:space="0" w:color="auto"/>
        <w:bottom w:val="none" w:sz="0" w:space="0" w:color="auto"/>
        <w:right w:val="none" w:sz="0" w:space="0" w:color="auto"/>
      </w:divBdr>
    </w:div>
    <w:div w:id="1862157220">
      <w:bodyDiv w:val="1"/>
      <w:marLeft w:val="0"/>
      <w:marRight w:val="0"/>
      <w:marTop w:val="0"/>
      <w:marBottom w:val="0"/>
      <w:divBdr>
        <w:top w:val="none" w:sz="0" w:space="0" w:color="auto"/>
        <w:left w:val="none" w:sz="0" w:space="0" w:color="auto"/>
        <w:bottom w:val="none" w:sz="0" w:space="0" w:color="auto"/>
        <w:right w:val="none" w:sz="0" w:space="0" w:color="auto"/>
      </w:divBdr>
    </w:div>
    <w:div w:id="2066447343">
      <w:bodyDiv w:val="1"/>
      <w:marLeft w:val="0"/>
      <w:marRight w:val="0"/>
      <w:marTop w:val="0"/>
      <w:marBottom w:val="0"/>
      <w:divBdr>
        <w:top w:val="none" w:sz="0" w:space="0" w:color="auto"/>
        <w:left w:val="none" w:sz="0" w:space="0" w:color="auto"/>
        <w:bottom w:val="none" w:sz="0" w:space="0" w:color="auto"/>
        <w:right w:val="none" w:sz="0" w:space="0" w:color="auto"/>
      </w:divBdr>
    </w:div>
    <w:div w:id="208341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tbone.biol.sc.edu/tide/tideshow.cgi?site=Bamfield%2C+British+Columbi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A7E04-AFED-1247-A7C6-F82443D8B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19</Pages>
  <Words>8488</Words>
  <Characters>47708</Characters>
  <Application>Microsoft Office Word</Application>
  <DocSecurity>0</DocSecurity>
  <Lines>1109</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71</cp:revision>
  <dcterms:created xsi:type="dcterms:W3CDTF">2024-01-11T23:42:00Z</dcterms:created>
  <dcterms:modified xsi:type="dcterms:W3CDTF">2024-01-23T02:12:00Z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id="us0UxY7D"/&gt;&lt;style id="http://www.zotero.org/styles/journal-of-experimental-marine-biology-and-ecology" hasBibliography="1" bibliographyStyleHasBeenSet="1"/&gt;&lt;prefs&gt;&lt;pref name="fieldType" value="Fi</vt:lpwstr>
  </property>
  <property fmtid="{D5CDD505-2E9C-101B-9397-08002B2CF9AE}" pid="3" name="ZOTERO_PREF_2">
    <vt:lpwstr>eld"/&gt;&lt;/prefs&gt;&lt;/data&gt;</vt:lpwstr>
  </property>
</Properties>
</file>