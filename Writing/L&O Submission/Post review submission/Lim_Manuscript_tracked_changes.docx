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C7FCD" w14:textId="7C3834CF" w:rsidR="008307A0" w:rsidRPr="008D2AF1" w:rsidRDefault="0076247E" w:rsidP="00B74653">
      <w:pPr>
        <w:spacing w:line="480" w:lineRule="auto"/>
      </w:pPr>
      <w:r w:rsidRPr="008D2AF1">
        <w:rPr>
          <w:b/>
          <w:bCs/>
        </w:rPr>
        <w:t xml:space="preserve">Title: </w:t>
      </w:r>
      <w:r w:rsidR="008307A0" w:rsidRPr="008D2AF1">
        <w:t>Spatial dynamics of animal-mediated nutrients in temperate waters</w:t>
      </w:r>
    </w:p>
    <w:p w14:paraId="40B68029" w14:textId="77777777" w:rsidR="00BC1A6D" w:rsidRPr="008D2AF1" w:rsidRDefault="00BC1A6D" w:rsidP="00B74653">
      <w:pPr>
        <w:spacing w:line="480" w:lineRule="auto"/>
        <w:rPr>
          <w:b/>
        </w:rPr>
      </w:pPr>
    </w:p>
    <w:p w14:paraId="62AF4053" w14:textId="7843A4D0" w:rsidR="00BC1A6D" w:rsidRPr="008D2AF1" w:rsidRDefault="0076247E" w:rsidP="00B74653">
      <w:pPr>
        <w:spacing w:line="480" w:lineRule="auto"/>
      </w:pPr>
      <w:r w:rsidRPr="008D2AF1">
        <w:rPr>
          <w:b/>
          <w:bCs/>
        </w:rPr>
        <w:t>Running title:</w:t>
      </w:r>
      <w:r w:rsidR="003162E3" w:rsidRPr="008D2AF1">
        <w:rPr>
          <w:b/>
          <w:bCs/>
        </w:rPr>
        <w:t xml:space="preserve"> </w:t>
      </w:r>
      <w:r w:rsidR="00766836" w:rsidRPr="008D2AF1">
        <w:t>Animals drive nutrient variability across scales</w:t>
      </w:r>
    </w:p>
    <w:p w14:paraId="4FAA572A" w14:textId="77777777" w:rsidR="00BC1A6D" w:rsidRPr="008D2AF1" w:rsidRDefault="00BC1A6D" w:rsidP="00B74653">
      <w:pPr>
        <w:spacing w:line="480" w:lineRule="auto"/>
      </w:pPr>
    </w:p>
    <w:p w14:paraId="6F0D6093" w14:textId="54ED4AB2" w:rsidR="00217D47" w:rsidRPr="008D2AF1" w:rsidRDefault="0076247E" w:rsidP="00B74653">
      <w:pPr>
        <w:spacing w:line="480" w:lineRule="auto"/>
        <w:rPr>
          <w:b/>
        </w:rPr>
      </w:pPr>
      <w:r w:rsidRPr="008D2AF1">
        <w:rPr>
          <w:b/>
          <w:bCs/>
        </w:rPr>
        <w:t>Authors:</w:t>
      </w:r>
      <w:r w:rsidR="00BC1A6D" w:rsidRPr="008D2AF1">
        <w:t xml:space="preserve"> </w:t>
      </w:r>
      <w:r w:rsidR="00217D47" w:rsidRPr="008D2AF1">
        <w:t>Em G Lim</w:t>
      </w:r>
      <w:r w:rsidR="00217D47" w:rsidRPr="008D2AF1">
        <w:rPr>
          <w:vertAlign w:val="superscript"/>
        </w:rPr>
        <w:t>1</w:t>
      </w:r>
      <w:r w:rsidR="005014F7" w:rsidRPr="008D2AF1">
        <w:rPr>
          <w:vertAlign w:val="superscript"/>
        </w:rPr>
        <w:t>,2</w:t>
      </w:r>
      <w:r w:rsidR="006214D6" w:rsidRPr="008D2AF1">
        <w:rPr>
          <w:vertAlign w:val="superscript"/>
        </w:rPr>
        <w:t>*</w:t>
      </w:r>
      <w:r w:rsidR="00217D47" w:rsidRPr="008D2AF1">
        <w:t>, Claire M Attridge</w:t>
      </w:r>
      <w:r w:rsidR="00217D47" w:rsidRPr="008D2AF1">
        <w:rPr>
          <w:vertAlign w:val="superscript"/>
        </w:rPr>
        <w:t>1</w:t>
      </w:r>
      <w:r w:rsidR="00217D47" w:rsidRPr="008D2AF1">
        <w:t xml:space="preserve">, </w:t>
      </w:r>
      <w:r w:rsidR="00C3366E" w:rsidRPr="008D2AF1">
        <w:t>Kieran D Cox</w:t>
      </w:r>
      <w:r w:rsidR="00C3366E" w:rsidRPr="008D2AF1">
        <w:rPr>
          <w:vertAlign w:val="superscript"/>
        </w:rPr>
        <w:t>1</w:t>
      </w:r>
      <w:r w:rsidR="00C3366E" w:rsidRPr="008D2AF1">
        <w:t xml:space="preserve">, </w:t>
      </w:r>
      <w:r w:rsidR="00217D47" w:rsidRPr="008D2AF1">
        <w:t>Jasmin M Schuster</w:t>
      </w:r>
      <w:r w:rsidR="0051389C" w:rsidRPr="008D2AF1">
        <w:rPr>
          <w:vertAlign w:val="superscript"/>
        </w:rPr>
        <w:t>2,3</w:t>
      </w:r>
      <w:r w:rsidR="00217D47" w:rsidRPr="008D2AF1">
        <w:rPr>
          <w:vertAlign w:val="superscript"/>
        </w:rPr>
        <w:t>,</w:t>
      </w:r>
      <w:r w:rsidR="005014F7" w:rsidRPr="008D2AF1">
        <w:rPr>
          <w:vertAlign w:val="superscript"/>
        </w:rPr>
        <w:t>4</w:t>
      </w:r>
      <w:r w:rsidR="00217D47" w:rsidRPr="008D2AF1">
        <w:t>, Kiara R Kattler</w:t>
      </w:r>
      <w:r w:rsidR="00217D47" w:rsidRPr="008D2AF1">
        <w:rPr>
          <w:vertAlign w:val="superscript"/>
        </w:rPr>
        <w:t>1</w:t>
      </w:r>
      <w:r w:rsidR="003360E7" w:rsidRPr="008D2AF1">
        <w:rPr>
          <w:color w:val="1C1D1E"/>
          <w:shd w:val="clear" w:color="auto" w:fill="FFFFFF"/>
          <w:vertAlign w:val="superscript"/>
        </w:rPr>
        <w:t>§</w:t>
      </w:r>
      <w:r w:rsidR="00217D47" w:rsidRPr="008D2AF1">
        <w:t>, Emily J Leedham</w:t>
      </w:r>
      <w:r w:rsidR="00217D47" w:rsidRPr="008D2AF1">
        <w:rPr>
          <w:vertAlign w:val="superscript"/>
        </w:rPr>
        <w:t>1</w:t>
      </w:r>
      <w:r w:rsidR="00A844FB" w:rsidRPr="008D2AF1">
        <w:rPr>
          <w:color w:val="1C1D1E"/>
          <w:shd w:val="clear" w:color="auto" w:fill="FFFFFF"/>
          <w:vertAlign w:val="superscript"/>
        </w:rPr>
        <w:t>¶</w:t>
      </w:r>
      <w:r w:rsidR="00217D47" w:rsidRPr="008D2AF1">
        <w:t>, Bridget Maher</w:t>
      </w:r>
      <w:r w:rsidR="005014F7" w:rsidRPr="008D2AF1">
        <w:rPr>
          <w:vertAlign w:val="superscript"/>
        </w:rPr>
        <w:t>3</w:t>
      </w:r>
      <w:r w:rsidR="00217D47" w:rsidRPr="008D2AF1">
        <w:t>, Andrew L Bickell</w:t>
      </w:r>
      <w:r w:rsidR="00E54847" w:rsidRPr="008D2AF1">
        <w:rPr>
          <w:vertAlign w:val="superscript"/>
        </w:rPr>
        <w:t>1</w:t>
      </w:r>
      <w:r w:rsidR="00A844FB" w:rsidRPr="008D2AF1">
        <w:rPr>
          <w:color w:val="1C1D1E"/>
          <w:shd w:val="clear" w:color="auto" w:fill="FFFFFF"/>
          <w:vertAlign w:val="superscript"/>
        </w:rPr>
        <w:t>†</w:t>
      </w:r>
      <w:r w:rsidR="00217D47" w:rsidRPr="008D2AF1">
        <w:t>, Francis Juanes</w:t>
      </w:r>
      <w:r w:rsidR="005014F7" w:rsidRPr="008D2AF1">
        <w:rPr>
          <w:vertAlign w:val="superscript"/>
        </w:rPr>
        <w:t>3</w:t>
      </w:r>
      <w:r w:rsidR="00217D47" w:rsidRPr="008D2AF1">
        <w:t>, Isabelle M Côté</w:t>
      </w:r>
      <w:r w:rsidR="00217D47" w:rsidRPr="008D2AF1">
        <w:rPr>
          <w:vertAlign w:val="superscript"/>
        </w:rPr>
        <w:t>1</w:t>
      </w:r>
    </w:p>
    <w:p w14:paraId="303CC55F" w14:textId="67C8099F" w:rsidR="008307A0" w:rsidRPr="008D2AF1" w:rsidRDefault="008307A0" w:rsidP="00B74653">
      <w:pPr>
        <w:spacing w:line="480" w:lineRule="auto"/>
      </w:pPr>
    </w:p>
    <w:p w14:paraId="00260B2E" w14:textId="461BF320" w:rsidR="00CE7337" w:rsidRPr="008D2AF1" w:rsidRDefault="0076247E" w:rsidP="00B74653">
      <w:pPr>
        <w:spacing w:line="480" w:lineRule="auto"/>
      </w:pPr>
      <w:r w:rsidRPr="008D2AF1">
        <w:rPr>
          <w:b/>
          <w:bCs/>
        </w:rPr>
        <w:t>Affiliations:</w:t>
      </w:r>
    </w:p>
    <w:p w14:paraId="266CA33B" w14:textId="77777777" w:rsidR="008307A0" w:rsidRPr="008D2AF1" w:rsidRDefault="008307A0" w:rsidP="00B74653">
      <w:pPr>
        <w:spacing w:line="480" w:lineRule="auto"/>
      </w:pPr>
      <w:r w:rsidRPr="008D2AF1">
        <w:rPr>
          <w:vertAlign w:val="superscript"/>
        </w:rPr>
        <w:t>1</w:t>
      </w:r>
      <w:r w:rsidRPr="008D2AF1">
        <w:t>Department of Biological Sciences, Simon Fraser University, Burnaby, British Columbia, Canada</w:t>
      </w:r>
    </w:p>
    <w:p w14:paraId="326B7579" w14:textId="38721958" w:rsidR="005014F7" w:rsidRPr="008D2AF1" w:rsidRDefault="005014F7" w:rsidP="00B74653">
      <w:pPr>
        <w:spacing w:line="480" w:lineRule="auto"/>
      </w:pPr>
      <w:r w:rsidRPr="008D2AF1">
        <w:rPr>
          <w:vertAlign w:val="superscript"/>
        </w:rPr>
        <w:t>2</w:t>
      </w:r>
      <w:r w:rsidRPr="008D2AF1">
        <w:t xml:space="preserve">Bamfield Marine Sciences Center, </w:t>
      </w:r>
      <w:proofErr w:type="spellStart"/>
      <w:r w:rsidRPr="008D2AF1">
        <w:t>Bamfield</w:t>
      </w:r>
      <w:proofErr w:type="spellEnd"/>
      <w:r w:rsidRPr="008D2AF1">
        <w:t>, British Columbia, Canada</w:t>
      </w:r>
    </w:p>
    <w:p w14:paraId="30BEE07B" w14:textId="6B5EB3EB" w:rsidR="008307A0" w:rsidRPr="008D2AF1" w:rsidRDefault="005014F7" w:rsidP="00B74653">
      <w:pPr>
        <w:spacing w:line="480" w:lineRule="auto"/>
      </w:pPr>
      <w:r w:rsidRPr="008D2AF1">
        <w:rPr>
          <w:vertAlign w:val="superscript"/>
        </w:rPr>
        <w:t>3</w:t>
      </w:r>
      <w:r w:rsidR="008307A0" w:rsidRPr="008D2AF1">
        <w:t>Department of Biology, University of Victoria, Victoria, British Columbia, Canada</w:t>
      </w:r>
    </w:p>
    <w:p w14:paraId="0D64C3B1" w14:textId="77777777" w:rsidR="003360E7" w:rsidRPr="008D2AF1" w:rsidRDefault="005014F7" w:rsidP="00B74653">
      <w:pPr>
        <w:spacing w:line="480" w:lineRule="auto"/>
        <w:rPr>
          <w:color w:val="202124"/>
        </w:rPr>
      </w:pPr>
      <w:r w:rsidRPr="008D2AF1">
        <w:rPr>
          <w:vertAlign w:val="superscript"/>
        </w:rPr>
        <w:t>4</w:t>
      </w:r>
      <w:r w:rsidR="008307A0" w:rsidRPr="008D2AF1">
        <w:t xml:space="preserve">Hakai Institute, </w:t>
      </w:r>
      <w:r w:rsidR="008307A0" w:rsidRPr="008D2AF1">
        <w:rPr>
          <w:color w:val="202124"/>
        </w:rPr>
        <w:t>Campbell River, British Columbia, Canada</w:t>
      </w:r>
    </w:p>
    <w:p w14:paraId="6DFD99CF" w14:textId="77777777" w:rsidR="00A844FB" w:rsidRPr="008D2AF1" w:rsidRDefault="003360E7" w:rsidP="00B74653">
      <w:pPr>
        <w:spacing w:line="480" w:lineRule="auto"/>
      </w:pPr>
      <w:r w:rsidRPr="008D2AF1">
        <w:rPr>
          <w:color w:val="1C1D1E"/>
          <w:shd w:val="clear" w:color="auto" w:fill="FFFFFF"/>
          <w:vertAlign w:val="superscript"/>
        </w:rPr>
        <w:t>§</w:t>
      </w:r>
      <w:r w:rsidRPr="008D2AF1">
        <w:rPr>
          <w:color w:val="1C1D1E"/>
          <w:shd w:val="clear" w:color="auto" w:fill="FFFFFF"/>
        </w:rPr>
        <w:t xml:space="preserve">Present address: </w:t>
      </w:r>
      <w:r w:rsidR="00A844FB" w:rsidRPr="008D2AF1">
        <w:t>Department of Biological Sciences,</w:t>
      </w:r>
      <w:r w:rsidR="00A844FB" w:rsidRPr="008D2AF1">
        <w:rPr>
          <w:vertAlign w:val="superscript"/>
        </w:rPr>
        <w:t xml:space="preserve"> </w:t>
      </w:r>
      <w:r w:rsidR="00A844FB" w:rsidRPr="008D2AF1">
        <w:t>University of Alberta, Edmonton, Canada</w:t>
      </w:r>
    </w:p>
    <w:p w14:paraId="689139CE" w14:textId="7145CF9F" w:rsidR="00A844FB" w:rsidRPr="008D2AF1" w:rsidRDefault="00A844FB" w:rsidP="00B74653">
      <w:pPr>
        <w:spacing w:line="480" w:lineRule="auto"/>
        <w:rPr>
          <w:color w:val="1C1D1E"/>
          <w:shd w:val="clear" w:color="auto" w:fill="FFFFFF"/>
        </w:rPr>
      </w:pPr>
      <w:r w:rsidRPr="008D2AF1">
        <w:rPr>
          <w:color w:val="1C1D1E"/>
          <w:shd w:val="clear" w:color="auto" w:fill="FFFFFF"/>
          <w:vertAlign w:val="superscript"/>
        </w:rPr>
        <w:t>¶</w:t>
      </w:r>
      <w:r w:rsidRPr="008D2AF1">
        <w:rPr>
          <w:color w:val="1C1D1E"/>
          <w:shd w:val="clear" w:color="auto" w:fill="FFFFFF"/>
        </w:rPr>
        <w:t xml:space="preserve">Present address: </w:t>
      </w:r>
      <w:r w:rsidR="00472C8A" w:rsidRPr="008D2AF1">
        <w:rPr>
          <w:color w:val="1C1D1E"/>
          <w:shd w:val="clear" w:color="auto" w:fill="FFFFFF"/>
        </w:rPr>
        <w:t xml:space="preserve">Institute of Marine Science, </w:t>
      </w:r>
      <w:proofErr w:type="spellStart"/>
      <w:r w:rsidR="00472C8A" w:rsidRPr="008D2AF1">
        <w:rPr>
          <w:color w:val="1C1D1E"/>
          <w:shd w:val="clear" w:color="auto" w:fill="FFFFFF"/>
        </w:rPr>
        <w:t>Waipapa</w:t>
      </w:r>
      <w:proofErr w:type="spellEnd"/>
      <w:r w:rsidR="00472C8A" w:rsidRPr="008D2AF1">
        <w:rPr>
          <w:color w:val="1C1D1E"/>
          <w:shd w:val="clear" w:color="auto" w:fill="FFFFFF"/>
        </w:rPr>
        <w:t xml:space="preserve"> </w:t>
      </w:r>
      <w:proofErr w:type="spellStart"/>
      <w:r w:rsidR="00472C8A" w:rsidRPr="008D2AF1">
        <w:rPr>
          <w:color w:val="1C1D1E"/>
          <w:shd w:val="clear" w:color="auto" w:fill="FFFFFF"/>
        </w:rPr>
        <w:t>Taumata</w:t>
      </w:r>
      <w:proofErr w:type="spellEnd"/>
      <w:r w:rsidR="00472C8A" w:rsidRPr="008D2AF1">
        <w:rPr>
          <w:color w:val="1C1D1E"/>
          <w:shd w:val="clear" w:color="auto" w:fill="FFFFFF"/>
        </w:rPr>
        <w:t xml:space="preserve"> Rau</w:t>
      </w:r>
      <w:r w:rsidR="00514E86" w:rsidRPr="008D2AF1">
        <w:rPr>
          <w:color w:val="1C1D1E"/>
          <w:shd w:val="clear" w:color="auto" w:fill="FFFFFF"/>
        </w:rPr>
        <w:t>,</w:t>
      </w:r>
      <w:r w:rsidR="008F22B5" w:rsidRPr="008D2AF1">
        <w:rPr>
          <w:color w:val="1C1D1E"/>
          <w:shd w:val="clear" w:color="auto" w:fill="FFFFFF"/>
        </w:rPr>
        <w:t xml:space="preserve"> The University of Auckland, </w:t>
      </w:r>
      <w:r w:rsidR="00F4432D" w:rsidRPr="008D2AF1">
        <w:rPr>
          <w:color w:val="1C1D1E"/>
          <w:shd w:val="clear" w:color="auto" w:fill="FFFFFF"/>
        </w:rPr>
        <w:t>New Zealand</w:t>
      </w:r>
    </w:p>
    <w:p w14:paraId="06265DA3" w14:textId="3F0AE381" w:rsidR="00A844FB" w:rsidRPr="008D2AF1" w:rsidRDefault="00A844FB" w:rsidP="00B74653">
      <w:pPr>
        <w:spacing w:line="480" w:lineRule="auto"/>
      </w:pPr>
      <w:r w:rsidRPr="008D2AF1">
        <w:rPr>
          <w:color w:val="1C1D1E"/>
          <w:shd w:val="clear" w:color="auto" w:fill="FFFFFF"/>
          <w:vertAlign w:val="superscript"/>
        </w:rPr>
        <w:t>†</w:t>
      </w:r>
      <w:r w:rsidRPr="008D2AF1">
        <w:rPr>
          <w:color w:val="1C1D1E"/>
          <w:shd w:val="clear" w:color="auto" w:fill="FFFFFF"/>
        </w:rPr>
        <w:t xml:space="preserve">Present address: </w:t>
      </w:r>
      <w:r w:rsidRPr="008D2AF1">
        <w:t>Department of Biology, University of Victoria, British Columbia, Canada</w:t>
      </w:r>
    </w:p>
    <w:p w14:paraId="17EED10D" w14:textId="5EF58FD6" w:rsidR="0076247E" w:rsidRPr="008D2AF1" w:rsidRDefault="006214D6" w:rsidP="00B74653">
      <w:pPr>
        <w:spacing w:line="480" w:lineRule="auto"/>
        <w:rPr>
          <w:rStyle w:val="Hyperlink"/>
        </w:rPr>
      </w:pPr>
      <w:r w:rsidRPr="008D2AF1">
        <w:br/>
        <w:t xml:space="preserve">*Corresponding author: Em Lim, </w:t>
      </w:r>
      <w:r w:rsidR="00297371" w:rsidRPr="008D2AF1">
        <w:t>em_lim@sfu.ca</w:t>
      </w:r>
    </w:p>
    <w:p w14:paraId="6F80D1DB" w14:textId="77777777" w:rsidR="00EC728D" w:rsidRPr="008D2AF1" w:rsidRDefault="00EC728D" w:rsidP="00B74653">
      <w:pPr>
        <w:spacing w:line="480" w:lineRule="auto"/>
      </w:pPr>
    </w:p>
    <w:p w14:paraId="41ECCBBB" w14:textId="1535E34B" w:rsidR="00B74653" w:rsidRPr="008D2AF1" w:rsidRDefault="00EC728D" w:rsidP="00EC728D">
      <w:pPr>
        <w:spacing w:line="480" w:lineRule="auto"/>
      </w:pPr>
      <w:r w:rsidRPr="008D2AF1">
        <w:rPr>
          <w:b/>
          <w:bCs/>
        </w:rPr>
        <w:t>Keywords</w:t>
      </w:r>
      <w:r w:rsidRPr="008D2AF1">
        <w:t xml:space="preserve">: Excretion, Consumer-mediated nutrient cycling, Nitrogen, </w:t>
      </w:r>
      <w:proofErr w:type="gramStart"/>
      <w:r w:rsidRPr="008D2AF1">
        <w:t>Kelp</w:t>
      </w:r>
      <w:r w:rsidR="00480849" w:rsidRPr="008D2AF1">
        <w:t xml:space="preserve"> </w:t>
      </w:r>
      <w:r w:rsidRPr="008D2AF1">
        <w:t>forest</w:t>
      </w:r>
      <w:proofErr w:type="gramEnd"/>
      <w:r w:rsidRPr="008D2AF1">
        <w:t>, Rocky reef, Bottom-up effects, Coastal marine ecosystems</w:t>
      </w:r>
    </w:p>
    <w:p w14:paraId="4AD118BE" w14:textId="2081FF11" w:rsidR="00B74653" w:rsidRPr="008D2AF1" w:rsidRDefault="00A57884" w:rsidP="00B74653">
      <w:pPr>
        <w:spacing w:line="480" w:lineRule="auto"/>
        <w:rPr>
          <w:b/>
          <w:bCs/>
        </w:rPr>
      </w:pPr>
      <w:r w:rsidRPr="008D2AF1">
        <w:rPr>
          <w:b/>
          <w:bCs/>
        </w:rPr>
        <w:lastRenderedPageBreak/>
        <w:t xml:space="preserve">Author </w:t>
      </w:r>
      <w:proofErr w:type="spellStart"/>
      <w:r w:rsidR="00B74653" w:rsidRPr="008D2AF1">
        <w:rPr>
          <w:b/>
          <w:bCs/>
        </w:rPr>
        <w:t>ORC</w:t>
      </w:r>
      <w:r w:rsidRPr="008D2AF1">
        <w:rPr>
          <w:b/>
          <w:bCs/>
        </w:rPr>
        <w:t>i</w:t>
      </w:r>
      <w:r w:rsidR="00B74653" w:rsidRPr="008D2AF1">
        <w:rPr>
          <w:b/>
          <w:bCs/>
        </w:rPr>
        <w:t>D</w:t>
      </w:r>
      <w:proofErr w:type="spellEnd"/>
      <w:r w:rsidR="00B74653" w:rsidRPr="008D2AF1">
        <w:rPr>
          <w:b/>
          <w:bCs/>
        </w:rPr>
        <w:t xml:space="preserve"> and </w:t>
      </w:r>
      <w:r w:rsidRPr="008D2AF1">
        <w:rPr>
          <w:b/>
          <w:bCs/>
        </w:rPr>
        <w:t xml:space="preserve">contact </w:t>
      </w:r>
      <w:r w:rsidR="002222E3" w:rsidRPr="008D2AF1">
        <w:rPr>
          <w:b/>
          <w:bCs/>
        </w:rPr>
        <w:t>information</w:t>
      </w:r>
      <w:r w:rsidR="00B74653" w:rsidRPr="008D2AF1">
        <w:rPr>
          <w:b/>
          <w:bCs/>
        </w:rPr>
        <w:t>:</w:t>
      </w:r>
    </w:p>
    <w:p w14:paraId="52AF0491" w14:textId="1E9EDCDA" w:rsidR="00B74653" w:rsidRPr="008D2AF1" w:rsidRDefault="00B74653" w:rsidP="00B74653">
      <w:pPr>
        <w:spacing w:line="480" w:lineRule="auto"/>
      </w:pPr>
      <w:r w:rsidRPr="008D2AF1">
        <w:t>Em G Lim: 0000-0002-3586-2108; em_lim@sfu.ca</w:t>
      </w:r>
    </w:p>
    <w:p w14:paraId="1F4F1CD3" w14:textId="7565BE01" w:rsidR="00B74653" w:rsidRPr="008D2AF1" w:rsidRDefault="00B74653" w:rsidP="00B74653">
      <w:pPr>
        <w:spacing w:line="480" w:lineRule="auto"/>
        <w:rPr>
          <w:lang w:val="fr-FR"/>
        </w:rPr>
      </w:pPr>
      <w:r w:rsidRPr="008D2AF1">
        <w:rPr>
          <w:lang w:val="fr-FR"/>
        </w:rPr>
        <w:t xml:space="preserve">Claire M </w:t>
      </w:r>
      <w:proofErr w:type="spellStart"/>
      <w:proofErr w:type="gramStart"/>
      <w:r w:rsidRPr="008D2AF1">
        <w:rPr>
          <w:lang w:val="fr-FR"/>
        </w:rPr>
        <w:t>Attridge</w:t>
      </w:r>
      <w:proofErr w:type="spellEnd"/>
      <w:r w:rsidRPr="008D2AF1">
        <w:rPr>
          <w:lang w:val="fr-FR"/>
        </w:rPr>
        <w:t>:</w:t>
      </w:r>
      <w:proofErr w:type="gramEnd"/>
      <w:r w:rsidRPr="008D2AF1">
        <w:rPr>
          <w:lang w:val="fr-FR"/>
        </w:rPr>
        <w:t xml:space="preserve"> 0009-0007-8777-2781; claire_attridge@sfu.ca</w:t>
      </w:r>
    </w:p>
    <w:p w14:paraId="2D037A18" w14:textId="7F379D01" w:rsidR="00C3366E" w:rsidRPr="008D2AF1" w:rsidRDefault="00C3366E" w:rsidP="00B74653">
      <w:pPr>
        <w:spacing w:line="480" w:lineRule="auto"/>
      </w:pPr>
      <w:r w:rsidRPr="008D2AF1">
        <w:t>Kieran D Cox: 0000-0001-5626-1048; kieran_cox@sfu.ca</w:t>
      </w:r>
    </w:p>
    <w:p w14:paraId="39117E94" w14:textId="72698E43" w:rsidR="00B74653" w:rsidRPr="008D2AF1" w:rsidRDefault="00B74653" w:rsidP="00B74653">
      <w:pPr>
        <w:spacing w:line="480" w:lineRule="auto"/>
      </w:pPr>
      <w:r w:rsidRPr="008D2AF1">
        <w:t>Jasmin M Schuster: 0000-0001-8681-0757; jasmin.schuster@kelprescue.org</w:t>
      </w:r>
    </w:p>
    <w:p w14:paraId="63F46D20" w14:textId="3655C042" w:rsidR="00B74653" w:rsidRPr="008D2AF1" w:rsidRDefault="00B74653" w:rsidP="00B74653">
      <w:pPr>
        <w:spacing w:line="480" w:lineRule="auto"/>
      </w:pPr>
      <w:r w:rsidRPr="008D2AF1">
        <w:t xml:space="preserve">Kiara R </w:t>
      </w:r>
      <w:proofErr w:type="spellStart"/>
      <w:r w:rsidRPr="008D2AF1">
        <w:t>Kattler</w:t>
      </w:r>
      <w:proofErr w:type="spellEnd"/>
      <w:r w:rsidRPr="008D2AF1">
        <w:t xml:space="preserve">: 0009-0006-4181-5945; </w:t>
      </w:r>
      <w:ins w:id="0" w:author="Em Lim" w:date="2025-08-25T10:13:00Z" w16du:dateUtc="2025-08-25T17:13:00Z">
        <w:r w:rsidR="00CE4FFF" w:rsidRPr="00CE4FFF">
          <w:t>kkattler@ualberta.ca</w:t>
        </w:r>
      </w:ins>
      <w:del w:id="1" w:author="Em Lim" w:date="2025-08-25T10:13:00Z" w16du:dateUtc="2025-08-25T17:13:00Z">
        <w:r w:rsidRPr="008D2AF1" w:rsidDel="00CE4FFF">
          <w:delText>kiara_kattler@sfu.ca</w:delText>
        </w:r>
      </w:del>
    </w:p>
    <w:p w14:paraId="330B5B8A" w14:textId="3EC9BCBF" w:rsidR="00B74653" w:rsidRPr="008D2AF1" w:rsidRDefault="00B74653" w:rsidP="00B74653">
      <w:pPr>
        <w:spacing w:line="480" w:lineRule="auto"/>
      </w:pPr>
      <w:r w:rsidRPr="008D2AF1">
        <w:t xml:space="preserve">Emily J </w:t>
      </w:r>
      <w:proofErr w:type="spellStart"/>
      <w:r w:rsidRPr="008D2AF1">
        <w:t>Leedham</w:t>
      </w:r>
      <w:proofErr w:type="spellEnd"/>
      <w:r w:rsidRPr="008D2AF1">
        <w:t>: elee323@aucklanduni.ac.nz</w:t>
      </w:r>
    </w:p>
    <w:p w14:paraId="55C37AB9" w14:textId="7E2D43AD" w:rsidR="00B74653" w:rsidRPr="008D2AF1" w:rsidRDefault="00B74653" w:rsidP="00B74653">
      <w:pPr>
        <w:spacing w:line="480" w:lineRule="auto"/>
      </w:pPr>
      <w:r w:rsidRPr="008D2AF1">
        <w:t>Bridget Maher: 0000-0002-8061-9932; bridgetmaher@uvic.ca</w:t>
      </w:r>
    </w:p>
    <w:p w14:paraId="4747F0E2" w14:textId="5D73F3E6" w:rsidR="00B74653" w:rsidRPr="008D2AF1" w:rsidRDefault="00B74653" w:rsidP="00B74653">
      <w:pPr>
        <w:spacing w:line="480" w:lineRule="auto"/>
      </w:pPr>
      <w:r w:rsidRPr="008D2AF1">
        <w:t xml:space="preserve">Andrew L </w:t>
      </w:r>
      <w:proofErr w:type="spellStart"/>
      <w:r w:rsidRPr="008D2AF1">
        <w:t>Bickell</w:t>
      </w:r>
      <w:proofErr w:type="spellEnd"/>
      <w:r w:rsidRPr="008D2AF1">
        <w:t xml:space="preserve">: </w:t>
      </w:r>
      <w:ins w:id="2" w:author="Em Lim" w:date="2025-08-25T10:14:00Z" w16du:dateUtc="2025-08-25T17:14:00Z">
        <w:r w:rsidR="00CE4FFF" w:rsidRPr="00CE4FFF">
          <w:t>0000-0002-7808-7471</w:t>
        </w:r>
        <w:r w:rsidR="00CE4FFF">
          <w:t xml:space="preserve">; </w:t>
        </w:r>
      </w:ins>
      <w:r w:rsidRPr="008D2AF1">
        <w:t>andrewbickell@uvic.ca</w:t>
      </w:r>
    </w:p>
    <w:p w14:paraId="2DF0FA99" w14:textId="7B9DE892" w:rsidR="00B74653" w:rsidRPr="008D2AF1" w:rsidRDefault="00B74653" w:rsidP="00B74653">
      <w:pPr>
        <w:spacing w:line="480" w:lineRule="auto"/>
        <w:rPr>
          <w:lang w:val="fr-FR"/>
        </w:rPr>
      </w:pPr>
      <w:r w:rsidRPr="008D2AF1">
        <w:rPr>
          <w:lang w:val="fr-FR"/>
        </w:rPr>
        <w:t xml:space="preserve">Francis </w:t>
      </w:r>
      <w:proofErr w:type="gramStart"/>
      <w:r w:rsidRPr="008D2AF1">
        <w:rPr>
          <w:lang w:val="fr-FR"/>
        </w:rPr>
        <w:t>Juanes:</w:t>
      </w:r>
      <w:proofErr w:type="gramEnd"/>
      <w:r w:rsidRPr="008D2AF1">
        <w:rPr>
          <w:lang w:val="fr-FR"/>
        </w:rPr>
        <w:t xml:space="preserve"> 0000-0001-7397-0014; juanes@uvic.ca</w:t>
      </w:r>
    </w:p>
    <w:p w14:paraId="6D510C79" w14:textId="0F0BA6A8" w:rsidR="00F01686" w:rsidRPr="008D2AF1" w:rsidRDefault="00B74653" w:rsidP="002222E3">
      <w:pPr>
        <w:spacing w:line="480" w:lineRule="auto"/>
        <w:rPr>
          <w:lang w:val="fr-FR"/>
        </w:rPr>
      </w:pPr>
      <w:r w:rsidRPr="008D2AF1">
        <w:rPr>
          <w:lang w:val="fr-FR"/>
        </w:rPr>
        <w:t xml:space="preserve">Isabelle M </w:t>
      </w:r>
      <w:proofErr w:type="gramStart"/>
      <w:r w:rsidRPr="008D2AF1">
        <w:rPr>
          <w:lang w:val="fr-FR"/>
        </w:rPr>
        <w:t>Côté:</w:t>
      </w:r>
      <w:proofErr w:type="gramEnd"/>
      <w:r w:rsidRPr="008D2AF1">
        <w:rPr>
          <w:lang w:val="fr-FR"/>
        </w:rPr>
        <w:t xml:space="preserve"> 0000-0001-5368-4061; imcote@sfu.ca</w:t>
      </w:r>
    </w:p>
    <w:p w14:paraId="4A557B27" w14:textId="77777777" w:rsidR="00EC728D" w:rsidRPr="008D2AF1" w:rsidRDefault="00EC728D" w:rsidP="002222E3">
      <w:pPr>
        <w:spacing w:line="480" w:lineRule="auto"/>
        <w:rPr>
          <w:lang w:val="fr-FR"/>
        </w:rPr>
      </w:pPr>
    </w:p>
    <w:p w14:paraId="0BDB9DB4" w14:textId="77777777" w:rsidR="00EC728D" w:rsidRPr="008D2AF1" w:rsidRDefault="00EC728D" w:rsidP="00EC728D">
      <w:pPr>
        <w:spacing w:line="480" w:lineRule="auto"/>
        <w:rPr>
          <w:b/>
          <w:bCs/>
        </w:rPr>
      </w:pPr>
      <w:r w:rsidRPr="008D2AF1">
        <w:rPr>
          <w:b/>
          <w:bCs/>
        </w:rPr>
        <w:t>Author Contribution Statement:</w:t>
      </w:r>
    </w:p>
    <w:p w14:paraId="19DD4E8B" w14:textId="00205BFB" w:rsidR="002222E3" w:rsidRPr="008D2AF1" w:rsidRDefault="00EC728D" w:rsidP="00EC728D">
      <w:pPr>
        <w:spacing w:line="480" w:lineRule="auto"/>
      </w:pPr>
      <w:r w:rsidRPr="008D2AF1">
        <w:t>EGL: Conceptualization (equal); formal analysis; investigation (lead); methodology (lead); visualization; writing – original draft preparation. CMA: Conceptualization (supporting); investigation (equal); methodology (equal). KDC: Conceptualization (supporting); funding acquisition (supporting); investigation (equal); methodology (equal); project administration (equal). JMS: Funding acquisition (supporting); investigation (supporting); project administration (supporting). KRK: Investigation (supporting). EJL: Investigation (supporting). BM: Investigation (supporting); methodology (supporting). ALB: Investigation (supporting). FJ: Funding acquisition (equal); project administration (supporting). IMC: Conceptualization (equal); funding acquisition (equal); methodology (equal); project administration (equal); supervision. All authors contributed to writing – review &amp; editing.</w:t>
      </w:r>
      <w:r w:rsidR="002222E3" w:rsidRPr="008D2AF1">
        <w:rPr>
          <w:b/>
        </w:rPr>
        <w:br w:type="page"/>
      </w:r>
    </w:p>
    <w:p w14:paraId="7F208704" w14:textId="1AD93545" w:rsidR="008307A0" w:rsidRPr="008D2AF1" w:rsidRDefault="008307A0" w:rsidP="008307A0">
      <w:pPr>
        <w:spacing w:line="480" w:lineRule="auto"/>
        <w:rPr>
          <w:b/>
        </w:rPr>
      </w:pPr>
      <w:r w:rsidRPr="008D2AF1">
        <w:rPr>
          <w:b/>
        </w:rPr>
        <w:lastRenderedPageBreak/>
        <w:t>Abstract</w:t>
      </w:r>
    </w:p>
    <w:p w14:paraId="2FE39DE9" w14:textId="116E67F9" w:rsidR="008307A0" w:rsidRPr="008D2AF1" w:rsidRDefault="008307A0" w:rsidP="0019777D">
      <w:pPr>
        <w:spacing w:line="480" w:lineRule="auto"/>
      </w:pPr>
      <w:r w:rsidRPr="008D2AF1">
        <w:t xml:space="preserve">Consumer-mediated nutrient </w:t>
      </w:r>
      <w:r w:rsidR="00FC6B44" w:rsidRPr="008D2AF1">
        <w:t>dynamics</w:t>
      </w:r>
      <w:r w:rsidRPr="008D2AF1">
        <w:t xml:space="preserve"> (CN</w:t>
      </w:r>
      <w:r w:rsidR="00FC6B44" w:rsidRPr="008D2AF1">
        <w:t>D</w:t>
      </w:r>
      <w:r w:rsidRPr="008D2AF1">
        <w:t xml:space="preserve">), </w:t>
      </w:r>
      <w:r w:rsidR="00FC6B44" w:rsidRPr="008D2AF1">
        <w:t>through which animals’ metabolic waste products</w:t>
      </w:r>
      <w:r w:rsidRPr="008D2AF1">
        <w:t xml:space="preserve"> fertiliz</w:t>
      </w:r>
      <w:r w:rsidR="00FC6B44" w:rsidRPr="008D2AF1">
        <w:t>e</w:t>
      </w:r>
      <w:r w:rsidRPr="008D2AF1">
        <w:t xml:space="preserve"> primary producers, drive variability in nutrient availability</w:t>
      </w:r>
      <w:r w:rsidR="007519B8" w:rsidRPr="008D2AF1">
        <w:t xml:space="preserve"> in tropical waters.</w:t>
      </w:r>
      <w:r w:rsidRPr="008D2AF1">
        <w:t xml:space="preserve"> </w:t>
      </w:r>
      <w:r w:rsidR="007519B8" w:rsidRPr="008D2AF1">
        <w:t>This variability influences</w:t>
      </w:r>
      <w:r w:rsidRPr="008D2AF1">
        <w:t xml:space="preserve"> primary productivity and community functioning. </w:t>
      </w:r>
      <w:r w:rsidR="002D40ED" w:rsidRPr="008D2AF1">
        <w:t>Yet,</w:t>
      </w:r>
      <w:r w:rsidR="005E0538" w:rsidRPr="008D2AF1">
        <w:t xml:space="preserve"> examinations of CN</w:t>
      </w:r>
      <w:r w:rsidR="00FC6B44" w:rsidRPr="008D2AF1">
        <w:t>D</w:t>
      </w:r>
      <w:r w:rsidR="005E0538" w:rsidRPr="008D2AF1">
        <w:t xml:space="preserve"> as a driver of </w:t>
      </w:r>
      <w:r w:rsidR="0025022E" w:rsidRPr="008D2AF1">
        <w:t xml:space="preserve">nutrient variability </w:t>
      </w:r>
      <w:r w:rsidR="005E0538" w:rsidRPr="008D2AF1">
        <w:t xml:space="preserve">in temperate </w:t>
      </w:r>
      <w:r w:rsidR="00676DAB" w:rsidRPr="008D2AF1">
        <w:t>marine eco</w:t>
      </w:r>
      <w:r w:rsidR="005E0538" w:rsidRPr="008D2AF1">
        <w:t>systems are limited.</w:t>
      </w:r>
      <w:r w:rsidR="005A6EDD" w:rsidRPr="008D2AF1">
        <w:t xml:space="preserve"> Therefore, we assessed the </w:t>
      </w:r>
      <w:r w:rsidR="004F7472" w:rsidRPr="008D2AF1">
        <w:t xml:space="preserve">existence and </w:t>
      </w:r>
      <w:r w:rsidR="005A6EDD" w:rsidRPr="008D2AF1">
        <w:t>drivers of variation in CND</w:t>
      </w:r>
      <w:r w:rsidR="0025022E" w:rsidRPr="008D2AF1">
        <w:t xml:space="preserve"> in temperate waters</w:t>
      </w:r>
      <w:r w:rsidR="005A6EDD" w:rsidRPr="008D2AF1">
        <w:t xml:space="preserve"> at </w:t>
      </w:r>
      <w:proofErr w:type="spellStart"/>
      <w:r w:rsidR="002E1F14" w:rsidRPr="008D2AF1">
        <w:t>meso</w:t>
      </w:r>
      <w:proofErr w:type="spellEnd"/>
      <w:r w:rsidR="002E1F14" w:rsidRPr="008D2AF1">
        <w:t>, small, and fine</w:t>
      </w:r>
      <w:r w:rsidR="005A6EDD" w:rsidRPr="008D2AF1">
        <w:t xml:space="preserve"> spatial scales. </w:t>
      </w:r>
      <w:ins w:id="3" w:author="Em Lim" w:date="2025-08-25T13:54:00Z" w16du:dateUtc="2025-08-25T20:54:00Z">
        <w:r w:rsidR="009823A9">
          <w:t>W</w:t>
        </w:r>
      </w:ins>
      <w:del w:id="4" w:author="Em Lim" w:date="2025-08-25T13:53:00Z" w16du:dateUtc="2025-08-25T20:53:00Z">
        <w:r w:rsidR="005A6EDD" w:rsidRPr="008D2AF1" w:rsidDel="009823A9">
          <w:delText>To do so, w</w:delText>
        </w:r>
      </w:del>
      <w:r w:rsidR="005A6EDD" w:rsidRPr="008D2AF1">
        <w:t xml:space="preserve">e </w:t>
      </w:r>
      <w:r w:rsidR="00E53B33" w:rsidRPr="008D2AF1">
        <w:t xml:space="preserve">quantified the occurrence of </w:t>
      </w:r>
      <w:r w:rsidR="005831E6" w:rsidRPr="008D2AF1">
        <w:t>48</w:t>
      </w:r>
      <w:r w:rsidR="00E53B33" w:rsidRPr="008D2AF1">
        <w:t xml:space="preserve"> fish and </w:t>
      </w:r>
      <w:r w:rsidR="005831E6" w:rsidRPr="008D2AF1">
        <w:t>92</w:t>
      </w:r>
      <w:r w:rsidR="00E53B33" w:rsidRPr="008D2AF1">
        <w:t xml:space="preserve"> macroinvertebrate</w:t>
      </w:r>
      <w:r w:rsidR="00B61844" w:rsidRPr="008D2AF1">
        <w:t xml:space="preserve"> taxa</w:t>
      </w:r>
      <w:r w:rsidR="00E53B33" w:rsidRPr="008D2AF1">
        <w:t xml:space="preserve"> </w:t>
      </w:r>
      <w:r w:rsidR="005F4050" w:rsidRPr="008D2AF1">
        <w:t xml:space="preserve">and measured in situ ammonium </w:t>
      </w:r>
      <w:r w:rsidR="00E53B33" w:rsidRPr="008D2AF1">
        <w:t xml:space="preserve">at 27 </w:t>
      </w:r>
      <w:r w:rsidR="00B61844" w:rsidRPr="008D2AF1">
        <w:t xml:space="preserve">northeast Pacific </w:t>
      </w:r>
      <w:r w:rsidR="00E53B33" w:rsidRPr="008D2AF1">
        <w:t>rocky reefs for three years and 1</w:t>
      </w:r>
      <w:r w:rsidR="007954F6">
        <w:t>6</w:t>
      </w:r>
      <w:r w:rsidR="00E53B33" w:rsidRPr="008D2AF1">
        <w:t xml:space="preserve"> kelp forests of varying density for </w:t>
      </w:r>
      <w:r w:rsidR="003C6B73" w:rsidRPr="008D2AF1">
        <w:t xml:space="preserve">one </w:t>
      </w:r>
      <w:r w:rsidR="00E53B33" w:rsidRPr="008D2AF1">
        <w:t xml:space="preserve">year. </w:t>
      </w:r>
      <w:r w:rsidRPr="008D2AF1">
        <w:t xml:space="preserve">Ammonium concentrations </w:t>
      </w:r>
      <w:r w:rsidR="00F86B25" w:rsidRPr="008D2AF1">
        <w:t>rang</w:t>
      </w:r>
      <w:r w:rsidRPr="008D2AF1">
        <w:t>ed from 0.</w:t>
      </w:r>
      <w:r w:rsidR="00E4531F" w:rsidRPr="008D2AF1">
        <w:t xml:space="preserve">01 </w:t>
      </w:r>
      <w:r w:rsidRPr="008D2AF1">
        <w:t xml:space="preserve">to 2.5 </w:t>
      </w:r>
      <w:proofErr w:type="spellStart"/>
      <w:r w:rsidRPr="008D2AF1">
        <w:t>uM</w:t>
      </w:r>
      <w:proofErr w:type="spellEnd"/>
      <w:r w:rsidRPr="008D2AF1">
        <w:t xml:space="preserve"> across rocky reefs</w:t>
      </w:r>
      <w:r w:rsidR="003C6B73" w:rsidRPr="008D2AF1">
        <w:t xml:space="preserve"> separated by tens of km</w:t>
      </w:r>
      <w:r w:rsidR="001E1BD6" w:rsidRPr="008D2AF1">
        <w:t>. T</w:t>
      </w:r>
      <w:r w:rsidRPr="008D2AF1">
        <w:t xml:space="preserve">he relationship between animal </w:t>
      </w:r>
      <w:r w:rsidR="00DC3026" w:rsidRPr="008D2AF1">
        <w:t>abundance</w:t>
      </w:r>
      <w:r w:rsidRPr="008D2AF1">
        <w:t xml:space="preserve"> and ammonium </w:t>
      </w:r>
      <w:r w:rsidR="00CC7DE1" w:rsidRPr="008D2AF1">
        <w:t xml:space="preserve">among sites </w:t>
      </w:r>
      <w:r w:rsidR="00080452" w:rsidRPr="008D2AF1">
        <w:t xml:space="preserve">was </w:t>
      </w:r>
      <w:r w:rsidR="005A0A94" w:rsidRPr="008D2AF1">
        <w:t>mediated by water flow</w:t>
      </w:r>
      <w:r w:rsidRPr="008D2AF1">
        <w:t xml:space="preserve">, </w:t>
      </w:r>
      <w:r w:rsidR="00CC7DE1" w:rsidRPr="008D2AF1">
        <w:t xml:space="preserve">where flood tides seemed to “wash away” the effect of </w:t>
      </w:r>
      <w:r w:rsidR="005A6EDD" w:rsidRPr="008D2AF1">
        <w:t>nutrient regeneration by animals</w:t>
      </w:r>
      <w:r w:rsidR="00CC7DE1" w:rsidRPr="008D2AF1">
        <w:t xml:space="preserve">, </w:t>
      </w:r>
      <w:r w:rsidR="0012432E" w:rsidRPr="008D2AF1">
        <w:t xml:space="preserve">although </w:t>
      </w:r>
      <w:r w:rsidR="00CC7DE1" w:rsidRPr="008D2AF1">
        <w:t xml:space="preserve">enrichment </w:t>
      </w:r>
      <w:r w:rsidR="0012432E" w:rsidRPr="008D2AF1">
        <w:t>was</w:t>
      </w:r>
      <w:r w:rsidR="00CC7DE1" w:rsidRPr="008D2AF1">
        <w:t xml:space="preserve"> possible on ebb tides</w:t>
      </w:r>
      <w:r w:rsidRPr="008D2AF1">
        <w:t xml:space="preserve">. Ammonium </w:t>
      </w:r>
      <w:ins w:id="5" w:author="Isabelle Cote" w:date="2025-08-12T09:17:00Z">
        <w:r w:rsidR="00E94386" w:rsidRPr="008D2AF1">
          <w:t xml:space="preserve">concentration </w:t>
        </w:r>
      </w:ins>
      <w:r w:rsidRPr="008D2AF1">
        <w:t xml:space="preserve">was significantly </w:t>
      </w:r>
      <w:del w:id="6" w:author="Em Lim" w:date="2025-07-31T14:23:00Z">
        <w:r w:rsidRPr="008D2AF1" w:rsidDel="00AE19DC">
          <w:delText xml:space="preserve">higher </w:delText>
        </w:r>
      </w:del>
      <w:ins w:id="7" w:author="Em Lim" w:date="2025-07-31T14:23:00Z">
        <w:r w:rsidR="00AE19DC" w:rsidRPr="008D2AF1">
          <w:t xml:space="preserve">greater </w:t>
        </w:r>
      </w:ins>
      <w:r w:rsidRPr="008D2AF1">
        <w:t xml:space="preserve">within than </w:t>
      </w:r>
      <w:r w:rsidR="00D84AA3" w:rsidRPr="008D2AF1">
        <w:t xml:space="preserve">outside of </w:t>
      </w:r>
      <w:r w:rsidRPr="008D2AF1">
        <w:t>kelp forests</w:t>
      </w:r>
      <w:r w:rsidR="003C6B73" w:rsidRPr="008D2AF1">
        <w:t>,</w:t>
      </w:r>
      <w:r w:rsidRPr="008D2AF1">
        <w:t xml:space="preserve"> a difference that increased with</w:t>
      </w:r>
      <w:r w:rsidR="0025022E" w:rsidRPr="008D2AF1">
        <w:t xml:space="preserve"> kelp biomass,</w:t>
      </w:r>
      <w:r w:rsidRPr="008D2AF1">
        <w:t xml:space="preserve"> </w:t>
      </w:r>
      <w:r w:rsidR="00915C04" w:rsidRPr="008D2AF1">
        <w:t>tid</w:t>
      </w:r>
      <w:ins w:id="8" w:author="Em Lim" w:date="2025-07-31T13:56:00Z">
        <w:r w:rsidR="00211133" w:rsidRPr="008D2AF1">
          <w:t>al</w:t>
        </w:r>
      </w:ins>
      <w:del w:id="9" w:author="Em Lim" w:date="2025-07-31T13:56:00Z">
        <w:r w:rsidR="00915C04" w:rsidRPr="008D2AF1" w:rsidDel="00211133">
          <w:delText>e</w:delText>
        </w:r>
      </w:del>
      <w:r w:rsidR="00915C04" w:rsidRPr="008D2AF1">
        <w:t xml:space="preserve"> exchange, and </w:t>
      </w:r>
      <w:r w:rsidR="00AF220D" w:rsidRPr="008D2AF1">
        <w:t xml:space="preserve">to a lesser degree </w:t>
      </w:r>
      <w:r w:rsidR="00915C04" w:rsidRPr="008D2AF1">
        <w:t xml:space="preserve">animal </w:t>
      </w:r>
      <w:r w:rsidRPr="008D2AF1">
        <w:t>biomass.</w:t>
      </w:r>
      <w:r w:rsidR="005E0538" w:rsidRPr="008D2AF1">
        <w:t xml:space="preserve"> </w:t>
      </w:r>
      <w:r w:rsidR="00AC1C49" w:rsidRPr="008D2AF1">
        <w:t>C</w:t>
      </w:r>
      <w:r w:rsidR="00E53B33" w:rsidRPr="008D2AF1">
        <w:t xml:space="preserve">aging experiments </w:t>
      </w:r>
      <w:r w:rsidR="00AC1C49" w:rsidRPr="008D2AF1">
        <w:t>revealed</w:t>
      </w:r>
      <w:r w:rsidR="00B61844" w:rsidRPr="008D2AF1">
        <w:t xml:space="preserve"> that </w:t>
      </w:r>
      <w:sdt>
        <w:sdtPr>
          <w:tag w:val="goog_rdk_3"/>
          <w:id w:val="594221998"/>
        </w:sdtPr>
        <w:sdtContent/>
      </w:sdt>
      <w:r w:rsidR="00B46066" w:rsidRPr="008D2AF1">
        <w:t>fine</w:t>
      </w:r>
      <w:r w:rsidR="00033D21" w:rsidRPr="008D2AF1">
        <w:t>-</w:t>
      </w:r>
      <w:r w:rsidRPr="008D2AF1">
        <w:t xml:space="preserve">scale </w:t>
      </w:r>
      <w:r w:rsidR="0012432E" w:rsidRPr="008D2AF1">
        <w:t>(</w:t>
      </w:r>
      <w:r w:rsidR="004F7472" w:rsidRPr="008D2AF1">
        <w:t>~</w:t>
      </w:r>
      <w:r w:rsidR="00776655" w:rsidRPr="008D2AF1">
        <w:t>2</w:t>
      </w:r>
      <w:r w:rsidR="0012432E" w:rsidRPr="008D2AF1">
        <w:t xml:space="preserve"> m)</w:t>
      </w:r>
      <w:r w:rsidRPr="008D2AF1">
        <w:t xml:space="preserve"> ammonium variability and nutrient enrichment </w:t>
      </w:r>
      <w:r w:rsidR="0012432E" w:rsidRPr="008D2AF1">
        <w:t xml:space="preserve">were </w:t>
      </w:r>
      <w:r w:rsidR="005E0538" w:rsidRPr="008D2AF1">
        <w:t>only</w:t>
      </w:r>
      <w:r w:rsidRPr="008D2AF1">
        <w:t xml:space="preserve"> possible</w:t>
      </w:r>
      <w:r w:rsidRPr="008D2AF1">
        <w:rPr>
          <w:iCs/>
        </w:rPr>
        <w:t xml:space="preserve"> under low</w:t>
      </w:r>
      <w:r w:rsidR="00B61844" w:rsidRPr="008D2AF1">
        <w:rPr>
          <w:iCs/>
        </w:rPr>
        <w:t>-</w:t>
      </w:r>
      <w:r w:rsidRPr="008D2AF1">
        <w:rPr>
          <w:iCs/>
        </w:rPr>
        <w:t xml:space="preserve">flow conditions. Our results suggest </w:t>
      </w:r>
      <w:r w:rsidR="004D19B2" w:rsidRPr="008D2AF1">
        <w:rPr>
          <w:iCs/>
        </w:rPr>
        <w:t xml:space="preserve">that </w:t>
      </w:r>
      <w:r w:rsidRPr="008D2AF1">
        <w:rPr>
          <w:iCs/>
        </w:rPr>
        <w:t>CN</w:t>
      </w:r>
      <w:r w:rsidR="00FC6B44" w:rsidRPr="008D2AF1">
        <w:rPr>
          <w:iCs/>
        </w:rPr>
        <w:t>D</w:t>
      </w:r>
      <w:r w:rsidRPr="008D2AF1">
        <w:rPr>
          <w:iCs/>
        </w:rPr>
        <w:t xml:space="preserve"> </w:t>
      </w:r>
      <w:r w:rsidR="004D19B2" w:rsidRPr="008D2AF1">
        <w:rPr>
          <w:iCs/>
        </w:rPr>
        <w:t>drives nutrient variability at</w:t>
      </w:r>
      <w:r w:rsidRPr="008D2AF1">
        <w:rPr>
          <w:iCs/>
        </w:rPr>
        <w:t xml:space="preserve"> scales ranging from </w:t>
      </w:r>
      <w:r w:rsidR="005F4050" w:rsidRPr="008D2AF1">
        <w:rPr>
          <w:iCs/>
        </w:rPr>
        <w:t>two</w:t>
      </w:r>
      <w:r w:rsidRPr="008D2AF1">
        <w:rPr>
          <w:iCs/>
        </w:rPr>
        <w:t xml:space="preserve"> meter</w:t>
      </w:r>
      <w:r w:rsidR="005F4050" w:rsidRPr="008D2AF1">
        <w:rPr>
          <w:iCs/>
        </w:rPr>
        <w:t>s</w:t>
      </w:r>
      <w:r w:rsidRPr="008D2AF1">
        <w:rPr>
          <w:iCs/>
        </w:rPr>
        <w:t xml:space="preserve"> to </w:t>
      </w:r>
      <w:r w:rsidR="005E0538" w:rsidRPr="008D2AF1">
        <w:rPr>
          <w:iCs/>
        </w:rPr>
        <w:t>over 20 km</w:t>
      </w:r>
      <w:r w:rsidRPr="008D2AF1">
        <w:rPr>
          <w:iCs/>
        </w:rPr>
        <w:t xml:space="preserve">, </w:t>
      </w:r>
      <w:r w:rsidR="004D19B2" w:rsidRPr="008D2AF1">
        <w:rPr>
          <w:iCs/>
        </w:rPr>
        <w:t>acting on</w:t>
      </w:r>
      <w:r w:rsidR="0012432E" w:rsidRPr="008D2AF1">
        <w:rPr>
          <w:iCs/>
        </w:rPr>
        <w:t xml:space="preserve"> a finer scale </w:t>
      </w:r>
      <w:r w:rsidRPr="008D2AF1">
        <w:rPr>
          <w:iCs/>
        </w:rPr>
        <w:t xml:space="preserve">than </w:t>
      </w:r>
      <w:r w:rsidRPr="008D2AF1">
        <w:t xml:space="preserve">allochthonous </w:t>
      </w:r>
      <w:r w:rsidR="004F7472" w:rsidRPr="008D2AF1">
        <w:t xml:space="preserve">nitrogen </w:t>
      </w:r>
      <w:r w:rsidRPr="008D2AF1">
        <w:t>sources such as upwelling.</w:t>
      </w:r>
      <w:r w:rsidR="00776655" w:rsidRPr="008D2AF1">
        <w:t xml:space="preserve"> Therefore, consumer-mediated nutrient dynamics are implicated as a previously overlooked driver of spatial variation in primary productivity in temperate marine systems.</w:t>
      </w:r>
    </w:p>
    <w:p w14:paraId="41B1FA1D" w14:textId="63D504F9" w:rsidR="008307A0" w:rsidRPr="008D2AF1" w:rsidRDefault="008307A0" w:rsidP="008307A0">
      <w:pPr>
        <w:spacing w:line="480" w:lineRule="auto"/>
      </w:pPr>
    </w:p>
    <w:p w14:paraId="2456DECC" w14:textId="1D75EBC1" w:rsidR="00F76C68" w:rsidRPr="008D2AF1" w:rsidRDefault="008307A0" w:rsidP="00F76C68">
      <w:pPr>
        <w:spacing w:line="480" w:lineRule="auto"/>
        <w:rPr>
          <w:b/>
        </w:rPr>
      </w:pPr>
      <w:r w:rsidRPr="008D2AF1">
        <w:rPr>
          <w:b/>
        </w:rPr>
        <w:br w:type="page"/>
      </w:r>
      <w:r w:rsidR="00F76C68" w:rsidRPr="008D2AF1">
        <w:rPr>
          <w:b/>
        </w:rPr>
        <w:lastRenderedPageBreak/>
        <w:t>Introduction</w:t>
      </w:r>
    </w:p>
    <w:p w14:paraId="79E1ED54" w14:textId="19A33B17" w:rsidR="00DC4A52" w:rsidRPr="008D2AF1" w:rsidRDefault="00E53B33" w:rsidP="004317DC">
      <w:pPr>
        <w:pBdr>
          <w:top w:val="nil"/>
          <w:left w:val="nil"/>
          <w:bottom w:val="nil"/>
          <w:right w:val="nil"/>
          <w:between w:val="nil"/>
        </w:pBdr>
        <w:spacing w:line="480" w:lineRule="auto"/>
      </w:pPr>
      <w:r w:rsidRPr="008D2AF1">
        <w:rPr>
          <w:color w:val="000000"/>
        </w:rPr>
        <w:t xml:space="preserve">Variation in resource availability across spatial and temporal scales </w:t>
      </w:r>
      <w:r w:rsidR="004A19AE" w:rsidRPr="008D2AF1">
        <w:rPr>
          <w:color w:val="000000"/>
        </w:rPr>
        <w:t xml:space="preserve">can drive substantial </w:t>
      </w:r>
      <w:r w:rsidR="005B5A3A" w:rsidRPr="008D2AF1">
        <w:rPr>
          <w:color w:val="000000"/>
        </w:rPr>
        <w:t xml:space="preserve">heterogeneity </w:t>
      </w:r>
      <w:r w:rsidRPr="008D2AF1">
        <w:rPr>
          <w:color w:val="000000"/>
        </w:rPr>
        <w:t xml:space="preserve">in </w:t>
      </w:r>
      <w:r w:rsidR="00375CD0" w:rsidRPr="008D2AF1">
        <w:rPr>
          <w:color w:val="000000"/>
        </w:rPr>
        <w:t xml:space="preserve">the growth, biomass and composition of primary producers </w:t>
      </w:r>
      <w:r w:rsidRPr="008D2AF1">
        <w:rPr>
          <w:color w:val="000000"/>
        </w:rPr>
        <w:fldChar w:fldCharType="begin"/>
      </w:r>
      <w:r w:rsidR="001D6E00" w:rsidRPr="008D2AF1">
        <w:rPr>
          <w:color w:val="000000"/>
        </w:rPr>
        <w:instrText xml:space="preserve"> ADDIN ZOTERO_ITEM CSL_CITATION {"citationID":"p8iP73wN","properties":{"formattedCitation":"(Tilman 1984; Leibold 1991; Dayton et al. 1999; McInturf et al. 2019)","plainCitation":"(Tilman 1984; Leibold 1991; Dayton et al. 1999; McInturf et al. 2019)","noteIndex":0},"citationItems":[{"id":4473,"uris":["http://zotero.org/users/local/idKDtb7T/items/N2LY4HMW"],"itemData":{"id":4473,"type":"article-journal","abstract":"This paper integrates long-term descriptive and experimental studies of the effects of ocean climate on inter- and intraspecific competition, as expressed by recruitment, density, survivorship, growth, and reproduction of the most conspicuous kelp species in the Point Loma kelp forest community off San Diego, California, USA. The species included Macrocystis pyrifera, with a floating canopy; Pterygophora californica and Eisenia arborea, which rely on stipes to support their canopy; Laminaria farlowii, with a prostrate canopy; and a speciose red algal turf. To evaluate the roles of large-scale oceanographic processes on biological processes across important depth gradients, the study was carried out over nine years during a cold-water, nutrient-rich La Niña event (1988–1989) and a warm-water, nutrient-stressed El Niño period (1992–1994), over a depth range of 8–23 m. This depth range encompassed strong physical gradients involving factors that are critical for kelp growth, including bottom temperatures (correlated with nutrients) and light levels. To examine interactions among these kelps, we established clearings across the depth gradient and then manipulated Macrocystis recruit densities. The demographic responses offer an understanding of the “fundamental” vs. “realized” niches of these species. Evaluating these patterns, as they are influenced by inter- and intraspecific competition, offers insights into the “realized niches” of the kelps. With the exception of some understory effects on Macrocystis recruitment and some evidence of intraspecific competition during the nutrient-rich La Niña conditions, we found little influence of competitive effects on Macrocystis. The response of Pterygophora to manipulations and disturbances suggests light-limited recruitment, and competition with Macrocystis was exhibited via reduced growth and reproduction, but not survivorship. No nutrient stress was observed in Pterygophora reproduction. Eisenia recruitment is rare, but once established, juveniles had very good survivorship, with growth and reproduction reduced by depth; the Macrocystis treatment was more important than depth, suggesting the importance of light to Eisenia recruitment and growth. In general, Macrocystis had massive effects on Laminaria growth and reproduction, the strength varying with depth. In particular, there were very strong effects of competition with Macrocystis during the nutrient-rich La Niña period when Macrocystis had a dense surface canopy. In addition to the Macrocystis effects, there were some significant Pterygophora effects on Laminaria growth during El Niño. The strongest biological definition of realized niches occurred during the nutrient-rich La Niña period, especially in shallow depths. One of the most important conclusions of this paper is the appreciation of the importance of scaling in time to include oceanographic climate. There are many seasonal patterns, but the interannual scales that encompass El Niños and La Niñas, and ultimately the interdecadal-scale oceanographic regime shifts that affect the intensity of canopy competition with Macrocystis, are critical for this system because surface-water nutrients have pervasive long-term effects on the other kelps. Small-scale patterns are driven by local processes (competition, disturbance, dispersal, etc.) that potentially are important at larger scales; however, our most lasting effects result from very large-scale, low-frequency episodic changes in nutrients, with cascading competitive consequences to the other algal populations in the community.","container-title":"Ecological Monographs","DOI":"10.1890/0012-9615(1999)069[0219:TASSOK]2.0.CO;2","ISSN":"1557-7015","issue":"2","journalAbbreviation":"Ecol. Monogr.","language":"en","license":"© 1999 by the Ecological Society of America","note":"_eprint: https://onlinelibrary.wiley.com/doi/pdf/10.1890/0012-9615%281999%29069%5B0219%3ATASSOK%5D2.0.CO%3B2","page":"219-250","source":"Wiley Online Library","title":"Temporal and spatial scales of kelp demography: The role of oceanographic climate","title-short":"Temporal and Spatial Scales of Kelp Demography","volume":"69","author":[{"family":"Dayton","given":"Paul K."},{"family":"Tegner","given":"Mia J."},{"family":"Edwards","given":"Peter B."},{"family":"Riser","given":"Kristin L."}],"issued":{"date-parts":[["1999"]]}}},{"id":4477,"uris":["http://zotero.org/users/local/idKDtb7T/items/FTMSBVFM"],"itemData":{"id":4477,"type":"article-journal","abstract":"There are at least four mathematically developed models that predict unimodal diversity–productivity relations in local communities. I attempt to distinguish among these theories using data from surveys of planktonic organisms in 31 ﬁshless ponds in southern Michigan by relating plant and herbivore diversity and composition to pond nutrient levels. The density of plants (phytoplankton) was positively correlated with nutrient levels and the density of herbivores (zooplankton) was positively correlated with the density of plants. Species richness of plants and of herbivores were declining or unimodal functions of nutrient levels. The composition of each trophic level changed signiﬁcantly with eutrophication as indicated by signiﬁcant correlations between nutrient levels and site scores (obtained by reciprocal averaging ordination on occurrences). A concomitant lack of correlation between site scores and species richness for both trophic levels further shows that the patterns of species distributions form gradients of species replacements rather than nested subsets. Taxonomic ordination scores also showed that the algae found at low nutrient levels consisted disproportionately of small, unprotected forms (thought to be fast-growing but grazer-susceptible), whereas the algae found at high nutrient levels were larger and often sheathed or gelatinous (thought to be slow-growing but more resistant to grazers). The results of this analysis of changes in the patterns of distribution of planktonic organisms are consistent with a hypothesis of productivity-dependent ‘keystone-predation’ causing the unimodal relation between diversity and productivity.","container-title":"Evolutionary Ecology Research","issue":"1","journalAbbreviation":"Evol. Ecol. Res","language":"en","page":"73-95","source":"Zotero","title":"Biodiversity and nutrient enrichment in pond plankton communities","volume":"1","author":[{"family":"Leibold","given":"Mathew A"}],"issued":{"date-parts":[["1991"]]}},"label":"page"},{"id":4677,"uris":["http://zotero.org/users/local/idKDtb7T/items/JX6KMY5B"],"itemData":{"id":4677,"type":"article-journal","abstract":"Animal movements are important drivers of nutrient redistribution that can affect primary productivity and biodiversity across various spatial scales. Recent work indicates that incorporating these movements into ecosystem models can enhance our ability to predict the spatio-temporal distribution of nutrients. However, the role of animal behaviour in animal-mediated nutrient transport (i.e. active subsidies) remains under-explored. Here we review the current literature on active subsidies to show how the behaviour of active subsidy agents makes them both ecologically important and qualitatively distinct from abiotic processes (i.e. passive subsidies). We first propose that animal movement patterns can create similar ecological effects (i.e. press and pulse disturbances) in recipient ecosystems, which can be equal in magnitude to or greater than those of passive subsidies. We then highlight three key behavioural features distinguishing active subsidies. First, organisms can transport nutrients counter-directionally to abiotic forces and potential energy gradients (e.g. upstream). Second, unlike passive subsidies, organisms respond to the patterns of nutrients that they generate. Third, animal agents interact with each other. The latter two features can form positive- or negative-feedback loops, creating patterns in space or time that can reinforce nutrient hotspots in places of mass aggregations and/or create lasting impacts within ecosystems. Because human-driven changes can affect both the space-use of active subsidy species and their composition at both population (i.e. individual variation) and community levels (i.e. species interactions), predicting patterns in nutrient flows under future modified environmental conditions depends on understanding the behavioural mechanisms that underlie active subsidies and variation among agents' contributions. We conclude by advocating for the integration of animal behaviour, animal movement data, and individual variation into future conservation efforts in order to provide more accurate and realistic assessments of changing ecosystem function.","container-title":"Biological Reviews","DOI":"10.1111/brv.12525","ISSN":"1469-185X","issue":"5","language":"en","license":"© 2019 Cambridge Philosophical Society","note":"_eprint: https://onlinelibrary.wiley.com/doi/pdf/10.1111/brv.12525","page":"1761-1773","source":"Wiley Online Library","title":"Vectors with autonomy: what distinguishes animal-mediated nutrient transport from abiotic vectors?","title-short":"Vectors with autonomy","volume":"94","author":[{"family":"McInturf","given":"Alexandra G."},{"family":"Pollack","given":"Lea"},{"family":"Yang","given":"Louie H."},{"family":"Spiegel","given":"Orr"}],"issued":{"date-parts":[["2019"]]}}},{"id":4464,"uris":["http://zotero.org/users/local/idKDtb7T/items/TECWSVH8"],"itemData":{"id":4464,"type":"article-journal","abstract":"Fertilization experiments in an 8—yr—old field demonstrated that N was the major limiting nutrient of N, P, K, Ca, and Mg, and suggested that Mg became limiting when N was added. After the fertilization experiments, this field was disturbed via thorough disking and divided into 36 plots for a Latin square design experiment on the effect of N:Mg fertilization ratios on vegetation patterns. By the second year, the major species had separated along the imposed N:Mg gradient, with Agrostis scabra dominant at the low Mg but high N end, followed by Agropyron repens, Berteroa incana, Oenothera biennis, and Aristida basiramea, which was dominant at the high Mg but low N end of the gradient. An unmanipulated resource, light availability at the soil surface, was significantly affected by the treatments. The results demonstrate that spatial heterogeneity in the relative availability of soil nutrient may be one cause of spatial heterogeneity in early successional vegetation.","container-title":"Ecology","DOI":"10.2307/1939125","ISSN":"1939-9170","issue":"5","language":"en","license":"© 1984 by the Ecological Society of America","note":"_eprint: https://onlinelibrary.wiley.com/doi/pdf/10.2307/1939125","page":"1445-1453","source":"Wiley Online Library","title":"Plant dominance along an experimental nutrient gradient","volume":"65","author":[{"family":"Tilman","given":"G. David"}],"issued":{"date-parts":[["1984"]]}}}],"schema":"https://github.com/citation-style-language/schema/raw/master/csl-citation.json"} </w:instrText>
      </w:r>
      <w:r w:rsidRPr="008D2AF1">
        <w:rPr>
          <w:color w:val="000000"/>
        </w:rPr>
        <w:fldChar w:fldCharType="separate"/>
      </w:r>
      <w:r w:rsidR="00B87C81" w:rsidRPr="008D2AF1">
        <w:rPr>
          <w:noProof/>
          <w:color w:val="000000"/>
        </w:rPr>
        <w:t>(Tilman 1984; Leibold 1991; Dayton et al. 1999; McInturf et al. 2019)</w:t>
      </w:r>
      <w:r w:rsidRPr="008D2AF1">
        <w:rPr>
          <w:color w:val="000000"/>
        </w:rPr>
        <w:fldChar w:fldCharType="end"/>
      </w:r>
      <w:r w:rsidRPr="008D2AF1">
        <w:rPr>
          <w:color w:val="000000"/>
        </w:rPr>
        <w:t>.</w:t>
      </w:r>
      <w:r w:rsidR="00F92DAE" w:rsidRPr="008D2AF1">
        <w:rPr>
          <w:color w:val="000000"/>
        </w:rPr>
        <w:t xml:space="preserve"> </w:t>
      </w:r>
      <w:r w:rsidR="002216A4" w:rsidRPr="008D2AF1">
        <w:rPr>
          <w:color w:val="000000"/>
        </w:rPr>
        <w:t>I</w:t>
      </w:r>
      <w:r w:rsidR="00375CD0" w:rsidRPr="008D2AF1">
        <w:rPr>
          <w:color w:val="000000"/>
        </w:rPr>
        <w:t>n many marine ecosystems</w:t>
      </w:r>
      <w:r w:rsidR="002216A4" w:rsidRPr="008D2AF1">
        <w:rPr>
          <w:color w:val="000000"/>
        </w:rPr>
        <w:t>,</w:t>
      </w:r>
      <w:r w:rsidR="00375CD0" w:rsidRPr="008D2AF1">
        <w:rPr>
          <w:color w:val="000000"/>
        </w:rPr>
        <w:t xml:space="preserve"> community structure </w:t>
      </w:r>
      <w:r w:rsidR="002216A4" w:rsidRPr="008D2AF1">
        <w:rPr>
          <w:color w:val="000000"/>
        </w:rPr>
        <w:t>is</w:t>
      </w:r>
      <w:r w:rsidR="005879AC" w:rsidRPr="008D2AF1">
        <w:rPr>
          <w:color w:val="000000"/>
        </w:rPr>
        <w:t xml:space="preserve"> regulated through</w:t>
      </w:r>
      <w:r w:rsidR="002216A4" w:rsidRPr="008D2AF1">
        <w:rPr>
          <w:color w:val="000000"/>
        </w:rPr>
        <w:t xml:space="preserve"> bottom-up control, i.e.</w:t>
      </w:r>
      <w:del w:id="10" w:author="Isabelle Cote" w:date="2025-08-12T13:16:00Z">
        <w:r w:rsidR="003D1191" w:rsidRPr="008D2AF1" w:rsidDel="005B5275">
          <w:rPr>
            <w:color w:val="000000"/>
          </w:rPr>
          <w:delText>,</w:delText>
        </w:r>
      </w:del>
      <w:r w:rsidR="002216A4" w:rsidRPr="008D2AF1">
        <w:rPr>
          <w:color w:val="000000"/>
        </w:rPr>
        <w:t xml:space="preserve"> </w:t>
      </w:r>
      <w:ins w:id="11" w:author="Em Lim" w:date="2025-07-31T14:13:00Z">
        <w:del w:id="12" w:author="Isabelle Cote" w:date="2025-08-12T09:23:00Z">
          <w:r w:rsidR="006506FA" w:rsidRPr="008D2AF1" w:rsidDel="00386167">
            <w:rPr>
              <w:color w:val="000000"/>
            </w:rPr>
            <w:delText xml:space="preserve">the </w:delText>
          </w:r>
        </w:del>
      </w:ins>
      <w:del w:id="13" w:author="Em Lim" w:date="2025-07-31T14:13:00Z">
        <w:r w:rsidR="002216A4" w:rsidRPr="008D2AF1" w:rsidDel="006506FA">
          <w:rPr>
            <w:color w:val="000000"/>
          </w:rPr>
          <w:delText>it</w:delText>
        </w:r>
      </w:del>
      <w:ins w:id="14" w:author="Em Lim" w:date="2025-07-31T14:13:00Z">
        <w:r w:rsidR="006506FA" w:rsidRPr="008D2AF1">
          <w:rPr>
            <w:color w:val="000000"/>
          </w:rPr>
          <w:t>structure</w:t>
        </w:r>
      </w:ins>
      <w:r w:rsidR="002216A4" w:rsidRPr="008D2AF1">
        <w:rPr>
          <w:color w:val="000000"/>
        </w:rPr>
        <w:t xml:space="preserve"> </w:t>
      </w:r>
      <w:r w:rsidR="00375CD0" w:rsidRPr="008D2AF1">
        <w:rPr>
          <w:color w:val="000000"/>
        </w:rPr>
        <w:t xml:space="preserve">depends on factors </w:t>
      </w:r>
      <w:r w:rsidR="002216A4" w:rsidRPr="008D2AF1">
        <w:rPr>
          <w:color w:val="000000"/>
        </w:rPr>
        <w:t xml:space="preserve">that generate </w:t>
      </w:r>
      <w:r w:rsidR="00375CD0" w:rsidRPr="008D2AF1">
        <w:rPr>
          <w:color w:val="000000"/>
        </w:rPr>
        <w:t>varia</w:t>
      </w:r>
      <w:r w:rsidR="002216A4" w:rsidRPr="008D2AF1">
        <w:rPr>
          <w:color w:val="000000"/>
        </w:rPr>
        <w:t>bility</w:t>
      </w:r>
      <w:r w:rsidR="00375CD0" w:rsidRPr="008D2AF1">
        <w:rPr>
          <w:color w:val="000000"/>
        </w:rPr>
        <w:t xml:space="preserve"> in the resources available to lower trophic levels </w:t>
      </w:r>
      <w:r w:rsidR="00375CD0" w:rsidRPr="008D2AF1">
        <w:rPr>
          <w:color w:val="000000"/>
        </w:rPr>
        <w:fldChar w:fldCharType="begin"/>
      </w:r>
      <w:r w:rsidR="00B87C81" w:rsidRPr="008D2AF1">
        <w:rPr>
          <w:color w:val="000000"/>
        </w:rPr>
        <w:instrText xml:space="preserve"> ADDIN ZOTERO_ITEM CSL_CITATION {"citationID":"zIHi6aKJ","properties":{"formattedCitation":"(Gruner et al. 2008)","plainCitation":"(Gruner et al. 2008)","noteIndex":0},"citationItems":[{"id":1499,"uris":["http://zotero.org/users/local/idKDtb7T/items/UPI64LJR"],"itemData":{"id":1499,"type":"article-journal","abstract":"Nutrient availability and herbivory control the biomass of primary producer communities to varying degrees across ecosystems. Ecological theory, individual experiments in many different systems, and system-specific quantitative reviews have suggested that (i) bottom–up control is pervasive but top–down control is more influential in aquatic habitats relative to terrestrial systems and (ii) bottom–up and top–down forces are interdependent, with statistical interactions that synergize or dampen relative influences on producer biomass. We used simple dynamic models to review ecological mechanisms that generate independent vs. interactive responses of community-level biomass. We calibrated these mechanistic predictions with the metrics of factorial meta-analysis and tested their prevalence across freshwater, marine and terrestrial ecosystems with a comprehensive meta-analysis of 191 factorial manipulations of herbivores and nutrients. Our analysis showed that producer community biomass increased with fertilization across all systems, although increases were greatest in freshwater habitats. Herbivore removal generally increased producer biomass in both freshwater and marine systems, but effects were inconsistent on land. With the exception of marine temperate rocky reef systems that showed positive synergism of nutrient enrichment and herbivore removal, experimental studies showed limited support for statistical interactions between nutrient and herbivory treatments on producer biomass. Top–down control of herbivores, compensatory behaviour of multiple herbivore guilds, spatial and temporal heterogeneity of interactions, and herbivore-mediated nutrient recycling may lower the probability of consistent interactive effects on producer biomass. Continuing studies should expand the temporal and spatial scales of experiments, particularly in understudied terrestrial systems; broaden factorial designs to manipulate independently multiple producer resources (e.g. nitrogen, phosphorus, light), multiple herbivore taxa or guilds (e.g. vertebrates and invertebrates) and multiple trophic levels; and – in addition to measuring producer biomass – assess the responses of species diversity, community composition and nutrient status.","container-title":"Ecology Letters","DOI":"10.1111/j.1461-0248.2008.01192.x","ISSN":"1461-0248","issue":"7","journalAbbreviation":"Ecol Lett","language":"en","license":"© 2008 Blackwell Publishing Ltd/CNRS","note":"_eprint: https://onlinelibrary.wiley.com/doi/pdf/10.1111/j.1461-0248.2008.01192.x","page":"740-755","source":"Wiley Online Library","title":"A cross-system synthesis of consumer and nutrient resource control on producer biomass","volume":"11","author":[{"family":"Gruner","given":"Daniel S."},{"family":"Smith","given":"Jennifer E."},{"family":"Seabloom","given":"Eric W."},{"family":"Sandin","given":"Stuart A."},{"family":"Ngai","given":"Jacqueline T."},{"family":"Hillebrand","given":"Helmut"},{"family":"Harpole","given":"W. Stanley"},{"family":"Elser","given":"James J."},{"family":"Cleland","given":"Elsa E."},{"family":"Bracken","given":"Matthew E. S."},{"family":"Borer","given":"Elizabeth T."},{"family":"Bolker","given":"Benjamin M."}],"issued":{"date-parts":[["2008"]]}}}],"schema":"https://github.com/citation-style-language/schema/raw/master/csl-citation.json"} </w:instrText>
      </w:r>
      <w:r w:rsidR="00375CD0" w:rsidRPr="008D2AF1">
        <w:rPr>
          <w:color w:val="000000"/>
        </w:rPr>
        <w:fldChar w:fldCharType="separate"/>
      </w:r>
      <w:r w:rsidR="00B87C81" w:rsidRPr="008D2AF1">
        <w:rPr>
          <w:noProof/>
          <w:color w:val="000000"/>
        </w:rPr>
        <w:t>(Gruner et al. 2008)</w:t>
      </w:r>
      <w:r w:rsidR="00375CD0" w:rsidRPr="008D2AF1">
        <w:rPr>
          <w:color w:val="000000"/>
        </w:rPr>
        <w:fldChar w:fldCharType="end"/>
      </w:r>
      <w:r w:rsidR="00375CD0" w:rsidRPr="008D2AF1">
        <w:rPr>
          <w:color w:val="000000"/>
        </w:rPr>
        <w:t xml:space="preserve">. </w:t>
      </w:r>
      <w:r w:rsidR="002142F2" w:rsidRPr="008D2AF1">
        <w:rPr>
          <w:color w:val="000000"/>
        </w:rPr>
        <w:t xml:space="preserve">Although </w:t>
      </w:r>
      <w:r w:rsidR="000D41B2" w:rsidRPr="008D2AF1">
        <w:rPr>
          <w:color w:val="000000"/>
        </w:rPr>
        <w:t xml:space="preserve">marine </w:t>
      </w:r>
      <w:r w:rsidR="002142F2" w:rsidRPr="008D2AF1">
        <w:rPr>
          <w:color w:val="000000"/>
        </w:rPr>
        <w:t xml:space="preserve">ecologists </w:t>
      </w:r>
      <w:r w:rsidR="002216A4" w:rsidRPr="008D2AF1">
        <w:rPr>
          <w:color w:val="000000"/>
        </w:rPr>
        <w:t xml:space="preserve">have </w:t>
      </w:r>
      <w:r w:rsidR="002142F2" w:rsidRPr="008D2AF1">
        <w:rPr>
          <w:color w:val="000000"/>
        </w:rPr>
        <w:t>historically focused on external, abiotic sources of nutrients</w:t>
      </w:r>
      <w:r w:rsidR="00CE5810" w:rsidRPr="008D2AF1">
        <w:rPr>
          <w:color w:val="000000"/>
        </w:rPr>
        <w:t xml:space="preserve"> </w:t>
      </w:r>
      <w:r w:rsidR="00DC055D" w:rsidRPr="008D2AF1">
        <w:rPr>
          <w:color w:val="000000"/>
        </w:rPr>
        <w:t>(e.g.</w:t>
      </w:r>
      <w:r w:rsidR="005B15F4" w:rsidRPr="008D2AF1">
        <w:rPr>
          <w:color w:val="000000"/>
        </w:rPr>
        <w:t>,</w:t>
      </w:r>
      <w:r w:rsidR="00CE5810" w:rsidRPr="008D2AF1">
        <w:rPr>
          <w:color w:val="000000"/>
        </w:rPr>
        <w:t xml:space="preserve"> upwelling</w:t>
      </w:r>
      <w:r w:rsidR="00DC055D" w:rsidRPr="008D2AF1">
        <w:rPr>
          <w:color w:val="000000"/>
        </w:rPr>
        <w:t>)</w:t>
      </w:r>
      <w:r w:rsidR="002142F2" w:rsidRPr="008D2AF1">
        <w:rPr>
          <w:color w:val="000000"/>
        </w:rPr>
        <w:t xml:space="preserve"> as drivers of variability in nutrient availability, </w:t>
      </w:r>
      <w:r w:rsidR="00F33E40" w:rsidRPr="008D2AF1">
        <w:rPr>
          <w:color w:val="000000"/>
        </w:rPr>
        <w:t xml:space="preserve">there is </w:t>
      </w:r>
      <w:r w:rsidR="00E9064C" w:rsidRPr="008D2AF1">
        <w:rPr>
          <w:color w:val="000000"/>
        </w:rPr>
        <w:t>e</w:t>
      </w:r>
      <w:r w:rsidR="00BB0987" w:rsidRPr="008D2AF1">
        <w:rPr>
          <w:color w:val="000000"/>
        </w:rPr>
        <w:t>merging</w:t>
      </w:r>
      <w:r w:rsidR="00F33E40" w:rsidRPr="008D2AF1">
        <w:rPr>
          <w:color w:val="000000"/>
        </w:rPr>
        <w:t xml:space="preserve"> evidence that c</w:t>
      </w:r>
      <w:r w:rsidR="007256B0" w:rsidRPr="008D2AF1">
        <w:rPr>
          <w:color w:val="000000"/>
        </w:rPr>
        <w:t xml:space="preserve">onsumers </w:t>
      </w:r>
      <w:r w:rsidR="00AF1C1D" w:rsidRPr="008D2AF1">
        <w:rPr>
          <w:color w:val="000000"/>
        </w:rPr>
        <w:t xml:space="preserve">also </w:t>
      </w:r>
      <w:r w:rsidR="007256B0" w:rsidRPr="008D2AF1">
        <w:rPr>
          <w:color w:val="000000"/>
        </w:rPr>
        <w:t>contribute to bottom-up effects</w:t>
      </w:r>
      <w:r w:rsidR="000D41B2" w:rsidRPr="008D2AF1">
        <w:rPr>
          <w:color w:val="000000"/>
        </w:rPr>
        <w:t xml:space="preserve"> </w:t>
      </w:r>
      <w:r w:rsidR="00380F24" w:rsidRPr="008D2AF1">
        <w:rPr>
          <w:color w:val="000000"/>
        </w:rPr>
        <w:fldChar w:fldCharType="begin"/>
      </w:r>
      <w:r w:rsidR="00B87C81" w:rsidRPr="008D2AF1">
        <w:rPr>
          <w:color w:val="000000"/>
        </w:rPr>
        <w:instrText xml:space="preserve"> ADDIN ZOTERO_ITEM CSL_CITATION {"citationID":"zF8NXt90","properties":{"formattedCitation":"(Allgeier et al. 2017)","plainCitation":"(Allgeier et al. 2017)","noteIndex":0},"citationItems":[{"id":1353,"uris":["http://zotero.org/users/local/idKDtb7T/items/MX8X9VD8"],"itemData":{"id":1353,"type":"article-journal","abstract":"Humans have drastically altered the abundance of animals in marine ecosystems via exploitation. Reduced abundance can destabilize food webs, leading to cascading indirect effects that dramatically reorganize community structure and shift ecosystem function. However, the additional implications of these top-down changes for biogeochemical cycles via consumer-mediated nutrient dynamics (CND) are often overlooked in marine systems, particularly in coastal areas. Here, we review research that underscores the importance of this bottom-up control at local, regional, and global scales in coastal marine ecosystems, and the potential implications of anthropogenic change to fundamentally alter these processes. We focus attention on the two primary ways consumers affect nutrient dynamics, with emphasis on implications for the nutrient capacity of ecosystems: (1) the storage and retention of nutrients in biomass, and (2) the supply of nutrients via excretion and egestion. Nutrient storage in consumer biomass may be especially important in many marine ecosystems because consumers, as opposed to producers, often dominate organismal biomass. As for nutrient supply, we emphasize how consumers enhance primary production through both press and pulse dynamics. Looking forward, we explore the importance of CDN for improving theory (e.g., ecological stoichiometry, metabolic theory, and biodiversity–ecosystem function relationships), all in the context of global environmental change. Increasing research focus on CND will likely transform our perspectives on how consumers affect the functioning of marine ecosystems.","container-title":"Global Change Biology","DOI":"10.1111/gcb.13625","ISSN":"1365-2486","issue":"6","journalAbbreviation":"Glob Change Biol","language":"en","note":"_eprint: https://onlinelibrary.wiley.com/doi/pdf/10.1111/gcb.13625","page":"2166-2178","source":"Wiley Online Library","title":"Animal pee in the sea: consumer-mediated nutrient dynamics in the world's changing oceans","title-short":"Animal pee in the sea","volume":"23","author":[{"family":"Allgeier","given":"Jacob E."},{"family":"Burkepile","given":"Deron E."},{"family":"Layman","given":"Craig A."}],"issued":{"date-parts":[["2017"]]}}}],"schema":"https://github.com/citation-style-language/schema/raw/master/csl-citation.json"} </w:instrText>
      </w:r>
      <w:r w:rsidR="00380F24" w:rsidRPr="008D2AF1">
        <w:rPr>
          <w:color w:val="000000"/>
        </w:rPr>
        <w:fldChar w:fldCharType="separate"/>
      </w:r>
      <w:r w:rsidR="00B87C81" w:rsidRPr="008D2AF1">
        <w:rPr>
          <w:color w:val="000000"/>
          <w:lang w:val="en-US"/>
        </w:rPr>
        <w:t>(Allgeier et al. 2017)</w:t>
      </w:r>
      <w:r w:rsidR="00380F24" w:rsidRPr="008D2AF1">
        <w:rPr>
          <w:color w:val="000000"/>
        </w:rPr>
        <w:fldChar w:fldCharType="end"/>
      </w:r>
      <w:r w:rsidR="000D41B2" w:rsidRPr="008D2AF1">
        <w:rPr>
          <w:color w:val="000000"/>
        </w:rPr>
        <w:t>.</w:t>
      </w:r>
      <w:r w:rsidR="007256B0" w:rsidRPr="008D2AF1">
        <w:rPr>
          <w:color w:val="000000"/>
        </w:rPr>
        <w:t xml:space="preserve"> </w:t>
      </w:r>
      <w:r w:rsidR="00965475" w:rsidRPr="008D2AF1">
        <w:rPr>
          <w:color w:val="000000"/>
        </w:rPr>
        <w:t>M</w:t>
      </w:r>
      <w:r w:rsidR="007256B0" w:rsidRPr="008D2AF1">
        <w:rPr>
          <w:color w:val="000000"/>
        </w:rPr>
        <w:t>etabolic waste products (i</w:t>
      </w:r>
      <w:r w:rsidR="00CE5810" w:rsidRPr="008D2AF1">
        <w:rPr>
          <w:color w:val="000000"/>
        </w:rPr>
        <w:t>.</w:t>
      </w:r>
      <w:r w:rsidR="007256B0" w:rsidRPr="008D2AF1">
        <w:rPr>
          <w:color w:val="000000"/>
        </w:rPr>
        <w:t>e.</w:t>
      </w:r>
      <w:r w:rsidR="00CE5810" w:rsidRPr="008D2AF1">
        <w:rPr>
          <w:color w:val="000000"/>
        </w:rPr>
        <w:t>,</w:t>
      </w:r>
      <w:r w:rsidR="007256B0" w:rsidRPr="008D2AF1">
        <w:rPr>
          <w:color w:val="000000"/>
        </w:rPr>
        <w:t xml:space="preserve"> excretion</w:t>
      </w:r>
      <w:r w:rsidR="003D17AC" w:rsidRPr="008D2AF1">
        <w:rPr>
          <w:color w:val="000000"/>
        </w:rPr>
        <w:t xml:space="preserve"> and egestion</w:t>
      </w:r>
      <w:r w:rsidR="007256B0" w:rsidRPr="008D2AF1">
        <w:rPr>
          <w:color w:val="000000"/>
        </w:rPr>
        <w:t>)</w:t>
      </w:r>
      <w:r w:rsidR="001E1BD6" w:rsidRPr="008D2AF1">
        <w:rPr>
          <w:color w:val="000000"/>
        </w:rPr>
        <w:t xml:space="preserve"> of animals</w:t>
      </w:r>
      <w:r w:rsidR="007256B0" w:rsidRPr="008D2AF1">
        <w:rPr>
          <w:color w:val="000000"/>
        </w:rPr>
        <w:t xml:space="preserve"> fertilize primary producers</w:t>
      </w:r>
      <w:r w:rsidR="0002013E" w:rsidRPr="008D2AF1">
        <w:rPr>
          <w:color w:val="000000"/>
        </w:rPr>
        <w:t xml:space="preserve"> via a process termed consumer-mediated nutrient dynamics</w:t>
      </w:r>
      <w:r w:rsidR="001E1BD6" w:rsidRPr="008D2AF1">
        <w:rPr>
          <w:color w:val="000000"/>
        </w:rPr>
        <w:t xml:space="preserve"> (CND</w:t>
      </w:r>
      <w:r w:rsidR="005B15F4" w:rsidRPr="008D2AF1">
        <w:rPr>
          <w:color w:val="000000"/>
        </w:rPr>
        <w:t>;</w:t>
      </w:r>
      <w:r w:rsidR="00B16FBC" w:rsidRPr="008D2AF1">
        <w:rPr>
          <w:color w:val="000000"/>
        </w:rPr>
        <w:t xml:space="preserve"> </w:t>
      </w:r>
      <w:r w:rsidR="00B16FBC" w:rsidRPr="008D2AF1">
        <w:rPr>
          <w:color w:val="000000"/>
        </w:rPr>
        <w:fldChar w:fldCharType="begin"/>
      </w:r>
      <w:r w:rsidR="00A01D2E" w:rsidRPr="008D2AF1">
        <w:rPr>
          <w:color w:val="000000"/>
        </w:rPr>
        <w:instrText xml:space="preserve"> ADDIN ZOTERO_ITEM CSL_CITATION {"citationID":"inVJC8N0","properties":{"formattedCitation":"(Vanni, 2002)","plainCitation":"(Vanni, 2002)","dontUpdate":true,"noteIndex":0},"citationItems":[{"id":1600,"uris":["http://zotero.org/users/local/idKDtb7T/items/657HQEDK"],"itemData":{"id":1600,"type":"article-journal","abstract":"Animals are important in nutrient cycling in freshwater ecosystems. Via excretory processes, animals can supply nutrients (nitrogen and phosphorus) at rates comparable to major nutrient sources, and nutrient cycling by animals can support a substantial proportion of the nutrient demands of primary producers. In addition, animals may exert strong impacts on the species composition of primary producers via effects on nutrient supply rates and ratios. Animals can either recycle nutrients within a habitat, or translocate nutrients across habitats or ecosystems. Nutrient translocation by relatively large animals may be particularly important for stimulating new primary production and for increasing nutrient standing stocks in recipient habitats. Animals also have numerous indirect effects on nutrient fluxes via effects on their prey or by modification of the physical environment. Future studies must quantify how the importance of animal-mediated nutrient cycling varies among taxa and along environmental gradients such as ecosystem size and productivity.","container-title":"Annual Review of Ecology and Systematics","DOI":"10.1146/annurev.ecolsys.33.010802.150519","issue":"1","journalAbbreviation":"Annu Rev Ecol Syst","note":"_eprint: https://doi.org/10.1146/annurev.ecolsys.33.010802.150519","page":"341-370","source":"Annual Reviews","title":"Nutrient cycling by animals in freshwater ecosystems","volume":"33","author":[{"family":"Vanni","given":"Michael J."}],"issued":{"date-parts":[["2002"]]}}}],"schema":"https://github.com/citation-style-language/schema/raw/master/csl-citation.json"} </w:instrText>
      </w:r>
      <w:r w:rsidR="00B16FBC" w:rsidRPr="008D2AF1">
        <w:rPr>
          <w:color w:val="000000"/>
        </w:rPr>
        <w:fldChar w:fldCharType="separate"/>
      </w:r>
      <w:r w:rsidR="00B16FBC" w:rsidRPr="008D2AF1">
        <w:rPr>
          <w:noProof/>
          <w:color w:val="000000"/>
        </w:rPr>
        <w:t>Vanni, 2002)</w:t>
      </w:r>
      <w:r w:rsidR="00B16FBC" w:rsidRPr="008D2AF1">
        <w:rPr>
          <w:color w:val="000000"/>
        </w:rPr>
        <w:fldChar w:fldCharType="end"/>
      </w:r>
      <w:r w:rsidR="007256B0" w:rsidRPr="008D2AF1">
        <w:rPr>
          <w:color w:val="000000"/>
        </w:rPr>
        <w:t>.</w:t>
      </w:r>
      <w:r w:rsidR="00F33E40" w:rsidRPr="008D2AF1">
        <w:rPr>
          <w:color w:val="000000"/>
        </w:rPr>
        <w:t xml:space="preserve"> </w:t>
      </w:r>
      <w:r w:rsidR="004F21D6" w:rsidRPr="008D2AF1">
        <w:rPr>
          <w:color w:val="000000"/>
        </w:rPr>
        <w:t xml:space="preserve">Consumers excrete metabolic waste in the form of ammonium (NH₄⁺), which is preferentially taken up by primary producers over other forms of nitrogen like nitrate and nitrite </w:t>
      </w:r>
      <w:r w:rsidR="004F21D6" w:rsidRPr="008D2AF1">
        <w:rPr>
          <w:color w:val="000000"/>
        </w:rPr>
        <w:fldChar w:fldCharType="begin"/>
      </w:r>
      <w:r w:rsidR="001D6E00" w:rsidRPr="008D2AF1">
        <w:rPr>
          <w:color w:val="000000"/>
        </w:rPr>
        <w:instrText xml:space="preserve"> ADDIN ZOTERO_ITEM CSL_CITATION {"citationID":"qH9uIWbB","properties":{"formattedCitation":"(Lobban and Harrison 1994; Phillips and Hurd 2004)","plainCitation":"(Lobban and Harrison 1994; Phillips and Hurd 2004)","noteIndex":0},"citationItems":[{"id":3737,"uris":["http://zotero.org/users/local/idKDtb7T/items/MF85ZZSR"],"itemData":{"id":3737,"type":"book","abstract":"A rewritten and re-organised edition of The Physiological Ecology of Seaweeds (1985). Seaweed Ecology and Physiology surveys the broad literature, but it is not merely an update of the earlier book. This book contains an introductory chapter reviewing seaweed morphology, cytology, and life histories. The chapter on community level ecology now includes six guest essays by senior algal ecologists which conveys the excitement of phycological research. The treatment of tropical seaweeds had been expanded, reflecting the growing literature from tropical regions, and the authors' experiences in the tropics. The final chapter on mariculture is much larger, and includes a case study on how principles of physiological ecology were applied in developing the carrageenan industry. Finally there is an appendix summarising the taxonomic position and nomenclature of the species mentioned in the book.","ISBN":"978-0-521-40897-4","language":"en","note":"Google-Books-ID: oDhSjvjJg0EC","number-of-pages":"388","publisher":"Cambridge University Press","source":"Google Books","title":"Seaweed ecology and physiology","author":[{"family":"Lobban","given":"Christopher S."},{"family":"Harrison","given":"Paul J."}],"issued":{"date-parts":[["1994"]]}}},{"id":1613,"uris":["http://zotero.org/users/local/idKDtb7T/items/VEZZGSKC"],"itemData":{"id":1613,"type":"article-journal","abstract":"The competitive ability for N uptake by four intertidal seaweeds, Stictosiphonia arbuscula (Harvey) King et Puttock, Apophlaea lyallii Hook. f. et Harvey, Scytothamnus australis Hook. f. et Harvey, and Xiphophora gladiata (Labillardière) Montagne ex Harvey, from New Zealand is described by the uptake kinetics for NO3−, NH4+, and urea. This is the first study to report uptake kinetics for N uptake by a range of southern hemisphere intertidal seaweeds in relation to season and zonation. Species growing at the highest shore positions had higher NO3− and urea uptake at both high and low concentrations and had unsaturable NH4+ uptake in both summer and winter. Although there was evidence of some feedback inhibition of Vmax for NO3− uptake by Stictosiphonia arbuscula growing at the lower vertical limits of its range, rates were high compared with species growing lower on the shore. Our results highlight the superior competitive ability for N uptake of certain high intertidal seaweeds, and consistent with our previous findings we can conclude that intertidal seaweeds in southeast New Zealand are adapted to maximizing N acquisition in a potentially N-limiting environment.","container-title":"Journal of Phycology","DOI":"10.1111/j.1529-8817.2004.03157.x","ISSN":"1529-8817","issue":"3","journalAbbreviation":"J Phycol","language":"en","note":"_eprint: https://onlinelibrary.wiley.com/doi/pdf/10.1111/j.1529-8817.2004.03157.x","page":"534-545","source":"Wiley Online Library","title":"Kinetics of nitrate, ammonium, and urea uptake by four intertidal seaweeds from New Zealand","volume":"40","author":[{"family":"Phillips","given":"Julia C."},{"family":"Hurd","given":"Catriona L."}],"issued":{"date-parts":[["2004"]]}}}],"schema":"https://github.com/citation-style-language/schema/raw/master/csl-citation.json"} </w:instrText>
      </w:r>
      <w:r w:rsidR="004F21D6" w:rsidRPr="008D2AF1">
        <w:rPr>
          <w:color w:val="000000"/>
        </w:rPr>
        <w:fldChar w:fldCharType="separate"/>
      </w:r>
      <w:r w:rsidR="00B87C81" w:rsidRPr="008D2AF1">
        <w:rPr>
          <w:noProof/>
          <w:color w:val="000000"/>
        </w:rPr>
        <w:t>(Lobban and Harrison 1994; Phillips and Hurd 2004)</w:t>
      </w:r>
      <w:r w:rsidR="004F21D6" w:rsidRPr="008D2AF1">
        <w:rPr>
          <w:color w:val="000000"/>
        </w:rPr>
        <w:fldChar w:fldCharType="end"/>
      </w:r>
      <w:r w:rsidR="004F21D6" w:rsidRPr="008D2AF1">
        <w:rPr>
          <w:color w:val="000000"/>
        </w:rPr>
        <w:t>.</w:t>
      </w:r>
      <w:r w:rsidR="00C40F8D" w:rsidRPr="008D2AF1" w:rsidDel="00C40F8D">
        <w:rPr>
          <w:color w:val="000000"/>
        </w:rPr>
        <w:t xml:space="preserve"> </w:t>
      </w:r>
      <w:r w:rsidRPr="008D2AF1">
        <w:rPr>
          <w:color w:val="000000"/>
        </w:rPr>
        <w:t xml:space="preserve">However, the ecological importance of consumer-regenerated nutrients </w:t>
      </w:r>
      <w:r w:rsidR="005B15F4" w:rsidRPr="008D2AF1">
        <w:rPr>
          <w:color w:val="000000"/>
        </w:rPr>
        <w:t xml:space="preserve">at varied spatial </w:t>
      </w:r>
      <w:r w:rsidRPr="008D2AF1">
        <w:rPr>
          <w:color w:val="000000"/>
        </w:rPr>
        <w:t>scales remains unclear.</w:t>
      </w:r>
      <w:r w:rsidR="0091699F" w:rsidRPr="008D2AF1">
        <w:t xml:space="preserve"> </w:t>
      </w:r>
      <w:r w:rsidR="00DC4A52" w:rsidRPr="008D2AF1">
        <w:rPr>
          <w:color w:val="000000"/>
        </w:rPr>
        <w:t xml:space="preserve">Therefore, identifying the </w:t>
      </w:r>
      <w:r w:rsidR="0091699F" w:rsidRPr="008D2AF1">
        <w:rPr>
          <w:color w:val="000000"/>
        </w:rPr>
        <w:t>extent to</w:t>
      </w:r>
      <w:r w:rsidR="00DC4A52" w:rsidRPr="008D2AF1">
        <w:rPr>
          <w:color w:val="000000"/>
        </w:rPr>
        <w:t xml:space="preserve"> which biologically relevant variation in nutrient availability contributes to</w:t>
      </w:r>
      <w:r w:rsidR="00170FF2" w:rsidRPr="008D2AF1">
        <w:rPr>
          <w:color w:val="000000"/>
        </w:rPr>
        <w:t xml:space="preserve"> </w:t>
      </w:r>
      <w:r w:rsidR="00AC12DC" w:rsidRPr="008D2AF1">
        <w:rPr>
          <w:color w:val="000000"/>
        </w:rPr>
        <w:t xml:space="preserve">heterogeneity in primary productivity </w:t>
      </w:r>
      <w:r w:rsidR="00DC4A52" w:rsidRPr="008D2AF1">
        <w:rPr>
          <w:color w:val="000000"/>
        </w:rPr>
        <w:t>remains an active area of research</w:t>
      </w:r>
      <w:r w:rsidR="00375CD0" w:rsidRPr="008D2AF1">
        <w:rPr>
          <w:color w:val="000000"/>
        </w:rPr>
        <w:t xml:space="preserve"> </w:t>
      </w:r>
      <w:r w:rsidR="00375CD0" w:rsidRPr="008D2AF1">
        <w:rPr>
          <w:color w:val="000000"/>
        </w:rPr>
        <w:fldChar w:fldCharType="begin"/>
      </w:r>
      <w:r w:rsidR="00B87C81" w:rsidRPr="008D2AF1">
        <w:rPr>
          <w:color w:val="000000"/>
        </w:rPr>
        <w:instrText xml:space="preserve"> ADDIN ZOTERO_ITEM CSL_CITATION {"citationID":"IlEScQOi","properties":{"formattedCitation":"(Allgeier et al. 2017)","plainCitation":"(Allgeier et al. 2017)","noteIndex":0},"citationItems":[{"id":1353,"uris":["http://zotero.org/users/local/idKDtb7T/items/MX8X9VD8"],"itemData":{"id":1353,"type":"article-journal","abstract":"Humans have drastically altered the abundance of animals in marine ecosystems via exploitation. Reduced abundance can destabilize food webs, leading to cascading indirect effects that dramatically reorganize community structure and shift ecosystem function. However, the additional implications of these top-down changes for biogeochemical cycles via consumer-mediated nutrient dynamics (CND) are often overlooked in marine systems, particularly in coastal areas. Here, we review research that underscores the importance of this bottom-up control at local, regional, and global scales in coastal marine ecosystems, and the potential implications of anthropogenic change to fundamentally alter these processes. We focus attention on the two primary ways consumers affect nutrient dynamics, with emphasis on implications for the nutrient capacity of ecosystems: (1) the storage and retention of nutrients in biomass, and (2) the supply of nutrients via excretion and egestion. Nutrient storage in consumer biomass may be especially important in many marine ecosystems because consumers, as opposed to producers, often dominate organismal biomass. As for nutrient supply, we emphasize how consumers enhance primary production through both press and pulse dynamics. Looking forward, we explore the importance of CDN for improving theory (e.g., ecological stoichiometry, metabolic theory, and biodiversity–ecosystem function relationships), all in the context of global environmental change. Increasing research focus on CND will likely transform our perspectives on how consumers affect the functioning of marine ecosystems.","container-title":"Global Change Biology","DOI":"10.1111/gcb.13625","ISSN":"1365-2486","issue":"6","journalAbbreviation":"Glob Change Biol","language":"en","note":"_eprint: https://onlinelibrary.wiley.com/doi/pdf/10.1111/gcb.13625","page":"2166-2178","source":"Wiley Online Library","title":"Animal pee in the sea: consumer-mediated nutrient dynamics in the world's changing oceans","title-short":"Animal pee in the sea","volume":"23","author":[{"family":"Allgeier","given":"Jacob E."},{"family":"Burkepile","given":"Deron E."},{"family":"Layman","given":"Craig A."}],"issued":{"date-parts":[["2017"]]}}}],"schema":"https://github.com/citation-style-language/schema/raw/master/csl-citation.json"} </w:instrText>
      </w:r>
      <w:r w:rsidR="00375CD0" w:rsidRPr="008D2AF1">
        <w:rPr>
          <w:color w:val="000000"/>
        </w:rPr>
        <w:fldChar w:fldCharType="separate"/>
      </w:r>
      <w:r w:rsidR="00B87C81" w:rsidRPr="008D2AF1">
        <w:rPr>
          <w:noProof/>
          <w:color w:val="000000"/>
        </w:rPr>
        <w:t>(Allgeier et al. 2017)</w:t>
      </w:r>
      <w:r w:rsidR="00375CD0" w:rsidRPr="008D2AF1">
        <w:rPr>
          <w:color w:val="000000"/>
        </w:rPr>
        <w:fldChar w:fldCharType="end"/>
      </w:r>
      <w:r w:rsidR="00375CD0" w:rsidRPr="008D2AF1">
        <w:rPr>
          <w:color w:val="000000"/>
        </w:rPr>
        <w:t>.</w:t>
      </w:r>
    </w:p>
    <w:p w14:paraId="0023B6D6" w14:textId="0EBAC8F5" w:rsidR="00676581" w:rsidRPr="008D2AF1" w:rsidRDefault="004317DC" w:rsidP="00C40F8D">
      <w:pPr>
        <w:pBdr>
          <w:top w:val="nil"/>
          <w:left w:val="nil"/>
          <w:bottom w:val="nil"/>
          <w:right w:val="nil"/>
          <w:between w:val="nil"/>
        </w:pBdr>
        <w:spacing w:line="480" w:lineRule="auto"/>
        <w:rPr>
          <w:color w:val="000000"/>
        </w:rPr>
      </w:pPr>
      <w:r w:rsidRPr="008D2AF1">
        <w:rPr>
          <w:color w:val="000000"/>
        </w:rPr>
        <w:tab/>
      </w:r>
      <w:r w:rsidR="007D71C9" w:rsidRPr="008D2AF1">
        <w:rPr>
          <w:color w:val="000000"/>
        </w:rPr>
        <w:t xml:space="preserve">Heterogeneity in consumer habitat use </w:t>
      </w:r>
      <w:r w:rsidR="00DA5006" w:rsidRPr="008D2AF1">
        <w:rPr>
          <w:color w:val="000000"/>
        </w:rPr>
        <w:t>greatly influences</w:t>
      </w:r>
      <w:r w:rsidR="007D71C9" w:rsidRPr="008D2AF1">
        <w:rPr>
          <w:color w:val="000000"/>
        </w:rPr>
        <w:t xml:space="preserve"> spatial and temporal variation in </w:t>
      </w:r>
      <w:r w:rsidR="00F64AEB" w:rsidRPr="008D2AF1">
        <w:rPr>
          <w:color w:val="000000"/>
        </w:rPr>
        <w:t xml:space="preserve">nutrients supplied by animal </w:t>
      </w:r>
      <w:r w:rsidR="003D17AC" w:rsidRPr="008D2AF1">
        <w:rPr>
          <w:color w:val="000000"/>
        </w:rPr>
        <w:t>waste</w:t>
      </w:r>
      <w:r w:rsidR="00B16FBC" w:rsidRPr="008D2AF1">
        <w:rPr>
          <w:color w:val="000000"/>
        </w:rPr>
        <w:t xml:space="preserve"> </w:t>
      </w:r>
      <w:r w:rsidR="00565A8B" w:rsidRPr="008D2AF1">
        <w:rPr>
          <w:color w:val="000000"/>
        </w:rPr>
        <w:fldChar w:fldCharType="begin"/>
      </w:r>
      <w:r w:rsidR="001D6E00" w:rsidRPr="008D2AF1">
        <w:rPr>
          <w:color w:val="000000"/>
        </w:rPr>
        <w:instrText xml:space="preserve"> ADDIN ZOTERO_ITEM CSL_CITATION {"citationID":"G2mjea3y","properties":{"formattedCitation":"(Uthicke 2001; Roman and McCarthy 2010; Benkwitt et al. 2019)","plainCitation":"(Uthicke 2001; Roman and McCarthy 2010; Benkwitt et al. 2019)","noteIndex":0},"citationItems":[{"id":1791,"uris":["http://zotero.org/users/local/idKDtb7T/items/6WSKZ5HX"],"itemData":{"id":1791,"type":"article-journal","abstract":"Cross-ecosystem nutrient subsidies play a key role in the structure and dynamics of recipient communities, but human activities are disrupting these links. Because nutrient subsidies may also enhance community stability, the effects of losing these inputs may be exacerbated in the face of increasing climate-related disturbances. Nutrients from seabirds nesting on oceanic islands enhance the productivity and functioning of adjacent coral reefs, but it is unknown whether these subsidies affect the response of coral reefs to mass bleaching events or whether the benefits of these nutrients persist following bleaching. To answer these questions, we surveyed benthic organisms and fishes around islands with seabirds and nearby islands without seabirds due to the presence of invasive rats. Surveys were conducted in the Chagos Archipelago, Indian Ocean, immediately before the 2015–2016 mass bleaching event and, in 2018, two years following the bleaching event. Regardless of the presence of seabirds, relative coral cover declined by 32%. However, there was a post-bleaching shift in benthic community structure around islands with seabirds, which did not occur around islands with invasive rats, characterized by increases in two types of calcareous algae (crustose coralline algae [CCA] and Halimeda spp.). All feeding groups of fishes were positively affected by seabirds, but only herbivores and piscivores were unaffected by the bleaching event and sustained the greatest difference in biomass between islands with seabirds versus those with invasive rats. By contrast, corallivores and planktivores, both of which are coral-dependent, experienced the greatest losses following bleaching. Even though seabird nutrients did not enhance community-wide resistance to bleaching, they may still promote recovery of these reefs through their positive influence on CCA and herbivorous fishes. More broadly, the maintenance of nutrient subsidies, via strategies including eradication of invasive predators, may be important in shaping the response of ecological communities to global climate change.","container-title":"Global Change Biology","DOI":"https://doi.org/10.1111/gcb.14643","ISSN":"1365-2486","issue":"8","journalAbbreviation":"Glob Change Biol","language":"en","note":"_eprint: https://onlinelibrary.wiley.com/doi/pdf/10.1111/gcb.14643","page":"2619-2632","source":"Wiley Online Library","title":"Seabird nutrient subsidies alter patterns of algal abundance and fish biomass on coral reefs following a bleaching event","volume":"25","author":[{"family":"Benkwitt","given":"Cassandra E."},{"family":"Wilson","given":"Shaun K."},{"family":"Graham","given":"Nicholas A. J."}],"issued":{"date-parts":[["2019"]]}}},{"id":1520,"uris":["http://zotero.org/users/local/idKDtb7T/items/M2D656GH"],"itemData":{"id":1520,"type":"article-journal","abstract":"It is well known that microbes, zooplankton, and fish are important sources of recycled nitrogen in coastal waters, yet marine mammals have largely been ignored or dismissed in this cycle. Using field measurements and population data, we find that marine mammals can enhance primary productivity in their feeding areas by concentrating nitrogen near the surface through the release of flocculent fecal plumes. Whales and seals may be responsible for replenishing 2.36104 metric tons of N per year in the Gulf of Maine’s euphotic zone, more than the input of all rivers combined. This upward ‘‘whale pump’’ played a much larger role before commercial harvest, when marine mammal recycling of nitrogen was likely more than three times atmospheric N input. Even with reduced populations, marine mammals provide an important ecosystem service by sustaining productivity in regions where they occur in high densities.","container-title":"PLoS ONE","DOI":"10.1371/journal.pone.0013255","ISSN":"1932-6203","issue":"10","language":"en","page":"e13255","source":"Crossref","title":"The whale pump: Marine mammals enhance primary productivity in a coastal basin","title-short":"The Whale Pump","volume":"5","author":[{"family":"Roman","given":"Joe"},{"family":"McCarthy","given":"James J."}],"editor":[{"family":"Roopnarine","given":"Peter"}],"issued":{"date-parts":[["2010",10,11]]}}},{"id":1536,"uris":["http://zotero.org/users/local/idKDtb7T/items/LA97CR4E"],"itemData":{"id":1536,"type":"article-journal","abstract":"To investigate quantity and quality of nutrients regenerated by sediment feeding holothurians excretion experiments were conducted with the common species Holothuria atra and Stichopus chloronotus on the Great Barrier Reef (GBR). These experiments were supplemented with measurements of ammonium concentrations behind holothurians in situ, and in the respiratory trees of the animals. For both H. atra and S. chloronotus, ammonium is the only important N-excretion product. Ammonium excretion rates were higher in the latter species and they were higher in summer than in winter for both species. Small amounts of phosphate were also released by both holothurian species. Area-specific nitrogen (0.52–5.35 mg m−2 day−1) and phosphorus (0.01–0.47 mg m−2 day−1) regeneration rates of the holothurians were in a similar range as previously reported nutrient fluxes on coral reefs. Ammonium excretion rates were reduced in products of asexual reproduction (transverse fission) of S. chloronotus, but not in those of H. atra. The fact that anterior sections of both species (which do not have respiratory trees) have normal (H. atra) or only slightly reduced (S. chloronotus) excretion rates, indicates that intact organisms also excrete ammonium through the bodywall. Compared to ambient levels in the water column, ammonium concentrations were higher in the respiratory trees (8–15 μM elevation) and directly behind (1.3–2.4 μM elevation) holothurians when water expulsions through the anus occur. Ammonium excretion through the bodywall in direct contact with benthic microalgae and elevated levels in the respiratory water ejected in close proximity to the sediment are suggested as important mechanisms to retain nutrients in the benthic recycling system.","container-title":"Journal of Experimental Marine Biology and Ecology","DOI":"10.1016/S0022-0981(01)00329-X","ISSN":"0022-0981","issue":"2","journalAbbreviation":"J. Exp. Mar. Biol. Ecol.","language":"en","page":"153-170","source":"ScienceDirect","title":"Nutrient regeneration by abundant coral reef holothurians","volume":"265","author":[{"family":"Uthicke","given":"Sven"}],"issued":{"date-parts":[["2001",11,15]]}}}],"schema":"https://github.com/citation-style-language/schema/raw/master/csl-citation.json"} </w:instrText>
      </w:r>
      <w:r w:rsidR="00565A8B" w:rsidRPr="008D2AF1">
        <w:rPr>
          <w:color w:val="000000"/>
        </w:rPr>
        <w:fldChar w:fldCharType="separate"/>
      </w:r>
      <w:r w:rsidR="00B87C81" w:rsidRPr="008D2AF1">
        <w:rPr>
          <w:noProof/>
          <w:color w:val="000000"/>
        </w:rPr>
        <w:t>(Uthicke 2001; Roman and McCarthy 2010; Benkwitt et al. 2019)</w:t>
      </w:r>
      <w:r w:rsidR="00565A8B" w:rsidRPr="008D2AF1">
        <w:rPr>
          <w:color w:val="000000"/>
        </w:rPr>
        <w:fldChar w:fldCharType="end"/>
      </w:r>
      <w:r w:rsidR="00F92DAE" w:rsidRPr="008D2AF1">
        <w:rPr>
          <w:color w:val="000000"/>
        </w:rPr>
        <w:t>. For example, tropical</w:t>
      </w:r>
      <w:r w:rsidRPr="008D2AF1">
        <w:rPr>
          <w:color w:val="000000"/>
        </w:rPr>
        <w:t xml:space="preserve"> </w:t>
      </w:r>
      <w:r w:rsidR="00F92DAE" w:rsidRPr="008D2AF1">
        <w:rPr>
          <w:color w:val="000000"/>
        </w:rPr>
        <w:t>coral</w:t>
      </w:r>
      <w:r w:rsidRPr="008D2AF1">
        <w:rPr>
          <w:color w:val="000000"/>
        </w:rPr>
        <w:t xml:space="preserve"> reefs provide habitat, shelter, and food sources </w:t>
      </w:r>
      <w:r w:rsidR="00F86B25" w:rsidRPr="008D2AF1">
        <w:rPr>
          <w:color w:val="000000"/>
        </w:rPr>
        <w:t xml:space="preserve">that </w:t>
      </w:r>
      <w:r w:rsidRPr="008D2AF1">
        <w:rPr>
          <w:color w:val="000000"/>
        </w:rPr>
        <w:t xml:space="preserve">attract dense aggregations of </w:t>
      </w:r>
      <w:r w:rsidR="003D17AC" w:rsidRPr="008D2AF1">
        <w:rPr>
          <w:color w:val="000000"/>
        </w:rPr>
        <w:t xml:space="preserve">vertebrate and invertebrate </w:t>
      </w:r>
      <w:r w:rsidRPr="008D2AF1">
        <w:rPr>
          <w:color w:val="000000"/>
        </w:rPr>
        <w:t xml:space="preserve">consumers </w:t>
      </w:r>
      <w:r w:rsidR="00AF1C1D" w:rsidRPr="008D2AF1">
        <w:rPr>
          <w:color w:val="000000"/>
        </w:rPr>
        <w:t xml:space="preserve">which </w:t>
      </w:r>
      <w:r w:rsidRPr="008D2AF1">
        <w:rPr>
          <w:color w:val="000000"/>
        </w:rPr>
        <w:t>regenerate</w:t>
      </w:r>
      <w:r w:rsidR="009500AF" w:rsidRPr="008D2AF1">
        <w:rPr>
          <w:color w:val="000000"/>
        </w:rPr>
        <w:t xml:space="preserve"> </w:t>
      </w:r>
      <w:r w:rsidRPr="008D2AF1">
        <w:rPr>
          <w:color w:val="000000"/>
        </w:rPr>
        <w:t>nutrients</w:t>
      </w:r>
      <w:r w:rsidR="00EC101B" w:rsidRPr="008D2AF1">
        <w:rPr>
          <w:color w:val="000000"/>
        </w:rPr>
        <w:t xml:space="preserve"> </w:t>
      </w:r>
      <w:r w:rsidR="00EC101B" w:rsidRPr="008D2AF1">
        <w:rPr>
          <w:color w:val="000000"/>
        </w:rPr>
        <w:fldChar w:fldCharType="begin"/>
      </w:r>
      <w:r w:rsidR="00B87C81" w:rsidRPr="008D2AF1">
        <w:rPr>
          <w:color w:val="000000"/>
        </w:rPr>
        <w:instrText xml:space="preserve"> ADDIN ZOTERO_ITEM CSL_CITATION {"citationID":"qWzCKqnx","properties":{"formattedCitation":"(Archer et al. 2015; Shantz et al. 2015)","plainCitation":"(Archer et al. 2015; Shantz et al. 2015)","noteIndex":0},"citationItems":[{"id":1571,"uris":["http://zotero.org/users/local/idKDtb7T/items/7VECCZL7"],"itemData":{"id":1571,"type":"article-journal","container-title":"Coral Reefs","DOI":"10.1007/s00338-014-1208-4","ISSN":"0722-4028, 1432-0975","issue":"1","language":"en","page":"19-23","source":"Crossref","title":"Hot moments in spawning aggregations: implications for ecosystem-scale nutrient cycling","title-short":"Hot moments in spawning aggregations","volume":"34","author":[{"family":"Archer","given":"Stephanie K."},{"family":"Allgeier","given":"Jacob E."},{"family":"Semmens","given":"Brice X."},{"family":"Heppell","given":"Scott A."},{"family":"Pattengill-Semmens","given":"Christy V."},{"family":"Rosemond","given":"Amy D."},{"family":"Bush","given":"Phillippe G."},{"family":"McCoy","given":"Croy M."},{"family":"Johnson","given":"Bradley C."},{"family":"Layman","given":"Craig A."}],"issued":{"date-parts":[["2015",3]]}}},{"id":1365,"uris":["http://zotero.org/users/local/idKDtb7T/items/P3HIB4GN"],"itemData":{"id":1365,"type":"article-journal","abstract":"Animal-derived nutrients play an important role in structuring nutrient regimes within and between ecosystems. When animals undergo repetitive, aggregating behavior through time, they can create nutrient hotspots where rates of biogeochemical activity are higher than those found in the surrounding environment. In turn, these hotspots can influence ecosystem processes and community structure. We examined the potential for reef fishes from the family Haemulidae (grunts) to create nutrient hotspots and the potential impact of these hotspots on reef communities. To do so, we tracked the schooling locations of diurnally migrating grunts, which shelter at reef sites during the day but forage off reef each night, and measured the impact of these fish schools on benthic communities. We found that grunt schools showed a high degree of site fidelity, repeatedly returning to the same coral heads. These aggregations created nutrient hotspots around coral heads where nitrogen and phosphorus delivery was roughly 10 and 7 times the respective rates of delivery to structurally similar sites that lacked schools of these fishes. In turn, grazing rates of herbivorous fishes at grunt-derived hotspots were approximately 3 times those of sites where grunts were rare. These differences in nutrient delivery and grazing led to distinct benthic communities with higher cover of crustose coralline algae and less total algal abundance at grunt aggregation sites. Importantly, coral growth was roughly 1.5 times greater at grunt hotspots, likely due to the important nutrient subsidy. Our results suggest that schooling reef fish and their nutrient subsidies play an important role in mediating community structure on coral reefs and that overfishing may have important negative consequences on ecosystem functions. As such, management strategies must consider mesopredatory fishes in addition to current protection often offered to herbivores and top-tier predators. Furthermore, our results suggest that restoration strategies may benefit from focusing on providing structure for aggregating fishes on reefs with low topographic complexity or focusing the restoration of nursery raised corals around existing nutrient hotspots.","container-title":"Ecological Applications","DOI":"10.1890/14-2209.1","ISSN":"1939-5582","issue":"8","journalAbbreviation":"Ecol Appl","language":"en","license":"© 2015 by the Ecological Society of America","note":"_eprint: https://onlinelibrary.wiley.com/doi/pdf/10.1890/14-2209.1","page":"2142-2152","source":"Wiley Online Library","title":"Fish-derived nutrient hotspots shape coral reef benthic communities","volume":"25","author":[{"family":"Shantz","given":"Andrew A."},{"family":"Ladd","given":"Mark C."},{"family":"Schrack","given":"Elizabeth"},{"family":"Burkepile","given":"Deron E."}],"issued":{"date-parts":[["2015"]]}}}],"schema":"https://github.com/citation-style-language/schema/raw/master/csl-citation.json"} </w:instrText>
      </w:r>
      <w:r w:rsidR="00EC101B" w:rsidRPr="008D2AF1">
        <w:rPr>
          <w:color w:val="000000"/>
        </w:rPr>
        <w:fldChar w:fldCharType="separate"/>
      </w:r>
      <w:r w:rsidR="00B87C81" w:rsidRPr="008D2AF1">
        <w:rPr>
          <w:noProof/>
          <w:color w:val="000000"/>
        </w:rPr>
        <w:t>(Archer et al. 2015; Shantz et al. 2015)</w:t>
      </w:r>
      <w:r w:rsidR="00EC101B" w:rsidRPr="008D2AF1">
        <w:rPr>
          <w:color w:val="000000"/>
        </w:rPr>
        <w:fldChar w:fldCharType="end"/>
      </w:r>
      <w:r w:rsidR="00EC101B" w:rsidRPr="008D2AF1">
        <w:rPr>
          <w:color w:val="000000"/>
        </w:rPr>
        <w:t xml:space="preserve">. </w:t>
      </w:r>
      <w:r w:rsidR="0002013E" w:rsidRPr="008D2AF1">
        <w:rPr>
          <w:color w:val="000000"/>
        </w:rPr>
        <w:t xml:space="preserve">On a </w:t>
      </w:r>
      <w:r w:rsidR="009E7833" w:rsidRPr="008D2AF1">
        <w:rPr>
          <w:color w:val="000000"/>
        </w:rPr>
        <w:t>meso</w:t>
      </w:r>
      <w:ins w:id="15" w:author="Isabelle Cote" w:date="2025-08-12T13:22:00Z">
        <w:r w:rsidR="005B5275" w:rsidRPr="008D2AF1">
          <w:rPr>
            <w:color w:val="000000"/>
          </w:rPr>
          <w:t>-</w:t>
        </w:r>
      </w:ins>
      <w:del w:id="16" w:author="Isabelle Cote" w:date="2025-08-12T13:22:00Z">
        <w:r w:rsidR="0002013E" w:rsidRPr="008D2AF1" w:rsidDel="005B5275">
          <w:rPr>
            <w:color w:val="000000"/>
          </w:rPr>
          <w:delText xml:space="preserve"> </w:delText>
        </w:r>
      </w:del>
      <w:r w:rsidR="0002013E" w:rsidRPr="008D2AF1">
        <w:rPr>
          <w:color w:val="000000"/>
        </w:rPr>
        <w:t>scale</w:t>
      </w:r>
      <w:ins w:id="17" w:author="Isabelle Cote" w:date="2025-08-12T13:20:00Z">
        <w:r w:rsidR="005B5275" w:rsidRPr="008D2AF1">
          <w:rPr>
            <w:color w:val="000000"/>
          </w:rPr>
          <w:t xml:space="preserve"> (</w:t>
        </w:r>
      </w:ins>
      <w:ins w:id="18" w:author="Isabelle Cote" w:date="2025-08-12T15:37:00Z">
        <w:r w:rsidR="009E5BC2" w:rsidRPr="008D2AF1">
          <w:rPr>
            <w:color w:val="000000"/>
          </w:rPr>
          <w:t xml:space="preserve">i.e., </w:t>
        </w:r>
      </w:ins>
      <w:ins w:id="19" w:author="Isabelle Cote" w:date="2025-08-12T13:20:00Z">
        <w:r w:rsidR="005B5275" w:rsidRPr="008D2AF1">
          <w:rPr>
            <w:color w:val="000000"/>
          </w:rPr>
          <w:t xml:space="preserve">10 to 100 km; </w:t>
        </w:r>
        <w:r w:rsidR="005B5275" w:rsidRPr="008D2AF1">
          <w:rPr>
            <w:color w:val="000000"/>
          </w:rPr>
          <w:fldChar w:fldCharType="begin"/>
        </w:r>
        <w:r w:rsidR="005B5275" w:rsidRPr="008D2AF1">
          <w:rPr>
            <w:color w:val="000000"/>
          </w:rPr>
          <w:instrText xml:space="preserve"> ADDIN ZOTERO_ITEM CSL_CITATION {"citationID":"jDTmrO5P","properties":{"formattedCitation":"(Broitman et al., 2001)","plainCitation":"(Broitman et al., 2001)","dontUpdate":true,"noteIndex":0},"citationItems":[{"id":4537,"uris":["http://zotero.org/users/local/idKDtb7T/items/54M32NN5"],"itemData":{"id":4537,"type":"article-journal","abstract":"We conducted field surveys of rocky intertidal communities at 18 sites distributed between 29°S and 36°S on the coast of central Chile in order to document broad patterns of functional and trophic group abundance and evaluate their association\nwith oceanographic features. Results showed that the main sessile components of the landscape throughout the region were kelps (16%) and crustose algae (48%) in the low intertidal zone, while mussels beds (30%) and corticated algae (32%) dominated the\nmid-intertidal zone. Geographic trends in abundance across the entire region varied from no clear regional patterns for some groups (e.g. barnacles), to smooth gradients increasing or decreasing toward higher latitudes for others (kelps and ephemeral\nalgae) and to an abrupt switch from dominant to scarce northward of 32°S in 1 group (mussels). Significant among-site negative correlations were detected between the abundances of most algal functional groups and between mussels and barnacles. Herbivore\ndensity was negatively correlated with kelp and corticated algal cover, and positively correlated with crustose algal abundance. These correlations reinforce the notion that local biological interactions can partially account for the among-site\nvariability in functional group abundance. We assessed the influence of mesoscale oceanographic features through satellite image analyses, by classifying the study sites as either strongly or weakly influenced by coastal upwelling. At sites strongly\ninfluenced by upwelling, we found significantly higher cover of kelps in the low intertidal zone and of corticated algae in the mid-intertidal zone. Cover of ephemeral algae in the mid-intertidal zone was significantly lower at sites strongly affected by\nupwelling. Contrary to predictions of bottom-up community regulation models, we found no significant differences in abundance of sessile filter feeders (mussels or barnacles), herbivores or carnivores. A significant proportion of the regional variation in\nabundance in some of the most abundant functional groups within each tidal level was associated with the latitudinal gradient in annual mean sea surface temperature (SST). We detected a significant correlation between SST and the abundance of kelps and\ncrustose algae in the low intertidal zone, and mussels and ephemeral algae in the mid-intertidal zone. The abrupt change in the abundance of mussels in the mid-intertidal zone at about 32°S may indicate a similarly abrupt change in biological or\nenvironmental conditions. Lack of significant correlation between the abundance of mussels and other functional groups suggests that biological interactions may not be responsible for this geographic discontinuity. We suggest that oceanography may be\nlargely involved in the geographic variability detected in patterns of community structure. Recent remote sensing studies documenting oceanographic discontinuities around the 32°S zone support our suggestion. Our results highlight the need for further\nexperimental and oceanographic studies in areas where strong biophysical gradients are observed. Such areas may well reflect the existence of steep oceanographic gradients sensitive to large-scale environmental forcing.","container-title":"Marine Ecology Progress Series","DOI":"10.3354/meps224021","ISSN":"0171-8630, 1616-1599","journalAbbreviation":"Mar. Ecol. Prog. Ser.","language":"en","page":"21-34","source":"www.int-res.com","title":"Geographic variation of southeastern Pacific intertidal communities","volume":"224","author":[{"family":"Broitman","given":"Bernardo R."},{"family":"Navarrete","given":"Sergio A."},{"family":"Smith","given":"Franz"},{"family":"Gaines","given":"Steven D."}],"issued":{"date-parts":[["2001",12,18]]}}}],"schema":"https://github.com/citation-style-language/schema/raw/master/csl-citation.json"} </w:instrText>
        </w:r>
        <w:r w:rsidR="005B5275" w:rsidRPr="008D2AF1">
          <w:rPr>
            <w:color w:val="000000"/>
          </w:rPr>
          <w:fldChar w:fldCharType="separate"/>
        </w:r>
        <w:r w:rsidR="005B5275" w:rsidRPr="008D2AF1">
          <w:rPr>
            <w:noProof/>
            <w:color w:val="000000"/>
          </w:rPr>
          <w:t>Broitman et al., 2001)</w:t>
        </w:r>
        <w:r w:rsidR="005B5275" w:rsidRPr="008D2AF1">
          <w:rPr>
            <w:color w:val="000000"/>
          </w:rPr>
          <w:fldChar w:fldCharType="end"/>
        </w:r>
      </w:ins>
      <w:r w:rsidR="0002013E" w:rsidRPr="008D2AF1">
        <w:rPr>
          <w:color w:val="000000"/>
        </w:rPr>
        <w:t xml:space="preserve">, </w:t>
      </w:r>
      <w:r w:rsidR="00761A9D" w:rsidRPr="008D2AF1">
        <w:rPr>
          <w:color w:val="000000"/>
        </w:rPr>
        <w:t xml:space="preserve">productivity increases with proximity to </w:t>
      </w:r>
      <w:r w:rsidR="0002013E" w:rsidRPr="008D2AF1">
        <w:rPr>
          <w:color w:val="000000"/>
        </w:rPr>
        <w:t>reefs with high densities of fishes</w:t>
      </w:r>
      <w:r w:rsidR="00761A9D" w:rsidRPr="008D2AF1">
        <w:rPr>
          <w:color w:val="000000"/>
        </w:rPr>
        <w:t xml:space="preserve"> </w:t>
      </w:r>
      <w:r w:rsidR="00761A9D" w:rsidRPr="008D2AF1">
        <w:rPr>
          <w:color w:val="000000"/>
        </w:rPr>
        <w:fldChar w:fldCharType="begin"/>
      </w:r>
      <w:r w:rsidR="00B87C81" w:rsidRPr="008D2AF1">
        <w:rPr>
          <w:color w:val="000000"/>
        </w:rPr>
        <w:instrText xml:space="preserve"> ADDIN ZOTERO_ITEM CSL_CITATION {"citationID":"muX18fnT","properties":{"formattedCitation":"(Layman et al. 2016)","plainCitation":"(Layman et al. 2016)","noteIndex":0},"citationItems":[{"id":1783,"uris":["http://zotero.org/users/local/idKDtb7T/items/JCQKY2HW"],"itemData":{"id":1783,"type":"article-journal","container-title":"Ecological Engineering","DOI":"10.1016/j.ecoleng.2016.06.109","ISSN":"09258574","journalAbbreviation":"Ecol Eng","language":"en","page":"574-579","source":"DOI.org (Crossref)","title":"Mechanistic evidence of enhanced production on artificial reefs: A case study in a Bahamian seagrass ecosystem","title-short":"Mechanistic evidence of enhanced production on artificial reefs","volume":"95","author":[{"family":"Layman","given":"Craig A."},{"family":"Allgeier","given":"Jacob E."},{"family":"Montaña","given":"Carmen G."}],"issued":{"date-parts":[["2016",10]]}}}],"schema":"https://github.com/citation-style-language/schema/raw/master/csl-citation.json"} </w:instrText>
      </w:r>
      <w:r w:rsidR="00761A9D" w:rsidRPr="008D2AF1">
        <w:rPr>
          <w:color w:val="000000"/>
        </w:rPr>
        <w:fldChar w:fldCharType="separate"/>
      </w:r>
      <w:r w:rsidR="00B87C81" w:rsidRPr="008D2AF1">
        <w:rPr>
          <w:noProof/>
          <w:color w:val="000000"/>
        </w:rPr>
        <w:t>(Layman et al. 2016)</w:t>
      </w:r>
      <w:r w:rsidR="00761A9D" w:rsidRPr="008D2AF1">
        <w:rPr>
          <w:color w:val="000000"/>
        </w:rPr>
        <w:fldChar w:fldCharType="end"/>
      </w:r>
      <w:r w:rsidR="00761A9D" w:rsidRPr="008D2AF1">
        <w:rPr>
          <w:color w:val="000000"/>
        </w:rPr>
        <w:t xml:space="preserve">, </w:t>
      </w:r>
      <w:r w:rsidR="00761A9D" w:rsidRPr="008D2AF1">
        <w:rPr>
          <w:color w:val="000000"/>
        </w:rPr>
        <w:lastRenderedPageBreak/>
        <w:t>while on a</w:t>
      </w:r>
      <w:r w:rsidR="009E7833" w:rsidRPr="008D2AF1">
        <w:rPr>
          <w:color w:val="000000"/>
        </w:rPr>
        <w:t xml:space="preserve"> </w:t>
      </w:r>
      <w:r w:rsidR="005A6DC6" w:rsidRPr="008D2AF1">
        <w:rPr>
          <w:color w:val="000000"/>
        </w:rPr>
        <w:t>fine</w:t>
      </w:r>
      <w:r w:rsidR="00761A9D" w:rsidRPr="008D2AF1">
        <w:rPr>
          <w:color w:val="000000"/>
        </w:rPr>
        <w:t xml:space="preserve"> scale, </w:t>
      </w:r>
      <w:r w:rsidR="005110F5" w:rsidRPr="008D2AF1">
        <w:rPr>
          <w:color w:val="000000"/>
        </w:rPr>
        <w:t>s</w:t>
      </w:r>
      <w:r w:rsidR="006C4A83" w:rsidRPr="008D2AF1">
        <w:rPr>
          <w:color w:val="000000"/>
        </w:rPr>
        <w:t>heltering schools of fish increase nitrogen concentrations around</w:t>
      </w:r>
      <w:r w:rsidR="00F92DAE" w:rsidRPr="008D2AF1">
        <w:rPr>
          <w:color w:val="000000"/>
        </w:rPr>
        <w:t xml:space="preserve"> individual heads of coral</w:t>
      </w:r>
      <w:r w:rsidR="006C4A83" w:rsidRPr="008D2AF1">
        <w:rPr>
          <w:color w:val="000000"/>
        </w:rPr>
        <w:t>s</w:t>
      </w:r>
      <w:r w:rsidR="00F92DAE" w:rsidRPr="008D2AF1">
        <w:rPr>
          <w:color w:val="000000"/>
        </w:rPr>
        <w:t xml:space="preserve"> </w:t>
      </w:r>
      <w:r w:rsidR="006C4A83" w:rsidRPr="008D2AF1">
        <w:rPr>
          <w:color w:val="000000"/>
        </w:rPr>
        <w:t>relative to neighboring un</w:t>
      </w:r>
      <w:r w:rsidR="00F92DAE" w:rsidRPr="008D2AF1">
        <w:rPr>
          <w:color w:val="000000"/>
        </w:rPr>
        <w:t xml:space="preserve">inhabited </w:t>
      </w:r>
      <w:r w:rsidR="006C4A83" w:rsidRPr="008D2AF1">
        <w:rPr>
          <w:color w:val="000000"/>
        </w:rPr>
        <w:t xml:space="preserve">corals </w:t>
      </w:r>
      <w:r w:rsidR="00DF4B83" w:rsidRPr="008D2AF1">
        <w:rPr>
          <w:color w:val="000000"/>
        </w:rPr>
        <w:fldChar w:fldCharType="begin"/>
      </w:r>
      <w:r w:rsidR="00B87C81" w:rsidRPr="008D2AF1">
        <w:rPr>
          <w:color w:val="000000"/>
        </w:rPr>
        <w:instrText xml:space="preserve"> ADDIN ZOTERO_ITEM CSL_CITATION {"citationID":"KnHtRCLZ","properties":{"formattedCitation":"(Holbrook et al. 2008)","plainCitation":"(Holbrook et al. 2008)","noteIndex":0},"citationItems":[{"id":1505,"uris":["http://zotero.org/users/local/idKDtb7T/items/QZU4PKDJ"],"itemData":{"id":1505,"type":"article-journal","abstract":"Stony corals are the foundation species of tropical reefs, and their structures can harbor a diverse range of mutualist taxa that can confer important benefits, including provision of nutrients. Prominent among the associates of branching coral in the genus Pocillopora are groups of zooplanktivorous damselfishes that take refuge in the coral to avoid their predators. In field and laboratory experiments, we explored the effects of colonies of resident damselfishes on growth of their host corals. Laboratory studies revealed a positive relationship between biomass of fish and output of ammonium. In the field, levels of ammonium were significantly elevated in the water surrounding the branches of Pocillopora occupied by colonies of damselfish, particularly in time periods following active feeding by the fish. Experimental manipulation of the presence of fish on host corals during a month-long field experiment revealed that corals hosting fish grew significantly more than those that lacked fish, and coral growth was positively correlated with the biomass of resident fish. The Pocillopora colonies in the field experiment varied in the degree of openness of their branching structure, and dye studies indicated that this affected their ability to retain waterborne nutrients. Together with biomass of resident fish, colony openness explained 76% of the variation in coral growth rate during the experiment. Corals can exhibit considerable morphological variability, and mutualistic fish respond to colony architecture during habitat selection, with some species preferring more open-branched forms. This makes it likely that corals may face tradeoffs in attracting resident fish and in retaining the nutrients they provide.","container-title":"Marine Biology","DOI":"10.1007/s00227-008-1051-7","ISSN":"1432-1793","issue":"5","journalAbbreviation":"Mar Biol","language":"en","page":"521-530","source":"Springer Link","title":"Effects of sheltering fish on growth of their host corals","volume":"155","author":[{"family":"Holbrook","given":"Sally J."},{"family":"Brooks","given":"Andrew J."},{"family":"Schmitt","given":"Russell J."},{"family":"Stewart","given":"Hannah L."}],"issued":{"date-parts":[["2008",10,1]]}}}],"schema":"https://github.com/citation-style-language/schema/raw/master/csl-citation.json"} </w:instrText>
      </w:r>
      <w:r w:rsidR="00DF4B83" w:rsidRPr="008D2AF1">
        <w:rPr>
          <w:color w:val="000000"/>
        </w:rPr>
        <w:fldChar w:fldCharType="separate"/>
      </w:r>
      <w:r w:rsidR="00B87C81" w:rsidRPr="008D2AF1">
        <w:rPr>
          <w:noProof/>
          <w:color w:val="000000"/>
        </w:rPr>
        <w:t>(Holbrook et al. 2008)</w:t>
      </w:r>
      <w:r w:rsidR="00DF4B83" w:rsidRPr="008D2AF1">
        <w:rPr>
          <w:color w:val="000000"/>
        </w:rPr>
        <w:fldChar w:fldCharType="end"/>
      </w:r>
      <w:r w:rsidR="00F92DAE" w:rsidRPr="008D2AF1">
        <w:rPr>
          <w:color w:val="000000"/>
        </w:rPr>
        <w:t>.</w:t>
      </w:r>
      <w:r w:rsidR="00C40F8D" w:rsidRPr="008D2AF1">
        <w:rPr>
          <w:color w:val="000000"/>
        </w:rPr>
        <w:t xml:space="preserve"> </w:t>
      </w:r>
      <w:ins w:id="20" w:author="Isabelle Cote" w:date="2025-08-12T13:17:00Z">
        <w:r w:rsidR="005B5275" w:rsidRPr="008D2AF1">
          <w:rPr>
            <w:color w:val="000000"/>
          </w:rPr>
          <w:t>Ammonium</w:t>
        </w:r>
      </w:ins>
      <w:ins w:id="21" w:author="Em Lim" w:date="2025-07-31T16:51:00Z">
        <w:del w:id="22" w:author="Isabelle Cote" w:date="2025-08-12T13:17:00Z">
          <w:r w:rsidR="00745A78" w:rsidRPr="008D2AF1" w:rsidDel="005B5275">
            <w:rPr>
              <w:color w:val="000000"/>
            </w:rPr>
            <w:delText>NH₄⁺</w:delText>
          </w:r>
        </w:del>
        <w:r w:rsidR="00745A78" w:rsidRPr="008D2AF1">
          <w:rPr>
            <w:color w:val="000000"/>
          </w:rPr>
          <w:t xml:space="preserve"> supply can also vary with </w:t>
        </w:r>
      </w:ins>
      <w:ins w:id="23" w:author="Em Lim" w:date="2025-07-31T16:56:00Z">
        <w:r w:rsidR="00745A78" w:rsidRPr="008D2AF1">
          <w:rPr>
            <w:color w:val="000000"/>
          </w:rPr>
          <w:t>not only the body size, but also the</w:t>
        </w:r>
      </w:ins>
      <w:ins w:id="24" w:author="Em Lim" w:date="2025-07-31T16:51:00Z">
        <w:r w:rsidR="00745A78" w:rsidRPr="008D2AF1">
          <w:rPr>
            <w:color w:val="000000"/>
          </w:rPr>
          <w:t xml:space="preserve"> diversity of the consumers </w:t>
        </w:r>
      </w:ins>
      <w:r w:rsidR="00745A78" w:rsidRPr="008D2AF1">
        <w:rPr>
          <w:color w:val="000000"/>
        </w:rPr>
        <w:fldChar w:fldCharType="begin"/>
      </w:r>
      <w:r w:rsidR="008A0589">
        <w:rPr>
          <w:color w:val="000000"/>
        </w:rPr>
        <w:instrText xml:space="preserve"> ADDIN ZOTERO_ITEM CSL_CITATION {"citationID":"RwKzfsy9","properties":{"formattedCitation":"(Allgeier et al. 2014)","plainCitation":"(Allgeier et al. 2014)","noteIndex":0},"citationItems":[{"id":5473,"uris":["http://zotero.org/users/local/idKDtb7T/items/MY5RJH57"],"itemData":{"id":5473,"type":"article-journal","abstract":"Corals thrive in low nutrient environments and the conservation of these globally imperiled ecosystems is largely dependent on mitigating the effects of anthropogenic nutrient enrichment. However, to better understand the implications of anthropogenic nutrients requires a heightened understanding of baseline nutrient dynamics within these ecosystems. Here, we provide a novel perspective on coral reef nutrient dynamics by examining the role of fish communities in the supply and storage of nitrogen (N) and phosphorus (P). We quantified fish-mediated nutrient storage and supply for 144 species and modeled these data onto 172 fish communities (71 729 individual fish), in four types of coral reefs, as well as seagrass and mangrove ecosystems, throughout the Northern Antilles. Fish communities supplied and stored large quantities of nutrients, with rates varying among ecosystem types. The size structure and diversity of the fish communities best predicted N and P supply and storage and N : P supply, suggesting that alterations to fish communities (e.g., overfishing) will have important implications for nutrient dynamics in these systems. The stoichiometric ratio (N : P) for storage in fish mass ( 8 : 1) and supply ( 20 : 1) was notably consistent across the four coral reef types (but not seagrass or mangrove ecosystems). Published nutrient enrichment studies on corals show that deviations from this N : P supply ratio may be associated with poor coral fitness, providing qualitative support for the hypothesis that corals and their symbionts may be adapted to specific ratios of nutrient supply. Consumer nutrient stoichiometry provides a baseline from which to better understand nutrient dynamics in coral reef and other coastal ecosystems, information that is greatly needed if we are to implement more effective measures to ensure the future health of the world's oceans.","container-title":"Global Change Biology","DOI":"10.1111/gcb.12566","ISSN":"1365-2486","issue":"8","journalAbbreviation":"Glob. Change Biol.","language":"en","license":"© 2014 John Wiley &amp; Sons Ltd","note":"_eprint: https://onlinelibrary.wiley.com/doi/pdf/10.1111/gcb.12566","page":"2459-2472","source":"Wiley Online Library","title":"Consistent nutrient storage and supply mediated by diverse fish communities in coral reef ecosystems","volume":"20","author":[{"family":"Allgeier","given":"Jacob E."},{"family":"Layman","given":"Craig A."},{"family":"Mumby","given":"Peter J."},{"family":"Rosemond","given":"Amy D."}],"issued":{"date-parts":[["2014"]]}}}],"schema":"https://github.com/citation-style-language/schema/raw/master/csl-citation.json"} </w:instrText>
      </w:r>
      <w:r w:rsidR="00745A78" w:rsidRPr="008D2AF1">
        <w:rPr>
          <w:color w:val="000000"/>
        </w:rPr>
        <w:fldChar w:fldCharType="separate"/>
      </w:r>
      <w:r w:rsidR="00745A78" w:rsidRPr="008D2AF1">
        <w:rPr>
          <w:noProof/>
          <w:color w:val="000000"/>
        </w:rPr>
        <w:t>(Allgeier et al. 2014)</w:t>
      </w:r>
      <w:r w:rsidR="00745A78" w:rsidRPr="008D2AF1">
        <w:rPr>
          <w:color w:val="000000"/>
        </w:rPr>
        <w:fldChar w:fldCharType="end"/>
      </w:r>
      <w:ins w:id="25" w:author="Em Lim" w:date="2025-07-31T16:51:00Z">
        <w:r w:rsidR="00745A78" w:rsidRPr="008D2AF1">
          <w:rPr>
            <w:color w:val="000000"/>
          </w:rPr>
          <w:t xml:space="preserve">. </w:t>
        </w:r>
      </w:ins>
      <w:r w:rsidR="00E428BC" w:rsidRPr="008D2AF1">
        <w:rPr>
          <w:color w:val="000000"/>
        </w:rPr>
        <w:t>Diurnal</w:t>
      </w:r>
      <w:r w:rsidR="00F92DAE" w:rsidRPr="008D2AF1">
        <w:rPr>
          <w:color w:val="000000"/>
        </w:rPr>
        <w:t xml:space="preserve"> </w:t>
      </w:r>
      <w:r w:rsidR="008651BB" w:rsidRPr="008D2AF1">
        <w:rPr>
          <w:color w:val="000000"/>
        </w:rPr>
        <w:t>migrations are a</w:t>
      </w:r>
      <w:r w:rsidR="003D1191" w:rsidRPr="008D2AF1">
        <w:rPr>
          <w:color w:val="000000"/>
        </w:rPr>
        <w:t>nother</w:t>
      </w:r>
      <w:r w:rsidR="008651BB" w:rsidRPr="008D2AF1">
        <w:rPr>
          <w:color w:val="000000"/>
        </w:rPr>
        <w:t xml:space="preserve"> source of temporal </w:t>
      </w:r>
      <w:r w:rsidR="00DC6420" w:rsidRPr="008D2AF1">
        <w:rPr>
          <w:color w:val="000000"/>
        </w:rPr>
        <w:t xml:space="preserve">and spatial </w:t>
      </w:r>
      <w:r w:rsidR="008651BB" w:rsidRPr="008D2AF1">
        <w:rPr>
          <w:color w:val="000000"/>
        </w:rPr>
        <w:t>variation</w:t>
      </w:r>
      <w:r w:rsidR="00DA5006" w:rsidRPr="008D2AF1">
        <w:rPr>
          <w:color w:val="000000"/>
        </w:rPr>
        <w:t xml:space="preserve"> in consumer-regenerated nutrients,</w:t>
      </w:r>
      <w:r w:rsidR="00F92DAE" w:rsidRPr="008D2AF1">
        <w:rPr>
          <w:color w:val="000000"/>
        </w:rPr>
        <w:t xml:space="preserve"> as </w:t>
      </w:r>
      <w:r w:rsidR="003D17AC" w:rsidRPr="008D2AF1">
        <w:rPr>
          <w:color w:val="000000"/>
        </w:rPr>
        <w:t xml:space="preserve">some </w:t>
      </w:r>
      <w:r w:rsidR="00F92DAE" w:rsidRPr="008D2AF1">
        <w:rPr>
          <w:color w:val="000000"/>
        </w:rPr>
        <w:t xml:space="preserve">fishes </w:t>
      </w:r>
      <w:r w:rsidR="00DC6420" w:rsidRPr="008D2AF1">
        <w:rPr>
          <w:color w:val="000000"/>
        </w:rPr>
        <w:t>travel away from reefs to forage at night, then return to excrete waste around their hiding spots during the day</w:t>
      </w:r>
      <w:r w:rsidR="00F92DAE" w:rsidRPr="008D2AF1">
        <w:rPr>
          <w:color w:val="000000"/>
        </w:rPr>
        <w:t xml:space="preserve"> </w:t>
      </w:r>
      <w:r w:rsidR="00F92DAE" w:rsidRPr="008D2AF1">
        <w:rPr>
          <w:color w:val="000000"/>
        </w:rPr>
        <w:fldChar w:fldCharType="begin"/>
      </w:r>
      <w:r w:rsidR="00B87C81" w:rsidRPr="008D2AF1">
        <w:rPr>
          <w:color w:val="000000"/>
        </w:rPr>
        <w:instrText xml:space="preserve"> ADDIN ZOTERO_ITEM CSL_CITATION {"citationID":"rGDSS4fU","properties":{"formattedCitation":"(Meyer and Schultz 1985; Francis and C\\uc0\\u244{}t\\uc0\\u233{} 2018)","plainCitation":"(Meyer and Schultz 1985; Francis and Côté 2018)","noteIndex":0},"citationItems":[{"id":4572,"uris":["http://zotero.org/users/local/idKDtb7T/items/EQQ392MQ"],"itemData":{"id":4572,"type":"article-journal","abstract":"Nutrient provisioning by animals can be a major driver of primary productivity in ecosystems. Animal-mediated nutrient sources are particularly important in nutrient-poor systems such as coral reefs. However, aggregations of mobile animals might lead to temporal and spatial variability in local nutrient availability, which is not well understood. In this study, we quantified how patterns of fish movement and abundance influence the stability of nitrogen provisioning on Bahamian coral reefs. We empirically measured and modeled nitrogen excretion estimates for 16 coral reef fish communities and combined these measurements with fish abundance and behavioral observations to compare reef nutrient budgets on diel, monthly, and annual time scales. Diel reef nitrogen provisioning by fishes varied greatly, with diurnal rates being on average four times greater than nocturnal rates. Diurnal rates were highly variable among reefs and were driven primarily by migratory grunts (Haemulidae) resting over reefs during the day but foraging off reefs at night. At the reef scale, overall nitrogen excretion rates were correlated with grunt abundance; however, grunt abundance could not be predicted by any reef physical characteristics. Within-reef grunt excretion rates changed little across a 4-month period but varied significantly over two years, indicating that nutrient supply on a patch reef is not stable over long periods of time. Quantifying how nutrient provisioning on patch reefs is linked to fish activity and movement patterns and how provisioning varies on different spatial and temporal scales is important for understanding overall patterns of primary productivity on reefs.","container-title":"Ecosphere","DOI":"10.1002/ecs2.2225","ISSN":"2150-8925","issue":"5","language":"en","license":"© 2018 The Authors.","note":"_eprint: https://onlinelibrary.wiley.com/doi/pdf/10.1002/ecs2.2225","page":"e02225","source":"Wiley Online Library","title":"Fish movement drives spatial and temporal patterns of nutrient provisioning on coral reef patches","volume":"9","author":[{"family":"Francis","given":"Fiona T."},{"family":"Côté","given":"Isabelle M."}],"issued":{"date-parts":[["2018"]]}}},{"id":1751,"uris":["http://zotero.org/users/local/idKDtb7T/items/MEDVA2WK"],"itemData":{"id":1751,"type":"article-journal","abstract":"Juvenile french and white grunts (Haemulon flavolineatum and Haemulon plumieri) rest over coral colonies during the day and feed only at night in surrounding seagrass beds. We examined the amount of nitrogen, phosphorus, particulate organic carbon, and calories which these fishes deposited over the coral colonies that were their resting sites. Weight-specific rates of nitrogen excretion by grunts decreased with increasing fish size. Rates of phosphorus excretion were not related to fish size. Excretory products were rich in nitrogen (molar N:P = 48), primarily ammonium, whereas fecal material was richer in phosphorus (N:P = 8). Feces leached over half of their phosphorus content within the first day. Half of the daily excretion and defecation occurred during the first 4 h after grunts returned to the reef, in which time they doubled the amount of $NH_4^+$ available to corals under calm conditions. Seasonal patterns of nutrient and particulate organic carbon (caloric) input to coral colonies varied with grunt biomass on the colony. The maximum input to colonies of Porites furcata from grunts occurred during August, which coincided with the time of highest coral growth rate. Grunts deposited an average of 164 and $251 mg m^-2 d^-1$ of particulate organic carbon (feces) on the P. furcata and Acropora palmata colonies over which they rested, and energy supplement to the colonies of 0.8 and $1.2 kcal m^-2 d^-1$. Rates of nutrient and organic matter input from grunts are comparable to or greater than rates observed in other naturally or artificially enriched ecosystems.","container-title":"Limnology and Oceanography","ISSN":"0024-3590","issue":"1","journalAbbreviation":"Limnol Oceanogr","page":"146-156","source":"JSTOR","title":"Migrating haemulid fishes as a source of nutrients and organic matter on coral reefs","volume":"30","author":[{"family":"Meyer","given":"Judy L."},{"family":"Schultz","given":"Eric T."}],"issued":{"date-parts":[["1985"]]}}}],"schema":"https://github.com/citation-style-language/schema/raw/master/csl-citation.json"} </w:instrText>
      </w:r>
      <w:r w:rsidR="00F92DAE" w:rsidRPr="008D2AF1">
        <w:rPr>
          <w:color w:val="000000"/>
        </w:rPr>
        <w:fldChar w:fldCharType="separate"/>
      </w:r>
      <w:r w:rsidR="00B87C81" w:rsidRPr="008D2AF1">
        <w:rPr>
          <w:color w:val="000000"/>
          <w:lang w:val="en-US"/>
        </w:rPr>
        <w:t>(Meyer and Schultz 1985; Francis and Côté 2018)</w:t>
      </w:r>
      <w:r w:rsidR="00F92DAE" w:rsidRPr="008D2AF1">
        <w:rPr>
          <w:color w:val="000000"/>
        </w:rPr>
        <w:fldChar w:fldCharType="end"/>
      </w:r>
      <w:r w:rsidR="00F92DAE" w:rsidRPr="008D2AF1">
        <w:rPr>
          <w:color w:val="000000"/>
        </w:rPr>
        <w:t xml:space="preserve">. </w:t>
      </w:r>
      <w:r w:rsidR="008457F1" w:rsidRPr="008D2AF1">
        <w:rPr>
          <w:color w:val="000000"/>
        </w:rPr>
        <w:t xml:space="preserve">At an even larger-scale, </w:t>
      </w:r>
      <w:r w:rsidR="004C7077" w:rsidRPr="008D2AF1">
        <w:rPr>
          <w:color w:val="000000"/>
        </w:rPr>
        <w:t>variation can arise from the migration of m</w:t>
      </w:r>
      <w:r w:rsidR="00E428BC" w:rsidRPr="008D2AF1">
        <w:rPr>
          <w:color w:val="000000"/>
        </w:rPr>
        <w:t>egafauna</w:t>
      </w:r>
      <w:r w:rsidR="004C7077" w:rsidRPr="008D2AF1">
        <w:rPr>
          <w:color w:val="000000"/>
        </w:rPr>
        <w:t>;</w:t>
      </w:r>
      <w:r w:rsidR="00E428BC" w:rsidRPr="008D2AF1">
        <w:rPr>
          <w:color w:val="000000"/>
        </w:rPr>
        <w:t xml:space="preserve"> </w:t>
      </w:r>
      <w:r w:rsidR="00752F86" w:rsidRPr="008D2AF1">
        <w:rPr>
          <w:color w:val="000000"/>
        </w:rPr>
        <w:t xml:space="preserve">for instance, </w:t>
      </w:r>
      <w:r w:rsidR="004C7077" w:rsidRPr="008D2AF1">
        <w:rPr>
          <w:color w:val="000000"/>
        </w:rPr>
        <w:t>whales transport</w:t>
      </w:r>
      <w:r w:rsidR="00F92DAE" w:rsidRPr="008D2AF1">
        <w:rPr>
          <w:color w:val="000000"/>
        </w:rPr>
        <w:t xml:space="preserve"> </w:t>
      </w:r>
      <w:r w:rsidR="00E53B33" w:rsidRPr="008D2AF1">
        <w:rPr>
          <w:color w:val="000000"/>
        </w:rPr>
        <w:t xml:space="preserve">and deposit </w:t>
      </w:r>
      <w:r w:rsidR="00F92DAE" w:rsidRPr="008D2AF1">
        <w:rPr>
          <w:color w:val="000000"/>
        </w:rPr>
        <w:t>nutrients across thousands of kilometers</w:t>
      </w:r>
      <w:r w:rsidR="004C7077" w:rsidRPr="008D2AF1">
        <w:rPr>
          <w:color w:val="000000"/>
        </w:rPr>
        <w:t xml:space="preserve"> as they</w:t>
      </w:r>
      <w:r w:rsidR="00F92DAE" w:rsidRPr="008D2AF1">
        <w:rPr>
          <w:color w:val="000000"/>
        </w:rPr>
        <w:t xml:space="preserve"> travel from their feeding to breeding grounds</w:t>
      </w:r>
      <w:r w:rsidR="004C7077" w:rsidRPr="008D2AF1">
        <w:rPr>
          <w:color w:val="000000"/>
        </w:rPr>
        <w:t xml:space="preserve"> </w:t>
      </w:r>
      <w:r w:rsidR="00DF4B83" w:rsidRPr="008D2AF1">
        <w:rPr>
          <w:color w:val="000000"/>
        </w:rPr>
        <w:fldChar w:fldCharType="begin"/>
      </w:r>
      <w:r w:rsidR="00B87C81" w:rsidRPr="008D2AF1">
        <w:rPr>
          <w:color w:val="000000"/>
        </w:rPr>
        <w:instrText xml:space="preserve"> ADDIN ZOTERO_ITEM CSL_CITATION {"citationID":"7mlAD7v1","properties":{"formattedCitation":"(Doughty et al. 2016)","plainCitation":"(Doughty et al. 2016)","noteIndex":0},"citationItems":[{"id":4395,"uris":["http://zotero.org/users/local/idKDtb7T/items/SXEJW2BM"],"itemData":{"id":4395,"type":"article-journal","abstract":"The past was a world of giants, with abundant whales in the sea and large animals roaming the land. However, that world came to an end following massive late-Quaternary megafauna extinctions on land and widespread population reductions in great whale populations over the past few centuries. These losses are likely to have had important consequences for broad-scale nutrient cycling, because recent literature suggests that large animals disproportionately drive nutrient movement. We estimate that the capacity of animals to move nutrients away from concentration patches has decreased to about 8% of the preextinction value on land and about 5% of historic values in oceans. For phosphorus (P), a key nutrient, upward movement in the ocean by marine mammals is about 23% of its former capacity (previously about 340 million kg of P per year). Movements by seabirds and anadromous fish provide important transfer of nutrients from the sea to land, totalling </w:instrText>
      </w:r>
      <w:r w:rsidR="00B87C81" w:rsidRPr="008D2AF1">
        <w:rPr>
          <w:rFonts w:ascii="Cambria Math" w:hAnsi="Cambria Math" w:cs="Cambria Math"/>
          <w:color w:val="000000"/>
        </w:rPr>
        <w:instrText>∼</w:instrText>
      </w:r>
      <w:r w:rsidR="00B87C81" w:rsidRPr="008D2AF1">
        <w:rPr>
          <w:color w:val="000000"/>
        </w:rPr>
        <w:instrText xml:space="preserve">150 million kg of P per year globally in the past, a transfer that has declined to less than 4% of this value as a result of the decimation of seabird colonies and anadromous fish populations. We propose that in the past, marine mammals, seabirds, anadromous fish, and terrestrial animals likely formed an interlinked system recycling nutrients from the ocean depths to the continental interiors, with marine mammals moving nutrients from the deep sea to surface waters, seabirds and anadromous fish moving nutrients from the ocean to land, and large animals moving nutrients away from hotspots into the continental interior.","container-title":"Proceedings of the National Academy of Sciences","DOI":"10.1073/pnas.1502549112","issue":"4","journalAbbreviation":"Proc Natl Acad Sci USA","note":"publisher: Proceedings of the National Academy of Sciences","page":"868-873","source":"pnas.org (Atypon)","title":"Global nutrient transport in a world of giants","volume":"113","author":[{"family":"Doughty","given":"Christopher E."},{"family":"Roman","given":"Joe"},{"family":"Faurby","given":"Søren"},{"family":"Wolf","given":"Adam"},{"family":"Haque","given":"Alifa"},{"family":"Bakker","given":"Elisabeth S."},{"family":"Malhi","given":"Yadvinder"},{"family":"Dunning","given":"John B."},{"family":"Svenning","given":"Jens-Christian"}],"issued":{"date-parts":[["2016",1,26]]}}}],"schema":"https://github.com/citation-style-language/schema/raw/master/csl-citation.json"} </w:instrText>
      </w:r>
      <w:r w:rsidR="00DF4B83" w:rsidRPr="008D2AF1">
        <w:rPr>
          <w:color w:val="000000"/>
        </w:rPr>
        <w:fldChar w:fldCharType="separate"/>
      </w:r>
      <w:r w:rsidR="00B87C81" w:rsidRPr="008D2AF1">
        <w:rPr>
          <w:noProof/>
          <w:color w:val="000000"/>
        </w:rPr>
        <w:t>(Doughty et al. 2016)</w:t>
      </w:r>
      <w:r w:rsidR="00DF4B83" w:rsidRPr="008D2AF1">
        <w:rPr>
          <w:color w:val="000000"/>
        </w:rPr>
        <w:fldChar w:fldCharType="end"/>
      </w:r>
      <w:r w:rsidR="00DF4B83" w:rsidRPr="008D2AF1">
        <w:rPr>
          <w:color w:val="000000"/>
        </w:rPr>
        <w:t>.</w:t>
      </w:r>
      <w:r w:rsidR="00676581" w:rsidRPr="008D2AF1">
        <w:rPr>
          <w:color w:val="000000"/>
        </w:rPr>
        <w:t xml:space="preserve"> </w:t>
      </w:r>
      <w:r w:rsidR="00066613" w:rsidRPr="008D2AF1">
        <w:rPr>
          <w:color w:val="000000"/>
        </w:rPr>
        <w:t>However</w:t>
      </w:r>
      <w:r w:rsidR="00CF7529" w:rsidRPr="008D2AF1">
        <w:rPr>
          <w:color w:val="000000"/>
        </w:rPr>
        <w:t>,</w:t>
      </w:r>
      <w:r w:rsidR="00066613" w:rsidRPr="008D2AF1">
        <w:rPr>
          <w:color w:val="000000"/>
        </w:rPr>
        <w:t xml:space="preserve"> the </w:t>
      </w:r>
      <w:r w:rsidR="00E6680F" w:rsidRPr="008D2AF1">
        <w:rPr>
          <w:color w:val="000000"/>
        </w:rPr>
        <w:t xml:space="preserve">current </w:t>
      </w:r>
      <w:r w:rsidR="00066613" w:rsidRPr="008D2AF1">
        <w:rPr>
          <w:color w:val="000000"/>
        </w:rPr>
        <w:t xml:space="preserve">understanding of </w:t>
      </w:r>
      <w:r w:rsidR="00237ED0" w:rsidRPr="008D2AF1">
        <w:rPr>
          <w:color w:val="000000"/>
        </w:rPr>
        <w:t xml:space="preserve">animal-driven </w:t>
      </w:r>
      <w:proofErr w:type="spellStart"/>
      <w:r w:rsidR="003D17AC" w:rsidRPr="008D2AF1">
        <w:rPr>
          <w:color w:val="000000"/>
        </w:rPr>
        <w:t>spatio</w:t>
      </w:r>
      <w:proofErr w:type="spellEnd"/>
      <w:r w:rsidR="003D17AC" w:rsidRPr="008D2AF1">
        <w:rPr>
          <w:color w:val="000000"/>
        </w:rPr>
        <w:t xml:space="preserve">-temporal </w:t>
      </w:r>
      <w:r w:rsidR="00237ED0" w:rsidRPr="008D2AF1">
        <w:rPr>
          <w:color w:val="000000"/>
        </w:rPr>
        <w:t xml:space="preserve">variability of </w:t>
      </w:r>
      <w:r w:rsidR="00A213FF" w:rsidRPr="008D2AF1">
        <w:rPr>
          <w:color w:val="000000"/>
        </w:rPr>
        <w:t>nitrogen</w:t>
      </w:r>
      <w:r w:rsidR="00066613" w:rsidRPr="008D2AF1">
        <w:rPr>
          <w:color w:val="000000"/>
        </w:rPr>
        <w:t xml:space="preserve"> is</w:t>
      </w:r>
      <w:r w:rsidR="00771FB3" w:rsidRPr="008D2AF1">
        <w:rPr>
          <w:color w:val="000000"/>
        </w:rPr>
        <w:t xml:space="preserve"> </w:t>
      </w:r>
      <w:r w:rsidR="00066613" w:rsidRPr="008D2AF1">
        <w:rPr>
          <w:color w:val="000000"/>
        </w:rPr>
        <w:t xml:space="preserve">drawn </w:t>
      </w:r>
      <w:r w:rsidR="00676581" w:rsidRPr="008D2AF1">
        <w:rPr>
          <w:color w:val="000000"/>
        </w:rPr>
        <w:t>substantially</w:t>
      </w:r>
      <w:r w:rsidR="00066613" w:rsidRPr="008D2AF1">
        <w:rPr>
          <w:color w:val="000000"/>
        </w:rPr>
        <w:t xml:space="preserve"> from tropical ecosystems</w:t>
      </w:r>
      <w:r w:rsidR="00E53B33" w:rsidRPr="008D2AF1">
        <w:rPr>
          <w:color w:val="000000"/>
        </w:rPr>
        <w:t xml:space="preserve"> </w:t>
      </w:r>
      <w:r w:rsidR="00E53B33" w:rsidRPr="008D2AF1">
        <w:rPr>
          <w:color w:val="000000"/>
        </w:rPr>
        <w:fldChar w:fldCharType="begin"/>
      </w:r>
      <w:r w:rsidR="00B87C81" w:rsidRPr="008D2AF1">
        <w:rPr>
          <w:color w:val="000000"/>
        </w:rPr>
        <w:instrText xml:space="preserve"> ADDIN ZOTERO_ITEM CSL_CITATION {"citationID":"YbaYNWWm","properties":{"formattedCitation":"(Meyer et al. 1983; Holbrook et al. 2008; Allgeier et al. 2013)","plainCitation":"(Meyer et al. 1983; Holbrook et al. 2008; Allgeier et al. 2013)","noteIndex":0},"citationItems":[{"id":1815,"uris":["http://zotero.org/users/local/idKDtb7T/items/WA35FU5E"],"itemData":{"id":1815,"type":"article-journal","abstract":"Consumer-mediated nutrient supply is increasingly recognized as an important functional process in many ecosystems. Yet, experimentation at relevant spatial and temporal scales is needed to fully integrate this bottom-up pathway into ecosystem models. Artificial reefs provide a unique approach to explore the importance of consumer nutrient supply for ecosystem function in coastal marine environments. We used bioenergetics models to estimate community-level nutrient supply by fishes, and relevant measures of primary production, to test the hypothesis that consumers, via excretion of nutrients, can enhance primary production and alter nutrient limitation regimes for two dominant primary producer groups (seagrass and benthic microalgae) around artificial reefs. Both producer groups demonstrated marked increases in production, as well as shifts in nutrient limitation regimes, with increased fish-derived nutrient supply. Individuals from the two dominant functional feeding groups (herbivores and mesopredators) supplied nutrients at divergent rates and ratios from one another, underscoring the importance of community structure for nutrient supply to primary producers. Our findings demonstrate that consumers, through an underappreciated bottom-up mechanism in marine environments, can alter nutrient limitation regimes and primary production, thereby fundamentally affecting the way these ecosystems function.","container-title":"Ecology","DOI":"https://doi.org/10.1890/12-1122.1","ISSN":"1939-9170","issue":"2","language":"en","note":"_eprint: https://onlinelibrary.wiley.com/doi/pdf/10.1890/12-1122.1","page":"521-529","source":"Wiley Online Library","title":"Consumers regulate nutrient limitation regimes and primary production in seagrass ecosystems","volume":"94","author":[{"family":"Allgeier","given":"Jacob E."},{"family":"Yeager","given":"Lauren A."},{"family":"Layman","given":"Craig A."}],"issued":{"date-parts":[["2013"]]}}},{"id":1505,"uris":["http://zotero.org/users/local/idKDtb7T/items/QZU4PKDJ"],"itemData":{"id":1505,"type":"article-journal","abstract":"Stony corals are the foundation species of tropical reefs, and their structures can harbor a diverse range of mutualist taxa that can confer important benefits, including provision of nutrients. Prominent among the associates of branching coral in the genus Pocillopora are groups of zooplanktivorous damselfishes that take refuge in the coral to avoid their predators. In field and laboratory experiments, we explored the effects of colonies of resident damselfishes on growth of their host corals. Laboratory studies revealed a positive relationship between biomass of fish and output of ammonium. In the field, levels of ammonium were significantly elevated in the water surrounding the branches of Pocillopora occupied by colonies of damselfish, particularly in time periods following active feeding by the fish. Experimental manipulation of the presence of fish on host corals during a month-long field experiment revealed that corals hosting fish grew significantly more than those that lacked fish, and coral growth was positively correlated with the biomass of resident fish. The Pocillopora colonies in the field experiment varied in the degree of openness of their branching structure, and dye studies indicated that this affected their ability to retain waterborne nutrients. Together with biomass of resident fish, colony openness explained 76% of the variation in coral growth rate during the experiment. Corals can exhibit considerable morphological variability, and mutualistic fish respond to colony architecture during habitat selection, with some species preferring more open-branched forms. This makes it likely that corals may face tradeoffs in attracting resident fish and in retaining the nutrients they provide.","container-title":"Marine Biology","DOI":"10.1007/s00227-008-1051-7","ISSN":"1432-1793","issue":"5","journalAbbreviation":"Mar Biol","language":"en","page":"521-530","source":"Springer Link","title":"Effects of sheltering fish on growth of their host corals","volume":"155","author":[{"family":"Holbrook","given":"Sally J."},{"family":"Brooks","given":"Andrew J."},{"family":"Schmitt","given":"Russell J."},{"family":"Stewart","given":"Hannah L."}],"issued":{"date-parts":[["2008",10,1]]}}},{"id":1608,"uris":["http://zotero.org/users/local/idKDtb7T/items/I64UAYPC"],"itemData":{"id":1608,"type":"article-journal","abstract":"Schools of juvenile haemulid fish feed in sea grass beds at night. By day they rest over coral heads, where they excrete substantial quantities of ammonium and particulate nitrogen and phosphorus into the nutrient-poor waters. The percentages of these nutrients contributed by the fish were comparable to those from other sources. Coral heads with resident fish schools grew faster than those without resident schools, indicating that fish may be more beneficial to the corals than has been assumed.","container-title":"Science","DOI":"10.1126/science.220.4601.1047","ISSN":"0036-8075, 1095-9203","issue":"4601","language":"en","license":"© 1983","note":"publisher: American Association for the Advancement of Science\nsection: Reports\nPMID: 17754550","page":"1047-1049","source":"science.sciencemag.org","title":"Fish schools: An asset to corals","title-short":"Fish Schools","volume":"220","author":[{"family":"Meyer","given":"Judy L."},{"family":"Schultz","given":"Eric T."},{"family":"Helfman","given":"Gene S."}],"issued":{"date-parts":[["1983",6,3]]}}}],"schema":"https://github.com/citation-style-language/schema/raw/master/csl-citation.json"} </w:instrText>
      </w:r>
      <w:r w:rsidR="00E53B33" w:rsidRPr="008D2AF1">
        <w:rPr>
          <w:color w:val="000000"/>
        </w:rPr>
        <w:fldChar w:fldCharType="separate"/>
      </w:r>
      <w:r w:rsidR="00B87C81" w:rsidRPr="008D2AF1">
        <w:rPr>
          <w:noProof/>
          <w:color w:val="000000"/>
        </w:rPr>
        <w:t>(Meyer et al. 1983; Holbrook et al. 2008; Allgeier et al. 2013)</w:t>
      </w:r>
      <w:r w:rsidR="00E53B33" w:rsidRPr="008D2AF1">
        <w:rPr>
          <w:color w:val="000000"/>
        </w:rPr>
        <w:fldChar w:fldCharType="end"/>
      </w:r>
      <w:r w:rsidR="00066613" w:rsidRPr="008D2AF1">
        <w:rPr>
          <w:color w:val="000000"/>
        </w:rPr>
        <w:t xml:space="preserve">, </w:t>
      </w:r>
      <w:r w:rsidR="00676581" w:rsidRPr="008D2AF1">
        <w:rPr>
          <w:color w:val="000000"/>
        </w:rPr>
        <w:t xml:space="preserve">often </w:t>
      </w:r>
      <w:r w:rsidR="002216A4" w:rsidRPr="008D2AF1">
        <w:rPr>
          <w:color w:val="000000"/>
        </w:rPr>
        <w:t xml:space="preserve">overlooking </w:t>
      </w:r>
      <w:r w:rsidR="00066613" w:rsidRPr="008D2AF1">
        <w:rPr>
          <w:color w:val="000000"/>
        </w:rPr>
        <w:t>productive temperate marine ecosystems</w:t>
      </w:r>
      <w:r w:rsidR="00237ED0" w:rsidRPr="008D2AF1">
        <w:rPr>
          <w:color w:val="000000"/>
        </w:rPr>
        <w:t>.</w:t>
      </w:r>
      <w:r w:rsidR="00066613" w:rsidRPr="008D2AF1">
        <w:rPr>
          <w:color w:val="000000"/>
        </w:rPr>
        <w:t xml:space="preserve"> </w:t>
      </w:r>
    </w:p>
    <w:p w14:paraId="59C2088B" w14:textId="6B345BDF" w:rsidR="00237ED0" w:rsidRPr="008D2AF1" w:rsidRDefault="00237ED0" w:rsidP="007E0BA8">
      <w:pPr>
        <w:pBdr>
          <w:top w:val="nil"/>
          <w:left w:val="nil"/>
          <w:bottom w:val="nil"/>
          <w:right w:val="nil"/>
          <w:between w:val="nil"/>
        </w:pBdr>
        <w:spacing w:line="480" w:lineRule="auto"/>
        <w:ind w:firstLine="720"/>
        <w:rPr>
          <w:color w:val="000000"/>
        </w:rPr>
      </w:pPr>
      <w:r w:rsidRPr="008D2AF1">
        <w:rPr>
          <w:color w:val="000000"/>
        </w:rPr>
        <w:t xml:space="preserve">In temperate </w:t>
      </w:r>
      <w:r w:rsidR="000D0A14" w:rsidRPr="008D2AF1">
        <w:rPr>
          <w:color w:val="000000"/>
        </w:rPr>
        <w:t>oceans</w:t>
      </w:r>
      <w:r w:rsidRPr="008D2AF1">
        <w:rPr>
          <w:color w:val="000000"/>
        </w:rPr>
        <w:t>, e</w:t>
      </w:r>
      <w:r w:rsidR="00B874D2" w:rsidRPr="008D2AF1">
        <w:rPr>
          <w:color w:val="000000"/>
        </w:rPr>
        <w:t xml:space="preserve">xternal sources of </w:t>
      </w:r>
      <w:r w:rsidR="00A213FF" w:rsidRPr="008D2AF1">
        <w:rPr>
          <w:color w:val="000000"/>
        </w:rPr>
        <w:t>nutrients</w:t>
      </w:r>
      <w:r w:rsidR="00B874D2" w:rsidRPr="008D2AF1">
        <w:rPr>
          <w:color w:val="000000"/>
        </w:rPr>
        <w:t xml:space="preserve">, such as upwelling and freshwater runoff, are generally </w:t>
      </w:r>
      <w:r w:rsidR="00FE56ED" w:rsidRPr="008D2AF1">
        <w:rPr>
          <w:color w:val="000000"/>
        </w:rPr>
        <w:t>considered the</w:t>
      </w:r>
      <w:r w:rsidR="00E6680F" w:rsidRPr="008D2AF1">
        <w:rPr>
          <w:color w:val="000000"/>
        </w:rPr>
        <w:t xml:space="preserve"> </w:t>
      </w:r>
      <w:r w:rsidR="00B874D2" w:rsidRPr="008D2AF1">
        <w:rPr>
          <w:color w:val="000000"/>
        </w:rPr>
        <w:t>domina</w:t>
      </w:r>
      <w:r w:rsidR="00E6680F" w:rsidRPr="008D2AF1">
        <w:rPr>
          <w:color w:val="000000"/>
        </w:rPr>
        <w:t>nt</w:t>
      </w:r>
      <w:r w:rsidR="00B874D2" w:rsidRPr="008D2AF1">
        <w:rPr>
          <w:color w:val="000000"/>
        </w:rPr>
        <w:t xml:space="preserve"> drivers of </w:t>
      </w:r>
      <w:r w:rsidR="00A213FF" w:rsidRPr="008D2AF1">
        <w:rPr>
          <w:color w:val="000000"/>
        </w:rPr>
        <w:t>nitrogen</w:t>
      </w:r>
      <w:r w:rsidR="00B874D2" w:rsidRPr="008D2AF1">
        <w:rPr>
          <w:color w:val="000000"/>
        </w:rPr>
        <w:t xml:space="preserve"> variability</w:t>
      </w:r>
      <w:r w:rsidR="006D7F06" w:rsidRPr="008D2AF1">
        <w:rPr>
          <w:color w:val="000000"/>
        </w:rPr>
        <w:t xml:space="preserve"> </w:t>
      </w:r>
      <w:r w:rsidR="006D7F06" w:rsidRPr="008D2AF1">
        <w:rPr>
          <w:color w:val="000000"/>
        </w:rPr>
        <w:fldChar w:fldCharType="begin"/>
      </w:r>
      <w:r w:rsidR="001D6E00" w:rsidRPr="008D2AF1">
        <w:rPr>
          <w:color w:val="000000"/>
        </w:rPr>
        <w:instrText xml:space="preserve"> ADDIN ZOTERO_ITEM CSL_CITATION {"citationID":"zCCNMujN","properties":{"formattedCitation":"(Dayton et al. 1999; L\\uc0\\u248{}nborg et al. 2021)","plainCitation":"(Dayton et al. 1999; Lønborg et al. 2021)","noteIndex":0},"citationItems":[{"id":4473,"uris":["http://zotero.org/users/local/idKDtb7T/items/N2LY4HMW"],"itemData":{"id":4473,"type":"article-journal","abstract":"This paper integrates long-term descriptive and experimental studies of the effects of ocean climate on inter- and intraspecific competition, as expressed by recruitment, density, survivorship, growth, and reproduction of the most conspicuous kelp species in the Point Loma kelp forest community off San Diego, California, USA. The species included Macrocystis pyrifera, with a floating canopy; Pterygophora californica and Eisenia arborea, which rely on stipes to support their canopy; Laminaria farlowii, with a prostrate canopy; and a speciose red algal turf. To evaluate the roles of large-scale oceanographic processes on biological processes across important depth gradients, the study was carried out over nine years during a cold-water, nutrient-rich La Niña event (1988–1989) and a warm-water, nutrient-stressed El Niño period (1992–1994), over a depth range of 8–23 m. This depth range encompassed strong physical gradients involving factors that are critical for kelp growth, including bottom temperatures (correlated with nutrients) and light levels. To examine interactions among these kelps, we established clearings across the depth gradient and then manipulated Macrocystis recruit densities. The demographic responses offer an understanding of the “fundamental” vs. “realized” niches of these species. Evaluating these patterns, as they are influenced by inter- and intraspecific competition, offers insights into the “realized niches” of the kelps. With the exception of some understory effects on Macrocystis recruitment and some evidence of intraspecific competition during the nutrient-rich La Niña conditions, we found little influence of competitive effects on Macrocystis. The response of Pterygophora to manipulations and disturbances suggests light-limited recruitment, and competition with Macrocystis was exhibited via reduced growth and reproduction, but not survivorship. No nutrient stress was observed in Pterygophora reproduction. Eisenia recruitment is rare, but once established, juveniles had very good survivorship, with growth and reproduction reduced by depth; the Macrocystis treatment was more important than depth, suggesting the importance of light to Eisenia recruitment and growth. In general, Macrocystis had massive effects on Laminaria growth and reproduction, the strength varying with depth. In particular, there were very strong effects of competition with Macrocystis during the nutrient-rich La Niña period when Macrocystis had a dense surface canopy. In addition to the Macrocystis effects, there were some significant Pterygophora effects on Laminaria growth during El Niño. The strongest biological definition of realized niches occurred during the nutrient-rich La Niña period, especially in shallow depths. One of the most important conclusions of this paper is the appreciation of the importance of scaling in time to include oceanographic climate. There are many seasonal patterns, but the interannual scales that encompass El Niños and La Niñas, and ultimately the interdecadal-scale oceanographic regime shifts that affect the intensity of canopy competition with Macrocystis, are critical for this system because surface-water nutrients have pervasive long-term effects on the other kelps. Small-scale patterns are driven by local processes (competition, disturbance, dispersal, etc.) that potentially are important at larger scales; however, our most lasting effects result from very large-scale, low-frequency episodic changes in nutrients, with cascading competitive consequences to the other algal populations in the community.","container-title":"Ecological Monographs","DOI":"10.1890/0012-9615(1999)069[0219:TASSOK]2.0.CO;2","ISSN":"1557-7015","issue":"2","journalAbbreviation":"Ecol. Monogr.","language":"en","license":"© 1999 by the Ecological Society of America","note":"_eprint: https://onlinelibrary.wiley.com/doi/pdf/10.1890/0012-9615%281999%29069%5B0219%3ATASSOK%5D2.0.CO%3B2","page":"219-250","source":"Wiley Online Library","title":"Temporal and spatial scales of kelp demography: The role of oceanographic climate","title-short":"Temporal and Spatial Scales of Kelp Demography","volume":"69","author":[{"family":"Dayton","given":"Paul K."},{"family":"Tegner","given":"Mia J."},{"family":"Edwards","given":"Peter B."},{"family":"Riser","given":"Kristin L."}],"issued":{"date-parts":[["1999"]]}}},{"id":2032,"uris":["http://zotero.org/users/local/idKDtb7T/items/M49FEYQX"],"itemData":{"id":2032,"type":"article-journal","abstract":"Tropical coastal waters are highly dynamic and amongst the most biogeochemically active zones in the ocean. This review compares nitrogen (N) and phosphorus (P) cycles in temperate and tropical coastal waters. We review the literature to identify major similarities and differences between these two regions, specifically with regards to the impact of environmental factors (temperature, sunlight), riverine inputs, groundwater, lateral fluxes, atmospheric deposition, nitrogen fixation, organic nutrient cycling, primary production, respiration, sedimentary burial, denitrification and anammox. Overall, there are some similarities but also key differences in nutrient cycling, with differences relating mainly to temperature, sunlight, and precipitation amounts and patterns. We conclude that due to the differences in biogeochemical processes, we cannot directly apply cause and effect relationships and models from temperate systems in tropical coastal waters. Our review also highlights the considerable gaps in knowledge of the biogeochemical processes of tropical coastal waters compared with temperate systems. Given the ecological and societal importance of tropical coastal waters, we hope that highlighting the differences and similarities to temperate systems as well as the existing gaps, will inspire further studies on their biogeochemical processes. Such knowledge will be essential to better understand and forecast impacts on tropical coastal nutrient cycling at local, regional, and global scales.","container-title":"Estuarine, Coastal and Shelf Science","DOI":"10.1016/j.ecss.2021.107571","ISSN":"0272-7714","journalAbbreviation":"Estuar. Coast. Shelf Sci.","language":"en","page":"107571","source":"ScienceDirect","title":"Nutrient cycling in tropical and temperate coastal waters: Is latitude making a difference?","title-short":"Nutrient cycling in tropical and temperate coastal waters","volume":"262","author":[{"family":"Lønborg","given":"Christian"},{"family":"Müller","given":"Moritz"},{"family":"Butler","given":"Edward C. V."},{"family":"Jiang","given":"Shan"},{"family":"Ooi","given":"Seng Keat"},{"family":"Trinh","given":"Dieu Huong"},{"family":"Wong","given":"Pui Yee"},{"family":"Ali","given":"Suryati M."},{"family":"Cui","given":"Chun"},{"family":"Siong","given":"Wee Boon"},{"family":"Yando","given":"Erik S."},{"family":"Friess","given":"Daniel A."},{"family":"Rosentreter","given":"Judith A."},{"family":"Eyre","given":"Bradley D."},{"family":"Martin","given":"Patrick"}],"issued":{"date-parts":[["2021",11,5]]}}}],"schema":"https://github.com/citation-style-language/schema/raw/master/csl-citation.json"} </w:instrText>
      </w:r>
      <w:r w:rsidR="006D7F06" w:rsidRPr="008D2AF1">
        <w:rPr>
          <w:color w:val="000000"/>
        </w:rPr>
        <w:fldChar w:fldCharType="separate"/>
      </w:r>
      <w:r w:rsidR="00B87C81" w:rsidRPr="008D2AF1">
        <w:rPr>
          <w:color w:val="000000"/>
          <w:lang w:val="en-US"/>
        </w:rPr>
        <w:t>(Dayton et al. 1999; Lønborg et al. 2021)</w:t>
      </w:r>
      <w:r w:rsidR="006D7F06" w:rsidRPr="008D2AF1">
        <w:rPr>
          <w:color w:val="000000"/>
        </w:rPr>
        <w:fldChar w:fldCharType="end"/>
      </w:r>
      <w:r w:rsidR="00B874D2" w:rsidRPr="008D2AF1">
        <w:rPr>
          <w:color w:val="000000"/>
        </w:rPr>
        <w:t>.</w:t>
      </w:r>
      <w:r w:rsidR="00ED22B3" w:rsidRPr="008D2AF1">
        <w:rPr>
          <w:color w:val="000000"/>
        </w:rPr>
        <w:t xml:space="preserve"> </w:t>
      </w:r>
      <w:r w:rsidR="00B8757C" w:rsidRPr="008D2AF1">
        <w:rPr>
          <w:color w:val="000000"/>
        </w:rPr>
        <w:t xml:space="preserve">Due to the open nature of </w:t>
      </w:r>
      <w:ins w:id="26" w:author="Em Lim" w:date="2025-07-31T14:20:00Z">
        <w:r w:rsidR="00AE19DC" w:rsidRPr="008D2AF1">
          <w:rPr>
            <w:color w:val="000000"/>
          </w:rPr>
          <w:t xml:space="preserve">many </w:t>
        </w:r>
      </w:ins>
      <w:r w:rsidR="00B8757C" w:rsidRPr="008D2AF1">
        <w:rPr>
          <w:color w:val="000000"/>
        </w:rPr>
        <w:t xml:space="preserve">nearshore environments, </w:t>
      </w:r>
      <w:del w:id="27" w:author="Em Lim" w:date="2025-07-31T14:14:00Z">
        <w:r w:rsidR="00B8757C" w:rsidRPr="008D2AF1" w:rsidDel="006506FA">
          <w:rPr>
            <w:color w:val="000000"/>
          </w:rPr>
          <w:delText>h</w:delText>
        </w:r>
        <w:r w:rsidR="00B874D2" w:rsidRPr="008D2AF1" w:rsidDel="006506FA">
          <w:rPr>
            <w:color w:val="000000"/>
          </w:rPr>
          <w:delText xml:space="preserve">igh </w:delText>
        </w:r>
      </w:del>
      <w:ins w:id="28" w:author="Em Lim" w:date="2025-07-31T14:14:00Z">
        <w:r w:rsidR="006506FA" w:rsidRPr="008D2AF1">
          <w:rPr>
            <w:color w:val="000000"/>
          </w:rPr>
          <w:t xml:space="preserve">fast </w:t>
        </w:r>
      </w:ins>
      <w:r w:rsidR="00B874D2" w:rsidRPr="008D2AF1">
        <w:rPr>
          <w:color w:val="000000"/>
        </w:rPr>
        <w:t xml:space="preserve">water flow </w:t>
      </w:r>
      <w:r w:rsidR="008457F1" w:rsidRPr="008D2AF1">
        <w:rPr>
          <w:color w:val="000000"/>
        </w:rPr>
        <w:t>from</w:t>
      </w:r>
      <w:r w:rsidR="00B874D2" w:rsidRPr="008D2AF1">
        <w:rPr>
          <w:color w:val="000000"/>
        </w:rPr>
        <w:t xml:space="preserve"> currents, tides, and wave action are </w:t>
      </w:r>
      <w:r w:rsidR="002624C3" w:rsidRPr="008D2AF1">
        <w:rPr>
          <w:color w:val="000000"/>
        </w:rPr>
        <w:t xml:space="preserve">believed </w:t>
      </w:r>
      <w:r w:rsidR="00B874D2" w:rsidRPr="008D2AF1">
        <w:rPr>
          <w:color w:val="000000"/>
        </w:rPr>
        <w:t xml:space="preserve">to limit small-scale </w:t>
      </w:r>
      <w:r w:rsidR="005A6DC6" w:rsidRPr="008D2AF1">
        <w:rPr>
          <w:color w:val="000000"/>
        </w:rPr>
        <w:t>(1 to 100 m</w:t>
      </w:r>
      <w:r w:rsidR="005A6DC6" w:rsidRPr="008D2AF1">
        <w:rPr>
          <w:color w:val="000000"/>
          <w:vertAlign w:val="superscript"/>
        </w:rPr>
        <w:t>2</w:t>
      </w:r>
      <w:r w:rsidR="005A6DC6" w:rsidRPr="008D2AF1">
        <w:rPr>
          <w:color w:val="000000"/>
        </w:rPr>
        <w:t xml:space="preserve">) </w:t>
      </w:r>
      <w:r w:rsidRPr="008D2AF1">
        <w:rPr>
          <w:color w:val="000000"/>
        </w:rPr>
        <w:t xml:space="preserve">nutrient </w:t>
      </w:r>
      <w:r w:rsidR="00B874D2" w:rsidRPr="008D2AF1">
        <w:rPr>
          <w:color w:val="000000"/>
        </w:rPr>
        <w:t xml:space="preserve">variation </w:t>
      </w:r>
      <w:r w:rsidR="00B8757C" w:rsidRPr="008D2AF1">
        <w:rPr>
          <w:color w:val="000000"/>
        </w:rPr>
        <w:fldChar w:fldCharType="begin"/>
      </w:r>
      <w:r w:rsidR="008A0589">
        <w:rPr>
          <w:color w:val="000000"/>
        </w:rPr>
        <w:instrText xml:space="preserve"> ADDIN ZOTERO_ITEM CSL_CITATION {"citationID":"KYF0nMXD","properties":{"formattedCitation":"(Probyn and Chapman 1983)","plainCitation":"(Probyn and Chapman 1983)","noteIndex":0},"citationItems":[{"id":4556,"uris":["http://zotero.org/users/local/idKDtb7T/items/6UZZK5UT"],"itemData":{"id":4556,"type":"article-journal","abstract":"The objective of this study was to determine the relative importance of mechanisms by which Chordaria flagelliformis (O.F. Muell.) C. Ag. maintains rapid summer growth in sea water of low nitrogen content. Growth and nutrient uptake kinetic measurements showed that a steady-state uptake of ammonium, urea, and nitrate at ambient concentrations could more than satisfy the demand for growth. This finding is exemplified by the low half-saturation constants for growth (Ks) on the three nitrogen sources estimated in culture under natural irradiance. Wind and tidally related nutrient inputs were found to be insignificant. The contribution of ammonia and urea regenerated from animal excretion, though potentially significant was most likely overshadowed by the steady-state uptake of nitrogen. It was also shown that the specific growth rate of plants is as dependent on the internal thallus nitrogen quota as it is on the external sea-water concentration. Field measurements showed a high tissue polymeric nitrogen concentration early in the growing season. With the proposed uncoupling between growth and uptake, this reserve was shown to be sufficient to account for growth throughout the month of May.","container-title":"Journal of Experimental Marine Biology and Ecology","DOI":"10.1016/0022-0981(83)90050-3","ISSN":"0022-0981","issue":"3","journalAbbreviation":"J. Exp. Mar. Bio. Ecol","page":"243-271","source":"ScienceDirect","title":"Summer growth of &lt;i&gt;Chordaria flagelliformis&lt;/i&gt; (O.F. Muell.) C. Ag.: Physiological strategies in a nutrient stressed environment","title-short":"Summer growth of Chordaria flagelliformis (O.F. Muell.) C. Ag.","volume":"73","author":[{"family":"Probyn","given":"T. A."},{"family":"Chapman","given":"A. R. O."}],"issued":{"date-parts":[["1983",12,20]]}}}],"schema":"https://github.com/citation-style-language/schema/raw/master/csl-citation.json"} </w:instrText>
      </w:r>
      <w:r w:rsidR="00B8757C" w:rsidRPr="008D2AF1">
        <w:rPr>
          <w:color w:val="000000"/>
        </w:rPr>
        <w:fldChar w:fldCharType="separate"/>
      </w:r>
      <w:r w:rsidR="00B87C81" w:rsidRPr="008D2AF1">
        <w:rPr>
          <w:noProof/>
          <w:color w:val="000000"/>
        </w:rPr>
        <w:t>(Probyn and Chapman 1983)</w:t>
      </w:r>
      <w:r w:rsidR="00B8757C" w:rsidRPr="008D2AF1">
        <w:rPr>
          <w:color w:val="000000"/>
        </w:rPr>
        <w:fldChar w:fldCharType="end"/>
      </w:r>
      <w:r w:rsidR="00B874D2" w:rsidRPr="008D2AF1">
        <w:rPr>
          <w:color w:val="000000"/>
        </w:rPr>
        <w:t>.</w:t>
      </w:r>
      <w:r w:rsidR="00A44D01" w:rsidRPr="008D2AF1">
        <w:rPr>
          <w:color w:val="000000"/>
        </w:rPr>
        <w:t xml:space="preserve"> Therefore, research on intertidal and shallow subtidal</w:t>
      </w:r>
      <w:r w:rsidR="00771FB3" w:rsidRPr="008D2AF1">
        <w:rPr>
          <w:color w:val="000000"/>
        </w:rPr>
        <w:t xml:space="preserve"> </w:t>
      </w:r>
      <w:r w:rsidR="00A44D01" w:rsidRPr="008D2AF1">
        <w:rPr>
          <w:color w:val="000000"/>
        </w:rPr>
        <w:t xml:space="preserve">ecosystems has traditionally focused on top-down trophic interactions as </w:t>
      </w:r>
      <w:r w:rsidR="008457F1" w:rsidRPr="008D2AF1">
        <w:rPr>
          <w:color w:val="000000"/>
        </w:rPr>
        <w:t>the</w:t>
      </w:r>
      <w:r w:rsidR="00A44D01" w:rsidRPr="008D2AF1">
        <w:rPr>
          <w:color w:val="000000"/>
        </w:rPr>
        <w:t xml:space="preserve"> drivers of community composition at </w:t>
      </w:r>
      <w:r w:rsidR="005A6DC6" w:rsidRPr="008D2AF1">
        <w:rPr>
          <w:color w:val="000000"/>
        </w:rPr>
        <w:t>small</w:t>
      </w:r>
      <w:r w:rsidR="00E6680F" w:rsidRPr="008D2AF1">
        <w:rPr>
          <w:color w:val="000000"/>
        </w:rPr>
        <w:t xml:space="preserve"> </w:t>
      </w:r>
      <w:r w:rsidR="00A44D01" w:rsidRPr="008D2AF1">
        <w:rPr>
          <w:color w:val="000000"/>
        </w:rPr>
        <w:t>scale</w:t>
      </w:r>
      <w:r w:rsidR="00E6680F" w:rsidRPr="008D2AF1">
        <w:rPr>
          <w:color w:val="000000"/>
        </w:rPr>
        <w:t>s</w:t>
      </w:r>
      <w:r w:rsidR="005A6DC6" w:rsidRPr="008D2AF1">
        <w:rPr>
          <w:color w:val="000000"/>
        </w:rPr>
        <w:t>,</w:t>
      </w:r>
      <w:r w:rsidR="00A44D01" w:rsidRPr="008D2AF1">
        <w:rPr>
          <w:color w:val="000000"/>
        </w:rPr>
        <w:t xml:space="preserve"> </w:t>
      </w:r>
      <w:r w:rsidR="008457F1" w:rsidRPr="008D2AF1">
        <w:rPr>
          <w:color w:val="000000"/>
        </w:rPr>
        <w:t xml:space="preserve">while limiting considerations of </w:t>
      </w:r>
      <w:r w:rsidR="00A44D01" w:rsidRPr="008D2AF1">
        <w:rPr>
          <w:color w:val="000000"/>
        </w:rPr>
        <w:t xml:space="preserve">resource limitation </w:t>
      </w:r>
      <w:r w:rsidR="008457F1" w:rsidRPr="008D2AF1">
        <w:rPr>
          <w:color w:val="000000"/>
        </w:rPr>
        <w:t>to</w:t>
      </w:r>
      <w:r w:rsidR="00A44D01" w:rsidRPr="008D2AF1">
        <w:rPr>
          <w:color w:val="000000"/>
        </w:rPr>
        <w:t xml:space="preserve"> </w:t>
      </w:r>
      <w:r w:rsidR="005A6DC6" w:rsidRPr="008D2AF1">
        <w:rPr>
          <w:color w:val="000000"/>
        </w:rPr>
        <w:t xml:space="preserve">large </w:t>
      </w:r>
      <w:r w:rsidR="00E6680F" w:rsidRPr="008D2AF1">
        <w:rPr>
          <w:color w:val="000000"/>
        </w:rPr>
        <w:t xml:space="preserve">regional </w:t>
      </w:r>
      <w:r w:rsidR="00A44D01" w:rsidRPr="008D2AF1">
        <w:rPr>
          <w:color w:val="000000"/>
        </w:rPr>
        <w:t xml:space="preserve">or </w:t>
      </w:r>
      <w:r w:rsidR="00E6680F" w:rsidRPr="008D2AF1">
        <w:rPr>
          <w:color w:val="000000"/>
        </w:rPr>
        <w:t xml:space="preserve">continental </w:t>
      </w:r>
      <w:r w:rsidR="00A44D01" w:rsidRPr="008D2AF1">
        <w:rPr>
          <w:color w:val="000000"/>
        </w:rPr>
        <w:t>scales</w:t>
      </w:r>
      <w:r w:rsidRPr="008D2AF1">
        <w:rPr>
          <w:color w:val="000000"/>
        </w:rPr>
        <w:t xml:space="preserve"> </w:t>
      </w:r>
      <w:r w:rsidRPr="008D2AF1">
        <w:rPr>
          <w:color w:val="000000"/>
        </w:rPr>
        <w:fldChar w:fldCharType="begin"/>
      </w:r>
      <w:r w:rsidR="001D6E00" w:rsidRPr="008D2AF1">
        <w:rPr>
          <w:color w:val="000000"/>
        </w:rPr>
        <w:instrText xml:space="preserve"> ADDIN ZOTERO_ITEM CSL_CITATION {"citationID":"xKVUAA5t","properties":{"formattedCitation":"(Paine 1986; Menge 1992)","plainCitation":"(Paine 1986; Menge 1992)","noteIndex":0},"citationItems":[{"id":4520,"uris":["http://zotero.org/users/local/idKDtb7T/items/HGS55SN2"],"itemData":{"id":4520,"type":"article-journal","container-title":"Ecology","DOI":"10.2307/1940155","ISSN":"0012-9658","issue":"3","note":"publisher: Ecological Society of America","page":"755-765","source":"JSTOR","title":"Community regulation: Under what conditions are bottom-up factors important on rocky shores?","title-short":"Community Regulation","volume":"73","author":[{"family":"Menge","given":"Bruce A."}],"issued":{"date-parts":[["1992"]]}}},{"id":4551,"uris":["http://zotero.org/users/local/idKDtb7T/items/62XSDXYE"],"itemData":{"id":4551,"type":"article-journal","abstract":"The 1982–1983 El Niño generated a strong signal which diminished poleward. Although water mass properties were clearly influenced at 48°N, no effects were identified on a rocky intertidal community which could unambiguously be attributed to El Niño. The analyses included long term studies of the upper limits to the distribution of a red alga (7 years) and two species of mussels (14 years). No effect was identified on the recruitment, mortality, or growth of a brown alga, Postelsia. Major sea urchin recruitments have occurred on the Washington outer coast four times in the last 22 years, only two of which have been El Niño events, although all were in years of warmer than average water. Major (extreme) episodes of mussel bed disruption occurred immediately after the latest El Niño, but also during a cold water winter (1975–1976). The data suggest that it is difficult to distinguish the influence of even a potentially strong perturbation against a biologically variable background when a long term data base exists.","container-title":"Limnology and Oceanography","DOI":"10.4319/lo.1986.31.2.0351","ISSN":"1939-5590","issue":"2","journalAbbreviation":"Limnol Oceanogr","language":"en","license":"© 1986, by the Association for the Sciences of Limnology and Oceanography, Inc.","note":"_eprint: https://onlinelibrary.wiley.com/doi/pdf/10.4319/lo.1986.31.2.0351","page":"351-360","source":"Wiley Online Library","title":"Benthic community—water column coupling during the 1982-1983 El Niño. Are community changes at high latitudes attributable to cause or coincidence?1","title-short":"Benthic community—water column coupling during the 1982-1983 El Niño. Are community changes at high latitudes attributable to cause or coincidence?","volume":"31","author":[{"family":"Paine","given":"R. T."}],"issued":{"date-parts":[["1986"]]}}}],"schema":"https://github.com/citation-style-language/schema/raw/master/csl-citation.json"} </w:instrText>
      </w:r>
      <w:r w:rsidRPr="008D2AF1">
        <w:rPr>
          <w:color w:val="000000"/>
        </w:rPr>
        <w:fldChar w:fldCharType="separate"/>
      </w:r>
      <w:r w:rsidR="00B87C81" w:rsidRPr="008D2AF1">
        <w:rPr>
          <w:noProof/>
          <w:color w:val="000000"/>
        </w:rPr>
        <w:t>(Paine 1986; Menge 1992)</w:t>
      </w:r>
      <w:r w:rsidRPr="008D2AF1">
        <w:rPr>
          <w:color w:val="000000"/>
        </w:rPr>
        <w:fldChar w:fldCharType="end"/>
      </w:r>
      <w:r w:rsidRPr="008D2AF1">
        <w:rPr>
          <w:color w:val="000000"/>
        </w:rPr>
        <w:t>.</w:t>
      </w:r>
      <w:r w:rsidR="00997F39" w:rsidRPr="008D2AF1">
        <w:rPr>
          <w:color w:val="000000"/>
        </w:rPr>
        <w:t xml:space="preserve"> However, evidence suggests meso</w:t>
      </w:r>
      <w:r w:rsidR="00064FCF" w:rsidRPr="008D2AF1">
        <w:rPr>
          <w:color w:val="000000"/>
        </w:rPr>
        <w:t>-</w:t>
      </w:r>
      <w:r w:rsidR="00997F39" w:rsidRPr="008D2AF1">
        <w:rPr>
          <w:color w:val="000000"/>
        </w:rPr>
        <w:t>scale</w:t>
      </w:r>
      <w:del w:id="29" w:author="Isabelle Cote" w:date="2025-08-12T13:20:00Z">
        <w:r w:rsidR="00997F39" w:rsidRPr="008D2AF1" w:rsidDel="005B5275">
          <w:rPr>
            <w:color w:val="000000"/>
          </w:rPr>
          <w:delText xml:space="preserve"> </w:delText>
        </w:r>
      </w:del>
      <w:del w:id="30" w:author="Isabelle Cote" w:date="2025-08-12T13:19:00Z">
        <w:r w:rsidR="00E53B33" w:rsidRPr="008D2AF1" w:rsidDel="005B5275">
          <w:rPr>
            <w:color w:val="000000"/>
          </w:rPr>
          <w:delText>(10 to 100 km</w:delText>
        </w:r>
        <w:r w:rsidR="008457F1" w:rsidRPr="008D2AF1" w:rsidDel="005B5275">
          <w:rPr>
            <w:color w:val="000000"/>
          </w:rPr>
          <w:delText>;</w:delText>
        </w:r>
        <w:r w:rsidR="003D5FEF" w:rsidRPr="008D2AF1" w:rsidDel="005B5275">
          <w:rPr>
            <w:color w:val="000000"/>
          </w:rPr>
          <w:delText xml:space="preserve"> </w:delText>
        </w:r>
        <w:r w:rsidR="003D5FEF" w:rsidRPr="008D2AF1" w:rsidDel="005B5275">
          <w:rPr>
            <w:color w:val="000000"/>
          </w:rPr>
          <w:fldChar w:fldCharType="begin"/>
        </w:r>
        <w:r w:rsidR="009D7D6D" w:rsidRPr="008D2AF1" w:rsidDel="005B5275">
          <w:rPr>
            <w:color w:val="000000"/>
          </w:rPr>
          <w:delInstrText xml:space="preserve"> ADDIN ZOTERO_ITEM CSL_CITATION {"citationID":"jDTmrO5P","properties":{"formattedCitation":"(Broitman et al., 2001)","plainCitation":"(Broitman et al., 2001)","dontUpdate":true,"noteIndex":0},"citationItems":[{"id":4537,"uris":["http://zotero.org/users/local/idKDtb7T/items/54M32NN5"],"itemData":{"id":4537,"type":"article-journal","abstract":"We conducted field surveys of rocky intertidal communities at 18 sites distributed between 29°S and 36°S on the coast of central Chile in order to document broad patterns of functional and trophic group abundance and evaluate their association\nwith oceanographic features. Results showed that the main sessile components of the landscape throughout the region were kelps (16%) and crustose algae (48%) in the low intertidal zone, while mussels beds (30%) and corticated algae (32%) dominated the\nmid-intertidal zone. Geographic trends in abundance across the entire region varied from no clear regional patterns for some groups (e.g. barnacles), to smooth gradients increasing or decreasing toward higher latitudes for others (kelps and ephemeral\nalgae) and to an abrupt switch from dominant to scarce northward of 32°S in 1 group (mussels). Significant among-site negative correlations were detected between the abundances of most algal functional groups and between mussels and barnacles. Herbivore\ndensity was negatively correlated with kelp and corticated algal cover, and positively correlated with crustose algal abundance. These correlations reinforce the notion that local biological interactions can partially account for the among-site\nvariability in functional group abundance. We assessed the influence of mesoscale oceanographic features through satellite image analyses, by classifying the study sites as either strongly or weakly influenced by coastal upwelling. At sites strongly\ninfluenced by upwelling, we found significantly higher cover of kelps in the low intertidal zone and of corticated algae in the mid-intertidal zone. Cover of ephemeral algae in the mid-intertidal zone was significantly lower at sites strongly affected by\nupwelling. Contrary to predictions of bottom-up community regulation models, we found no significant differences in abundance of sessile filter feeders (mussels or barnacles), herbivores or carnivores. A significant proportion of the regional variation in\nabundance in some of the most abundant functional groups within each tidal level was associated with the latitudinal gradient in annual mean sea surface temperature (SST). We detected a significant correlation between SST and the abundance of kelps and\ncrustose algae in the low intertidal zone, and mussels and ephemeral algae in the mid-intertidal zone. The abrupt change in the abundance of mussels in the mid-intertidal zone at about 32°S may indicate a similarly abrupt change in biological or\nenvironmental conditions. Lack of significant correlation between the abundance of mussels and other functional groups suggests that biological interactions may not be responsible for this geographic discontinuity. We suggest that oceanography may be\nlargely involved in the geographic variability detected in patterns of community structure. Recent remote sensing studies documenting oceanographic discontinuities around the 32°S zone support our suggestion. Our results highlight the need for further\nexperimental and oceanographic studies in areas where strong biophysical gradients are observed. Such areas may well reflect the existence of steep oceanographic gradients sensitive to large-scale environmental forcing.","container-title":"Marine Ecology Progress Series","DOI":"10.3354/meps224021","ISSN":"0171-8630, 1616-1599","journalAbbreviation":"Mar. Ecol. Prog. Ser.","language":"en","page":"21-34","source":"www.int-res.com","title":"Geographic variation of southeastern Pacific intertidal communities","volume":"224","author":[{"family":"Broitman","given":"Bernardo R."},{"family":"Navarrete","given":"Sergio A."},{"family":"Smith","given":"Franz"},{"family":"Gaines","given":"Steven D."}],"issued":{"date-parts":[["2001",12,18]]}}}],"schema":"https://github.com/citation-style-language/schema/raw/master/csl-citation.json"} </w:delInstrText>
        </w:r>
        <w:r w:rsidR="003D5FEF" w:rsidRPr="008D2AF1" w:rsidDel="005B5275">
          <w:rPr>
            <w:color w:val="000000"/>
          </w:rPr>
          <w:fldChar w:fldCharType="separate"/>
        </w:r>
        <w:r w:rsidR="003D5FEF" w:rsidRPr="008D2AF1" w:rsidDel="005B5275">
          <w:rPr>
            <w:noProof/>
            <w:color w:val="000000"/>
          </w:rPr>
          <w:delText>Broitman et al., 2001)</w:delText>
        </w:r>
        <w:r w:rsidR="003D5FEF" w:rsidRPr="008D2AF1" w:rsidDel="005B5275">
          <w:rPr>
            <w:color w:val="000000"/>
          </w:rPr>
          <w:fldChar w:fldCharType="end"/>
        </w:r>
      </w:del>
      <w:r w:rsidR="00E53B33" w:rsidRPr="008D2AF1">
        <w:rPr>
          <w:color w:val="000000"/>
        </w:rPr>
        <w:t xml:space="preserve"> </w:t>
      </w:r>
      <w:r w:rsidR="00997F39" w:rsidRPr="008D2AF1">
        <w:rPr>
          <w:color w:val="000000"/>
        </w:rPr>
        <w:t xml:space="preserve">variation in allochthonous </w:t>
      </w:r>
      <w:r w:rsidR="00A213FF" w:rsidRPr="008D2AF1">
        <w:rPr>
          <w:color w:val="000000"/>
        </w:rPr>
        <w:t xml:space="preserve">nitrogen </w:t>
      </w:r>
      <w:r w:rsidR="00997F39" w:rsidRPr="008D2AF1">
        <w:rPr>
          <w:color w:val="000000"/>
        </w:rPr>
        <w:t>via upwelling</w:t>
      </w:r>
      <w:r w:rsidR="00290BF1" w:rsidRPr="008D2AF1">
        <w:rPr>
          <w:color w:val="000000"/>
        </w:rPr>
        <w:t xml:space="preserve"> </w:t>
      </w:r>
      <w:r w:rsidR="000F0631" w:rsidRPr="008D2AF1">
        <w:rPr>
          <w:color w:val="000000"/>
        </w:rPr>
        <w:t xml:space="preserve">and internal waves </w:t>
      </w:r>
      <w:r w:rsidR="00290BF1" w:rsidRPr="008D2AF1">
        <w:rPr>
          <w:color w:val="000000"/>
        </w:rPr>
        <w:t>may contribute to bottom-up control of marine communities</w:t>
      </w:r>
      <w:r w:rsidR="00997F39" w:rsidRPr="008D2AF1">
        <w:rPr>
          <w:color w:val="000000"/>
        </w:rPr>
        <w:t xml:space="preserve"> </w:t>
      </w:r>
      <w:r w:rsidR="00997F39" w:rsidRPr="008D2AF1">
        <w:rPr>
          <w:color w:val="000000"/>
        </w:rPr>
        <w:fldChar w:fldCharType="begin"/>
      </w:r>
      <w:r w:rsidR="000F0631" w:rsidRPr="008D2AF1">
        <w:rPr>
          <w:color w:val="000000"/>
        </w:rPr>
        <w:instrText xml:space="preserve"> ADDIN ZOTERO_ITEM CSL_CITATION {"citationID":"tyrEzRuY","properties":{"formattedCitation":"(Menge et al. 1997; Nielsen and Navarrete 2004; Leichter et al. 2023)","plainCitation":"(Menge et al. 1997; Nielsen and Navarrete 2004; Leichter et al. 2023)","noteIndex":0},"citationItems":[{"id":4748,"uris":["http://zotero.org/users/local/idKDtb7T/items/NY4Z6GGS"],"itemData":{"id":4748,"type":"article-journal","abstract":"Insight into the dependence of benthic communities on biological and physical processes in nearshore pelagic environments, long considered a “black box,” has eluded ecologists. In rocky intertidal communities at Oregon coastal sites 80 km apart, differences in abundance of sessile invertebrates, herbivores, carnivores, and macrophytes in the low zone were not readily explained by local scale differences in hydrodynamic or physical conditions (wave forces, surge flow, or air temperature during low tide). Field experiments employing predator and herbivore manipulations and prey transplants suggested top-down (predation, grazing) processes varied positively with bottom-up processes (growth of filter-feeders, prey recruitment), but the basis for these differences was unknown. Shore-based sampling revealed that between-site differences were associated with nearshore oceanographic conditions, including phytoplankton concentration and productivity, particulates, and water temperature during upwelling. Further, samples taken at 19 sites along 380 km of coastline suggested that the differences documented between two sites reflect broader scale gradients of phytoplankton concentration. Among several alternative explanations, a coastal hydrodynamics hypothesis, reflecting mesoscale (tens to hundreds of kilometers) variation in the interaction between offshore currents and winds and continental shelf bathymetry, was inferred to be the primary underlying cause. Satellite imagery and offshore chlorophyll-a samples are consistent with the postulated mechanism. Our results suggest that benthic community dynamics can be coupled to pelagic ecosystems by both trophic and transport linkages.","container-title":"Proceedings of the National Academy of Sciences","DOI":"10.1073/pnas.94.26.14530","issue":"26","journalAbbreviation":"Proc Natl Acad Sci USA","note":"publisher: Proceedings of the National Academy of Sciences","page":"14530-14535","source":"pnas.org (Atypon)","title":"Benthic–pelagic links and rocky intertidal communities: Bottom-up effects on top-down control?","title-short":"Benthic–pelagic links and rocky intertidal communities","volume":"94","author":[{"family":"Menge","given":"Bruce A."},{"family":"Daley","given":"Bryon A."},{"family":"Wheeler","given":"Patricia A."},{"family":"Dahlhoff","given":"Elizabeth"},{"family":"Sanford","given":"Eric"},{"family":"Strub","given":"P. Ted"}],"issued":{"date-parts":[["1997",12,23]]}}},{"id":4478,"uris":["http://zotero.org/users/local/idKDtb7T/items/3S9UD74S"],"itemData":{"id":4478,"type":"article-journal","abstract":"Theory suggests that variation in resource supply should propagate up trophic webs influencing plant–herbivore interactions and abundances. Community regulation models have been tested in several ecosystems, but benthic marine ecologists have largely overlooked bottom-up factors except at the largest spatial scales. We used naturally occurring variation in nutrient supply associated with upwelling intensity (over 10s of kilometre) to test community regulation models. Higher upwelling intensity was strongly associated with increased abundance of late-successional, corticated algae, which in turn had apparent negative effects on ephemeral algae. Corticated algae were resistant to extant levels of herbivory. As a result, corticated algae were more abundant at sites of high upwelling intensity, while ephemeral algae were more abundant at sites of low upwelling intensity. We speculate that human removal of large grazers that can feed on corticated algae may interact with natural variation in nutrient supply to shift community structure over mesoscales.","container-title":"Ecology Letters","DOI":"10.1046/j.1461-0248.2003.00542.x","ISSN":"1461-0248","issue":"1","journalAbbreviation":"Ecol. Lett.","language":"en","note":"_eprint: https://onlinelibrary.wiley.com/doi/pdf/10.1046/j.1461-0248.2003.00542.x","page":"31-41","source":"Wiley Online Library","title":"Mesoscale regulation comes from the bottom-up: intertidal interactions between consumers and upwelling","title-short":"Mesoscale regulation comes from the bottom-up","volume":"7","author":[{"family":"Nielsen","given":"Karina J."},{"family":"Navarrete","given":"Sergio A."}],"issued":{"date-parts":[["2004"]]}}},{"id":5175,"uris":["http://zotero.org/users/local/idKDtb7T/items/SQZ3P9NS"],"itemData":{"id":5175,"type":"article-journal","abstract":"&lt;p&gt;Kelp beds provide significant ecosystem services and socioeconomic benefits globally, and prominently in coastal zones of the California Current. Their distributions and abundance, however, vary greatly over space and time. Here, we describe long-term patterns of Giant Kelp (&lt;italic&gt;Macrocystis pyrifera&lt;/italic&gt;) sea surface canopy area off the coast of San Diego County from 1983 through 2019 along with recent patterns of water column nitrate (NO&lt;sub&gt;3&lt;/sub&gt;&lt;sup&gt;-&lt;/sup&gt;) exposure inferred from &lt;italic&gt;in situ&lt;/italic&gt; temperature data in 2014 and 2015 at sites spanning 30 km of the coastline near San Diego California, USA. Site-specific patterns of kelp persistence and resilience were associated with ocean and climate dynamics, with total sea surface kelp canopy area varying approximately 33-fold over the almost 4 decades (min 0.34 km&lt;sup&gt;2&lt;/sup&gt; in 1984; max 11.25 km&lt;sup&gt;2&lt;/sup&gt; in 2008, median 4.79 km&lt;sup&gt;2&lt;/sup&gt;). Site-normalized canopy areas showed that recent kelp persistence since 2014 was greater at Point Loma and La Jolla, the largest kelp beds off California, than at the much smaller kelp bed off Cardiff. NO&lt;sub&gt;3&lt;/sub&gt;&lt;sup&gt;-&lt;/sup&gt; exposure was estimated from an 11-month time series of &lt;italic&gt;in situ&lt;/italic&gt; water column temperature collected in 2014 and 2015 at 4 kelp beds, using a relationship between temperature and NO&lt;sub&gt;3&lt;/sub&gt;&lt;sup&gt;-&lt;/sup&gt; concentration previously established for the region. The vertical position of the 14.5°C isotherm, an indicator of the main thermocline and nutricline, varied across the entire water column at semidiurnal to seasonal frequencies. We use a novel means of quantifying estimated water column NO&lt;sub&gt;3&lt;/sub&gt;&lt;sup&gt;-&lt;/sup&gt; exposure integrated through time (mol-days m&lt;sup&gt;-2&lt;/sup&gt;) adapted from degree days approaches commonly used to characterize thermal exposures. Water column integrated NO&lt;sub&gt;3&lt;/sub&gt;&lt;sup&gt;-&lt;/sup&gt; exposure binned by quarters of the time series showed strong seasonal differences with highest exposure in Mar - May 2015, lowest exposure in Sep - Dec 2014, with consistently highest exposure off Point Loma. The water column integrated NO&lt;sub&gt;3&lt;/sub&gt;&lt;sup&gt;-&lt;/sup&gt; signal was filtered to provide estimates of the contribution to total nitrate exposure from high frequency variability (ƒ &amp;gt;= 1 cycle 30 hr&lt;sup&gt;-1&lt;/sup&gt;) associated predominantly with internal waves, and low frequency variability driven predominantly by seasonal upwelling. While seasonal upwelling accounted for &amp;gt; 90% of NO&lt;sub&gt;3&lt;/sub&gt;&lt;sup&gt;-&lt;/sup&gt; exposure across the full year, during warm periods when seasonal upwelling was reduced or absent and NO&lt;sub&gt;3&lt;/sub&gt;&lt;sup&gt;-&lt;/sup&gt; exposure was low overall, the proportion due to internal waves increased markedly to 84 to 100% of the site-specific total exposure. The high frequency variability associated with internal waves may supply critical nutrient availability during anomalously warm periods. Overall, these analyses support a hypothesis that differences in NO&lt;sub&gt;3&lt;/sub&gt;&lt;sup&gt;-&lt;/sup&gt; exposure among sites due to seasonal upwelling and higher frequency internal wave forcing contribute to spatial patterns in Giant Kelp persistence in southern California. The study period includes anomalously warm surface conditions and the marine heatwave associated with the “Pacific Warm Blob” superimposed on the seasonal thermal signal and corresponding to the onset of a multi-year decline in kelp canopy area and marked differences in kelp persistence among sites. Our analysis suggests that, particularly during periods of warm surface conditions, variation in NO&lt;sub&gt;3&lt;/sub&gt;&lt;sup&gt;-&lt;/sup&gt; exposure associated with processes occurring at higher frequencies, including internal waves can be a significant source of NO&lt;sub&gt;3&lt;/sub&gt;&lt;sup&gt;-&lt;/sup&gt; exposure to kelp beds in this region. The patterns described here also offer a view of the potential roles of seasonal and higher frequency nutrient dynamics for Giant Kelp persistence in southern California under continuing ocean surface warming and increasing frequency and intensity of marine heatwaves.&lt;/p&gt;","container-title":"Frontiers in Marine Science","DOI":"10.3389/fmars.2023.1007789","ISSN":"2296-7745","journalAbbreviation":"Front. Mar. Sci.","language":"English","note":"publisher: Frontiers","source":"Frontiers","title":"Persistence of southern California giant kelp beds and alongshore variation in nutrient exposure driven by seasonal upwelling and internal waves","URL":"https://www.frontiersin.org/journals/marine-science/articles/10.3389/fmars.2023.1007789/full","volume":"10","author":[{"family":"Leichter","given":"James J."},{"family":"Ladah","given":"Lydia B."},{"family":"Parnell","given":"P. Ed"},{"family":"Stokes","given":"M. Dale"},{"family":"Costa","given":"Matthew T."},{"family":"Fumo","given":"James"},{"family":"Dayton","given":"Paul K."}],"accessed":{"date-parts":[["2024",12,4]]},"issued":{"date-parts":[["2023",3,23]]}}}],"schema":"https://github.com/citation-style-language/schema/raw/master/csl-citation.json"} </w:instrText>
      </w:r>
      <w:r w:rsidR="00997F39" w:rsidRPr="008D2AF1">
        <w:rPr>
          <w:color w:val="000000"/>
        </w:rPr>
        <w:fldChar w:fldCharType="separate"/>
      </w:r>
      <w:r w:rsidR="000F0631" w:rsidRPr="008D2AF1">
        <w:rPr>
          <w:noProof/>
          <w:color w:val="000000"/>
        </w:rPr>
        <w:t>(Menge et al. 1997; Nielsen and Navarrete 2004; Leichter et al. 2023)</w:t>
      </w:r>
      <w:r w:rsidR="00997F39" w:rsidRPr="008D2AF1">
        <w:rPr>
          <w:color w:val="000000"/>
        </w:rPr>
        <w:fldChar w:fldCharType="end"/>
      </w:r>
      <w:r w:rsidR="0029789C" w:rsidRPr="008D2AF1">
        <w:rPr>
          <w:color w:val="000000"/>
        </w:rPr>
        <w:t xml:space="preserve"> and even weaken top-down control </w:t>
      </w:r>
      <w:r w:rsidR="0029789C" w:rsidRPr="008D2AF1">
        <w:rPr>
          <w:color w:val="000000"/>
        </w:rPr>
        <w:fldChar w:fldCharType="begin"/>
      </w:r>
      <w:r w:rsidR="00B87C81" w:rsidRPr="008D2AF1">
        <w:rPr>
          <w:color w:val="000000"/>
        </w:rPr>
        <w:instrText xml:space="preserve"> ADDIN ZOTERO_ITEM CSL_CITATION {"citationID":"BvHqKz6j","properties":{"formattedCitation":"(Sellers et al. 2020)","plainCitation":"(Sellers et al. 2020)","noteIndex":0},"citationItems":[{"id":1850,"uris":["http://zotero.org/users/local/idKDtb7T/items/6944YC7A"],"itemData":{"id":1850,"type":"article-journal","abstract":"Aim Nutrient subsidies support high primary productivity, increasing herbivore abundance and influencing their top-down control of producers. Wind-driven upwelling events deliver cold nutrient-rich water to coastlines, supporting highly productive marine environments. Results from studies comparing ecological processes across upwelling regimes are mixed: some reveal weaker herbivory in upwelling regions, while others report a positive relationship between upwelling and herbivory. In this synthesis we examine the influence of upwelling on top-down control of producers across the globe. Location Global; marine ecosystems. Time period 1978–2017. Major taxa studied Marine herbivores and algae. Methods We used data from herbivory studies focusing specifically on the influence of upwelling activity (upwelling studies), and a broader collection of herbivore exclusion studies dating back four decades. For the upwelling studies we compared herbivore effects between experiments replicated across sites for which upwelling conditions were described by the authors. Meanwhile, for the broader collection of experiments we used externally sourced oceanographic data to characterize upwelling activity, and examined how herbivory changed along a gradient of upwelling activity. Results Our results consistently reveal that upwelling weakens herbivore effects on producers. Herbivory was, on average, four times weaker in upwelling sites relative to sites under weak upwelling or downwelling regimes in studies that specifically examined upwelling. The analysis of the broader herbivory literature revealed a similar weakening influence of upwelling on herbivory; however, the effect size was smaller and varied across producer functional groups. Main conclusions Nutrient subsidies from upwelling events reduce top-down control by herbivores in coastal ecosystems; however, the negative relationship between upwelling intensity and herbivory is likely the result of a combination of co-occurring processes. First, increased primary production overwhelms consumption by herbivores. Second, cold water reduces herbivore metabolism and activity. Finally, surface currents associated with upwelling activity transport herbivore larvae offshore, decoupling secondary production from herbivory.","container-title":"Global Ecology and Biogeography","DOI":"https://doi.org/10.1111/geb.13023","ISSN":"1466-8238","issue":"2","journalAbbreviation":"Glob. Ecol. Biogeogr.","language":"en","note":"_eprint: https://onlinelibrary.wiley.com/doi/pdf/10.1111/geb.13023","page":"370-383","source":"Wiley Online Library","title":"Global meta-analysis of how marine upwelling affects herbivory","volume":"29","author":[{"family":"Sellers","given":"Andrew J."},{"family":"Leung","given":"Brian"},{"family":"Torchin","given":"Mark E."}],"issued":{"date-parts":[["2020"]]}}}],"schema":"https://github.com/citation-style-language/schema/raw/master/csl-citation.json"} </w:instrText>
      </w:r>
      <w:r w:rsidR="0029789C" w:rsidRPr="008D2AF1">
        <w:rPr>
          <w:color w:val="000000"/>
        </w:rPr>
        <w:fldChar w:fldCharType="separate"/>
      </w:r>
      <w:r w:rsidR="00B87C81" w:rsidRPr="008D2AF1">
        <w:rPr>
          <w:noProof/>
          <w:color w:val="000000"/>
        </w:rPr>
        <w:t>(Sellers et al. 2020)</w:t>
      </w:r>
      <w:r w:rsidR="0029789C" w:rsidRPr="008D2AF1">
        <w:rPr>
          <w:color w:val="000000"/>
        </w:rPr>
        <w:fldChar w:fldCharType="end"/>
      </w:r>
      <w:r w:rsidRPr="008D2AF1">
        <w:rPr>
          <w:color w:val="000000"/>
        </w:rPr>
        <w:t>.</w:t>
      </w:r>
      <w:r w:rsidR="000F0631" w:rsidRPr="008D2AF1">
        <w:rPr>
          <w:color w:val="000000"/>
        </w:rPr>
        <w:t xml:space="preserve"> </w:t>
      </w:r>
      <w:r w:rsidR="002178A4" w:rsidRPr="008D2AF1">
        <w:rPr>
          <w:color w:val="000000"/>
        </w:rPr>
        <w:t>Consumer-</w:t>
      </w:r>
      <w:r w:rsidR="002178A4" w:rsidRPr="008D2AF1">
        <w:rPr>
          <w:color w:val="000000"/>
        </w:rPr>
        <w:lastRenderedPageBreak/>
        <w:t>mediated nutrient dynamics</w:t>
      </w:r>
      <w:r w:rsidR="007E0BA8" w:rsidRPr="008D2AF1">
        <w:rPr>
          <w:color w:val="000000"/>
        </w:rPr>
        <w:t xml:space="preserve"> may also contribute to smaller scales of nutrient variability than previously assumed. </w:t>
      </w:r>
      <w:r w:rsidR="002178A4" w:rsidRPr="008D2AF1">
        <w:rPr>
          <w:color w:val="000000"/>
        </w:rPr>
        <w:t>For instance</w:t>
      </w:r>
      <w:r w:rsidR="007E0BA8" w:rsidRPr="008D2AF1">
        <w:rPr>
          <w:color w:val="000000"/>
        </w:rPr>
        <w:t xml:space="preserve">, </w:t>
      </w:r>
      <w:r w:rsidR="00120BE8" w:rsidRPr="008D2AF1">
        <w:rPr>
          <w:color w:val="000000"/>
        </w:rPr>
        <w:t xml:space="preserve">the </w:t>
      </w:r>
      <w:r w:rsidR="007E0BA8" w:rsidRPr="008D2AF1">
        <w:rPr>
          <w:color w:val="000000"/>
        </w:rPr>
        <w:t xml:space="preserve">abundance </w:t>
      </w:r>
      <w:r w:rsidR="00255C78" w:rsidRPr="008D2AF1">
        <w:rPr>
          <w:color w:val="000000"/>
        </w:rPr>
        <w:t>of</w:t>
      </w:r>
      <w:r w:rsidR="002178A4" w:rsidRPr="008D2AF1">
        <w:rPr>
          <w:color w:val="000000"/>
        </w:rPr>
        <w:t xml:space="preserve"> intertidal mussel beds </w:t>
      </w:r>
      <w:r w:rsidR="007E0BA8" w:rsidRPr="008D2AF1">
        <w:rPr>
          <w:color w:val="000000"/>
        </w:rPr>
        <w:t xml:space="preserve">has been linked to variation in nitrogen concentrations along entire coastlines </w:t>
      </w:r>
      <w:r w:rsidR="007E0BA8" w:rsidRPr="008D2AF1">
        <w:rPr>
          <w:color w:val="000000"/>
        </w:rPr>
        <w:fldChar w:fldCharType="begin"/>
      </w:r>
      <w:r w:rsidR="00B87C81" w:rsidRPr="008D2AF1">
        <w:rPr>
          <w:color w:val="000000"/>
        </w:rPr>
        <w:instrText xml:space="preserve"> ADDIN ZOTERO_ITEM CSL_CITATION {"citationID":"uD1aKZOm","properties":{"formattedCitation":"(Pfister et al. 2014)","plainCitation":"(Pfister et al. 2014)","noteIndex":0},"citationItems":[{"id":1572,"uris":["http://zotero.org/users/local/idKDtb7T/items/Z39FCYT6"],"itemData":{"id":1572,"type":"article-journal","abstract":"Animal contributions to ecosystem productivity via nutrient regeneration are increasingly recognized as significant for ecosystem productivity. The paradigm in coastal upwelling systems, in contrast, remains centered around the idea that nutrient supply is extrinsic and sourced from deep water. Here we tested for both animal contributions to nitrogen regeneration and microbial retention of nitrogen along a gradient of animal abundance in Washington State, USA. Using inferences from the concentration and isotopic composition of nitrogen forms, as well as the stable nitrogen isotopic composition of particulate organic matter, and plant and animal tissue, we found increased ammonium as well as greater stable nitrogen isotope values in these organisms in areas of increased animal abundance. We further tested the effect of the nearshore biota by comparing it with an immediately adjacent offshore area, and found an enriched δ15N value for nitrate and particulate organic matter. Further, an analysis of the dual isotopes of δ15N and the δ18O of nitrate indicated increasing microbial processing in the nearshore. Isoscapes, or the spatial pattern of stable isotopes, revealed that animal and microbial processing of nitrogen leave a consistent signature and are thus a previously overlooked and essential component of nearshore productivity.","container-title":"Ecology","DOI":"10.1890/13-1825.1","ISSN":"1939-9170","issue":"10","language":"en","license":"© 2014 by the Ecological Society of America","note":"_eprint: https://esajournals.onlinelibrary.wiley.com/doi/pdf/10.1890/13-1825.1","page":"2803-2814","source":"Wiley Online Library","title":"Animal regeneration and microbial retention of nitrogen along coastal rocky shores","volume":"95","author":[{"family":"Pfister","given":"Catherine A."},{"family":"Altabet","given":"Mark A."},{"family":"Post","given":"David"}],"issued":{"date-parts":[["2014"]]}}}],"schema":"https://github.com/citation-style-language/schema/raw/master/csl-citation.json"} </w:instrText>
      </w:r>
      <w:r w:rsidR="007E0BA8" w:rsidRPr="008D2AF1">
        <w:rPr>
          <w:color w:val="000000"/>
        </w:rPr>
        <w:fldChar w:fldCharType="separate"/>
      </w:r>
      <w:r w:rsidR="00B87C81" w:rsidRPr="008D2AF1">
        <w:rPr>
          <w:noProof/>
          <w:color w:val="000000"/>
        </w:rPr>
        <w:t>(Pfister et al. 2014)</w:t>
      </w:r>
      <w:r w:rsidR="007E0BA8" w:rsidRPr="008D2AF1">
        <w:rPr>
          <w:color w:val="000000"/>
        </w:rPr>
        <w:fldChar w:fldCharType="end"/>
      </w:r>
      <w:r w:rsidR="007E0BA8" w:rsidRPr="008D2AF1">
        <w:rPr>
          <w:color w:val="000000"/>
        </w:rPr>
        <w:t xml:space="preserve">, across 10s of meters </w:t>
      </w:r>
      <w:r w:rsidR="007E0BA8" w:rsidRPr="008D2AF1">
        <w:rPr>
          <w:color w:val="000000"/>
        </w:rPr>
        <w:fldChar w:fldCharType="begin"/>
      </w:r>
      <w:r w:rsidR="00B87C81" w:rsidRPr="008D2AF1">
        <w:rPr>
          <w:color w:val="000000"/>
        </w:rPr>
        <w:instrText xml:space="preserve"> ADDIN ZOTERO_ITEM CSL_CITATION {"citationID":"utalBdU5","properties":{"formattedCitation":"(Aquilino et al. 2009)","plainCitation":"(Aquilino et al. 2009)","noteIndex":0},"citationItems":[{"id":1820,"uris":["http://zotero.org/users/local/idKDtb7T/items/XE8KER6D"],"itemData":{"id":1820,"type":"article-journal","abstract":"This study shows that, even on exposed, wave-swept, rocky shores in a nutrient-replete upwelling ecosystem, mussels (Mytilus californianus) facilitate the growth of the seaweed Porphyra perforata by enhancing nutrient concentrations in the nearby water column. In field surveys on emergent substrate in the mid-intertidal zone, we found ten times greater abundance of P. perforata on mussels than on adjacent rock. In field experiments, P. perforata accumulated and grew more quickly on mussels than on bare rock or on mussel mimics, suggesting that nutrients excreted by mussels might be responsible for greater P. perforata cover. At high tide, water column ammonium concentrations over mussel beds were nearly double those found over bare rock. Correspondingly, tissue nitrogen concentrations were higher, and carbon-to-nitrogen ratios were lower in P. perforata growing on mussels compared to bare rock. Given the dominance of mussels in mid-intertidal regions of temperate coasts worldwide, ammonium regeneration could be a general contributor to local-scale nutrient availability, even in high-flow systems characterized by high nutrient concentrations.","container-title":"Limnology and Oceanography","DOI":"https://doi.org/10.4319/lo.2009.54.1.0309","ISSN":"1939-5590","issue":"1","journalAbbreviation":"Limnol Oceanogr","language":"en","note":"_eprint: https://onlinelibrary.wiley.com/doi/pdf/10.4319/lo.2009.54.1.0309","page":"309-317","source":"Wiley Online Library","title":"Local-scale nutrient regeneration facilitates seaweed growth on wave-exposed rocky shores in an upwelling system","volume":"54","author":[{"family":"Aquilino","given":"Kristin M."},{"family":"Bracken","given":"Matthew E. S."},{"family":"Faubel","given":"Melinda N."},{"family":"Stachowicz","given":"John J."}],"issued":{"date-parts":[["2009"]]}}}],"schema":"https://github.com/citation-style-language/schema/raw/master/csl-citation.json"} </w:instrText>
      </w:r>
      <w:r w:rsidR="007E0BA8" w:rsidRPr="008D2AF1">
        <w:rPr>
          <w:color w:val="000000"/>
        </w:rPr>
        <w:fldChar w:fldCharType="separate"/>
      </w:r>
      <w:r w:rsidR="00B87C81" w:rsidRPr="008D2AF1">
        <w:rPr>
          <w:noProof/>
          <w:color w:val="000000"/>
        </w:rPr>
        <w:t>(Aquilino et al. 2009)</w:t>
      </w:r>
      <w:r w:rsidR="007E0BA8" w:rsidRPr="008D2AF1">
        <w:rPr>
          <w:color w:val="000000"/>
        </w:rPr>
        <w:fldChar w:fldCharType="end"/>
      </w:r>
      <w:r w:rsidR="007E0BA8" w:rsidRPr="008D2AF1">
        <w:rPr>
          <w:color w:val="000000"/>
        </w:rPr>
        <w:t>, and among tidepools</w:t>
      </w:r>
      <w:r w:rsidR="005A6DC6" w:rsidRPr="008D2AF1">
        <w:rPr>
          <w:color w:val="000000"/>
        </w:rPr>
        <w:t xml:space="preserve"> (fine-scale microhabitats;</w:t>
      </w:r>
      <w:r w:rsidR="007E0BA8" w:rsidRPr="008D2AF1">
        <w:rPr>
          <w:color w:val="000000"/>
        </w:rPr>
        <w:t xml:space="preserve"> </w:t>
      </w:r>
      <w:r w:rsidR="007E0BA8" w:rsidRPr="008D2AF1">
        <w:rPr>
          <w:color w:val="000000"/>
        </w:rPr>
        <w:fldChar w:fldCharType="begin"/>
      </w:r>
      <w:r w:rsidR="008A0589">
        <w:rPr>
          <w:color w:val="000000"/>
        </w:rPr>
        <w:instrText xml:space="preserve"> ADDIN ZOTERO_ITEM CSL_CITATION {"citationID":"6ne3gYj5","properties":{"formattedCitation":"(Bracken, 2004)","plainCitation":"(Bracken, 2004)","dontUpdate":true,"noteIndex":0},"citationItems":[{"id":1908,"uris":["http://zotero.org/users/local/idKDtb7T/items/Q5W4LEJG"],"itemData":{"id":1908,"type":"article-journal","abstract":"Even in nitrogen-replete ecosystems, microhabitats exist where local-scale nutrient limitation occurs. For example, coastal waters of the northeastern Pacific Ocean are characterized by high nitrate concentrations associated with upwelling. However, macroalgae living in high-zone tide pools on adjacent rocky shores are isolated from this upwelled nitrate for extended periods of time, leading to nutrient limitation. When high-intertidal pools are isolated during low tide, invertebrate-excreted ammonium accumulates, providing a potential nitrogen source for macroalgae. I quantified the influence of mussels (Mytilus californianus Conrad) on ammonium accumulation rates in tide pools. I then evaluated the effects of ammonium loading by mussels on nitrogen assimilation and growth rates of Odonthalia floccosa (Esp.) Falkenb., a common red algal inhabitant of pools on northeastern Pacific rocky shores. Odonthalia was grown in artificial tide pool mesocosms in the presence and absence of mussels. Mesocosms were subjected to a simulated tidal cycle mimicking emersion and immersion patterns of high-intertidal pools on the central Oregon coast. In the presence of mussels, ammonium accumulated more quickly in the mesocosms, resulting in increased rates of nitrogen assimilation into algal tissues. These increased nitrogen assimilation rates were primarily associated with higher growth rates. In mesocosms containing mussels, Odonthalia individuals added 41% more biomass than in mesocosms without mussels. This direct positive effect of mussels on macroalgal biomass represents an often overlooked interaction between macroalgae and invertebrates. In nutrient-limited microhabitats, such as high-intertidal pools, invertebrate-excreted ammonium is likely an important local-scale contributor to macroalgal productivity.","container-title":"Journal of Phycology","DOI":"https://doi.org/10.1111/j.1529-8817.2004.03106.x","ISSN":"1529-8817","issue":"6","journalAbbreviation":"J. Phycol.","language":"en","note":"_eprint: https://onlinelibrary.wiley.com/doi/pdf/10.1111/j.1529-8817.2004.03106.x","page":"1032-1041","source":"Wiley Online Library","title":"Invertebrate-mediated nutrient loading increases growth of an intertidal macroalga","volume":"40","author":[{"family":"Bracken","given":"Matthew E. S."}],"issued":{"date-parts":[["2004"]]}}}],"schema":"https://github.com/citation-style-language/schema/raw/master/csl-citation.json"} </w:instrText>
      </w:r>
      <w:r w:rsidR="007E0BA8" w:rsidRPr="008D2AF1">
        <w:rPr>
          <w:color w:val="000000"/>
        </w:rPr>
        <w:fldChar w:fldCharType="separate"/>
      </w:r>
      <w:r w:rsidR="007E0BA8" w:rsidRPr="008D2AF1">
        <w:rPr>
          <w:noProof/>
          <w:color w:val="000000"/>
        </w:rPr>
        <w:t>Bracken, 2004)</w:t>
      </w:r>
      <w:r w:rsidR="007E0BA8" w:rsidRPr="008D2AF1">
        <w:rPr>
          <w:color w:val="000000"/>
        </w:rPr>
        <w:fldChar w:fldCharType="end"/>
      </w:r>
      <w:r w:rsidR="007E0BA8" w:rsidRPr="008D2AF1">
        <w:rPr>
          <w:color w:val="000000"/>
        </w:rPr>
        <w:t xml:space="preserve">. </w:t>
      </w:r>
      <w:r w:rsidR="00BC463D" w:rsidRPr="008D2AF1">
        <w:rPr>
          <w:color w:val="000000"/>
        </w:rPr>
        <w:t xml:space="preserve">Therefore, regenerated </w:t>
      </w:r>
      <w:r w:rsidR="00A213FF" w:rsidRPr="008D2AF1">
        <w:rPr>
          <w:color w:val="000000"/>
        </w:rPr>
        <w:t xml:space="preserve">nitrogen </w:t>
      </w:r>
      <w:r w:rsidR="00BC463D" w:rsidRPr="008D2AF1">
        <w:rPr>
          <w:color w:val="000000"/>
        </w:rPr>
        <w:t>may contribute substantially to meso-, small-</w:t>
      </w:r>
      <w:r w:rsidR="00B46066" w:rsidRPr="008D2AF1">
        <w:rPr>
          <w:color w:val="000000"/>
        </w:rPr>
        <w:t>, and fine-</w:t>
      </w:r>
      <w:r w:rsidR="00BC463D" w:rsidRPr="008D2AF1">
        <w:rPr>
          <w:color w:val="000000"/>
        </w:rPr>
        <w:t xml:space="preserve">scale variation in </w:t>
      </w:r>
      <w:r w:rsidR="00B40590" w:rsidRPr="008D2AF1">
        <w:rPr>
          <w:color w:val="000000"/>
        </w:rPr>
        <w:t>nutrient availability</w:t>
      </w:r>
      <w:r w:rsidR="00E6680F" w:rsidRPr="008D2AF1">
        <w:rPr>
          <w:color w:val="000000"/>
        </w:rPr>
        <w:t>, even</w:t>
      </w:r>
      <w:r w:rsidR="00B40590" w:rsidRPr="008D2AF1">
        <w:rPr>
          <w:color w:val="000000"/>
        </w:rPr>
        <w:t xml:space="preserve"> in </w:t>
      </w:r>
      <w:del w:id="31" w:author="Em Lim" w:date="2025-07-31T14:14:00Z">
        <w:r w:rsidR="00B40590" w:rsidRPr="008D2AF1" w:rsidDel="006506FA">
          <w:rPr>
            <w:color w:val="000000"/>
          </w:rPr>
          <w:delText>high</w:delText>
        </w:r>
      </w:del>
      <w:ins w:id="32" w:author="Em Lim" w:date="2025-07-31T14:14:00Z">
        <w:r w:rsidR="006506FA" w:rsidRPr="008D2AF1">
          <w:rPr>
            <w:color w:val="000000"/>
          </w:rPr>
          <w:t>fast</w:t>
        </w:r>
      </w:ins>
      <w:r w:rsidR="00E6680F" w:rsidRPr="008D2AF1">
        <w:rPr>
          <w:color w:val="000000"/>
        </w:rPr>
        <w:t>-</w:t>
      </w:r>
      <w:r w:rsidR="00B40590" w:rsidRPr="008D2AF1">
        <w:rPr>
          <w:color w:val="000000"/>
        </w:rPr>
        <w:t>flow, upwelling</w:t>
      </w:r>
      <w:r w:rsidR="002624C3" w:rsidRPr="008D2AF1">
        <w:rPr>
          <w:color w:val="000000"/>
        </w:rPr>
        <w:t>-dominated</w:t>
      </w:r>
      <w:r w:rsidR="00B40590" w:rsidRPr="008D2AF1">
        <w:rPr>
          <w:color w:val="000000"/>
        </w:rPr>
        <w:t xml:space="preserve"> </w:t>
      </w:r>
      <w:r w:rsidR="009B4C2B" w:rsidRPr="008D2AF1">
        <w:rPr>
          <w:color w:val="000000"/>
        </w:rPr>
        <w:t>nearshore coastal ecosystems</w:t>
      </w:r>
      <w:r w:rsidR="00B40590" w:rsidRPr="008D2AF1">
        <w:rPr>
          <w:color w:val="000000"/>
        </w:rPr>
        <w:t>.</w:t>
      </w:r>
    </w:p>
    <w:p w14:paraId="565442B3" w14:textId="444243A8" w:rsidR="00D57AB2" w:rsidRPr="008D2AF1" w:rsidRDefault="00FF6111" w:rsidP="00372836">
      <w:pPr>
        <w:pBdr>
          <w:top w:val="nil"/>
          <w:left w:val="nil"/>
          <w:bottom w:val="nil"/>
          <w:right w:val="nil"/>
          <w:between w:val="nil"/>
        </w:pBdr>
        <w:spacing w:line="480" w:lineRule="auto"/>
        <w:ind w:firstLine="720"/>
      </w:pPr>
      <w:r w:rsidRPr="008D2AF1">
        <w:rPr>
          <w:color w:val="000000"/>
        </w:rPr>
        <w:t xml:space="preserve">Shallow subtidal rocky reefs and kelp forests are temperate nearshore </w:t>
      </w:r>
      <w:r w:rsidR="003C5615" w:rsidRPr="008D2AF1">
        <w:rPr>
          <w:color w:val="000000"/>
        </w:rPr>
        <w:t>habitats</w:t>
      </w:r>
      <w:r w:rsidRPr="008D2AF1">
        <w:rPr>
          <w:color w:val="000000"/>
        </w:rPr>
        <w:t xml:space="preserve"> </w:t>
      </w:r>
      <w:r w:rsidR="00B62F21" w:rsidRPr="008D2AF1">
        <w:rPr>
          <w:color w:val="000000"/>
        </w:rPr>
        <w:t xml:space="preserve">that </w:t>
      </w:r>
      <w:r w:rsidR="009B4C2B" w:rsidRPr="008D2AF1">
        <w:rPr>
          <w:color w:val="000000"/>
        </w:rPr>
        <w:t>attract dense aggregations of fishes and invertebrates</w:t>
      </w:r>
      <w:r w:rsidR="00A36A0B" w:rsidRPr="008D2AF1">
        <w:rPr>
          <w:color w:val="000000"/>
        </w:rPr>
        <w:t xml:space="preserve">, many of which are economically, ecologically, and culturally important </w:t>
      </w:r>
      <w:r w:rsidR="005209E1" w:rsidRPr="008D2AF1">
        <w:rPr>
          <w:color w:val="000000"/>
        </w:rPr>
        <w:fldChar w:fldCharType="begin"/>
      </w:r>
      <w:r w:rsidR="00ED6FED" w:rsidRPr="008D2AF1">
        <w:rPr>
          <w:color w:val="000000"/>
        </w:rPr>
        <w:instrText xml:space="preserve"> ADDIN ZOTERO_ITEM CSL_CITATION {"citationID":"0TRWf4ds","properties":{"formattedCitation":"(Steneck et al. 2002)","plainCitation":"(Steneck et al. 2002)","noteIndex":0},"citationItems":[{"id":4570,"uris":["http://zotero.org/users/local/idKDtb7T/items/MKSNAYA3"],"itemData":{"id":4570,"type":"article-journal","abstract":"Kelp forests are phyletically diverse, structurally complex and highly productive components of coldwater rocky marine coastlines. This paper reviews the conditions in which kelp forests develop globally and where, why and at what rate they become deforested. The ecology and long archaeological history of kelp forests are examined through case studies from southern California, the Aleutian Islands and the western North Atlantic, well-studied locations that represent the widest possible range in kelp forest biodiversity. Global distribution of kelp forests is physiologically constrained by light at high latitudes and by nutrients, warm temperatures and other macrophytes at low latitudes. Within mid-latitude belts (roughly 40–60° latitude in both hemispheres) well-developed kelp forests are most threatened by herbivory, usually from sea urchins. Overfishing and extirpation of highly valued vertebrate apex predators often triggered herbivore population increases, leading to widespread kelp deforestation. Such deforestations have the most profound and lasting impacts on species-depauperate systems, such as those in Alaska and the western North Atlantic. Globally urchin-induced deforestation has been increasing over the past 2–3 decades. Continued fishing down of coastal food webs has resulted in shifting harvesting targets from apex predators to their invertebrate prey, including kelp-grazing herbivores. The recent global expansion of sea urchin harvesting has led to the widespread extirpation of this herbivore, and kelp forests have returned in some locations but, for the first time, these forests are devoid of vertebrate apex predators. In the western North Atlantic, large predatory crabs have recently filled this void and they have become the new apex predator in this system. Similar shifts from fish- to crab-dominance may have occurred in coastal zones of the United Kingdom and Japan, where large predatory finfish were extirpated long ago. Three North American case studies of kelp forests were examined to determine their long history with humans and project the status of future kelp forests to the year 2025. Fishing impacts on kelp forest systems have been both profound and much longer in duration than previously thought. Archaeological data suggest that coastal peoples exploited kelp forest organisms for thousands of years, occasionally resulting in localized losses of apex predators, outbreaks of sea urchin populations and probably small-scale deforestation. Over the past two centuries, commercial exploitation for export led to the extirpation of sea urchin predators, such as the sea otter in the North Pacific and predatory fishes like the cod in the North Atlantic. The large-scale removal of predators for export markets increased sea urchin abundances and promoted the decline of kelp forests over vast areas. Despite southern California having one of the longest known associations with coastal kelp forests, widespread deforestation is rare. It is possible that functional redundancies among predators and herbivores make this most diverse system most stable. Such biodiverse kelp forests may also resist invasion from non-native species. In the species-depauperate western North Atlantic, introduced algal competitors carpet the benthos and threaten future kelp dominance. There, other non-native herbivores and predators have become established and dominant components of this system. Climate changes have had measurable impacts on kelp forest ecosystems and efforts to control the emission of greenhouse gasses should be a global priority. However, overfishing appears to be the greatest manageable threat to kelp forest ecosystems over the 2025 time horizon. Management should focus on minimizing fishing impacts and restoring populations of functionally important species in these systems.","container-title":"Environmental Conservation","DOI":"10.1017/S0376892902000322","ISSN":"1469-4387, 0376-8929","issue":"4","journalAbbreviation":"Environ. Conserv.","language":"en","note":"publisher: Cambridge University Press","page":"436-459","source":"Cambridge University Press","title":"Kelp forest ecosystems: biodiversity, stability, resilience and future","title-short":"Kelp forest ecosystems","volume":"29","author":[{"family":"Steneck","given":"Robert S."},{"family":"Graham","given":"Michael H."},{"family":"Bourque","given":"Bruce J."},{"family":"Corbett","given":"Debbie"},{"family":"Erlandson","given":"Jon M."},{"family":"Estes","given":"James A."},{"family":"Tegner","given":"Mia J."}],"issued":{"date-parts":[["2002",12]]}}}],"schema":"https://github.com/citation-style-language/schema/raw/master/csl-citation.json"} </w:instrText>
      </w:r>
      <w:r w:rsidR="005209E1" w:rsidRPr="008D2AF1">
        <w:rPr>
          <w:color w:val="000000"/>
        </w:rPr>
        <w:fldChar w:fldCharType="separate"/>
      </w:r>
      <w:r w:rsidR="00B87C81" w:rsidRPr="008D2AF1">
        <w:rPr>
          <w:noProof/>
          <w:color w:val="000000"/>
        </w:rPr>
        <w:t>(Steneck et al. 2002)</w:t>
      </w:r>
      <w:r w:rsidR="005209E1" w:rsidRPr="008D2AF1">
        <w:rPr>
          <w:color w:val="000000"/>
        </w:rPr>
        <w:fldChar w:fldCharType="end"/>
      </w:r>
      <w:r w:rsidR="00A36A0B" w:rsidRPr="008D2AF1">
        <w:rPr>
          <w:color w:val="000000"/>
        </w:rPr>
        <w:t>.</w:t>
      </w:r>
      <w:r w:rsidR="00481673" w:rsidRPr="008D2AF1">
        <w:rPr>
          <w:color w:val="000000"/>
        </w:rPr>
        <w:t xml:space="preserve"> </w:t>
      </w:r>
      <w:r w:rsidR="001059C8" w:rsidRPr="008D2AF1">
        <w:rPr>
          <w:color w:val="000000"/>
        </w:rPr>
        <w:t>Elevated</w:t>
      </w:r>
      <w:r w:rsidR="004F21D6" w:rsidRPr="008D2AF1">
        <w:rPr>
          <w:color w:val="000000"/>
        </w:rPr>
        <w:t xml:space="preserve"> </w:t>
      </w:r>
      <w:r w:rsidR="001059C8" w:rsidRPr="008D2AF1">
        <w:rPr>
          <w:color w:val="000000"/>
        </w:rPr>
        <w:t xml:space="preserve">NH₄⁺ </w:t>
      </w:r>
      <w:r w:rsidR="004F21D6" w:rsidRPr="008D2AF1">
        <w:rPr>
          <w:color w:val="000000"/>
        </w:rPr>
        <w:t>excretion from the</w:t>
      </w:r>
      <w:r w:rsidR="00E53B33" w:rsidRPr="008D2AF1">
        <w:rPr>
          <w:color w:val="000000"/>
        </w:rPr>
        <w:t xml:space="preserve"> </w:t>
      </w:r>
      <w:r w:rsidR="00DA559A" w:rsidRPr="008D2AF1">
        <w:rPr>
          <w:color w:val="000000"/>
        </w:rPr>
        <w:t xml:space="preserve">concentrated </w:t>
      </w:r>
      <w:del w:id="33" w:author="Isabelle Cote" w:date="2025-08-12T13:21:00Z">
        <w:r w:rsidR="00DA559A" w:rsidRPr="008D2AF1" w:rsidDel="005B5275">
          <w:rPr>
            <w:color w:val="000000"/>
          </w:rPr>
          <w:delText>bio</w:delText>
        </w:r>
      </w:del>
      <w:r w:rsidR="00DA559A" w:rsidRPr="008D2AF1">
        <w:rPr>
          <w:color w:val="000000"/>
        </w:rPr>
        <w:t>diversity and biomass</w:t>
      </w:r>
      <w:r w:rsidR="00101C2F" w:rsidRPr="008D2AF1">
        <w:rPr>
          <w:color w:val="000000"/>
        </w:rPr>
        <w:t xml:space="preserve"> of </w:t>
      </w:r>
      <w:r w:rsidR="001059C8" w:rsidRPr="008D2AF1">
        <w:rPr>
          <w:color w:val="000000"/>
        </w:rPr>
        <w:t xml:space="preserve">these </w:t>
      </w:r>
      <w:r w:rsidR="00DA559A" w:rsidRPr="008D2AF1">
        <w:rPr>
          <w:color w:val="000000"/>
        </w:rPr>
        <w:t xml:space="preserve">communities </w:t>
      </w:r>
      <w:r w:rsidR="00E53B33" w:rsidRPr="008D2AF1">
        <w:rPr>
          <w:color w:val="000000"/>
        </w:rPr>
        <w:t xml:space="preserve">may also contribute to </w:t>
      </w:r>
      <w:r w:rsidR="00E34FA8" w:rsidRPr="008D2AF1">
        <w:rPr>
          <w:color w:val="000000"/>
        </w:rPr>
        <w:t xml:space="preserve">nutrient hotspots </w:t>
      </w:r>
      <w:r w:rsidR="00043001" w:rsidRPr="008D2AF1">
        <w:rPr>
          <w:color w:val="000000"/>
        </w:rPr>
        <w:t xml:space="preserve">on small </w:t>
      </w:r>
      <w:r w:rsidR="00E6680F" w:rsidRPr="008D2AF1">
        <w:rPr>
          <w:color w:val="000000"/>
        </w:rPr>
        <w:t>to</w:t>
      </w:r>
      <w:r w:rsidR="00043001" w:rsidRPr="008D2AF1">
        <w:rPr>
          <w:color w:val="000000"/>
        </w:rPr>
        <w:t xml:space="preserve"> meso</w:t>
      </w:r>
      <w:ins w:id="34" w:author="Isabelle Cote" w:date="2025-08-12T13:22:00Z">
        <w:r w:rsidR="005B5275" w:rsidRPr="008D2AF1">
          <w:rPr>
            <w:color w:val="000000"/>
          </w:rPr>
          <w:t>-</w:t>
        </w:r>
      </w:ins>
      <w:del w:id="35" w:author="Isabelle Cote" w:date="2025-08-12T13:22:00Z">
        <w:r w:rsidR="00043001" w:rsidRPr="008D2AF1" w:rsidDel="005B5275">
          <w:rPr>
            <w:color w:val="000000"/>
          </w:rPr>
          <w:delText xml:space="preserve"> </w:delText>
        </w:r>
      </w:del>
      <w:r w:rsidR="00043001" w:rsidRPr="008D2AF1">
        <w:rPr>
          <w:color w:val="000000"/>
        </w:rPr>
        <w:t>scales</w:t>
      </w:r>
      <w:r w:rsidR="009A6F4E" w:rsidRPr="008D2AF1">
        <w:rPr>
          <w:color w:val="000000"/>
        </w:rPr>
        <w:t xml:space="preserve"> and exceed NH₄⁺ delivery from other sources</w:t>
      </w:r>
      <w:r w:rsidR="004E48D5" w:rsidRPr="008D2AF1">
        <w:rPr>
          <w:color w:val="000000"/>
        </w:rPr>
        <w:t xml:space="preserve"> </w:t>
      </w:r>
      <w:r w:rsidR="004E48D5" w:rsidRPr="008D2AF1">
        <w:rPr>
          <w:color w:val="000000"/>
        </w:rPr>
        <w:fldChar w:fldCharType="begin"/>
      </w:r>
      <w:r w:rsidR="004E48D5" w:rsidRPr="008D2AF1">
        <w:rPr>
          <w:color w:val="000000"/>
        </w:rPr>
        <w:instrText xml:space="preserve"> ADDIN ZOTERO_ITEM CSL_CITATION {"citationID":"SDcgKWTl","properties":{"formattedCitation":"(Shrestha et al. 2024)","plainCitation":"(Shrestha et al. 2024)","noteIndex":0},"citationItems":[{"id":5172,"uris":["http://zotero.org/users/local/idKDtb7T/items/PF9CIEPC"],"itemData":{"id":5172,"type":"article-journal","abstract":"Animal consumers excrete dissolved inorganic nitrogen, an essential nutrient for regulating primary production and macroalgal growth in the ocean. Often overlooked in attempts to explain kelp forest productivity, relatively little is known about the role of consumers in nutrient cycling in temperate systems, such as the magnitude of nutrients excreted and the factors that influence spatial and temporal variability in consumer-derived nutrients. To investigate the supply of ammonium (NH4+) excreted by the dominant members of the nearshore rocky reef fish community, we combined empirically-measured relationships between excretion rate and body mass with data on fish density and size structure from visual SCUBA surveys conducted from 2005 to 2018 in the northern Channel Islands, California, USA. The fish community excreted a substantial amount of ammonium to the kelp forest (mean: 95.5–131.3 μmol·m−2·h−1), however excretion varied substantially among sites and over time (range: 23.1–247.9 μmol·m−2·h−1). The ammonium supply was influenced by the establishment of marine protected areas (MPAs) that restricted fishing activities and environmental characteristics that influenced geographic and temporal shifts in the overarching fish community structure. Fish-derived ammonium excretion rates were 50%–80% greater inside MPAs compared to areas open to fishing, while environmental and habitat characteristics (e.g. habitat vertical relief, kelp biomass, wave exposure, chlorophyll a) explained 85% of the spatial variation in community excretion rates. In contrast, large-scale oceanographic phenomena (e.g. North Pacific Gyre Oscillation index) and past patterns of fish recruitment explained 57% of the temporal variation in nutrient excretion over the 14-year time series. Results suggest that fish-derived ammonium may provide an important and underappreciated nutrient source to kelp beds, particularly during low-nutrient periods (e.g. seasonal reductions in upwelling or El Niño-Southern Oscillation events), and that fishing disrupts these nutrient cycling pathways. Fishes likely play a critical role in supporting the resiliency of kelp forest ecosystems by supplying a relatively constant source of reduced nitrogen that can be utilized by giant kelp and other macroalgae to fuel primary production of biogenic habitat. Read the free Plain Language Summary for this article on the Journal blog.","container-title":"Functional Ecology","DOI":"10.1111/1365-2435.14708","ISSN":"1365-2435","journalAbbreviation":"Funct. Ecol.","language":"en","license":"© 2024 The Author(s). Functional Ecology published by John Wiley &amp; Sons Ltd on behalf of British Ecological Society.","note":"_eprint: https://onlinelibrary.wiley.com/doi/pdf/10.1111/1365-2435.14708","page":"1-15","source":"Wiley Online Library","title":"Marine protection and environmental forcing influence fish-derived nutrient cycling in kelp forests","author":[{"family":"Shrestha","given":"June"},{"family":"Peters","given":"Joseph R."},{"family":"Caselle","given":"Jennifer E."},{"family":"Hamilton","given":"Scott L."}],"issued":{"date-parts":[["2024",11,26]]}}}],"schema":"https://github.com/citation-style-language/schema/raw/master/csl-citation.json"} </w:instrText>
      </w:r>
      <w:r w:rsidR="004E48D5" w:rsidRPr="008D2AF1">
        <w:rPr>
          <w:color w:val="000000"/>
        </w:rPr>
        <w:fldChar w:fldCharType="separate"/>
      </w:r>
      <w:r w:rsidR="004E48D5" w:rsidRPr="008D2AF1">
        <w:rPr>
          <w:noProof/>
          <w:color w:val="000000"/>
        </w:rPr>
        <w:t>(Shrestha et al. 2024)</w:t>
      </w:r>
      <w:r w:rsidR="004E48D5" w:rsidRPr="008D2AF1">
        <w:rPr>
          <w:color w:val="000000"/>
        </w:rPr>
        <w:fldChar w:fldCharType="end"/>
      </w:r>
      <w:r w:rsidR="002C3555" w:rsidRPr="008D2AF1">
        <w:t>.</w:t>
      </w:r>
      <w:r w:rsidR="002C3555" w:rsidRPr="008D2AF1">
        <w:rPr>
          <w:color w:val="000000"/>
        </w:rPr>
        <w:t xml:space="preserve"> </w:t>
      </w:r>
      <w:r w:rsidR="002C320F" w:rsidRPr="008D2AF1">
        <w:rPr>
          <w:color w:val="000000"/>
        </w:rPr>
        <w:t>Fast</w:t>
      </w:r>
      <w:r w:rsidR="00E6680F" w:rsidRPr="008D2AF1">
        <w:rPr>
          <w:color w:val="000000"/>
        </w:rPr>
        <w:t>-</w:t>
      </w:r>
      <w:r w:rsidR="002C320F" w:rsidRPr="008D2AF1">
        <w:rPr>
          <w:color w:val="000000"/>
        </w:rPr>
        <w:t xml:space="preserve">growing canopy kelps, which form expansive </w:t>
      </w:r>
      <w:r w:rsidR="00E6680F" w:rsidRPr="008D2AF1">
        <w:rPr>
          <w:color w:val="000000"/>
        </w:rPr>
        <w:t xml:space="preserve">underwater </w:t>
      </w:r>
      <w:r w:rsidR="002C320F" w:rsidRPr="008D2AF1">
        <w:rPr>
          <w:color w:val="000000"/>
        </w:rPr>
        <w:t>forests, may benefit from these excretions directly as a source of nitrogen</w:t>
      </w:r>
      <w:r w:rsidR="004F21D6" w:rsidRPr="008D2AF1">
        <w:rPr>
          <w:color w:val="000000"/>
        </w:rPr>
        <w:t xml:space="preserve"> (in the form of </w:t>
      </w:r>
      <w:r w:rsidR="001059C8" w:rsidRPr="008D2AF1">
        <w:rPr>
          <w:color w:val="000000"/>
        </w:rPr>
        <w:t>NH₄⁺</w:t>
      </w:r>
      <w:r w:rsidR="004F21D6" w:rsidRPr="008D2AF1">
        <w:rPr>
          <w:color w:val="000000"/>
        </w:rPr>
        <w:t>)</w:t>
      </w:r>
      <w:r w:rsidR="008B1EB6" w:rsidRPr="008D2AF1">
        <w:rPr>
          <w:color w:val="000000"/>
        </w:rPr>
        <w:t>, especially</w:t>
      </w:r>
      <w:r w:rsidR="002C320F" w:rsidRPr="008D2AF1">
        <w:rPr>
          <w:color w:val="000000"/>
        </w:rPr>
        <w:t xml:space="preserve"> during low upwelling periods </w:t>
      </w:r>
      <w:r w:rsidR="002C320F" w:rsidRPr="008D2AF1">
        <w:rPr>
          <w:color w:val="000000"/>
        </w:rPr>
        <w:fldChar w:fldCharType="begin"/>
      </w:r>
      <w:r w:rsidR="00B87C81" w:rsidRPr="008D2AF1">
        <w:rPr>
          <w:color w:val="000000"/>
        </w:rPr>
        <w:instrText xml:space="preserve"> ADDIN ZOTERO_ITEM CSL_CITATION {"citationID":"Fzz1pgds","properties":{"formattedCitation":"(Brzezinksi et al. 2013; Lees et al. 2024)","plainCitation":"(Brzezinksi et al. 2013; Lees et al. 2024)","noteIndex":0},"citationItems":[{"id":1803,"uris":["http://zotero.org/users/local/idKDtb7T/items/QMCAU7IR"],"itemData":{"id":1803,"type":"article-journal","container-title":"Oceanography","DOI":"10.5670/oceanog.2013.53","ISSN":"10428275","issue":"3","journalAbbreviation":"Oceanog","language":"en","page":"114-123","source":"DOI.org (Crossref)","title":"Multiple sources and forms of nitrogen sustain year-round kelp growth on the inner continental shelf of the Santa Barbara Channel","volume":"26","author":[{"family":"Brzezinksi","given":"Mark"},{"family":"Reed","given":"Daniel"},{"family":"Harrer","given":"Shannon"},{"family":"Rassweiler","given":"Andrew"},{"family":"Melack","given":"John"},{"family":"Goodridge","given":"Blair"},{"family":"Dugan","given":"Jenifer"}],"issued":{"date-parts":[["2013",9,1]]}}},{"id":4939,"uris":["http://zotero.org/users/local/idKDtb7T/items/Z8MX6DBZ"],"itemData":{"id":4939,"type":"article-journal","abstract":"Nitrate, the form of nitrogen often associated with kelp growth, is typically low in summer during periods of high macroalgal growth. More ephemeral, regenerated forms of nitrogen, such as ammonium and urea, are much less studied as sources of nitrogen for kelps, despite the relatively high concentrations of regenerated nitrogen found in the Southern California Bight, where kelps are common. To assess how nitrogen uptake by kelps varies by species and nitrogen form in southern California, USA, we measured uptake rates of nitrate, ammonium, and urea by Macrocystis pyrifera and Eisenia arborea individuals from four regions characterized by differences in nitrogen availability—Orange County, San Pedro, eastern Santa Catalina Island, and western Santa Catalina Island—during the summers of 2021 and 2022. Seawater samples collected at each location showed that overall nitrogen availability was low, but ammonium and urea were often more abundant than nitrate. We also quantified the internal %nitrogen of each kelp blade collected, which was positively associated with ambient environmental nitrogen concentrations at the time of collection. We observed that both kelp species readily took up nitrate, ammonium, and urea, with M. pyrifera taking up nitrate and ammonium more efficiently than E. arborea. Urea uptake efficiency for both species increased as internal percent nitrogen decreased. Our results indicate that lesser-studied, more ephemeral forms of nitrogen can readily be taken up by these kelps, with possible upregulation of urea uptake as nitrogen availability declines.","container-title":"Journal of Phycology","DOI":"10.1111/jpy.13459","ISSN":"1529-8817","issue":"3","journalAbbreviation":"J Phycol","language":"en","license":"© 2024 The Authors. Journal of Phycology published by Wiley Periodicals LLC on behalf of Phycological Society of America.","note":"_eprint: https://onlinelibrary.wiley.com/doi/pdf/10.1111/jpy.13459","page":"768-777","source":"Wiley Online Library","title":"Kelps may compensate for low nitrate availability by using regenerated forms of nitrogen, including urea and ammonium","volume":"60","author":[{"family":"Lees","given":"Lauren E."},{"family":"Jordan","given":"Sydney N. Z."},{"family":"Bracken","given":"Matthew E. S."}],"issued":{"date-parts":[["2024"]]}}}],"schema":"https://github.com/citation-style-language/schema/raw/master/csl-citation.json"} </w:instrText>
      </w:r>
      <w:r w:rsidR="002C320F" w:rsidRPr="008D2AF1">
        <w:rPr>
          <w:color w:val="000000"/>
        </w:rPr>
        <w:fldChar w:fldCharType="separate"/>
      </w:r>
      <w:r w:rsidR="00B87C81" w:rsidRPr="008D2AF1">
        <w:rPr>
          <w:noProof/>
          <w:color w:val="000000"/>
        </w:rPr>
        <w:t>(Brzezinksi et al. 2013; Lees et al. 2024)</w:t>
      </w:r>
      <w:r w:rsidR="002C320F" w:rsidRPr="008D2AF1">
        <w:rPr>
          <w:color w:val="000000"/>
        </w:rPr>
        <w:fldChar w:fldCharType="end"/>
      </w:r>
      <w:r w:rsidR="002C320F" w:rsidRPr="008D2AF1">
        <w:rPr>
          <w:color w:val="000000"/>
        </w:rPr>
        <w:t>. These kelp</w:t>
      </w:r>
      <w:r w:rsidR="00255188" w:rsidRPr="008D2AF1">
        <w:rPr>
          <w:color w:val="000000"/>
        </w:rPr>
        <w:t>s</w:t>
      </w:r>
      <w:r w:rsidR="002C320F" w:rsidRPr="008D2AF1">
        <w:rPr>
          <w:color w:val="000000"/>
        </w:rPr>
        <w:t>, which comprise giant kelp (</w:t>
      </w:r>
      <w:r w:rsidR="002C320F" w:rsidRPr="008D2AF1">
        <w:rPr>
          <w:i/>
          <w:color w:val="000000"/>
        </w:rPr>
        <w:t xml:space="preserve">Macrocystis </w:t>
      </w:r>
      <w:proofErr w:type="spellStart"/>
      <w:r w:rsidR="002C320F" w:rsidRPr="008D2AF1">
        <w:rPr>
          <w:i/>
          <w:color w:val="000000"/>
        </w:rPr>
        <w:t>pyrifera</w:t>
      </w:r>
      <w:proofErr w:type="spellEnd"/>
      <w:r w:rsidR="002C320F" w:rsidRPr="008D2AF1">
        <w:rPr>
          <w:color w:val="000000"/>
        </w:rPr>
        <w:t>) and bull kelp (</w:t>
      </w:r>
      <w:proofErr w:type="spellStart"/>
      <w:r w:rsidR="002C320F" w:rsidRPr="008D2AF1">
        <w:rPr>
          <w:i/>
          <w:color w:val="000000"/>
        </w:rPr>
        <w:t>Nereocystis</w:t>
      </w:r>
      <w:proofErr w:type="spellEnd"/>
      <w:r w:rsidR="002C320F" w:rsidRPr="008D2AF1">
        <w:rPr>
          <w:i/>
          <w:color w:val="000000"/>
        </w:rPr>
        <w:t xml:space="preserve"> </w:t>
      </w:r>
      <w:proofErr w:type="spellStart"/>
      <w:r w:rsidR="002C320F" w:rsidRPr="008D2AF1">
        <w:rPr>
          <w:i/>
          <w:color w:val="000000"/>
        </w:rPr>
        <w:t>leutkeana</w:t>
      </w:r>
      <w:proofErr w:type="spellEnd"/>
      <w:r w:rsidR="002C320F" w:rsidRPr="008D2AF1">
        <w:rPr>
          <w:color w:val="000000"/>
        </w:rPr>
        <w:t>)</w:t>
      </w:r>
      <w:r w:rsidR="00E6680F" w:rsidRPr="008D2AF1">
        <w:rPr>
          <w:color w:val="000000"/>
        </w:rPr>
        <w:t xml:space="preserve"> in the northeast Pacific</w:t>
      </w:r>
      <w:r w:rsidR="002C320F" w:rsidRPr="008D2AF1">
        <w:rPr>
          <w:color w:val="000000"/>
        </w:rPr>
        <w:t xml:space="preserve">, also </w:t>
      </w:r>
      <w:r w:rsidR="00DA559A" w:rsidRPr="008D2AF1">
        <w:rPr>
          <w:color w:val="000000"/>
        </w:rPr>
        <w:t xml:space="preserve">influence the </w:t>
      </w:r>
      <w:r w:rsidR="002C320F" w:rsidRPr="008D2AF1">
        <w:rPr>
          <w:color w:val="000000"/>
        </w:rPr>
        <w:t xml:space="preserve">hydrodynamics and </w:t>
      </w:r>
      <w:r w:rsidR="000648DC" w:rsidRPr="008D2AF1">
        <w:rPr>
          <w:color w:val="000000"/>
        </w:rPr>
        <w:t>hydrochemistry</w:t>
      </w:r>
      <w:r w:rsidR="00DA559A" w:rsidRPr="008D2AF1">
        <w:rPr>
          <w:color w:val="000000"/>
        </w:rPr>
        <w:t xml:space="preserve"> of seawater</w:t>
      </w:r>
      <w:r w:rsidR="002C320F" w:rsidRPr="008D2AF1">
        <w:rPr>
          <w:color w:val="000000"/>
        </w:rPr>
        <w:t xml:space="preserve">, both slowing </w:t>
      </w:r>
      <w:r w:rsidR="006C6F43" w:rsidRPr="008D2AF1">
        <w:rPr>
          <w:color w:val="000000"/>
        </w:rPr>
        <w:t xml:space="preserve">water </w:t>
      </w:r>
      <w:r w:rsidR="002C320F" w:rsidRPr="008D2AF1">
        <w:rPr>
          <w:color w:val="000000"/>
        </w:rPr>
        <w:t xml:space="preserve">flow within </w:t>
      </w:r>
      <w:r w:rsidR="00A210AD" w:rsidRPr="008D2AF1">
        <w:rPr>
          <w:color w:val="000000"/>
        </w:rPr>
        <w:t xml:space="preserve">the </w:t>
      </w:r>
      <w:r w:rsidR="002C320F" w:rsidRPr="008D2AF1">
        <w:rPr>
          <w:color w:val="000000"/>
        </w:rPr>
        <w:t xml:space="preserve">forests and </w:t>
      </w:r>
      <w:r w:rsidR="00A210AD" w:rsidRPr="008D2AF1">
        <w:rPr>
          <w:color w:val="000000"/>
        </w:rPr>
        <w:t xml:space="preserve">generating </w:t>
      </w:r>
      <w:r w:rsidR="002C320F" w:rsidRPr="008D2AF1">
        <w:rPr>
          <w:color w:val="000000"/>
        </w:rPr>
        <w:t>gradient</w:t>
      </w:r>
      <w:r w:rsidR="00E6680F" w:rsidRPr="008D2AF1">
        <w:rPr>
          <w:color w:val="000000"/>
        </w:rPr>
        <w:t>s</w:t>
      </w:r>
      <w:r w:rsidR="002C320F" w:rsidRPr="008D2AF1">
        <w:rPr>
          <w:color w:val="000000"/>
        </w:rPr>
        <w:t xml:space="preserve"> of carbon content, pH, alkalinity, and oxygen</w:t>
      </w:r>
      <w:r w:rsidR="00E626AC" w:rsidRPr="008D2AF1">
        <w:rPr>
          <w:color w:val="000000"/>
        </w:rPr>
        <w:t xml:space="preserve"> </w:t>
      </w:r>
      <w:r w:rsidR="00E626AC" w:rsidRPr="008D2AF1">
        <w:rPr>
          <w:color w:val="000000"/>
        </w:rPr>
        <w:fldChar w:fldCharType="begin"/>
      </w:r>
      <w:r w:rsidR="00B87C81" w:rsidRPr="008D2AF1">
        <w:rPr>
          <w:color w:val="000000"/>
        </w:rPr>
        <w:instrText xml:space="preserve"> ADDIN ZOTERO_ITEM CSL_CITATION {"citationID":"dUsX4DOJ","properties":{"formattedCitation":"(Jackson and Winant 1983; Gaylord et al. 2007; Pfister et al. 2019)","plainCitation":"(Jackson and Winant 1983; Gaylord et al. 2007; Pfister et al. 2019)","noteIndex":0},"citationItems":[{"id":4558,"uris":["http://zotero.org/users/local/idKDtb7T/items/URKGRGXU"],"itemData":{"id":4558,"type":"article-journal","abstract":"We present findings from two sets of measurements that quantified currents around and over the full extent of a giant kelp (Macrocystis pyrifera) forest located at Mohawk Reef, Santa Barbara, California. Velocities were damped inside this 200-m X 300-m forest, but not to the extent reported for larger (kilometer-scale) kelp beds, suggesting that alongshore currents may play a greater role in exchange than has often been assumed. Secondary flow features that bear on the performance of forest organisms were observed, including a region along the forest’s outer boundary where velocities exceeded incident speeds by up to 200%. An offshore current on the order of 1 cm s−1 developed within the kelp bed, likely due to pressure gradients established across the forest coupled with topography. Wake recirculations that might have facilitated leeward retention of waterborne subsidies were not apparent. Calculations suggest that kelp beds can interact with (and thus potentially filter) substantial portions of impinging waters; in our study, 40–90% of arriving waters entered the upstream end, and 20–70% reached the center of the forest. Seasonal changes in the size and density of the forest modified the levels of flow damping and filtration. The sum of these effects suggests potential influences on organisms throughout the forest community.","container-title":"Limnology and Oceanography","DOI":"10.4319/lo.2007.52.5.1838","ISSN":"1939-5590","issue":"5","journalAbbreviation":"Limnol Oceanogr","language":"en","license":"© 2007, by the Association for the Sciences of Limnology and Oceanography, Inc.","note":"_eprint: https://onlinelibrary.wiley.com/doi/pdf/10.4319/lo.2007.52.5.1838","page":"1838-1852","source":"Wiley Online Library","title":"Spatial patterns of flow and their modification within and around a giant kelp forest","volume":"52","author":[{"family":"Gaylord","given":"Brian"},{"family":"Rosman","given":"Johanna H."},{"family":"Reed","given":"Daniel C."},{"family":"Koseff","given":"Jeffrey R."},{"family":"Fram","given":"Jonathan"},{"family":"MacIntyre","given":"Sally"},{"family":"Arkema","given":"Katie"},{"family":"McDonald","given":"Cameron"},{"family":"Brzezinski","given":"Mark A."},{"family":"Largier","given":"John L."},{"family":"Monismith","given":"Stephen G."},{"family":"Raimondi","given":"Peter T."},{"family":"Mardian","given":"Brent"}],"issued":{"date-parts":[["2007"]]}}},{"id":4735,"uris":["http://zotero.org/users/local/idKDtb7T/items/WBGTY3F5"],"itemData":{"id":4735,"type":"article-journal","abstract":"Ocean currents supply a kelp ecosystem with nutrients, planktonic food, and larvae. We have found that these currents in a kelp forest (Macrocystis pyrifera) are slower than currents outside. At the Pt. Loma, San Diego, California, site that we studied, current velocities were about a third of those outside. A comparison of frequency spectra shows that semi-diurnal frequencies are preferentially passed by the kelp. This effect of a kelp forest on the currents that nurture it is similar to that of a terrestrial forest on local winds.","container-title":"Continental Shelf Research","DOI":"10.1016/0278-4343(83)90023-7","ISSN":"0278-4343","issue":"1","journalAbbreviation":"Continental Shelf Research","page":"75-80","source":"ScienceDirect","title":"Effect of a kelp forest on coastal currents","volume":"2","author":[{"family":"Jackson","given":"George A."},{"family":"Winant","given":"Clinton D."}],"issued":{"date-parts":[["1983",5,1]]}}},{"id":1913,"uris":["http://zotero.org/users/local/idKDtb7T/items/IHKWXCFC"],"itemData":{"id":1913,"type":"article-journal","abstract":"Kelp forests are known as key habitats for species diversity and macroalgal productivity; however, we know little about how these biogenic habitats interact with seawater chemistry and phototroph productivity in the water column. We examined kelp forest functions at three locales along the Olympic Peninsula of Washington state by quantifying carbonate chemistry, nutrient concentrations, phytoplankton productivity, and seawater microbial communities inside and outside of kelp beds dominated by the canopy kelp species Nereocystis luetkeana and Macrocystis pyrifera. Kelp beds locally increased the pH, oxygen, and aragonite saturation state of the seawater, but lowered seawater inorganic carbon content and total alkalinity. Although kelp beds depleted nitrate and phosphorus concentrations, ammonium and dissolved organic carbon (DOC) concentrations were enhanced. Kelp beds also decreased chlorophyll concentrations and carbon fixed by phytoplankton, although kelp carbon fixation more than compensated for any difference in phytoplankton production. Kelp beds entrained distinct microbial communities, with higher taxonomic and phylogenetic diversity compared to seawater outside of the kelp bed. Kelp forests thus had significant effects on seawater chemistry, productivity and the microbial assemblages in their proximity. Thereby, the diversity of pathways for carbon and nitrogen cycling was also enhanced. Overall, these observations suggest that the contribution of kelp forests to nearshore carbon and nitrogen cycling is greater than previously documented.","container-title":"Ecology","DOI":"https://doi.org/10.1002/ecy.2798","ISSN":"1939-9170","issue":"10","language":"en","note":"_eprint: https://esajournals.onlinelibrary.wiley.com/doi/pdf/10.1002/ecy.2798","page":"e02798","source":"Wiley Online Library","title":"Kelp beds and their local effects on seawater chemistry, productivity, and microbial communities","volume":"100","author":[{"family":"Pfister","given":"Catherine A."},{"family":"Altabet","given":"Mark A."},{"family":"Weigel","given":"Brooke L."}],"issued":{"date-parts":[["2019"]]}}}],"schema":"https://github.com/citation-style-language/schema/raw/master/csl-citation.json"} </w:instrText>
      </w:r>
      <w:r w:rsidR="00E626AC" w:rsidRPr="008D2AF1">
        <w:rPr>
          <w:color w:val="000000"/>
        </w:rPr>
        <w:fldChar w:fldCharType="separate"/>
      </w:r>
      <w:r w:rsidR="00B87C81" w:rsidRPr="008D2AF1">
        <w:rPr>
          <w:noProof/>
          <w:color w:val="000000"/>
        </w:rPr>
        <w:t>(Jackson and Winant 1983; Gaylord et al. 2007; Pfister et al. 2019)</w:t>
      </w:r>
      <w:r w:rsidR="00E626AC" w:rsidRPr="008D2AF1">
        <w:rPr>
          <w:color w:val="000000"/>
        </w:rPr>
        <w:fldChar w:fldCharType="end"/>
      </w:r>
      <w:r w:rsidR="00E626AC" w:rsidRPr="008D2AF1">
        <w:rPr>
          <w:color w:val="000000"/>
        </w:rPr>
        <w:t>.</w:t>
      </w:r>
      <w:r w:rsidR="002C320F" w:rsidRPr="008D2AF1">
        <w:rPr>
          <w:color w:val="000000"/>
        </w:rPr>
        <w:t xml:space="preserve"> These</w:t>
      </w:r>
      <w:r w:rsidR="00775011" w:rsidRPr="008D2AF1">
        <w:rPr>
          <w:color w:val="000000"/>
        </w:rPr>
        <w:t xml:space="preserve"> m</w:t>
      </w:r>
      <w:r w:rsidR="00A210AD" w:rsidRPr="008D2AF1">
        <w:rPr>
          <w:color w:val="000000"/>
        </w:rPr>
        <w:t>odifications of the surrounding fluid environment by kelp forests</w:t>
      </w:r>
      <w:r w:rsidR="002C320F" w:rsidRPr="008D2AF1">
        <w:rPr>
          <w:color w:val="000000"/>
        </w:rPr>
        <w:t xml:space="preserve"> could affect the productivity and community composition of other primary producers</w:t>
      </w:r>
      <w:r w:rsidR="00255188" w:rsidRPr="008D2AF1">
        <w:rPr>
          <w:color w:val="000000"/>
        </w:rPr>
        <w:t xml:space="preserve"> and</w:t>
      </w:r>
      <w:r w:rsidR="008B1EB6" w:rsidRPr="008D2AF1">
        <w:rPr>
          <w:color w:val="000000"/>
        </w:rPr>
        <w:t xml:space="preserve"> contribut</w:t>
      </w:r>
      <w:r w:rsidR="00255188" w:rsidRPr="008D2AF1">
        <w:rPr>
          <w:color w:val="000000"/>
        </w:rPr>
        <w:t xml:space="preserve">e </w:t>
      </w:r>
      <w:r w:rsidR="008B1EB6" w:rsidRPr="008D2AF1">
        <w:rPr>
          <w:color w:val="000000"/>
        </w:rPr>
        <w:t xml:space="preserve">to </w:t>
      </w:r>
      <w:r w:rsidR="00043001" w:rsidRPr="008D2AF1">
        <w:rPr>
          <w:color w:val="000000"/>
        </w:rPr>
        <w:t xml:space="preserve">small-scale </w:t>
      </w:r>
      <w:r w:rsidR="008B1EB6" w:rsidRPr="008D2AF1">
        <w:rPr>
          <w:color w:val="000000"/>
        </w:rPr>
        <w:t xml:space="preserve">spatial </w:t>
      </w:r>
      <w:r w:rsidR="004F21D6" w:rsidRPr="008D2AF1">
        <w:rPr>
          <w:color w:val="000000"/>
        </w:rPr>
        <w:t>nutrient</w:t>
      </w:r>
      <w:r w:rsidR="008B1EB6" w:rsidRPr="008D2AF1">
        <w:rPr>
          <w:color w:val="000000"/>
        </w:rPr>
        <w:t xml:space="preserve"> heterogeneity</w:t>
      </w:r>
      <w:r w:rsidR="002C320F" w:rsidRPr="008D2AF1">
        <w:rPr>
          <w:color w:val="000000"/>
        </w:rPr>
        <w:t xml:space="preserve">. </w:t>
      </w:r>
    </w:p>
    <w:p w14:paraId="3D7BAE27" w14:textId="064916B9" w:rsidR="00701637" w:rsidRPr="008D2AF1" w:rsidRDefault="00F26904" w:rsidP="000172B0">
      <w:pPr>
        <w:pBdr>
          <w:top w:val="nil"/>
          <w:left w:val="nil"/>
          <w:bottom w:val="nil"/>
          <w:right w:val="nil"/>
          <w:between w:val="nil"/>
        </w:pBdr>
        <w:spacing w:line="480" w:lineRule="auto"/>
        <w:ind w:firstLine="720"/>
      </w:pPr>
      <w:r w:rsidRPr="008D2AF1">
        <w:rPr>
          <w:color w:val="000000"/>
        </w:rPr>
        <w:t xml:space="preserve">We aimed to quantify the contribution of </w:t>
      </w:r>
      <w:r w:rsidR="0030052D" w:rsidRPr="008D2AF1">
        <w:rPr>
          <w:color w:val="000000"/>
        </w:rPr>
        <w:t>animal-</w:t>
      </w:r>
      <w:r w:rsidR="00D57AB2" w:rsidRPr="008D2AF1">
        <w:rPr>
          <w:color w:val="000000"/>
        </w:rPr>
        <w:t xml:space="preserve">regenerated </w:t>
      </w:r>
      <w:r w:rsidR="0030052D" w:rsidRPr="008D2AF1">
        <w:rPr>
          <w:color w:val="000000"/>
        </w:rPr>
        <w:t xml:space="preserve">nitrogen </w:t>
      </w:r>
      <w:r w:rsidR="00D57AB2" w:rsidRPr="008D2AF1">
        <w:rPr>
          <w:color w:val="000000"/>
        </w:rPr>
        <w:t>to spatial variability</w:t>
      </w:r>
      <w:r w:rsidR="00BC390A" w:rsidRPr="008D2AF1">
        <w:rPr>
          <w:color w:val="000000"/>
        </w:rPr>
        <w:t xml:space="preserve"> of nutrients</w:t>
      </w:r>
      <w:r w:rsidRPr="008D2AF1">
        <w:rPr>
          <w:color w:val="000000"/>
        </w:rPr>
        <w:t xml:space="preserve"> in a temperate, wave</w:t>
      </w:r>
      <w:r w:rsidR="000E691F" w:rsidRPr="008D2AF1">
        <w:rPr>
          <w:color w:val="000000"/>
        </w:rPr>
        <w:t>-</w:t>
      </w:r>
      <w:r w:rsidRPr="008D2AF1">
        <w:rPr>
          <w:color w:val="000000"/>
        </w:rPr>
        <w:t>swept upwelling region</w:t>
      </w:r>
      <w:r w:rsidR="00775011" w:rsidRPr="008D2AF1">
        <w:rPr>
          <w:color w:val="000000"/>
        </w:rPr>
        <w:t xml:space="preserve"> </w:t>
      </w:r>
      <w:r w:rsidR="00A210AD" w:rsidRPr="008D2AF1">
        <w:rPr>
          <w:color w:val="000000"/>
        </w:rPr>
        <w:t>(</w:t>
      </w:r>
      <w:r w:rsidR="002D40ED" w:rsidRPr="008D2AF1">
        <w:rPr>
          <w:color w:val="000000"/>
        </w:rPr>
        <w:t>Barkley Sound</w:t>
      </w:r>
      <w:r w:rsidR="00A210AD" w:rsidRPr="008D2AF1">
        <w:rPr>
          <w:color w:val="000000"/>
        </w:rPr>
        <w:t>,</w:t>
      </w:r>
      <w:r w:rsidR="000E691F" w:rsidRPr="008D2AF1">
        <w:rPr>
          <w:color w:val="000000"/>
        </w:rPr>
        <w:t xml:space="preserve"> British </w:t>
      </w:r>
      <w:r w:rsidR="000E691F" w:rsidRPr="008D2AF1">
        <w:rPr>
          <w:color w:val="000000"/>
        </w:rPr>
        <w:lastRenderedPageBreak/>
        <w:t>Columbia,</w:t>
      </w:r>
      <w:r w:rsidR="002D40ED" w:rsidRPr="008D2AF1">
        <w:rPr>
          <w:color w:val="000000"/>
        </w:rPr>
        <w:t xml:space="preserve"> </w:t>
      </w:r>
      <w:r w:rsidR="00D57AB2" w:rsidRPr="008D2AF1">
        <w:rPr>
          <w:color w:val="000000"/>
        </w:rPr>
        <w:t>Canada</w:t>
      </w:r>
      <w:r w:rsidR="00A210AD" w:rsidRPr="008D2AF1">
        <w:rPr>
          <w:color w:val="000000"/>
        </w:rPr>
        <w:t>)</w:t>
      </w:r>
      <w:r w:rsidR="00D57AB2" w:rsidRPr="008D2AF1">
        <w:rPr>
          <w:color w:val="000000"/>
        </w:rPr>
        <w:t>. This region is located on the traditional territories of the Huu-ay-aht Nation and comprises an archipelago of islands</w:t>
      </w:r>
      <w:r w:rsidR="00A07ADB" w:rsidRPr="008D2AF1">
        <w:rPr>
          <w:color w:val="000000"/>
        </w:rPr>
        <w:t xml:space="preserve"> </w:t>
      </w:r>
      <w:r w:rsidRPr="008D2AF1">
        <w:rPr>
          <w:color w:val="000000"/>
        </w:rPr>
        <w:t>dotted with rocky reefs and kelp forests</w:t>
      </w:r>
      <w:r w:rsidR="00A210AD" w:rsidRPr="008D2AF1">
        <w:rPr>
          <w:color w:val="000000"/>
        </w:rPr>
        <w:t xml:space="preserve"> of heterogeneous structure</w:t>
      </w:r>
      <w:r w:rsidR="00D57AB2" w:rsidRPr="008D2AF1">
        <w:rPr>
          <w:color w:val="000000"/>
        </w:rPr>
        <w:t>.</w:t>
      </w:r>
      <w:r w:rsidR="00C11E26" w:rsidRPr="008D2AF1">
        <w:rPr>
          <w:color w:val="000000"/>
        </w:rPr>
        <w:t xml:space="preserve"> </w:t>
      </w:r>
      <w:r w:rsidR="006214D6" w:rsidRPr="008D2AF1">
        <w:rPr>
          <w:color w:val="000000"/>
        </w:rPr>
        <w:t>We</w:t>
      </w:r>
      <w:r w:rsidR="00A226B8" w:rsidRPr="008D2AF1">
        <w:rPr>
          <w:color w:val="000000"/>
        </w:rPr>
        <w:t xml:space="preserve"> hypothesized</w:t>
      </w:r>
      <w:r w:rsidR="006214D6" w:rsidRPr="008D2AF1">
        <w:rPr>
          <w:color w:val="000000"/>
        </w:rPr>
        <w:t xml:space="preserve"> that animal-regenerated nutrients contribute to variability in resource availability across </w:t>
      </w:r>
      <w:r w:rsidR="00D83BB3" w:rsidRPr="008D2AF1">
        <w:rPr>
          <w:color w:val="000000"/>
        </w:rPr>
        <w:t>three distinct spatial</w:t>
      </w:r>
      <w:r w:rsidR="006214D6" w:rsidRPr="008D2AF1">
        <w:rPr>
          <w:color w:val="000000"/>
        </w:rPr>
        <w:t xml:space="preserve"> scales. </w:t>
      </w:r>
      <w:r w:rsidR="00A213FF" w:rsidRPr="008D2AF1">
        <w:rPr>
          <w:color w:val="000000"/>
        </w:rPr>
        <w:t>Specifically, w</w:t>
      </w:r>
      <w:r w:rsidR="00E34FA8" w:rsidRPr="008D2AF1">
        <w:rPr>
          <w:color w:val="000000"/>
        </w:rPr>
        <w:t xml:space="preserve">e </w:t>
      </w:r>
      <w:r w:rsidR="002624C3" w:rsidRPr="008D2AF1">
        <w:rPr>
          <w:color w:val="000000"/>
        </w:rPr>
        <w:t xml:space="preserve">predicted that </w:t>
      </w:r>
      <w:r w:rsidR="001059C8" w:rsidRPr="008D2AF1">
        <w:rPr>
          <w:color w:val="000000"/>
        </w:rPr>
        <w:t xml:space="preserve">NH₄⁺ </w:t>
      </w:r>
      <w:r w:rsidR="002624C3" w:rsidRPr="008D2AF1">
        <w:rPr>
          <w:color w:val="000000"/>
        </w:rPr>
        <w:t xml:space="preserve">variation </w:t>
      </w:r>
      <w:r w:rsidR="004D113C" w:rsidRPr="008D2AF1">
        <w:rPr>
          <w:color w:val="000000"/>
        </w:rPr>
        <w:t>would</w:t>
      </w:r>
      <w:r w:rsidR="002624C3" w:rsidRPr="008D2AF1">
        <w:rPr>
          <w:color w:val="000000"/>
        </w:rPr>
        <w:t xml:space="preserve"> be detectable at the</w:t>
      </w:r>
      <w:r w:rsidR="00D83BB3" w:rsidRPr="008D2AF1">
        <w:rPr>
          <w:color w:val="000000"/>
        </w:rPr>
        <w:t xml:space="preserve"> meso-scale</w:t>
      </w:r>
      <w:r w:rsidR="002624C3" w:rsidRPr="008D2AF1">
        <w:rPr>
          <w:color w:val="000000"/>
        </w:rPr>
        <w:t xml:space="preserve"> </w:t>
      </w:r>
      <w:r w:rsidR="00AC12DC" w:rsidRPr="008D2AF1">
        <w:rPr>
          <w:color w:val="000000"/>
        </w:rPr>
        <w:t xml:space="preserve">due to </w:t>
      </w:r>
      <w:r w:rsidR="002624C3" w:rsidRPr="008D2AF1">
        <w:rPr>
          <w:color w:val="000000"/>
        </w:rPr>
        <w:t>variation in animal abundance among sites. We also expected</w:t>
      </w:r>
      <w:r w:rsidR="00535F8D" w:rsidRPr="008D2AF1">
        <w:rPr>
          <w:color w:val="000000"/>
        </w:rPr>
        <w:t xml:space="preserve"> to </w:t>
      </w:r>
      <w:r w:rsidR="00A210AD" w:rsidRPr="008D2AF1">
        <w:rPr>
          <w:color w:val="000000"/>
        </w:rPr>
        <w:t xml:space="preserve">observe </w:t>
      </w:r>
      <w:r w:rsidR="00535F8D" w:rsidRPr="008D2AF1">
        <w:rPr>
          <w:color w:val="000000"/>
        </w:rPr>
        <w:t xml:space="preserve">variation in </w:t>
      </w:r>
      <w:r w:rsidR="001059C8" w:rsidRPr="008D2AF1">
        <w:rPr>
          <w:color w:val="000000"/>
        </w:rPr>
        <w:t xml:space="preserve">NH₄⁺ </w:t>
      </w:r>
      <w:r w:rsidR="00535F8D" w:rsidRPr="008D2AF1">
        <w:rPr>
          <w:color w:val="000000"/>
        </w:rPr>
        <w:t>concentrations a</w:t>
      </w:r>
      <w:r w:rsidR="002624C3" w:rsidRPr="008D2AF1">
        <w:rPr>
          <w:color w:val="000000"/>
        </w:rPr>
        <w:t xml:space="preserve">t </w:t>
      </w:r>
      <w:r w:rsidR="004F4392" w:rsidRPr="008D2AF1">
        <w:rPr>
          <w:color w:val="000000"/>
        </w:rPr>
        <w:t>small</w:t>
      </w:r>
      <w:r w:rsidR="002624C3" w:rsidRPr="008D2AF1">
        <w:rPr>
          <w:color w:val="000000"/>
        </w:rPr>
        <w:t xml:space="preserve"> scales</w:t>
      </w:r>
      <w:r w:rsidR="004F4392" w:rsidRPr="008D2AF1">
        <w:rPr>
          <w:color w:val="000000"/>
        </w:rPr>
        <w:t xml:space="preserve"> (</w:t>
      </w:r>
      <w:r w:rsidR="002624C3" w:rsidRPr="008D2AF1">
        <w:rPr>
          <w:color w:val="000000"/>
        </w:rPr>
        <w:t xml:space="preserve">within </w:t>
      </w:r>
      <w:r w:rsidR="00535F8D" w:rsidRPr="008D2AF1">
        <w:rPr>
          <w:color w:val="000000"/>
        </w:rPr>
        <w:t>natural sites</w:t>
      </w:r>
      <w:r w:rsidR="004F4392" w:rsidRPr="008D2AF1">
        <w:rPr>
          <w:color w:val="000000"/>
        </w:rPr>
        <w:t>)</w:t>
      </w:r>
      <w:r w:rsidR="00535F8D" w:rsidRPr="008D2AF1">
        <w:rPr>
          <w:color w:val="000000"/>
        </w:rPr>
        <w:t xml:space="preserve"> and </w:t>
      </w:r>
      <w:r w:rsidR="004F4392" w:rsidRPr="008D2AF1">
        <w:rPr>
          <w:color w:val="000000"/>
        </w:rPr>
        <w:t>fine scales (</w:t>
      </w:r>
      <w:r w:rsidR="00535F8D" w:rsidRPr="008D2AF1">
        <w:rPr>
          <w:color w:val="000000"/>
        </w:rPr>
        <w:t>between experimental cages), but only under conditions that allow</w:t>
      </w:r>
      <w:r w:rsidR="00A210AD" w:rsidRPr="008D2AF1">
        <w:rPr>
          <w:color w:val="000000"/>
        </w:rPr>
        <w:t xml:space="preserve"> for</w:t>
      </w:r>
      <w:r w:rsidR="00535F8D" w:rsidRPr="008D2AF1">
        <w:rPr>
          <w:color w:val="000000"/>
        </w:rPr>
        <w:t xml:space="preserve"> local enrichment (e.g., low tidal exchange). To test these predictions, we </w:t>
      </w:r>
      <w:r w:rsidR="00A213FF" w:rsidRPr="008D2AF1">
        <w:rPr>
          <w:color w:val="000000"/>
        </w:rPr>
        <w:t>measured variation in</w:t>
      </w:r>
      <w:r w:rsidR="000E691F" w:rsidRPr="008D2AF1">
        <w:rPr>
          <w:color w:val="000000"/>
        </w:rPr>
        <w:t xml:space="preserve"> </w:t>
      </w:r>
      <w:r w:rsidR="00057BA8" w:rsidRPr="008D2AF1">
        <w:t xml:space="preserve">NH₄⁺ </w:t>
      </w:r>
      <w:r w:rsidR="00A213FF" w:rsidRPr="008D2AF1">
        <w:rPr>
          <w:color w:val="000000"/>
        </w:rPr>
        <w:t>concentrations</w:t>
      </w:r>
      <w:r w:rsidR="00E34FA8" w:rsidRPr="008D2AF1">
        <w:rPr>
          <w:color w:val="000000"/>
        </w:rPr>
        <w:t xml:space="preserve"> among </w:t>
      </w:r>
      <w:r w:rsidR="00FC6B44" w:rsidRPr="008D2AF1">
        <w:rPr>
          <w:color w:val="000000"/>
        </w:rPr>
        <w:t>rocky reef sites</w:t>
      </w:r>
      <w:r w:rsidR="00B62F21" w:rsidRPr="008D2AF1">
        <w:rPr>
          <w:color w:val="000000"/>
        </w:rPr>
        <w:t xml:space="preserve"> (</w:t>
      </w:r>
      <w:proofErr w:type="spellStart"/>
      <w:r w:rsidR="00B62F21" w:rsidRPr="008D2AF1">
        <w:rPr>
          <w:color w:val="000000"/>
        </w:rPr>
        <w:t>meso</w:t>
      </w:r>
      <w:proofErr w:type="spellEnd"/>
      <w:r w:rsidR="00B62F21" w:rsidRPr="008D2AF1">
        <w:rPr>
          <w:color w:val="000000"/>
        </w:rPr>
        <w:t xml:space="preserve"> scale of </w:t>
      </w:r>
      <w:r w:rsidR="000C156B" w:rsidRPr="008D2AF1">
        <w:rPr>
          <w:color w:val="000000"/>
        </w:rPr>
        <w:t>~</w:t>
      </w:r>
      <w:r w:rsidR="00B62F21" w:rsidRPr="008D2AF1">
        <w:rPr>
          <w:color w:val="000000"/>
        </w:rPr>
        <w:t>10s of km)</w:t>
      </w:r>
      <w:r w:rsidR="00FC6B44" w:rsidRPr="008D2AF1">
        <w:rPr>
          <w:color w:val="000000"/>
        </w:rPr>
        <w:t xml:space="preserve">, </w:t>
      </w:r>
      <w:r w:rsidR="00B62F21" w:rsidRPr="008D2AF1">
        <w:rPr>
          <w:color w:val="000000"/>
        </w:rPr>
        <w:t xml:space="preserve">in and </w:t>
      </w:r>
      <w:r w:rsidR="000C156B" w:rsidRPr="008D2AF1">
        <w:rPr>
          <w:color w:val="000000"/>
        </w:rPr>
        <w:t>out of</w:t>
      </w:r>
      <w:r w:rsidR="00B62F21" w:rsidRPr="008D2AF1">
        <w:rPr>
          <w:color w:val="000000"/>
        </w:rPr>
        <w:t xml:space="preserve"> </w:t>
      </w:r>
      <w:r w:rsidR="00FC6B44" w:rsidRPr="008D2AF1">
        <w:rPr>
          <w:color w:val="000000"/>
        </w:rPr>
        <w:t xml:space="preserve">kelp forest </w:t>
      </w:r>
      <w:r w:rsidR="00E34FA8" w:rsidRPr="008D2AF1">
        <w:rPr>
          <w:color w:val="000000"/>
        </w:rPr>
        <w:t>sites</w:t>
      </w:r>
      <w:r w:rsidR="00B62F21" w:rsidRPr="008D2AF1">
        <w:rPr>
          <w:color w:val="000000"/>
        </w:rPr>
        <w:t xml:space="preserve"> (small scale </w:t>
      </w:r>
      <w:r w:rsidR="003D5FEF" w:rsidRPr="008D2AF1">
        <w:rPr>
          <w:color w:val="000000"/>
        </w:rPr>
        <w:t xml:space="preserve">of </w:t>
      </w:r>
      <w:r w:rsidR="00D34121" w:rsidRPr="008D2AF1">
        <w:rPr>
          <w:color w:val="000000"/>
        </w:rPr>
        <w:t>5</w:t>
      </w:r>
      <w:r w:rsidR="00B62F21" w:rsidRPr="008D2AF1">
        <w:rPr>
          <w:color w:val="000000"/>
        </w:rPr>
        <w:t xml:space="preserve"> m)</w:t>
      </w:r>
      <w:r w:rsidR="00FC6B44" w:rsidRPr="008D2AF1">
        <w:rPr>
          <w:color w:val="000000"/>
        </w:rPr>
        <w:t xml:space="preserve">, and </w:t>
      </w:r>
      <w:r w:rsidR="009962D6" w:rsidRPr="008D2AF1">
        <w:rPr>
          <w:color w:val="000000"/>
        </w:rPr>
        <w:t>near experimentally caged consumers (</w:t>
      </w:r>
      <w:r w:rsidR="00B46066" w:rsidRPr="008D2AF1">
        <w:rPr>
          <w:color w:val="000000"/>
        </w:rPr>
        <w:t>fine</w:t>
      </w:r>
      <w:r w:rsidR="009962D6" w:rsidRPr="008D2AF1">
        <w:rPr>
          <w:color w:val="000000"/>
        </w:rPr>
        <w:t xml:space="preserve"> scale </w:t>
      </w:r>
      <w:r w:rsidR="00E65785" w:rsidRPr="008D2AF1">
        <w:rPr>
          <w:color w:val="000000"/>
        </w:rPr>
        <w:t>of &lt;</w:t>
      </w:r>
      <w:r w:rsidR="000C156B" w:rsidRPr="008D2AF1">
        <w:rPr>
          <w:color w:val="000000"/>
        </w:rPr>
        <w:t xml:space="preserve"> </w:t>
      </w:r>
      <w:r w:rsidR="00D34121" w:rsidRPr="008D2AF1">
        <w:rPr>
          <w:color w:val="000000"/>
        </w:rPr>
        <w:t>2</w:t>
      </w:r>
      <w:r w:rsidR="000C156B" w:rsidRPr="008D2AF1">
        <w:rPr>
          <w:color w:val="000000"/>
        </w:rPr>
        <w:t xml:space="preserve"> m</w:t>
      </w:r>
      <w:r w:rsidR="00E65785" w:rsidRPr="008D2AF1">
        <w:rPr>
          <w:color w:val="000000"/>
        </w:rPr>
        <w:t>, Fig. 1a</w:t>
      </w:r>
      <w:r w:rsidR="00AC065D" w:rsidRPr="008D2AF1">
        <w:rPr>
          <w:color w:val="000000"/>
        </w:rPr>
        <w:t>–</w:t>
      </w:r>
      <w:r w:rsidR="00E65785" w:rsidRPr="008D2AF1">
        <w:rPr>
          <w:color w:val="000000"/>
        </w:rPr>
        <w:t>c</w:t>
      </w:r>
      <w:r w:rsidR="009962D6" w:rsidRPr="008D2AF1">
        <w:rPr>
          <w:color w:val="000000"/>
        </w:rPr>
        <w:t>)</w:t>
      </w:r>
      <w:r w:rsidR="00E34FA8" w:rsidRPr="008D2AF1">
        <w:rPr>
          <w:color w:val="000000"/>
        </w:rPr>
        <w:t xml:space="preserve">. </w:t>
      </w:r>
      <w:r w:rsidR="00FC6B44" w:rsidRPr="008D2AF1">
        <w:rPr>
          <w:color w:val="000000"/>
        </w:rPr>
        <w:t>We quantif</w:t>
      </w:r>
      <w:r w:rsidR="000E691F" w:rsidRPr="008D2AF1">
        <w:rPr>
          <w:color w:val="000000"/>
        </w:rPr>
        <w:t>ied</w:t>
      </w:r>
      <w:r w:rsidR="00FC6B44" w:rsidRPr="008D2AF1">
        <w:rPr>
          <w:color w:val="000000"/>
        </w:rPr>
        <w:t xml:space="preserve"> the abundance and diversity of fish</w:t>
      </w:r>
      <w:r w:rsidR="009962D6" w:rsidRPr="008D2AF1">
        <w:rPr>
          <w:color w:val="000000"/>
        </w:rPr>
        <w:t>es</w:t>
      </w:r>
      <w:r w:rsidR="00FC6B44" w:rsidRPr="008D2AF1">
        <w:rPr>
          <w:color w:val="000000"/>
        </w:rPr>
        <w:t xml:space="preserve"> and invertebrate</w:t>
      </w:r>
      <w:r w:rsidR="009962D6" w:rsidRPr="008D2AF1">
        <w:rPr>
          <w:color w:val="000000"/>
        </w:rPr>
        <w:t>s</w:t>
      </w:r>
      <w:r w:rsidR="00FC6B44" w:rsidRPr="008D2AF1">
        <w:rPr>
          <w:color w:val="000000"/>
        </w:rPr>
        <w:t xml:space="preserve"> at each rocky reef and kelp forest site </w:t>
      </w:r>
      <w:r w:rsidR="00535F8D" w:rsidRPr="008D2AF1">
        <w:rPr>
          <w:color w:val="000000"/>
        </w:rPr>
        <w:t xml:space="preserve">and </w:t>
      </w:r>
      <w:r w:rsidR="00FC6B44" w:rsidRPr="008D2AF1">
        <w:rPr>
          <w:color w:val="000000"/>
        </w:rPr>
        <w:t xml:space="preserve">measured kelp forest metrics and abiotic variables to explore </w:t>
      </w:r>
      <w:r w:rsidR="00A210AD" w:rsidRPr="008D2AF1">
        <w:rPr>
          <w:color w:val="000000"/>
        </w:rPr>
        <w:t xml:space="preserve">potential </w:t>
      </w:r>
      <w:r w:rsidR="00FC6B44" w:rsidRPr="008D2AF1">
        <w:rPr>
          <w:color w:val="000000"/>
        </w:rPr>
        <w:t xml:space="preserve">drivers of variation in </w:t>
      </w:r>
      <w:r w:rsidR="00057BA8" w:rsidRPr="008D2AF1">
        <w:t xml:space="preserve">NH₄⁺ </w:t>
      </w:r>
      <w:r w:rsidR="00FC6B44" w:rsidRPr="008D2AF1">
        <w:rPr>
          <w:color w:val="000000"/>
        </w:rPr>
        <w:t xml:space="preserve">concentrations. </w:t>
      </w:r>
      <w:r w:rsidR="00E34FA8" w:rsidRPr="008D2AF1">
        <w:rPr>
          <w:color w:val="000000"/>
        </w:rPr>
        <w:t>By characterizing</w:t>
      </w:r>
      <w:r w:rsidR="00A07ADB" w:rsidRPr="008D2AF1">
        <w:t xml:space="preserve"> </w:t>
      </w:r>
      <w:r w:rsidR="00A07ADB" w:rsidRPr="008D2AF1">
        <w:rPr>
          <w:color w:val="000000"/>
        </w:rPr>
        <w:t>the scale at which animal-driven nutrient</w:t>
      </w:r>
      <w:r w:rsidR="009962D6" w:rsidRPr="008D2AF1">
        <w:rPr>
          <w:color w:val="000000"/>
        </w:rPr>
        <w:t>s</w:t>
      </w:r>
      <w:r w:rsidR="00A07ADB" w:rsidRPr="008D2AF1">
        <w:rPr>
          <w:color w:val="000000"/>
        </w:rPr>
        <w:t xml:space="preserve"> var</w:t>
      </w:r>
      <w:r w:rsidR="009962D6" w:rsidRPr="008D2AF1">
        <w:rPr>
          <w:color w:val="000000"/>
        </w:rPr>
        <w:t>y</w:t>
      </w:r>
      <w:r w:rsidR="00E34FA8" w:rsidRPr="008D2AF1">
        <w:rPr>
          <w:color w:val="000000"/>
        </w:rPr>
        <w:t xml:space="preserve">, </w:t>
      </w:r>
      <w:r w:rsidR="002C3747" w:rsidRPr="008D2AF1">
        <w:rPr>
          <w:color w:val="000000"/>
        </w:rPr>
        <w:t xml:space="preserve">we hope </w:t>
      </w:r>
      <w:r w:rsidR="00155D45" w:rsidRPr="008D2AF1">
        <w:rPr>
          <w:color w:val="000000"/>
        </w:rPr>
        <w:t xml:space="preserve">to </w:t>
      </w:r>
      <w:r w:rsidR="00A210AD" w:rsidRPr="008D2AF1">
        <w:rPr>
          <w:color w:val="000000"/>
        </w:rPr>
        <w:t xml:space="preserve">uncover </w:t>
      </w:r>
      <w:r w:rsidR="002C3747" w:rsidRPr="008D2AF1">
        <w:rPr>
          <w:color w:val="000000"/>
        </w:rPr>
        <w:t xml:space="preserve">the </w:t>
      </w:r>
      <w:r w:rsidR="00A210AD" w:rsidRPr="008D2AF1">
        <w:rPr>
          <w:color w:val="000000"/>
        </w:rPr>
        <w:t>extent to which</w:t>
      </w:r>
      <w:r w:rsidR="002C3747" w:rsidRPr="008D2AF1">
        <w:rPr>
          <w:color w:val="000000"/>
        </w:rPr>
        <w:t xml:space="preserve"> consumers </w:t>
      </w:r>
      <w:r w:rsidR="00A01D2E" w:rsidRPr="008D2AF1">
        <w:rPr>
          <w:color w:val="000000"/>
        </w:rPr>
        <w:t xml:space="preserve">in temperate regions </w:t>
      </w:r>
      <w:r w:rsidR="002C3747" w:rsidRPr="008D2AF1">
        <w:rPr>
          <w:color w:val="000000"/>
        </w:rPr>
        <w:t>structur</w:t>
      </w:r>
      <w:r w:rsidR="00DF22E5" w:rsidRPr="008D2AF1">
        <w:rPr>
          <w:color w:val="000000"/>
        </w:rPr>
        <w:t>e communities</w:t>
      </w:r>
      <w:r w:rsidR="002C3747" w:rsidRPr="008D2AF1">
        <w:rPr>
          <w:color w:val="000000"/>
        </w:rPr>
        <w:t xml:space="preserve"> not only </w:t>
      </w:r>
      <w:r w:rsidR="00DF22E5" w:rsidRPr="008D2AF1">
        <w:rPr>
          <w:color w:val="000000"/>
        </w:rPr>
        <w:t xml:space="preserve">from the </w:t>
      </w:r>
      <w:r w:rsidR="002C3747" w:rsidRPr="008D2AF1">
        <w:rPr>
          <w:color w:val="000000"/>
        </w:rPr>
        <w:t>top</w:t>
      </w:r>
      <w:r w:rsidR="0096667C" w:rsidRPr="008D2AF1">
        <w:rPr>
          <w:color w:val="000000"/>
        </w:rPr>
        <w:t xml:space="preserve"> </w:t>
      </w:r>
      <w:r w:rsidR="002C3747" w:rsidRPr="008D2AF1">
        <w:rPr>
          <w:color w:val="000000"/>
        </w:rPr>
        <w:t xml:space="preserve">down, but also </w:t>
      </w:r>
      <w:r w:rsidR="00DF22E5" w:rsidRPr="008D2AF1">
        <w:rPr>
          <w:color w:val="000000"/>
        </w:rPr>
        <w:t xml:space="preserve">the </w:t>
      </w:r>
      <w:r w:rsidR="002C3747" w:rsidRPr="008D2AF1">
        <w:rPr>
          <w:color w:val="000000"/>
        </w:rPr>
        <w:t>bottom</w:t>
      </w:r>
      <w:r w:rsidR="00DF22E5" w:rsidRPr="008D2AF1">
        <w:rPr>
          <w:color w:val="000000"/>
        </w:rPr>
        <w:t xml:space="preserve"> </w:t>
      </w:r>
      <w:r w:rsidR="002C3747" w:rsidRPr="008D2AF1">
        <w:rPr>
          <w:color w:val="000000"/>
        </w:rPr>
        <w:t>up</w:t>
      </w:r>
      <w:r w:rsidR="009D637D" w:rsidRPr="008D2AF1">
        <w:rPr>
          <w:color w:val="000000"/>
        </w:rPr>
        <w:t xml:space="preserve"> through CND</w:t>
      </w:r>
      <w:r w:rsidR="002C3747" w:rsidRPr="008D2AF1">
        <w:rPr>
          <w:color w:val="000000"/>
        </w:rPr>
        <w:t>.</w:t>
      </w:r>
    </w:p>
    <w:p w14:paraId="203358C5" w14:textId="77777777" w:rsidR="000172B0" w:rsidRPr="008D2AF1" w:rsidRDefault="000172B0" w:rsidP="000172B0">
      <w:pPr>
        <w:pBdr>
          <w:top w:val="nil"/>
          <w:left w:val="nil"/>
          <w:bottom w:val="nil"/>
          <w:right w:val="nil"/>
          <w:between w:val="nil"/>
        </w:pBdr>
        <w:spacing w:line="480" w:lineRule="auto"/>
        <w:ind w:firstLine="720"/>
      </w:pPr>
    </w:p>
    <w:p w14:paraId="1F39CDF7" w14:textId="17F56DA2" w:rsidR="00CE7337" w:rsidRPr="008D2AF1" w:rsidRDefault="00EB3BC7" w:rsidP="00701637">
      <w:pPr>
        <w:pBdr>
          <w:top w:val="nil"/>
          <w:left w:val="nil"/>
          <w:bottom w:val="nil"/>
          <w:right w:val="nil"/>
          <w:between w:val="nil"/>
        </w:pBdr>
        <w:spacing w:line="480" w:lineRule="auto"/>
        <w:rPr>
          <w:color w:val="000000"/>
        </w:rPr>
      </w:pPr>
      <w:r w:rsidRPr="008D2AF1">
        <w:rPr>
          <w:b/>
        </w:rPr>
        <w:t>Methods</w:t>
      </w:r>
    </w:p>
    <w:p w14:paraId="21B1B931" w14:textId="2B3924EC" w:rsidR="00E31F65" w:rsidRPr="008D2AF1" w:rsidRDefault="00E31F65" w:rsidP="00EB3BC7">
      <w:pPr>
        <w:spacing w:line="480" w:lineRule="auto"/>
        <w:rPr>
          <w:i/>
        </w:rPr>
      </w:pPr>
      <w:r w:rsidRPr="008D2AF1">
        <w:rPr>
          <w:i/>
        </w:rPr>
        <w:t>Site</w:t>
      </w:r>
      <w:r w:rsidR="00701637" w:rsidRPr="008D2AF1">
        <w:rPr>
          <w:i/>
        </w:rPr>
        <w:t xml:space="preserve"> description</w:t>
      </w:r>
    </w:p>
    <w:p w14:paraId="303741BB" w14:textId="6280A072" w:rsidR="00AA776B" w:rsidRPr="008D2AF1" w:rsidRDefault="004E6F16" w:rsidP="00964D0B">
      <w:pPr>
        <w:spacing w:line="480" w:lineRule="auto"/>
      </w:pPr>
      <w:r w:rsidRPr="008D2AF1">
        <w:t xml:space="preserve">Barkley Sound </w:t>
      </w:r>
      <w:proofErr w:type="gramStart"/>
      <w:r w:rsidRPr="008D2AF1">
        <w:t>is located in</w:t>
      </w:r>
      <w:proofErr w:type="gramEnd"/>
      <w:r w:rsidRPr="008D2AF1">
        <w:t xml:space="preserve"> an upwelling region on the west coast of Vancouver Island, Canada. Upwelling supplies nitrates in the spring and early summer, while storm</w:t>
      </w:r>
      <w:r w:rsidR="005E0A73" w:rsidRPr="008D2AF1">
        <w:t>s</w:t>
      </w:r>
      <w:r w:rsidRPr="008D2AF1">
        <w:t xml:space="preserve"> flush riverine inputs into the nearshore in the winter and spring </w:t>
      </w:r>
      <w:r w:rsidRPr="008D2AF1">
        <w:fldChar w:fldCharType="begin"/>
      </w:r>
      <w:r w:rsidR="00ED6FED" w:rsidRPr="008D2AF1">
        <w:instrText xml:space="preserve"> ADDIN ZOTERO_ITEM CSL_CITATION {"citationID":"IUCWuHhO","properties":{"formattedCitation":"(Pawlowicz 2017)","plainCitation":"(Pawlowicz 2017)","noteIndex":0},"citationItems":[{"id":1773,"uris":["http://zotero.org/users/local/idKDtb7T/items/E8HMS8N2"],"itemData":{"id":1773,"type":"article-journal","abstract":"The west coast of Vancouver Island (WCVI) is an important marine ecosystem in which concentrations of dissolved oxygen can reach hypoxic levels at certain times of the year. Although the general features of its oceanography are well understood, little is known in particular about the seasonal cycle of oxygen in shelf areas and its interannual variability. It is possible that high temporal resolution monitoring efforts could be carried out relatively easily in sheltered fjords adjacent to the shelf, but the linkages between conditions in these fjords and those on the shelf are also not known. Here a 10-year time series of monthly hydrographic stations in Barkley Sound, British Columbia, is used to identify the seasonal cycle of temperature, salinity, density, dissolved oxygen, and chlorophyll fluorescence in a WCVI fjord. Analysis suggests that there is a standard estuarine circulation in surface and near-surface waters of the Sound, as well as a deep renewal cycle in intermediate and deep waters, and that the two are largely independent. The deep basin in the Sound undergoes annual summer renewals in response to wind-driven upwelling on the shelf, separated by stagnation and hypoxia during fall, winter, and spring downwelling periods. Other than for the stagnant deep waters in winter, residence times in different parts of the Sound are only a few weeks. Barkley Sound characteristics thus adjust rapidly to shelf conditions, and inshore measurements can be used with care as a proxy for some shelf properties. However, phytoplankton biomass does not appear to be affected by the onset of deep renewal and the associated reversal of along-shore winds and instead responds to local factors. Finally, once the seasonal cycle has been accounted for, interannual variations in temperature, density, and dissolved oxygen are uncoupled, possibly in response to longer-term changes in the characteristics of source waters offshore and/or to changes in shelf processes.","container-title":"Atmosphere-Ocean","DOI":"10.1080/07055900.2017.1374240","ISSN":"0705-5900","issue":"4-5","journalAbbreviation":"Atmos.-Ocean","note":"publisher: Taylor &amp; Francis\n_eprint: https://doi.org/10.1080/07055900.2017.1374240","page":"264-283","source":"Taylor and Francis+NEJM","title":"Seasonal cycles, hypoxia, and renewal in a coastal fjord (Barkley Sound, British Columbia)","volume":"55","author":[{"family":"Pawlowicz","given":"R."}],"issued":{"date-parts":[["2017",10,20]]}}}],"schema":"https://github.com/citation-style-language/schema/raw/master/csl-citation.json"} </w:instrText>
      </w:r>
      <w:r w:rsidRPr="008D2AF1">
        <w:fldChar w:fldCharType="separate"/>
      </w:r>
      <w:r w:rsidR="00B87C81" w:rsidRPr="008D2AF1">
        <w:rPr>
          <w:noProof/>
        </w:rPr>
        <w:t>(Pawlowicz 2017)</w:t>
      </w:r>
      <w:r w:rsidRPr="008D2AF1">
        <w:fldChar w:fldCharType="end"/>
      </w:r>
      <w:r w:rsidRPr="008D2AF1">
        <w:t xml:space="preserve">. </w:t>
      </w:r>
      <w:r w:rsidR="00444BD0" w:rsidRPr="008D2AF1">
        <w:t xml:space="preserve">Due to the proximity of the </w:t>
      </w:r>
      <w:proofErr w:type="spellStart"/>
      <w:r w:rsidR="00444BD0" w:rsidRPr="008D2AF1">
        <w:t>Bamfield</w:t>
      </w:r>
      <w:proofErr w:type="spellEnd"/>
      <w:r w:rsidR="00444BD0" w:rsidRPr="008D2AF1">
        <w:t xml:space="preserve"> Marine Sciences Centre</w:t>
      </w:r>
      <w:r w:rsidR="0003350D" w:rsidRPr="008D2AF1">
        <w:t xml:space="preserve"> (BMSC)</w:t>
      </w:r>
      <w:r w:rsidR="00444BD0" w:rsidRPr="008D2AF1">
        <w:t xml:space="preserve">, this region has been </w:t>
      </w:r>
      <w:r w:rsidR="000E691F" w:rsidRPr="008D2AF1">
        <w:t xml:space="preserve">a long-term focal area for studies seeking </w:t>
      </w:r>
      <w:r w:rsidR="00444BD0" w:rsidRPr="008D2AF1">
        <w:t xml:space="preserve">to </w:t>
      </w:r>
      <w:r w:rsidR="004C314F" w:rsidRPr="008D2AF1">
        <w:t xml:space="preserve">document </w:t>
      </w:r>
      <w:r w:rsidR="00365EF3" w:rsidRPr="008D2AF1">
        <w:t>the response of</w:t>
      </w:r>
      <w:r w:rsidR="004C314F" w:rsidRPr="008D2AF1">
        <w:t xml:space="preserve"> kelp</w:t>
      </w:r>
      <w:r w:rsidR="00365EF3" w:rsidRPr="008D2AF1">
        <w:t>s</w:t>
      </w:r>
      <w:r w:rsidR="004C314F" w:rsidRPr="008D2AF1">
        <w:t xml:space="preserve"> to </w:t>
      </w:r>
      <w:r w:rsidR="00365EF3" w:rsidRPr="008D2AF1">
        <w:t>marine</w:t>
      </w:r>
      <w:r w:rsidR="004C314F" w:rsidRPr="008D2AF1">
        <w:t xml:space="preserve"> heatwaves,</w:t>
      </w:r>
      <w:r w:rsidR="000E691F" w:rsidRPr="008D2AF1">
        <w:t xml:space="preserve"> </w:t>
      </w:r>
      <w:r w:rsidR="00017E16" w:rsidRPr="008D2AF1">
        <w:t xml:space="preserve">establish ecological </w:t>
      </w:r>
      <w:r w:rsidR="00017E16" w:rsidRPr="008D2AF1">
        <w:lastRenderedPageBreak/>
        <w:t>baselines, and</w:t>
      </w:r>
      <w:r w:rsidR="00444BD0" w:rsidRPr="008D2AF1">
        <w:t xml:space="preserve"> </w:t>
      </w:r>
      <w:r w:rsidR="000E691F" w:rsidRPr="008D2AF1">
        <w:t xml:space="preserve">unravel </w:t>
      </w:r>
      <w:r w:rsidR="00444BD0" w:rsidRPr="008D2AF1">
        <w:t xml:space="preserve">ecosystem dynamics </w:t>
      </w:r>
      <w:r w:rsidR="00E639BB" w:rsidRPr="008D2AF1">
        <w:fldChar w:fldCharType="begin"/>
      </w:r>
      <w:r w:rsidR="008A0589">
        <w:instrText xml:space="preserve"> ADDIN ZOTERO_ITEM CSL_CITATION {"citationID":"amnmgXmL","properties":{"formattedCitation":"(Tanasichuk 1998; Starko et al. 2022, 2024; Attridge et al. 2024)","plainCitation":"(Tanasichuk 1998; Starko et al. 2022, 2024; Attridge et al. 2024)","noteIndex":0},"citationItems":[{"id":4626,"uris":["http://zotero.org/users/local/idKDtb7T/items/Z8G9LNT4"],"itemData":{"id":4626,"type":"article-journal","container-title":"Fisheries","DOI":"10.1002/fsh.11065","ISSN":"1548-8446","issue":"4","language":"en","note":"_eprint: https://onlinelibrary.wiley.com/doi/pdf/10.1002/fsh.11065","page":"181-187","source":"Wiley Online Library","title":"Studying kelp forests of today to forecast ecosystems of the future","volume":"49","author":[{"family":"Attridge","given":"Claire M."},{"family":"Cox","given":"Kieran D."},{"family":"Maher","given":"Bridget"},{"family":"Gross","given":"Shane"},{"family":"Lim","given":"Em G."},{"family":"Kattler","given":"Kiara R."},{"family":"Côté","given":"Isabelle M."}],"issued":{"date-parts":[["2024"]]}}},{"id":4625,"uris":["http://zotero.org/users/local/idKDtb7T/items/BP5IT9XX"],"itemData":{"id":4625,"type":"article-journal","abstract":"Kelp forests are among the most abundant coastal marine habitats but are vulnerable to climate change. The Northeast Pacific has experienced recent large-scale changes in kelp abundance and distribution, but little is known about changes north of the British Columbia (BC)–Washington border. Here, we assessed whether and how floating canopy kelp (Macrocystis pyrifera, Nereocystis luetkeana) distributions have changed in recent decades along the extensive coast of BC. We assembled and analysed available kelp distributional data, comparing snapshots of kelp linear extent from 1.5–3 decades ago (1994–2007) to recently collected data (2017–2021) across 11 different subregions spanning the province. We then leveraged timeseries, where available (n = 7 data sets), to contextualise patterns of change. In aggregate, the data suggest that kelp forests have declined considerably in some parts of the province, but with variable patterns of change across BC. In the warmest areas (southern BC), kelp persistence was negatively correlated with mean summer sea surface temperatures, which at times exceeded known thermal tolerances. In contrast, in northern subregions, top-down control by sea urchins and otters appeared to modulate kelp dynamics, with declines occurring in 2 subregions despite cool ocean temperatures. Timeseries data suggest that many declines occurred around the 2014–2016 marine heatwave, an event associated with sustained warming and altered trophic dynamics. Our results suggest that the extent of BC’s kelp forests has declined in some places in recent decades, but that regional and local-scale factors influence their responses to environmental change.","container-title":"Marine Ecology Progress Series","DOI":"10.3354/meps14548","ISSN":"0171-8630, 1616-1599","journalAbbreviation":"Mar. Ecol. Prog. Ser.","language":"en","page":"1-26","source":"DOI.org (Crossref)","title":"Local and regional variation in kelp loss and stability across coastal British Columbia","volume":"733","author":[{"family":"Starko","given":"S"},{"family":"Timmer","given":"B"},{"family":"Reshitnyk","given":"L"},{"family":"Csordas","given":"M"},{"family":"McHenry","given":"J"},{"family":"Schroeder","given":"S"},{"family":"Hessing-Lewis","given":"M"},{"family":"Costa","given":"M"},{"family":"Zielinksi","given":"A"},{"family":"Zielinksi","given":"R"},{"family":"Cook","given":"S"},{"family":"Underhill","given":"R"},{"family":"Boyer","given":"L"},{"family":"Fretwell","given":"C"},{"family":"Yakimishyn","given":"J"},{"family":"Heath","given":"Wa"},{"family":"Gruman","given":"C"},{"family":"Hingmire","given":"D"},{"family":"Baum","given":"Jk"},{"family":"Neufeld","given":"Cj"}],"issued":{"date-parts":[["2024",4,4]]}},"label":"page"},{"id":4604,"uris":["http://zotero.org/users/local/idKDtb7T/items/KZWJXN6G"],"itemData":{"id":4604,"type":"article-journal","abstract":"Marine heatwaves threaten the persistence of kelp forests globally. However, the observed responses of kelp forests to these events have been highly variable on local scales. Here, we synthesize distribution data from an environmentally diverse region to examine spatial patterns of canopy kelp persistence through an unprecedented marine heatwave. We show that, although often overlooked, temperature variation occurring at fine spatial scales (i.e., a few kilometers or less) can be a critical driver of kelp forest persistence during these events. Specifically, though kelp forests nearly all persisted toward the cool outer coast, inshore areas were &gt;3°C warmer at the surface and experienced extensive kelp loss. Although temperatures remained cool at depths below the thermocline, kelp persistence in these thermal refugia was strongly constrained by biotic interactions, specifically urchin populations that increased during the heatwave and drove transitions to urchin barrens in deeper rocky habitat. Urchins were, however, largely absent from mixed sand and cobble benthos, leading to an unexpected association between bottom substrate and kelp forest persistence at inshore sites with warm surface waters. Our findings demonstrate both that warm microclimates increase the risk of habitat loss during marine heatwaves and that biotic interactions modified by these events will modulate the capacity of cool microclimates to serve as thermal refugia.","container-title":"Ecological Applications","DOI":"10.1002/eap.2673","ISSN":"1939-5582","issue":"7","journalAbbreviation":"Ecol Appl","language":"en","license":"© 2022 The Ecological Society of America.","note":"_eprint: https://onlinelibrary.wiley.com/doi/pdf/10.1002/eap.2673","page":"e2673","source":"Wiley Online Library","title":"Microclimate predicts kelp forest extinction in the face of direct and indirect marine heatwave effects","volume":"32","author":[{"family":"Starko","given":"Samuel"},{"family":"Neufeld","given":"Christopher J."},{"family":"Gendall","given":"Lianna"},{"family":"Timmer","given":"Brian"},{"family":"Campbell","given":"Lily"},{"family":"Yakimishyn","given":"Jennifer"},{"family":"Druehl","given":"Louis"},{"family":"Baum","given":"Julia K."}],"issued":{"date-parts":[["2022"]]}}},{"id":4610,"uris":["http://zotero.org/users/local/idKDtb7T/items/HSMRKT54"],"itemData":{"id":4610,"type":"article-journal","abstract":"I monitored the size composition, abundance, growth, reproductive biomass and productivity characteristics of Euphausia pacifica in Barkley Sound. Canada, from March 1991 through March 1997. Sea temperatures were anomalously warm in 1992 (El Nilio Southern Oscillation, ENSO) and in 1993; the strongest upwelling over the study period occurred in 1992. Mean annual E. pacifica larval abundance was 6 times greater in 1992 than in 1991, the pre-ENS0 year. Adult abundance in 1992 and 1993 was twice that for 1991 due to the strong recruitment moving through the population. Larval abundance fluctuated substantially since the warming while adult abundance returned to pre-ENS0 levels in 1994. Growth condihons, as indicated by variations in the condtion factor, did not vary significantly over the 6 yr study period. Length-at-maturity increased over the spawning season but interannual variations were too small to influence adult abundance The sex ratio fluctuated randomly around a grand mean of 0.56 males w~thinand between years. I present a procedure for defining spawning events as a function of larval development time and its variability. I found a number of discrete spawni n g ~annually and suggest that there has been no change in spawning frequency or duration over the study perlod. 1 found no significant change in the size of any larval stage over the study period. The relationship between parental and larval abundance follows a Ricker stock-recrult relationship; larval abundance decreased at high parental abundances. Mean annual larval biomass and productivity (growth + moult) ranged from being the same as to 9 times greater than 1991 levels. Mean adult biomass was 1.2 and 2 times greater in 1992 and 1993 respectively than in 1991; productivity was 1.8 and 2.3 times higher in 1992 and 1993 respectively and has returned to pre-ENS0 levels. P:B ratios for total production ranged from 55 to 89 and from 8.6 to 12.4 for larvae and adults respect~vely.Population P:B ratios fluctuated between 10.7 and 23.3.","container-title":"Marine Ecology Progress Series","DOI":"10.3354/meps173163","ISSN":"0171-8630, 1616-1599","journalAbbreviation":"Mar. Ecol. Prog. Ser.","language":"en","page":"163-180","source":"DOI.org (Crossref)","title":"Interannual variations in the population biology and productivity of &lt;i&gt;Euphausia pacifica&lt;/i&gt; in Barkley Sound, Canada, with special reference to the 1992 and 1993 warm ocean years","volume":"173","author":[{"family":"Tanasichuk","given":"Rw"}],"issued":{"date-parts":[["1998"]]}}}],"schema":"https://github.com/citation-style-language/schema/raw/master/csl-citation.json"} </w:instrText>
      </w:r>
      <w:r w:rsidR="00E639BB" w:rsidRPr="008D2AF1">
        <w:fldChar w:fldCharType="separate"/>
      </w:r>
      <w:r w:rsidR="00B87C81" w:rsidRPr="008D2AF1">
        <w:rPr>
          <w:noProof/>
        </w:rPr>
        <w:t>(Tanasichuk 1998; Starko et al. 2022, 2024; Attridge et al. 2024)</w:t>
      </w:r>
      <w:r w:rsidR="00E639BB" w:rsidRPr="008D2AF1">
        <w:fldChar w:fldCharType="end"/>
      </w:r>
      <w:r w:rsidR="00444BD0" w:rsidRPr="008D2AF1">
        <w:t xml:space="preserve">. Subtidal </w:t>
      </w:r>
      <w:r w:rsidR="00796F8D" w:rsidRPr="008D2AF1">
        <w:t xml:space="preserve">fish </w:t>
      </w:r>
      <w:r w:rsidR="00444BD0" w:rsidRPr="008D2AF1">
        <w:t xml:space="preserve">communities </w:t>
      </w:r>
      <w:r w:rsidR="00365EF3" w:rsidRPr="008D2AF1">
        <w:t xml:space="preserve">in this region </w:t>
      </w:r>
      <w:del w:id="36" w:author="Isabelle Cote" w:date="2025-08-12T13:57:00Z">
        <w:r w:rsidR="00582A7B" w:rsidRPr="008D2AF1" w:rsidDel="008A5C9A">
          <w:delText>include</w:delText>
        </w:r>
        <w:r w:rsidR="00486C53" w:rsidRPr="008D2AF1" w:rsidDel="008A5C9A">
          <w:delText xml:space="preserve"> </w:delText>
        </w:r>
      </w:del>
      <w:ins w:id="37" w:author="Isabelle Cote" w:date="2025-08-12T13:57:00Z">
        <w:r w:rsidR="008A5C9A" w:rsidRPr="008D2AF1">
          <w:t xml:space="preserve">comprise </w:t>
        </w:r>
      </w:ins>
      <w:r w:rsidR="00B0070F" w:rsidRPr="008D2AF1">
        <w:t xml:space="preserve">at least </w:t>
      </w:r>
      <w:r w:rsidR="00486C53" w:rsidRPr="008D2AF1">
        <w:t>18 families</w:t>
      </w:r>
      <w:ins w:id="38" w:author="Isabelle Cote" w:date="2025-08-12T13:57:00Z">
        <w:r w:rsidR="008A5C9A" w:rsidRPr="008D2AF1">
          <w:t>,</w:t>
        </w:r>
      </w:ins>
      <w:r w:rsidR="00486C53" w:rsidRPr="008D2AF1">
        <w:t xml:space="preserve"> including </w:t>
      </w:r>
      <w:r w:rsidR="0026711E" w:rsidRPr="008D2AF1">
        <w:t>gobies,</w:t>
      </w:r>
      <w:r w:rsidR="009C41B4" w:rsidRPr="008D2AF1">
        <w:t xml:space="preserve"> surfperches,</w:t>
      </w:r>
      <w:r w:rsidR="006159C2" w:rsidRPr="008D2AF1">
        <w:t xml:space="preserve"> </w:t>
      </w:r>
      <w:r w:rsidR="009C41B4" w:rsidRPr="008D2AF1">
        <w:t xml:space="preserve">rockfishes, </w:t>
      </w:r>
      <w:r w:rsidR="00444BD0" w:rsidRPr="008D2AF1">
        <w:t>greenlings,</w:t>
      </w:r>
      <w:r w:rsidR="009C41B4" w:rsidRPr="008D2AF1">
        <w:t xml:space="preserve"> and</w:t>
      </w:r>
      <w:r w:rsidR="00444BD0" w:rsidRPr="008D2AF1">
        <w:t xml:space="preserve"> sculpins</w:t>
      </w:r>
      <w:r w:rsidR="006214D6" w:rsidRPr="008D2AF1">
        <w:t xml:space="preserve"> </w:t>
      </w:r>
      <w:r w:rsidR="00DF22E5" w:rsidRPr="008D2AF1">
        <w:t>(</w:t>
      </w:r>
      <w:r w:rsidR="006214D6" w:rsidRPr="008D2AF1">
        <w:t xml:space="preserve">E.G. </w:t>
      </w:r>
      <w:r w:rsidR="00824E57" w:rsidRPr="008D2AF1">
        <w:t xml:space="preserve">Lim, </w:t>
      </w:r>
      <w:proofErr w:type="spellStart"/>
      <w:r w:rsidR="006214D6" w:rsidRPr="008D2AF1">
        <w:t>unpubl</w:t>
      </w:r>
      <w:proofErr w:type="spellEnd"/>
      <w:r w:rsidR="006214D6" w:rsidRPr="008D2AF1">
        <w:t>.</w:t>
      </w:r>
      <w:r w:rsidR="00824E57" w:rsidRPr="008D2AF1">
        <w:t>)</w:t>
      </w:r>
      <w:r w:rsidR="009C41B4" w:rsidRPr="008D2AF1">
        <w:t>.</w:t>
      </w:r>
      <w:r w:rsidR="0026711E" w:rsidRPr="008D2AF1">
        <w:t xml:space="preserve"> </w:t>
      </w:r>
      <w:r w:rsidR="00365EF3" w:rsidRPr="008D2AF1">
        <w:t>Macroi</w:t>
      </w:r>
      <w:r w:rsidR="006159C2" w:rsidRPr="008D2AF1">
        <w:t>nvertebrate</w:t>
      </w:r>
      <w:r w:rsidR="00796F8D" w:rsidRPr="008D2AF1">
        <w:t xml:space="preserve"> </w:t>
      </w:r>
      <w:r w:rsidR="006159C2" w:rsidRPr="008D2AF1">
        <w:t>assemblages</w:t>
      </w:r>
      <w:r w:rsidR="00B0070F" w:rsidRPr="008D2AF1">
        <w:t xml:space="preserve">, </w:t>
      </w:r>
      <w:r w:rsidR="00CB4FFE" w:rsidRPr="008D2AF1">
        <w:t xml:space="preserve">which </w:t>
      </w:r>
      <w:r w:rsidR="00582A7B" w:rsidRPr="008D2AF1">
        <w:t>are made up of</w:t>
      </w:r>
      <w:r w:rsidR="00B0070F" w:rsidRPr="008D2AF1">
        <w:t xml:space="preserve"> over 49 families, </w:t>
      </w:r>
      <w:r w:rsidR="00796F8D" w:rsidRPr="008D2AF1">
        <w:t xml:space="preserve">are dominated by </w:t>
      </w:r>
      <w:r w:rsidR="002178A4" w:rsidRPr="008D2AF1">
        <w:t xml:space="preserve">sea </w:t>
      </w:r>
      <w:r w:rsidR="00796F8D" w:rsidRPr="008D2AF1">
        <w:t>urchins, turban</w:t>
      </w:r>
      <w:r w:rsidR="006159C2" w:rsidRPr="008D2AF1">
        <w:t xml:space="preserve"> snails, </w:t>
      </w:r>
      <w:r w:rsidR="009C41B4" w:rsidRPr="008D2AF1">
        <w:t>sea</w:t>
      </w:r>
      <w:r w:rsidR="006159C2" w:rsidRPr="008D2AF1">
        <w:t xml:space="preserve"> stars, </w:t>
      </w:r>
      <w:r w:rsidR="00582A7B" w:rsidRPr="008D2AF1">
        <w:t xml:space="preserve">sea cucumbers, and </w:t>
      </w:r>
      <w:r w:rsidR="009C41B4" w:rsidRPr="008D2AF1">
        <w:t xml:space="preserve">abalone </w:t>
      </w:r>
      <w:r w:rsidR="006214D6" w:rsidRPr="008D2AF1">
        <w:t xml:space="preserve">(E.G. Lim, </w:t>
      </w:r>
      <w:proofErr w:type="spellStart"/>
      <w:r w:rsidR="006214D6" w:rsidRPr="008D2AF1">
        <w:t>unpubl</w:t>
      </w:r>
      <w:proofErr w:type="spellEnd"/>
      <w:r w:rsidR="006214D6" w:rsidRPr="008D2AF1">
        <w:t>.).</w:t>
      </w:r>
    </w:p>
    <w:p w14:paraId="16718F97" w14:textId="77777777" w:rsidR="000172B0" w:rsidRPr="008D2AF1" w:rsidRDefault="000172B0" w:rsidP="00EB3BC7">
      <w:pPr>
        <w:spacing w:line="480" w:lineRule="auto"/>
      </w:pPr>
    </w:p>
    <w:p w14:paraId="7DD35F2F" w14:textId="79FA6C4C" w:rsidR="00217D47" w:rsidRPr="008D2AF1" w:rsidRDefault="005F422E" w:rsidP="00EB3BC7">
      <w:pPr>
        <w:spacing w:line="480" w:lineRule="auto"/>
        <w:rPr>
          <w:i/>
        </w:rPr>
      </w:pPr>
      <w:r w:rsidRPr="008D2AF1">
        <w:rPr>
          <w:i/>
        </w:rPr>
        <w:t xml:space="preserve">Surveys of </w:t>
      </w:r>
      <w:r w:rsidR="00F235E9" w:rsidRPr="008D2AF1">
        <w:rPr>
          <w:i/>
        </w:rPr>
        <w:t>meso-scale</w:t>
      </w:r>
      <w:r w:rsidR="006C6716" w:rsidRPr="008D2AF1">
        <w:rPr>
          <w:i/>
        </w:rPr>
        <w:t xml:space="preserve"> (among-site)</w:t>
      </w:r>
      <w:r w:rsidR="00F235E9" w:rsidRPr="008D2AF1">
        <w:rPr>
          <w:i/>
        </w:rPr>
        <w:t xml:space="preserve"> </w:t>
      </w:r>
      <w:r w:rsidRPr="008D2AF1">
        <w:rPr>
          <w:i/>
        </w:rPr>
        <w:t>variation</w:t>
      </w:r>
    </w:p>
    <w:p w14:paraId="58195507" w14:textId="4A71AC72" w:rsidR="009E6CC7" w:rsidRPr="008D2AF1" w:rsidRDefault="005F422E" w:rsidP="005F422E">
      <w:pPr>
        <w:spacing w:line="480" w:lineRule="auto"/>
      </w:pPr>
      <w:r w:rsidRPr="008D2AF1">
        <w:t xml:space="preserve">To explore meso-scale variation in animal-regenerated nutrients among rocky reefs, we measured ammonium </w:t>
      </w:r>
      <w:r w:rsidRPr="008D2AF1">
        <w:rPr>
          <w:color w:val="000000"/>
        </w:rPr>
        <w:t xml:space="preserve">(NH₄⁺) </w:t>
      </w:r>
      <w:r w:rsidRPr="008D2AF1">
        <w:t>concentrations and surveyed fish and invertebrate communities at 27 subtidal sites ranging</w:t>
      </w:r>
      <w:r w:rsidRPr="008D2AF1">
        <w:rPr>
          <w:color w:val="000000"/>
        </w:rPr>
        <w:t xml:space="preserve"> from 0.0</w:t>
      </w:r>
      <w:r w:rsidR="000172B0" w:rsidRPr="008D2AF1">
        <w:rPr>
          <w:color w:val="000000"/>
        </w:rPr>
        <w:t>7</w:t>
      </w:r>
      <w:r w:rsidRPr="008D2AF1">
        <w:rPr>
          <w:color w:val="000000"/>
        </w:rPr>
        <w:t xml:space="preserve"> – 24 km apart in Barkley Sound (Fig. 1</w:t>
      </w:r>
      <w:r w:rsidR="00D34121" w:rsidRPr="008D2AF1">
        <w:rPr>
          <w:color w:val="000000"/>
        </w:rPr>
        <w:t>d</w:t>
      </w:r>
      <w:r w:rsidRPr="008D2AF1">
        <w:rPr>
          <w:color w:val="000000"/>
        </w:rPr>
        <w:t xml:space="preserve">). </w:t>
      </w:r>
      <w:r w:rsidR="00AD64D7" w:rsidRPr="008D2AF1">
        <w:t>W</w:t>
      </w:r>
      <w:r w:rsidR="00217D47" w:rsidRPr="008D2AF1">
        <w:t xml:space="preserve">e </w:t>
      </w:r>
      <w:r w:rsidR="004C436C" w:rsidRPr="008D2AF1">
        <w:t xml:space="preserve">used a globally standardized method (i.e., Reef Life Survey, RLS) at each site to estimate </w:t>
      </w:r>
      <w:r w:rsidR="00217D47" w:rsidRPr="008D2AF1">
        <w:t xml:space="preserve">fish and invertebrate </w:t>
      </w:r>
      <w:r w:rsidR="004C436C" w:rsidRPr="008D2AF1">
        <w:t xml:space="preserve">abundance and collected subtidal </w:t>
      </w:r>
      <w:r w:rsidR="004C436C" w:rsidRPr="008D2AF1">
        <w:rPr>
          <w:color w:val="000000"/>
        </w:rPr>
        <w:t>NH</w:t>
      </w:r>
      <w:r w:rsidR="004C436C" w:rsidRPr="008D2AF1">
        <w:rPr>
          <w:color w:val="000000"/>
          <w:vertAlign w:val="subscript"/>
        </w:rPr>
        <w:t>4</w:t>
      </w:r>
      <w:r w:rsidR="004C436C" w:rsidRPr="008D2AF1">
        <w:rPr>
          <w:color w:val="000000"/>
          <w:vertAlign w:val="superscript"/>
        </w:rPr>
        <w:t xml:space="preserve">+ </w:t>
      </w:r>
      <w:r w:rsidR="004C436C" w:rsidRPr="008D2AF1">
        <w:t>samples during each survey</w:t>
      </w:r>
      <w:r w:rsidR="0067503F" w:rsidRPr="008D2AF1">
        <w:t xml:space="preserve">. </w:t>
      </w:r>
      <w:r w:rsidRPr="008D2AF1">
        <w:t>We conducted our surveys</w:t>
      </w:r>
      <w:r w:rsidR="0067503F" w:rsidRPr="008D2AF1">
        <w:t xml:space="preserve"> </w:t>
      </w:r>
      <w:r w:rsidR="00365EF3" w:rsidRPr="008D2AF1">
        <w:t>in the spring (April-May)</w:t>
      </w:r>
      <w:r w:rsidR="0067503F" w:rsidRPr="008D2AF1">
        <w:t xml:space="preserve"> for three years (2021-2023), with all annual surveys occurring within </w:t>
      </w:r>
      <w:r w:rsidR="004220F3" w:rsidRPr="008D2AF1">
        <w:t>two</w:t>
      </w:r>
      <w:r w:rsidR="0067503F" w:rsidRPr="008D2AF1">
        <w:t xml:space="preserve"> weeks of each other</w:t>
      </w:r>
      <w:r w:rsidR="0003350D" w:rsidRPr="008D2AF1">
        <w:t xml:space="preserve"> </w:t>
      </w:r>
      <w:r w:rsidR="00576692" w:rsidRPr="008D2AF1">
        <w:t>(</w:t>
      </w:r>
      <w:r w:rsidR="00247A1B" w:rsidRPr="008D2AF1">
        <w:t>Supp</w:t>
      </w:r>
      <w:ins w:id="39" w:author="Em Lim" w:date="2025-08-25T16:11:00Z" w16du:dateUtc="2025-08-25T23:11:00Z">
        <w:r w:rsidR="009F303E">
          <w:t>orting Information</w:t>
        </w:r>
      </w:ins>
      <w:del w:id="40" w:author="Em Lim" w:date="2025-08-25T16:11:00Z" w16du:dateUtc="2025-08-25T23:11:00Z">
        <w:r w:rsidR="00247A1B" w:rsidRPr="008D2AF1" w:rsidDel="009F303E">
          <w:delText>lemental Material</w:delText>
        </w:r>
      </w:del>
      <w:r w:rsidR="00247A1B" w:rsidRPr="008D2AF1">
        <w:t xml:space="preserve">; </w:t>
      </w:r>
      <w:r w:rsidR="00576692" w:rsidRPr="008D2AF1">
        <w:t xml:space="preserve">Table </w:t>
      </w:r>
      <w:del w:id="41" w:author="Em Lim" w:date="2025-08-25T16:01:00Z" w16du:dateUtc="2025-08-25T23:01:00Z">
        <w:r w:rsidR="003840BD" w:rsidRPr="008D2AF1" w:rsidDel="00D136B6">
          <w:delText>S1.</w:delText>
        </w:r>
        <w:r w:rsidR="00AA2B21" w:rsidRPr="008D2AF1" w:rsidDel="00D136B6">
          <w:delText>0</w:delText>
        </w:r>
      </w:del>
      <w:ins w:id="42" w:author="Em Lim" w:date="2025-08-25T16:01:00Z" w16du:dateUtc="2025-08-25T23:01:00Z">
        <w:r w:rsidR="00D136B6">
          <w:t>S</w:t>
        </w:r>
      </w:ins>
      <w:r w:rsidR="00576692" w:rsidRPr="008D2AF1">
        <w:t>1)</w:t>
      </w:r>
      <w:r w:rsidR="00217D47" w:rsidRPr="008D2AF1">
        <w:t xml:space="preserve">. </w:t>
      </w:r>
      <w:r w:rsidR="00CB4FFE" w:rsidRPr="008D2AF1">
        <w:t xml:space="preserve">A full explanation of the Reef Life Survey method is available online (http://www.reeflifesurvey.com/methods) and provided by </w:t>
      </w:r>
      <w:r w:rsidR="00CB4FFE" w:rsidRPr="008D2AF1">
        <w:fldChar w:fldCharType="begin"/>
      </w:r>
      <w:r w:rsidR="003A5414" w:rsidRPr="008D2AF1">
        <w:instrText xml:space="preserve"> ADDIN ZOTERO_ITEM CSL_CITATION {"citationID":"SXzD0Yho","properties":{"formattedCitation":"(Edgar and Stuart-Smith, 2009; Edgar et al., 2020)","plainCitation":"(Edgar and Stuart-Smith, 2009; Edgar et al., 2020)","dontUpdate":true,"noteIndex":0},"citationItems":[{"id":4454,"uris":["http://zotero.org/users/local/idKDtb7T/items/TRW3456E"],"itemData":{"id":4454,"type":"article-journal","abstract":"Reef Life Survey (RLS) provides a new model for ecological monitoring through training experienced recreational divers in underwater visual census methods to the level of skilled scientists. Detail produced is similar to that of programs with professional scientific teams, at low cost to allow global coverage. RLS differs from most other citizen science initiatives in its emphasis on rigorous training and data quality rather than open participation, selectively involving the most skilled and committed members. Volunteers participate primarily because they appreciate the close relationship with scientists, other divers, and managers, and see their efforts directly contributing to improved environmental outcomes. RLS works closely with Australian management agencies, scheduling annual events at core monitoring sites associated with 10 inshore marine protected areas Australia-wide. Surveys of 12 offshore Australian Marine Parks (AMPs) are realized through 2–4 week voyages in a sailing catamaran crewed by volunteers. Across the AMP network, RLS surveys have quantified densities of fishes, mobile invertebrates, macroalgae and corals at 350 shallow coral reef sites (180 sites surveyed on two or more occasions), providing an understanding of (i) population changes amongst threatened species including sea snakes, (ii) responses of fish and invertebrate populations following fisheries closures, (iii) ecosystem-wide impacts of marine heat-waves, and (iv) the extent that AMPs spanning the network comprehensively encompass national coral reef biodiversity. This scientist/volunteer/manager collaboration could be greatly expanded globally (presently 3537 sites in 53 countries).","container-title":"Biological Conservation","DOI":"10.1016/j.biocon.2020.108855","ISSN":"0006-3207","journalAbbreviation":"Biol. Conserv.","page":"108855","source":"ScienceDirect","title":"Establishing the ecological basis for conservation of shallow marine life using Reef Life Survey","volume":"252","author":[{"family":"Edgar","given":"Graham J."},{"family":"Cooper","given":"Antonia"},{"family":"Baker","given":"Susan C."},{"family":"Barker","given":"William"},{"family":"Barrett","given":"Neville S."},{"family":"Becerro","given":"Mikel A."},{"family":"Bates","given":"Amanda E."},{"family":"Brock","given":"Danny"},{"family":"Ceccarelli","given":"Daniela M."},{"family":"Clausius","given":"Ella"},{"family":"Davey","given":"Marlene"},{"family":"Davis","given":"Tom R."},{"family":"Day","given":"Paul B."},{"family":"Green","given":"Andrew"},{"family":"Griffiths","given":"Samuel R."},{"family":"Hicks","given":"Jamie"},{"family":"Hinojosa","given":"Iván A."},{"family":"Jones","given":"Ben K."},{"family":"Kininmonth","given":"Stuart"},{"family":"Larkin","given":"Meryl F."},{"family":"Lazzari","given":"Natali"},{"family":"Lefcheck","given":"Jonathan S."},{"family":"Ling","given":"Scott D."},{"family":"Mooney","given":"Peter"},{"family":"Oh","given":"Elizabeth"},{"family":"Pérez-Matus","given":"Alejandro"},{"family":"Pocklington","given":"Jacqueline B."},{"family":"Riera","given":"Rodrigo"},{"family":"Sanabria-Fernandez","given":"Jose A."},{"family":"Seroussi","given":"Yanir"},{"family":"Shaw","given":"Ian"},{"family":"Shields","given":"Derek"},{"family":"Shields","given":"Joe"},{"family":"Smith","given":"Margo"},{"family":"Soler","given":"German A."},{"family":"Stuart-Smith","given":"Jemina"},{"family":"Turnbull","given":"John"},{"family":"Stuart-Smith","given":"Rick D."}],"issued":{"date-parts":[["2020",12,1]]}}},{"id":4453,"uris":["http://zotero.org/users/local/idKDtb7T/items/SM6LVWQQ"],"itemData":{"id":4453,"type":"article-journal","abstract":"Data compiled by volunteer divers were utilised in a continental-scale investigation of ecological differences between reefs in no-take sanctuary zones in marine protected areas (MPAs) and adjacent fished zones. In a validation analysis, volunteer-generated data were found to be comparable to data obtained by scientific dive teams for all metrics investigated: estimated total number of species, total faunal abundance, mean fish size, and faunal composition of species sighted along transects. Variation between individual divers within volunteer and professional groups also contributed little to total estimated variance between transects compared to residual variation between replicate transects, variation between sites, and variation between regions studied. Sites in 11 MPAs distributed around 5000 km of the Australian coastline had significantly more large (&gt; 30 cm) fishes and total fish biomass than nearby fished reference sites. For the older MPAs, fishes belonging to the largest size class (≥80 cm) were observed approximately 10 times more often in sanctuary zones than in fished zones, while fishes in the smallest size class (2.5 cm) occurred at densities approximately 4 times higher in fished zones than in sanctuary zones. Results of our empirical field surveys contrast in several respects with outcomes of published meta-analyses. No overall differences in fish densities were evident between sanctuary zones and fished zones. The response of fish species richness to protection varied significantly between different MPAs, while invertebrate density and species richness were both significantly lower in sanctuary zones than in fished zones.","container-title":"Marine Ecology Progress Series","DOI":"10.3354/meps08149","ISSN":"0171-8630, 1616-1599","journalAbbreviation":"Mar. Ecol. Prog. Ser.","language":"en","page":"51-62","source":"DOI.org (Crossref)","title":"Ecological effects of marine protected areas on rocky reef communities—a continental-scale analysis","volume":"388","author":[{"family":"Edgar","given":"Gj"},{"family":"Stuart-Smith","given":"Rd"}],"issued":{"date-parts":[["2009",8,19]]}}}],"schema":"https://github.com/citation-style-language/schema/raw/master/csl-citation.json"} </w:instrText>
      </w:r>
      <w:r w:rsidR="00CB4FFE" w:rsidRPr="008D2AF1">
        <w:fldChar w:fldCharType="separate"/>
      </w:r>
      <w:r w:rsidR="00CB4FFE" w:rsidRPr="008D2AF1">
        <w:rPr>
          <w:noProof/>
        </w:rPr>
        <w:t>Edgar and Stuart-Smith (2009) and Edgar et al. (2020)</w:t>
      </w:r>
      <w:r w:rsidR="00CB4FFE" w:rsidRPr="008D2AF1">
        <w:fldChar w:fldCharType="end"/>
      </w:r>
      <w:r w:rsidR="00CB4FFE" w:rsidRPr="008D2AF1">
        <w:t xml:space="preserve">. </w:t>
      </w:r>
      <w:r w:rsidR="001D7BE9" w:rsidRPr="008D2AF1">
        <w:t>Briefly, a</w:t>
      </w:r>
      <w:r w:rsidR="00547A38" w:rsidRPr="008D2AF1">
        <w:t xml:space="preserve">t each rocky reef site, </w:t>
      </w:r>
      <w:r w:rsidR="00ED5552" w:rsidRPr="008D2AF1">
        <w:t xml:space="preserve">a pair of </w:t>
      </w:r>
      <w:r w:rsidR="009C7DB9" w:rsidRPr="008D2AF1">
        <w:t>RLS</w:t>
      </w:r>
      <w:r w:rsidR="00BB3685" w:rsidRPr="008D2AF1">
        <w:t>-</w:t>
      </w:r>
      <w:r w:rsidR="00ED5552" w:rsidRPr="008D2AF1">
        <w:t>trained</w:t>
      </w:r>
      <w:r w:rsidR="00547A38" w:rsidRPr="008D2AF1">
        <w:t xml:space="preserve"> SCUBA divers </w:t>
      </w:r>
      <w:r w:rsidR="00ED5552" w:rsidRPr="008D2AF1">
        <w:t>assessed</w:t>
      </w:r>
      <w:r w:rsidR="00547A38" w:rsidRPr="008D2AF1">
        <w:t xml:space="preserve"> fish and</w:t>
      </w:r>
      <w:r w:rsidR="00ED5552" w:rsidRPr="008D2AF1">
        <w:t xml:space="preserve"> </w:t>
      </w:r>
      <w:r w:rsidR="00547A38" w:rsidRPr="008D2AF1">
        <w:t>invertebrat</w:t>
      </w:r>
      <w:r w:rsidR="00ED5552" w:rsidRPr="008D2AF1">
        <w:t>e abundance and diversity</w:t>
      </w:r>
      <w:r w:rsidR="00547A38" w:rsidRPr="008D2AF1">
        <w:t xml:space="preserve"> along </w:t>
      </w:r>
      <w:r w:rsidR="00ED5552" w:rsidRPr="008D2AF1">
        <w:t>each side of a</w:t>
      </w:r>
      <w:r w:rsidR="00547A38" w:rsidRPr="008D2AF1">
        <w:t xml:space="preserve"> 50 m transect</w:t>
      </w:r>
      <w:r w:rsidR="00F235E9" w:rsidRPr="008D2AF1">
        <w:t xml:space="preserve"> line</w:t>
      </w:r>
      <w:r w:rsidR="00374B2C" w:rsidRPr="008D2AF1">
        <w:t xml:space="preserve">. </w:t>
      </w:r>
      <w:r w:rsidR="00ED5552" w:rsidRPr="008D2AF1">
        <w:t>First, f</w:t>
      </w:r>
      <w:r w:rsidR="00547A38" w:rsidRPr="008D2AF1">
        <w:t>ishes</w:t>
      </w:r>
      <w:r w:rsidR="00A14B41" w:rsidRPr="008D2AF1">
        <w:t xml:space="preserve"> in the </w:t>
      </w:r>
      <w:r w:rsidR="00F235E9" w:rsidRPr="008D2AF1">
        <w:t>w</w:t>
      </w:r>
      <w:r w:rsidR="00A14B41" w:rsidRPr="008D2AF1">
        <w:t>ater column</w:t>
      </w:r>
      <w:r w:rsidR="00547A38" w:rsidRPr="008D2AF1">
        <w:t xml:space="preserve"> were counted </w:t>
      </w:r>
      <w:r w:rsidR="00ED5552" w:rsidRPr="008D2AF1">
        <w:t>and sized</w:t>
      </w:r>
      <w:r w:rsidR="00F235E9" w:rsidRPr="008D2AF1">
        <w:t xml:space="preserve"> (total length, in various size class categories)</w:t>
      </w:r>
      <w:r w:rsidR="00ED5552" w:rsidRPr="008D2AF1">
        <w:t xml:space="preserve"> </w:t>
      </w:r>
      <w:r w:rsidR="00547A38" w:rsidRPr="008D2AF1">
        <w:t xml:space="preserve">within 5 m </w:t>
      </w:r>
      <w:r w:rsidR="00F235E9" w:rsidRPr="008D2AF1">
        <w:t xml:space="preserve">on either side </w:t>
      </w:r>
      <w:r w:rsidR="00547A38" w:rsidRPr="008D2AF1">
        <w:t>of the transect</w:t>
      </w:r>
      <w:r w:rsidR="00F235E9" w:rsidRPr="008D2AF1">
        <w:t xml:space="preserve"> line</w:t>
      </w:r>
      <w:r w:rsidR="00356E7A" w:rsidRPr="008D2AF1">
        <w:t xml:space="preserve"> (500 m</w:t>
      </w:r>
      <w:r w:rsidR="00356E7A" w:rsidRPr="008D2AF1">
        <w:rPr>
          <w:vertAlign w:val="superscript"/>
        </w:rPr>
        <w:t>2</w:t>
      </w:r>
      <w:r w:rsidR="00356E7A" w:rsidRPr="008D2AF1">
        <w:t>)</w:t>
      </w:r>
      <w:r w:rsidR="00547A38" w:rsidRPr="008D2AF1">
        <w:t xml:space="preserve">, and </w:t>
      </w:r>
      <w:r w:rsidR="00ED5552" w:rsidRPr="008D2AF1">
        <w:t xml:space="preserve">then </w:t>
      </w:r>
      <w:r w:rsidR="0067503F" w:rsidRPr="008D2AF1">
        <w:t xml:space="preserve">benthic </w:t>
      </w:r>
      <w:r w:rsidR="00ED5552" w:rsidRPr="008D2AF1">
        <w:t>cryptic</w:t>
      </w:r>
      <w:r w:rsidR="00547A38" w:rsidRPr="008D2AF1">
        <w:t xml:space="preserve"> fishes </w:t>
      </w:r>
      <w:r w:rsidR="009E6CC7" w:rsidRPr="008D2AF1">
        <w:t xml:space="preserve">(also sized) </w:t>
      </w:r>
      <w:r w:rsidR="00547A38" w:rsidRPr="008D2AF1">
        <w:t xml:space="preserve">and </w:t>
      </w:r>
      <w:r w:rsidR="00ED5552" w:rsidRPr="008D2AF1">
        <w:t xml:space="preserve">large </w:t>
      </w:r>
      <w:r w:rsidR="00547A38" w:rsidRPr="008D2AF1">
        <w:t xml:space="preserve">mobile invertebrates </w:t>
      </w:r>
      <w:r w:rsidR="00ED5552" w:rsidRPr="008D2AF1">
        <w:t xml:space="preserve">(&gt; 2.5 cm) </w:t>
      </w:r>
      <w:r w:rsidR="00547A38" w:rsidRPr="008D2AF1">
        <w:t xml:space="preserve">were counted within </w:t>
      </w:r>
      <w:r w:rsidR="00042896" w:rsidRPr="008D2AF1">
        <w:t>1</w:t>
      </w:r>
      <w:r w:rsidR="00547A38" w:rsidRPr="008D2AF1">
        <w:t xml:space="preserve"> m on either side of the transect</w:t>
      </w:r>
      <w:r w:rsidR="00F235E9" w:rsidRPr="008D2AF1">
        <w:t xml:space="preserve"> line</w:t>
      </w:r>
      <w:r w:rsidR="00356E7A" w:rsidRPr="008D2AF1">
        <w:t xml:space="preserve"> (100 m</w:t>
      </w:r>
      <w:r w:rsidR="00356E7A" w:rsidRPr="008D2AF1">
        <w:rPr>
          <w:vertAlign w:val="superscript"/>
        </w:rPr>
        <w:t>2</w:t>
      </w:r>
      <w:r w:rsidR="00356E7A" w:rsidRPr="008D2AF1">
        <w:t>)</w:t>
      </w:r>
      <w:r w:rsidR="00824E57" w:rsidRPr="008D2AF1">
        <w:t>.</w:t>
      </w:r>
      <w:r w:rsidR="009C7DB9" w:rsidRPr="008D2AF1">
        <w:t xml:space="preserve"> </w:t>
      </w:r>
    </w:p>
    <w:p w14:paraId="31ABE297" w14:textId="4B4AFCF9" w:rsidR="00AB636E" w:rsidRPr="008D2AF1" w:rsidRDefault="009E6CC7" w:rsidP="00C62A98">
      <w:pPr>
        <w:spacing w:line="480" w:lineRule="auto"/>
        <w:ind w:firstLine="720"/>
      </w:pPr>
      <w:r w:rsidRPr="008D2AF1">
        <w:t xml:space="preserve">Immediately following </w:t>
      </w:r>
      <w:r w:rsidR="00250785" w:rsidRPr="008D2AF1">
        <w:t xml:space="preserve">each </w:t>
      </w:r>
      <w:r w:rsidR="00D56988" w:rsidRPr="008D2AF1">
        <w:t xml:space="preserve">RLS </w:t>
      </w:r>
      <w:r w:rsidRPr="008D2AF1">
        <w:t xml:space="preserve">survey, we collected three 60 mL </w:t>
      </w:r>
      <w:r w:rsidR="00D56988" w:rsidRPr="008D2AF1">
        <w:t xml:space="preserve">subtidal </w:t>
      </w:r>
      <w:r w:rsidRPr="008D2AF1">
        <w:t>seawater samples</w:t>
      </w:r>
      <w:r w:rsidR="0067503F" w:rsidRPr="008D2AF1">
        <w:t xml:space="preserve"> at 0, 25, and 50 m</w:t>
      </w:r>
      <w:r w:rsidRPr="008D2AF1">
        <w:t xml:space="preserve"> along the transect</w:t>
      </w:r>
      <w:r w:rsidR="00365EF3" w:rsidRPr="008D2AF1">
        <w:t xml:space="preserve">, </w:t>
      </w:r>
      <w:r w:rsidR="00824E57" w:rsidRPr="008D2AF1">
        <w:t xml:space="preserve">0 – 2 m </w:t>
      </w:r>
      <w:r w:rsidR="00365EF3" w:rsidRPr="008D2AF1">
        <w:t xml:space="preserve">above </w:t>
      </w:r>
      <w:r w:rsidR="00824E57" w:rsidRPr="008D2AF1">
        <w:t>the substrate</w:t>
      </w:r>
      <w:r w:rsidR="00365EF3" w:rsidRPr="008D2AF1">
        <w:t>,</w:t>
      </w:r>
      <w:r w:rsidR="00824E57" w:rsidRPr="008D2AF1">
        <w:t xml:space="preserve"> </w:t>
      </w:r>
      <w:r w:rsidRPr="008D2AF1">
        <w:t xml:space="preserve">and stored the </w:t>
      </w:r>
      <w:r w:rsidRPr="008D2AF1">
        <w:lastRenderedPageBreak/>
        <w:t xml:space="preserve">syringes in </w:t>
      </w:r>
      <w:r w:rsidR="00D56988" w:rsidRPr="008D2AF1">
        <w:t>sealed</w:t>
      </w:r>
      <w:r w:rsidRPr="008D2AF1">
        <w:t xml:space="preserve"> </w:t>
      </w:r>
      <w:r w:rsidR="00D56988" w:rsidRPr="008D2AF1">
        <w:t xml:space="preserve">plastic </w:t>
      </w:r>
      <w:r w:rsidRPr="008D2AF1">
        <w:t xml:space="preserve">bags upon collection to prevent contamination. Seawater samples were filtered into </w:t>
      </w:r>
      <w:r w:rsidR="004B4907" w:rsidRPr="008D2AF1">
        <w:t xml:space="preserve">opaque </w:t>
      </w:r>
      <w:r w:rsidRPr="008D2AF1">
        <w:t>amber bottles</w:t>
      </w:r>
      <w:r w:rsidR="00D56988" w:rsidRPr="008D2AF1">
        <w:t xml:space="preserve"> in the field</w:t>
      </w:r>
      <w:r w:rsidRPr="008D2AF1">
        <w:t xml:space="preserve"> and frozen for a maximum of two weeks before </w:t>
      </w:r>
      <w:r w:rsidRPr="008D2AF1">
        <w:rPr>
          <w:color w:val="000000"/>
        </w:rPr>
        <w:t>NH</w:t>
      </w:r>
      <w:r w:rsidRPr="008D2AF1">
        <w:rPr>
          <w:color w:val="000000"/>
          <w:vertAlign w:val="subscript"/>
        </w:rPr>
        <w:t>4</w:t>
      </w:r>
      <w:r w:rsidRPr="008D2AF1">
        <w:rPr>
          <w:color w:val="000000"/>
          <w:vertAlign w:val="superscript"/>
        </w:rPr>
        <w:t xml:space="preserve">+ </w:t>
      </w:r>
      <w:r w:rsidRPr="008D2AF1">
        <w:rPr>
          <w:color w:val="000000"/>
        </w:rPr>
        <w:t>analysis. We confirmed that freezing samples for this duration did not affect NH</w:t>
      </w:r>
      <w:r w:rsidRPr="008D2AF1">
        <w:rPr>
          <w:color w:val="000000"/>
          <w:vertAlign w:val="subscript"/>
        </w:rPr>
        <w:t>4</w:t>
      </w:r>
      <w:r w:rsidRPr="008D2AF1">
        <w:rPr>
          <w:color w:val="000000"/>
          <w:vertAlign w:val="superscript"/>
        </w:rPr>
        <w:t xml:space="preserve">+ </w:t>
      </w:r>
      <w:r w:rsidRPr="008D2AF1">
        <w:rPr>
          <w:color w:val="000000"/>
        </w:rPr>
        <w:t>concentration</w:t>
      </w:r>
      <w:r w:rsidR="007268C2" w:rsidRPr="008D2AF1">
        <w:rPr>
          <w:color w:val="000000"/>
        </w:rPr>
        <w:t xml:space="preserve"> (</w:t>
      </w:r>
      <w:r w:rsidR="006214D6" w:rsidRPr="008D2AF1">
        <w:rPr>
          <w:color w:val="000000"/>
        </w:rPr>
        <w:t xml:space="preserve">E. G. </w:t>
      </w:r>
      <w:r w:rsidR="007268C2" w:rsidRPr="008D2AF1">
        <w:rPr>
          <w:color w:val="000000"/>
        </w:rPr>
        <w:t xml:space="preserve">Lim </w:t>
      </w:r>
      <w:proofErr w:type="spellStart"/>
      <w:r w:rsidR="007268C2" w:rsidRPr="008D2AF1">
        <w:rPr>
          <w:color w:val="000000"/>
        </w:rPr>
        <w:t>unpubl</w:t>
      </w:r>
      <w:proofErr w:type="spellEnd"/>
      <w:r w:rsidR="006214D6" w:rsidRPr="008D2AF1">
        <w:rPr>
          <w:color w:val="000000"/>
        </w:rPr>
        <w:t>.</w:t>
      </w:r>
      <w:r w:rsidR="007268C2" w:rsidRPr="008D2AF1">
        <w:rPr>
          <w:color w:val="000000"/>
        </w:rPr>
        <w:t>)</w:t>
      </w:r>
      <w:r w:rsidRPr="008D2AF1">
        <w:rPr>
          <w:color w:val="000000"/>
        </w:rPr>
        <w:t xml:space="preserve">. </w:t>
      </w:r>
      <w:r w:rsidR="007268C2" w:rsidRPr="008D2AF1">
        <w:rPr>
          <w:color w:val="000000"/>
        </w:rPr>
        <w:t>In 2021 and 2022</w:t>
      </w:r>
      <w:r w:rsidR="00D56988" w:rsidRPr="008D2AF1">
        <w:rPr>
          <w:color w:val="000000"/>
        </w:rPr>
        <w:t>, we</w:t>
      </w:r>
      <w:r w:rsidRPr="008D2AF1">
        <w:rPr>
          <w:color w:val="000000"/>
        </w:rPr>
        <w:t xml:space="preserve"> </w:t>
      </w:r>
      <w:r w:rsidR="00D56988" w:rsidRPr="008D2AF1">
        <w:rPr>
          <w:color w:val="000000"/>
        </w:rPr>
        <w:t xml:space="preserve">followed the fluorometric method using 40 mL seawater samples </w:t>
      </w:r>
      <w:r w:rsidR="00D56988" w:rsidRPr="008D2AF1">
        <w:rPr>
          <w:color w:val="000000"/>
        </w:rPr>
        <w:fldChar w:fldCharType="begin"/>
      </w:r>
      <w:r w:rsidR="00B87C81" w:rsidRPr="008D2AF1">
        <w:rPr>
          <w:color w:val="000000"/>
        </w:rPr>
        <w:instrText xml:space="preserve"> ADDIN ZOTERO_ITEM CSL_CITATION {"citationID":"6X4BePdp","properties":{"formattedCitation":"(Holmes et al. 1999)","plainCitation":"(Holmes et al. 1999)","noteIndex":0},"citationItems":[{"id":1465,"uris":["http://zotero.org/users/local/idKDtb7T/items/E7W76B45"],"itemData":{"id":1465,"type":"article-journal","abstract":"The accurate measurement of ammonium concentrations is fundamental to understanding nitrogen biogeochemistry in aquatic ecosystems. Unfortunately, the commonly used indophenol blue method often yields inconsistent results, particularly when ammonium concentrations are low. Here, we present a fluorometric method that gives precise measurements of ammonium over a wide range of concentrations and salinities emphasizing submicromolar levels. The procedure not only solves analytical problems but also substantially simplifies sample collection and preservation. It uses a single working reagent (consisting of orthophthaldialdehyde, sodium sulfite, and sodium borate) that is stable for months when stored in the dark. The working reagent and sample can be mixed immediately after sample collection and the reaction proceeds to completion within 3 h at room temperature. Matrix effects and background fluorescence can be corrected without introducing substantial error. This simple method produces highly reproducible results even at very low ammonium concentrations.Original Abstract: La mesure exacte des concentrations d'ammonium s'avere essentielle a la connaissance de la biochimie de l'azote dans les ecosystemes aquatiques. Malheureusement, la methode au bleu d'indophenol generalement utilisee donne souvent des resultats incoherents, notamment lorsque les concentrations d'ammonium sont faibles. Nous presentons ici une methode fluorometrique qui permet de determiner avec exactitude une large gamme de concentrations d'ammonium et de salinites notamment au niveau sub-micromolaire. En plus de resoudre des problemes analytiques, cette procedure simplifie de facon appreciable la collecte et la conservation des echantillons. Elle fait appel a un seul reactif (constitue d'orthophtaldiadehyde \\s?\\ OPA \\s?\\, de sulfite de sodium et de borate de sodium) qui demeure stable pendant des mois lorsque conserve a l'obscurite. Le reactif et l'echantillon peuvent etre melanges immediatement apres le prelevement et la reaction s'effectue en trois heures a la temperature ambiante. Les ecarts dus aux effets de matrice et a la fluorescence de fond peuvent etre corriges sans introduire une erreur appreciable. Cette methode simple donne des resultats tres faciles a reproduire meme a de tres faibles concentrations d'ammonium.","container-title":"Canadian Journal of Fisheries and Aquatic Sciences","DOI":"https://doi.org/10.1139/f99-128","ISSN":"0706-652X","issue":"10","journalAbbreviation":"Can. J. Fish. Aquat. Sci.","language":"English","note":"number-of-pages: 8","page":"1801-1808","source":"ProQuest","title":"A simple and precise method for measuring ammonium in marine and freshwater ecosystems","volume":"56","author":[{"family":"Holmes","given":"R. M."},{"family":"Aminot","given":"A."},{"family":"Kerouel","given":"R."},{"family":"Hooker","given":"B. A."},{"family":"Peterson","given":"B. J."}],"issued":{"date-parts":[["1999"]]}}}],"schema":"https://github.com/citation-style-language/schema/raw/master/csl-citation.json"} </w:instrText>
      </w:r>
      <w:r w:rsidR="00D56988" w:rsidRPr="008D2AF1">
        <w:rPr>
          <w:color w:val="000000"/>
        </w:rPr>
        <w:fldChar w:fldCharType="separate"/>
      </w:r>
      <w:r w:rsidR="00B87C81" w:rsidRPr="008D2AF1">
        <w:rPr>
          <w:noProof/>
          <w:color w:val="000000"/>
        </w:rPr>
        <w:t>(Holmes et al. 1999)</w:t>
      </w:r>
      <w:r w:rsidR="00D56988" w:rsidRPr="008D2AF1">
        <w:rPr>
          <w:color w:val="000000"/>
        </w:rPr>
        <w:fldChar w:fldCharType="end"/>
      </w:r>
      <w:r w:rsidRPr="008D2AF1">
        <w:rPr>
          <w:color w:val="000000"/>
        </w:rPr>
        <w:t xml:space="preserve">, and in </w:t>
      </w:r>
      <w:r w:rsidR="007268C2" w:rsidRPr="008D2AF1">
        <w:rPr>
          <w:color w:val="000000"/>
        </w:rPr>
        <w:t>2023</w:t>
      </w:r>
      <w:r w:rsidR="001D7BE9" w:rsidRPr="008D2AF1">
        <w:rPr>
          <w:color w:val="000000"/>
        </w:rPr>
        <w:t>,</w:t>
      </w:r>
      <w:r w:rsidRPr="008D2AF1">
        <w:rPr>
          <w:color w:val="000000"/>
        </w:rPr>
        <w:t xml:space="preserve"> we followed the </w:t>
      </w:r>
      <w:r w:rsidR="00D56988" w:rsidRPr="008D2AF1">
        <w:rPr>
          <w:color w:val="000000"/>
        </w:rPr>
        <w:t xml:space="preserve">fluorometric </w:t>
      </w:r>
      <w:r w:rsidRPr="008D2AF1">
        <w:rPr>
          <w:color w:val="000000"/>
        </w:rPr>
        <w:t xml:space="preserve">standard-additions protocol II </w:t>
      </w:r>
      <w:r w:rsidRPr="008D2AF1">
        <w:rPr>
          <w:color w:val="000000"/>
        </w:rPr>
        <w:fldChar w:fldCharType="begin"/>
      </w:r>
      <w:r w:rsidR="00B87C81" w:rsidRPr="008D2AF1">
        <w:rPr>
          <w:color w:val="000000"/>
        </w:rPr>
        <w:instrText xml:space="preserve"> ADDIN ZOTERO_ITEM CSL_CITATION {"citationID":"cXrwphtF","properties":{"formattedCitation":"(Taylor et al. 2007)","plainCitation":"(Taylor et al. 2007)","noteIndex":0},"citationItems":[{"id":1933,"uris":["http://zotero.org/users/local/idKDtb7T/items/IAYS8BX2"],"itemData":{"id":1933,"type":"article-journal","abstract":"Our understanding of the N cycle is affected by how accurately we can measure NH4+ in natural waters. Measuring NH4+ concentrations requires accounting for matrix effects (ME) that are caused by substances in the sample that attenuate or intensify the signal of the samples relative to the standards. We show that the ME calculation in the recently published fluorometric NH4+ method is mathematically incorrect, producing results that consistently underestimate NH4+ concentration as a nonlinear function of the ME. We provide the correct equation and offer an alternative approach that accounts for ME by using sample water rather than deionized water to make the standards, thereby producing a standard curve that contains the same background chemical properties as the samples. In addition, we show that the previous method for measuring a sample’s background fluorescence does not include the background signal of the reagent or its interaction with the matrix constituents of the sample. We provide a new method for measuring a sample’s background fluorescence that includes the background fluorescence of the sample, reagent, and their interaction. The simple changes we suggest produce more accurate and precise NH4+ measurements.","container-title":"Journal of the North American Benthological Society","DOI":"10.1899/0887-3593(2007)26[167:ITFAMM]2.0.CO;2","ISSN":"0887-3593","issue":"2","journalAbbreviation":"J.N. Am. Benthol. Soc.","note":"publisher: The University of Chicago Press","page":"167-177","source":"journals.uchicago.edu (Atypon)","title":"Improving the fluorometric ammonium method: matrix effects, background fluorescence, and standard additions","title-short":"Improving the fluorometric ammonium method","volume":"26","author":[{"family":"Taylor","given":"Brad W."},{"family":"Keep","given":"Christine F."},{"family":"Hall","given":"Robert O."},{"family":"Koch","given":"Benjamin J."},{"family":"Tronstad","given":"Lusha M."},{"family":"Flecker","given":"Alexander S."},{"family":"Ulseth","given":"Amber J."}],"issued":{"date-parts":[["2007",6,1]]}}}],"schema":"https://github.com/citation-style-language/schema/raw/master/csl-citation.json"} </w:instrText>
      </w:r>
      <w:r w:rsidRPr="008D2AF1">
        <w:rPr>
          <w:color w:val="000000"/>
        </w:rPr>
        <w:fldChar w:fldCharType="separate"/>
      </w:r>
      <w:r w:rsidR="00B87C81" w:rsidRPr="008D2AF1">
        <w:rPr>
          <w:noProof/>
          <w:color w:val="000000"/>
        </w:rPr>
        <w:t>(Taylor et al. 2007)</w:t>
      </w:r>
      <w:r w:rsidRPr="008D2AF1">
        <w:rPr>
          <w:color w:val="000000"/>
        </w:rPr>
        <w:fldChar w:fldCharType="end"/>
      </w:r>
      <w:r w:rsidRPr="008D2AF1">
        <w:rPr>
          <w:color w:val="000000"/>
        </w:rPr>
        <w:t>.</w:t>
      </w:r>
      <w:r w:rsidR="0067503F" w:rsidRPr="008D2AF1">
        <w:rPr>
          <w:color w:val="000000"/>
        </w:rPr>
        <w:t xml:space="preserve"> </w:t>
      </w:r>
      <w:r w:rsidR="00C62A98" w:rsidRPr="008D2AF1">
        <w:rPr>
          <w:color w:val="000000"/>
        </w:rPr>
        <w:t xml:space="preserve">These methods produce similar results, although the Holmes single spike method is associated with </w:t>
      </w:r>
      <w:del w:id="43" w:author="Em Lim" w:date="2025-07-31T14:21:00Z">
        <w:r w:rsidR="004C436C" w:rsidRPr="008D2AF1" w:rsidDel="00AE19DC">
          <w:rPr>
            <w:color w:val="000000"/>
          </w:rPr>
          <w:delText xml:space="preserve">higher </w:delText>
        </w:r>
      </w:del>
      <w:ins w:id="44" w:author="Em Lim" w:date="2025-07-31T14:21:00Z">
        <w:r w:rsidR="00AE19DC" w:rsidRPr="008D2AF1">
          <w:rPr>
            <w:color w:val="000000"/>
          </w:rPr>
          <w:t xml:space="preserve">larger </w:t>
        </w:r>
      </w:ins>
      <w:r w:rsidR="00C62A98" w:rsidRPr="008D2AF1">
        <w:rPr>
          <w:color w:val="000000"/>
        </w:rPr>
        <w:t>variability in measurements</w:t>
      </w:r>
      <w:r w:rsidR="00C62A98" w:rsidRPr="008D2AF1">
        <w:t xml:space="preserve"> </w:t>
      </w:r>
      <w:r w:rsidR="00C62A98" w:rsidRPr="008D2AF1">
        <w:rPr>
          <w:color w:val="000000"/>
        </w:rPr>
        <w:fldChar w:fldCharType="begin"/>
      </w:r>
      <w:r w:rsidR="00B87C81" w:rsidRPr="008D2AF1">
        <w:rPr>
          <w:color w:val="000000"/>
        </w:rPr>
        <w:instrText xml:space="preserve"> ADDIN ZOTERO_ITEM CSL_CITATION {"citationID":"TZ41kqIj","properties":{"formattedCitation":"(Taylor et al. 2007)","plainCitation":"(Taylor et al. 2007)","noteIndex":0},"citationItems":[{"id":1933,"uris":["http://zotero.org/users/local/idKDtb7T/items/IAYS8BX2"],"itemData":{"id":1933,"type":"article-journal","abstract":"Our understanding of the N cycle is affected by how accurately we can measure NH4+ in natural waters. Measuring NH4+ concentrations requires accounting for matrix effects (ME) that are caused by substances in the sample that attenuate or intensify the signal of the samples relative to the standards. We show that the ME calculation in the recently published fluorometric NH4+ method is mathematically incorrect, producing results that consistently underestimate NH4+ concentration as a nonlinear function of the ME. We provide the correct equation and offer an alternative approach that accounts for ME by using sample water rather than deionized water to make the standards, thereby producing a standard curve that contains the same background chemical properties as the samples. In addition, we show that the previous method for measuring a sample’s background fluorescence does not include the background signal of the reagent or its interaction with the matrix constituents of the sample. We provide a new method for measuring a sample’s background fluorescence that includes the background fluorescence of the sample, reagent, and their interaction. The simple changes we suggest produce more accurate and precise NH4+ measurements.","container-title":"Journal of the North American Benthological Society","DOI":"10.1899/0887-3593(2007)26[167:ITFAMM]2.0.CO;2","ISSN":"0887-3593","issue":"2","journalAbbreviation":"J.N. Am. Benthol. Soc.","note":"publisher: The University of Chicago Press","page":"167-177","source":"journals.uchicago.edu (Atypon)","title":"Improving the fluorometric ammonium method: matrix effects, background fluorescence, and standard additions","title-short":"Improving the fluorometric ammonium method","volume":"26","author":[{"family":"Taylor","given":"Brad W."},{"family":"Keep","given":"Christine F."},{"family":"Hall","given":"Robert O."},{"family":"Koch","given":"Benjamin J."},{"family":"Tronstad","given":"Lusha M."},{"family":"Flecker","given":"Alexander S."},{"family":"Ulseth","given":"Amber J."}],"issued":{"date-parts":[["2007",6,1]]}}}],"schema":"https://github.com/citation-style-language/schema/raw/master/csl-citation.json"} </w:instrText>
      </w:r>
      <w:r w:rsidR="00C62A98" w:rsidRPr="008D2AF1">
        <w:rPr>
          <w:color w:val="000000"/>
        </w:rPr>
        <w:fldChar w:fldCharType="separate"/>
      </w:r>
      <w:r w:rsidR="00B87C81" w:rsidRPr="008D2AF1">
        <w:rPr>
          <w:noProof/>
          <w:color w:val="000000"/>
        </w:rPr>
        <w:t>(Taylor et al. 2007)</w:t>
      </w:r>
      <w:r w:rsidR="00C62A98" w:rsidRPr="008D2AF1">
        <w:rPr>
          <w:color w:val="000000"/>
        </w:rPr>
        <w:fldChar w:fldCharType="end"/>
      </w:r>
      <w:r w:rsidR="00C62A98" w:rsidRPr="008D2AF1">
        <w:rPr>
          <w:color w:val="000000"/>
        </w:rPr>
        <w:t xml:space="preserve">. </w:t>
      </w:r>
      <w:r w:rsidR="0067503F" w:rsidRPr="008D2AF1">
        <w:rPr>
          <w:color w:val="000000"/>
        </w:rPr>
        <w:t>T</w:t>
      </w:r>
      <w:r w:rsidR="00C62A98" w:rsidRPr="008D2AF1">
        <w:rPr>
          <w:color w:val="000000"/>
        </w:rPr>
        <w:t>h</w:t>
      </w:r>
      <w:r w:rsidR="0067503F" w:rsidRPr="008D2AF1">
        <w:rPr>
          <w:color w:val="000000"/>
        </w:rPr>
        <w:t xml:space="preserve">e three NH₄⁺ samples collected during each survey were averaged to determine the mean NH₄⁺ concentration for each site. </w:t>
      </w:r>
    </w:p>
    <w:p w14:paraId="5F7D8791" w14:textId="77777777" w:rsidR="00547A38" w:rsidRPr="008D2AF1" w:rsidRDefault="00547A38" w:rsidP="00EB3BC7">
      <w:pPr>
        <w:spacing w:line="480" w:lineRule="auto"/>
      </w:pPr>
    </w:p>
    <w:p w14:paraId="25B217E3" w14:textId="63982B05" w:rsidR="00217D47" w:rsidRPr="008D2AF1" w:rsidRDefault="005F422E" w:rsidP="00EB3BC7">
      <w:pPr>
        <w:spacing w:line="480" w:lineRule="auto"/>
        <w:rPr>
          <w:i/>
        </w:rPr>
      </w:pPr>
      <w:r w:rsidRPr="008D2AF1">
        <w:rPr>
          <w:i/>
        </w:rPr>
        <w:t xml:space="preserve">Surveys of </w:t>
      </w:r>
      <w:r w:rsidR="001743C0" w:rsidRPr="008D2AF1">
        <w:rPr>
          <w:i/>
        </w:rPr>
        <w:t>small-scale (</w:t>
      </w:r>
      <w:r w:rsidR="00B46066" w:rsidRPr="008D2AF1">
        <w:rPr>
          <w:i/>
        </w:rPr>
        <w:t>within-</w:t>
      </w:r>
      <w:r w:rsidR="00CE7CA3" w:rsidRPr="008D2AF1">
        <w:rPr>
          <w:i/>
        </w:rPr>
        <w:t>sit</w:t>
      </w:r>
      <w:r w:rsidR="001743C0" w:rsidRPr="008D2AF1">
        <w:rPr>
          <w:i/>
        </w:rPr>
        <w:t>e</w:t>
      </w:r>
      <w:r w:rsidR="00895C86" w:rsidRPr="008D2AF1">
        <w:rPr>
          <w:i/>
        </w:rPr>
        <w:t xml:space="preserve">) </w:t>
      </w:r>
      <w:r w:rsidRPr="008D2AF1">
        <w:rPr>
          <w:i/>
        </w:rPr>
        <w:t>variation</w:t>
      </w:r>
    </w:p>
    <w:p w14:paraId="7247B5E3" w14:textId="2F430C4C" w:rsidR="001F79DB" w:rsidRPr="008D2AF1" w:rsidRDefault="00817D31" w:rsidP="0096667C">
      <w:pPr>
        <w:spacing w:line="480" w:lineRule="auto"/>
      </w:pPr>
      <w:r w:rsidRPr="008D2AF1">
        <w:t xml:space="preserve">To investigate </w:t>
      </w:r>
      <w:r w:rsidR="001743C0" w:rsidRPr="008D2AF1">
        <w:t>small-scale</w:t>
      </w:r>
      <w:r w:rsidRPr="008D2AF1">
        <w:t xml:space="preserve"> variation </w:t>
      </w:r>
      <w:r w:rsidR="00365EF3" w:rsidRPr="008D2AF1">
        <w:t>of</w:t>
      </w:r>
      <w:r w:rsidRPr="008D2AF1">
        <w:t xml:space="preserve"> animal-regenerated nutrients, w</w:t>
      </w:r>
      <w:r w:rsidR="005F422E" w:rsidRPr="008D2AF1">
        <w:t xml:space="preserve">e </w:t>
      </w:r>
      <w:r w:rsidRPr="008D2AF1">
        <w:t xml:space="preserve">measured </w:t>
      </w:r>
      <w:r w:rsidRPr="008D2AF1">
        <w:rPr>
          <w:color w:val="000000"/>
        </w:rPr>
        <w:t>NH</w:t>
      </w:r>
      <w:r w:rsidRPr="008D2AF1">
        <w:rPr>
          <w:color w:val="000000"/>
          <w:vertAlign w:val="subscript"/>
        </w:rPr>
        <w:t>4</w:t>
      </w:r>
      <w:r w:rsidRPr="008D2AF1">
        <w:rPr>
          <w:color w:val="000000"/>
          <w:vertAlign w:val="superscript"/>
        </w:rPr>
        <w:t xml:space="preserve">+ </w:t>
      </w:r>
      <w:r w:rsidRPr="008D2AF1">
        <w:t>concentrations in</w:t>
      </w:r>
      <w:r w:rsidR="00582A7B" w:rsidRPr="008D2AF1">
        <w:t>side</w:t>
      </w:r>
      <w:r w:rsidRPr="008D2AF1">
        <w:t xml:space="preserve"> and </w:t>
      </w:r>
      <w:r w:rsidR="00582A7B" w:rsidRPr="008D2AF1">
        <w:t>outside</w:t>
      </w:r>
      <w:r w:rsidRPr="008D2AF1">
        <w:t xml:space="preserve"> kelp forests </w:t>
      </w:r>
      <w:r w:rsidR="005F422E" w:rsidRPr="008D2AF1">
        <w:t xml:space="preserve">and surveyed the </w:t>
      </w:r>
      <w:r w:rsidR="00582A7B" w:rsidRPr="008D2AF1">
        <w:t xml:space="preserve">resident </w:t>
      </w:r>
      <w:r w:rsidR="005F422E" w:rsidRPr="008D2AF1">
        <w:t xml:space="preserve">biological communities as potential moderators of this variation. </w:t>
      </w:r>
      <w:r w:rsidR="001F79DB" w:rsidRPr="008D2AF1">
        <w:t xml:space="preserve">Our </w:t>
      </w:r>
      <w:r w:rsidRPr="008D2AF1">
        <w:t xml:space="preserve">16 </w:t>
      </w:r>
      <w:r w:rsidR="001F79DB" w:rsidRPr="008D2AF1">
        <w:t xml:space="preserve">sites comprised </w:t>
      </w:r>
      <w:r w:rsidR="009E35D0" w:rsidRPr="008D2AF1">
        <w:t>forest</w:t>
      </w:r>
      <w:r w:rsidR="00895C86" w:rsidRPr="008D2AF1">
        <w:t>s</w:t>
      </w:r>
      <w:r w:rsidR="009E35D0" w:rsidRPr="008D2AF1">
        <w:t xml:space="preserve"> of varying densities dominated by </w:t>
      </w:r>
      <w:r w:rsidR="001F79DB" w:rsidRPr="008D2AF1">
        <w:t>giant kelp</w:t>
      </w:r>
      <w:r w:rsidR="0067503F" w:rsidRPr="008D2AF1">
        <w:t xml:space="preserve"> </w:t>
      </w:r>
      <w:r w:rsidR="009E35D0" w:rsidRPr="008D2AF1">
        <w:t>or</w:t>
      </w:r>
      <w:r w:rsidR="001F79DB" w:rsidRPr="008D2AF1">
        <w:t xml:space="preserve"> bull kelp</w:t>
      </w:r>
      <w:r w:rsidR="00365EF3" w:rsidRPr="008D2AF1">
        <w:t>,</w:t>
      </w:r>
      <w:r w:rsidR="001F79DB" w:rsidRPr="008D2AF1">
        <w:t xml:space="preserve"> </w:t>
      </w:r>
      <w:r w:rsidR="00556E86" w:rsidRPr="008D2AF1">
        <w:t>and</w:t>
      </w:r>
      <w:r w:rsidR="001F79DB" w:rsidRPr="008D2AF1">
        <w:t xml:space="preserve"> </w:t>
      </w:r>
      <w:r w:rsidR="000300C1" w:rsidRPr="008D2AF1">
        <w:t xml:space="preserve">two </w:t>
      </w:r>
      <w:r w:rsidR="00A14B41" w:rsidRPr="008D2AF1">
        <w:t>no</w:t>
      </w:r>
      <w:r w:rsidR="00895C86" w:rsidRPr="008D2AF1">
        <w:t>-</w:t>
      </w:r>
      <w:r w:rsidR="00A14B41" w:rsidRPr="008D2AF1">
        <w:t xml:space="preserve">kelp control </w:t>
      </w:r>
      <w:r w:rsidR="001F79DB" w:rsidRPr="008D2AF1">
        <w:t>site</w:t>
      </w:r>
      <w:r w:rsidR="000300C1" w:rsidRPr="008D2AF1">
        <w:t>s</w:t>
      </w:r>
      <w:r w:rsidR="001F79DB" w:rsidRPr="008D2AF1">
        <w:t xml:space="preserve">. </w:t>
      </w:r>
      <w:r w:rsidRPr="008D2AF1">
        <w:t xml:space="preserve">We conducted surveys from July to September 2022 (Table </w:t>
      </w:r>
      <w:del w:id="45" w:author="Em Lim" w:date="2025-08-25T16:00:00Z" w16du:dateUtc="2025-08-25T23:00:00Z">
        <w:r w:rsidR="003840BD" w:rsidRPr="008D2AF1" w:rsidDel="00D136B6">
          <w:delText>S1.</w:delText>
        </w:r>
        <w:r w:rsidR="00AA2B21" w:rsidRPr="008D2AF1" w:rsidDel="00D136B6">
          <w:delText>0</w:delText>
        </w:r>
      </w:del>
      <w:ins w:id="46" w:author="Em Lim" w:date="2025-08-25T16:00:00Z" w16du:dateUtc="2025-08-25T23:00:00Z">
        <w:r w:rsidR="00D136B6">
          <w:t>S</w:t>
        </w:r>
      </w:ins>
      <w:r w:rsidRPr="008D2AF1">
        <w:t>2).</w:t>
      </w:r>
      <w:r w:rsidR="007E1750" w:rsidRPr="008D2AF1">
        <w:t xml:space="preserve"> First, divers conducted RLS surveys (as above) along 50 m transect lines </w:t>
      </w:r>
      <w:del w:id="47" w:author="Em Lim" w:date="2025-07-31T16:37:00Z">
        <w:r w:rsidR="007E1750" w:rsidRPr="008D2AF1" w:rsidDel="00280C8C">
          <w:delText>parallel to</w:delText>
        </w:r>
      </w:del>
      <w:ins w:id="48" w:author="Em Lim" w:date="2025-07-31T16:37:00Z">
        <w:r w:rsidR="00280C8C" w:rsidRPr="008D2AF1">
          <w:t>along</w:t>
        </w:r>
      </w:ins>
      <w:r w:rsidR="007E1750" w:rsidRPr="008D2AF1">
        <w:t xml:space="preserve"> the edge of the kelp forest to quantify the abundance and biodiversity of fish and invertebrate communities </w:t>
      </w:r>
      <w:r w:rsidR="007E1750" w:rsidRPr="008D2AF1">
        <w:rPr>
          <w:i/>
          <w:iCs/>
          <w:rPrChange w:id="49" w:author="Em Lim" w:date="2025-08-13T09:43:00Z">
            <w:rPr/>
          </w:rPrChange>
        </w:rPr>
        <w:t>associated</w:t>
      </w:r>
      <w:r w:rsidR="007E1750" w:rsidRPr="008D2AF1">
        <w:t xml:space="preserve"> with each kelp forest</w:t>
      </w:r>
      <w:ins w:id="50" w:author="Em Lim" w:date="2025-07-31T16:36:00Z">
        <w:r w:rsidR="00280C8C" w:rsidRPr="008D2AF1">
          <w:t xml:space="preserve"> (Fig. </w:t>
        </w:r>
      </w:ins>
      <w:ins w:id="51" w:author="Em Lim" w:date="2025-08-25T16:00:00Z" w16du:dateUtc="2025-08-25T23:00:00Z">
        <w:r w:rsidR="00D136B6">
          <w:t>S</w:t>
        </w:r>
      </w:ins>
      <w:ins w:id="52" w:author="Em Lim" w:date="2025-07-31T16:36:00Z">
        <w:r w:rsidR="00280C8C" w:rsidRPr="008D2AF1">
          <w:t>1)</w:t>
        </w:r>
      </w:ins>
      <w:r w:rsidR="007E1750" w:rsidRPr="008D2AF1">
        <w:t xml:space="preserve">. </w:t>
      </w:r>
      <w:ins w:id="53" w:author="Em Lim" w:date="2025-07-31T16:33:00Z">
        <w:r w:rsidR="00280C8C" w:rsidRPr="008D2AF1">
          <w:t xml:space="preserve">We </w:t>
        </w:r>
      </w:ins>
      <w:ins w:id="54" w:author="Em Lim" w:date="2025-07-31T16:34:00Z">
        <w:r w:rsidR="00280C8C" w:rsidRPr="008D2AF1">
          <w:t xml:space="preserve">were unable to conduct </w:t>
        </w:r>
      </w:ins>
      <w:ins w:id="55" w:author="Em Lim" w:date="2025-07-31T16:33:00Z">
        <w:r w:rsidR="00280C8C" w:rsidRPr="008D2AF1">
          <w:t>RLS transects entirely within the kelp forests</w:t>
        </w:r>
      </w:ins>
      <w:ins w:id="56" w:author="Em Lim" w:date="2025-07-31T16:34:00Z">
        <w:r w:rsidR="00280C8C" w:rsidRPr="008D2AF1">
          <w:t xml:space="preserve"> due to visual obstruction and </w:t>
        </w:r>
      </w:ins>
      <w:ins w:id="57" w:author="Isabelle Cote" w:date="2025-08-12T08:54:00Z">
        <w:r w:rsidR="0088122D" w:rsidRPr="008D2AF1">
          <w:t xml:space="preserve">concern with diver </w:t>
        </w:r>
      </w:ins>
      <w:ins w:id="58" w:author="Em Lim" w:date="2025-07-31T16:34:00Z">
        <w:r w:rsidR="00280C8C" w:rsidRPr="008D2AF1">
          <w:t>entanglement by the kelp.</w:t>
        </w:r>
      </w:ins>
      <w:ins w:id="59" w:author="Em Lim" w:date="2025-07-31T16:33:00Z">
        <w:r w:rsidR="00280C8C" w:rsidRPr="008D2AF1">
          <w:t xml:space="preserve"> </w:t>
        </w:r>
      </w:ins>
      <w:r w:rsidR="00576692" w:rsidRPr="008D2AF1">
        <w:t xml:space="preserve">Next, </w:t>
      </w:r>
      <w:r w:rsidR="007E1750" w:rsidRPr="008D2AF1">
        <w:t>divers</w:t>
      </w:r>
      <w:r w:rsidR="00576692" w:rsidRPr="008D2AF1">
        <w:t xml:space="preserve"> ran four 5 m</w:t>
      </w:r>
      <w:r w:rsidR="00895C86" w:rsidRPr="008D2AF1">
        <w:t>-</w:t>
      </w:r>
      <w:r w:rsidR="00576692" w:rsidRPr="008D2AF1">
        <w:t>long transects</w:t>
      </w:r>
      <w:r w:rsidR="00B71E47" w:rsidRPr="008D2AF1">
        <w:t xml:space="preserve"> </w:t>
      </w:r>
      <w:r w:rsidR="004C436C" w:rsidRPr="008D2AF1">
        <w:t>perpendicular to the RLS transect</w:t>
      </w:r>
      <w:r w:rsidR="00C24A19" w:rsidRPr="008D2AF1">
        <w:t xml:space="preserve"> (5 m apart)</w:t>
      </w:r>
      <w:r w:rsidR="00576692" w:rsidRPr="008D2AF1">
        <w:t xml:space="preserve"> into the kelp forest</w:t>
      </w:r>
      <w:r w:rsidR="004F5624" w:rsidRPr="008D2AF1">
        <w:t xml:space="preserve"> to assess </w:t>
      </w:r>
      <w:r w:rsidR="001F79DB" w:rsidRPr="008D2AF1">
        <w:t xml:space="preserve">kelp </w:t>
      </w:r>
      <w:r w:rsidR="004F5624" w:rsidRPr="008D2AF1">
        <w:t xml:space="preserve">density, </w:t>
      </w:r>
      <w:r w:rsidR="001F79DB" w:rsidRPr="008D2AF1">
        <w:t xml:space="preserve">canopy height, </w:t>
      </w:r>
      <w:r w:rsidR="004F5624" w:rsidRPr="008D2AF1">
        <w:t xml:space="preserve">and </w:t>
      </w:r>
      <w:r w:rsidR="00365EF3" w:rsidRPr="008D2AF1">
        <w:t xml:space="preserve">kelp </w:t>
      </w:r>
      <w:r w:rsidR="004F5624" w:rsidRPr="008D2AF1">
        <w:t>biomass</w:t>
      </w:r>
      <w:r w:rsidR="00576692" w:rsidRPr="008D2AF1">
        <w:t xml:space="preserve"> (</w:t>
      </w:r>
      <w:r w:rsidR="00374B2C" w:rsidRPr="008D2AF1">
        <w:t>F</w:t>
      </w:r>
      <w:r w:rsidR="00576692" w:rsidRPr="008D2AF1">
        <w:t>i</w:t>
      </w:r>
      <w:r w:rsidR="005746D1" w:rsidRPr="008D2AF1">
        <w:t>g.</w:t>
      </w:r>
      <w:r w:rsidR="00374B2C" w:rsidRPr="008D2AF1">
        <w:t xml:space="preserve"> </w:t>
      </w:r>
      <w:del w:id="60" w:author="Em Lim" w:date="2025-08-25T16:00:00Z" w16du:dateUtc="2025-08-25T23:00:00Z">
        <w:r w:rsidR="003840BD" w:rsidRPr="008D2AF1" w:rsidDel="00D136B6">
          <w:delText>S1.</w:delText>
        </w:r>
        <w:r w:rsidR="00AA2B21" w:rsidRPr="008D2AF1" w:rsidDel="00D136B6">
          <w:delText>0</w:delText>
        </w:r>
      </w:del>
      <w:ins w:id="61" w:author="Em Lim" w:date="2025-08-25T16:00:00Z" w16du:dateUtc="2025-08-25T23:00:00Z">
        <w:r w:rsidR="00D136B6">
          <w:t>S</w:t>
        </w:r>
      </w:ins>
      <w:r w:rsidR="00374B2C" w:rsidRPr="008D2AF1">
        <w:t>1</w:t>
      </w:r>
      <w:r w:rsidR="00576692" w:rsidRPr="008D2AF1">
        <w:t xml:space="preserve">). </w:t>
      </w:r>
      <w:r w:rsidR="0067503F" w:rsidRPr="008D2AF1">
        <w:t>Divers then</w:t>
      </w:r>
      <w:r w:rsidR="00576692" w:rsidRPr="008D2AF1">
        <w:t xml:space="preserve"> counted the number of </w:t>
      </w:r>
      <w:r w:rsidR="004F5624" w:rsidRPr="008D2AF1">
        <w:t xml:space="preserve">canopy </w:t>
      </w:r>
      <w:r w:rsidR="00576692" w:rsidRPr="008D2AF1">
        <w:t xml:space="preserve">kelp </w:t>
      </w:r>
      <w:r w:rsidR="004F5624" w:rsidRPr="008D2AF1">
        <w:t>individuals (bull or giant kelp)</w:t>
      </w:r>
      <w:r w:rsidR="00576692" w:rsidRPr="008D2AF1">
        <w:t xml:space="preserve"> </w:t>
      </w:r>
      <w:r w:rsidR="001F79DB" w:rsidRPr="008D2AF1">
        <w:t>within 0.5 m o</w:t>
      </w:r>
      <w:r w:rsidR="00895C86" w:rsidRPr="008D2AF1">
        <w:t>n</w:t>
      </w:r>
      <w:r w:rsidR="001F79DB" w:rsidRPr="008D2AF1">
        <w:t xml:space="preserve"> either side of </w:t>
      </w:r>
      <w:r w:rsidR="00C24A19" w:rsidRPr="008D2AF1">
        <w:t>each</w:t>
      </w:r>
      <w:r w:rsidR="001F79DB" w:rsidRPr="008D2AF1">
        <w:t xml:space="preserve"> kelp transect to measure kelp density. To estimate </w:t>
      </w:r>
      <w:r w:rsidR="001F79DB" w:rsidRPr="008D2AF1">
        <w:lastRenderedPageBreak/>
        <w:t>canopy height, we</w:t>
      </w:r>
      <w:r w:rsidR="004F5624" w:rsidRPr="008D2AF1">
        <w:t xml:space="preserve"> measured the length of five</w:t>
      </w:r>
      <w:r w:rsidR="001F79DB" w:rsidRPr="008D2AF1">
        <w:t xml:space="preserve"> random</w:t>
      </w:r>
      <w:r w:rsidR="00895C86" w:rsidRPr="008D2AF1">
        <w:t xml:space="preserve">ly </w:t>
      </w:r>
      <w:r w:rsidR="00365EF3" w:rsidRPr="008D2AF1">
        <w:t xml:space="preserve">selected </w:t>
      </w:r>
      <w:r w:rsidR="004F5624" w:rsidRPr="008D2AF1">
        <w:t>kelp</w:t>
      </w:r>
      <w:r w:rsidR="00895C86" w:rsidRPr="008D2AF1">
        <w:t xml:space="preserve"> individuals</w:t>
      </w:r>
      <w:r w:rsidR="001F79DB" w:rsidRPr="008D2AF1">
        <w:t xml:space="preserve"> per </w:t>
      </w:r>
      <w:r w:rsidR="0070487F" w:rsidRPr="008D2AF1">
        <w:t xml:space="preserve">species per </w:t>
      </w:r>
      <w:r w:rsidR="001F79DB" w:rsidRPr="008D2AF1">
        <w:t>kelp transect; f</w:t>
      </w:r>
      <w:r w:rsidR="004F5624" w:rsidRPr="008D2AF1">
        <w:t>or bull kelp</w:t>
      </w:r>
      <w:r w:rsidR="001F79DB" w:rsidRPr="008D2AF1">
        <w:t xml:space="preserve"> we measured the total length from holdfast to </w:t>
      </w:r>
      <w:proofErr w:type="spellStart"/>
      <w:r w:rsidR="001F79DB" w:rsidRPr="008D2AF1">
        <w:t>pneumatocyst</w:t>
      </w:r>
      <w:proofErr w:type="spellEnd"/>
      <w:r w:rsidR="001F79DB" w:rsidRPr="008D2AF1">
        <w:t xml:space="preserve"> </w:t>
      </w:r>
      <w:r w:rsidR="001F79DB" w:rsidRPr="008D2AF1">
        <w:rPr>
          <w:iCs/>
        </w:rPr>
        <w:t>in situ</w:t>
      </w:r>
      <w:r w:rsidR="001F79DB" w:rsidRPr="008D2AF1">
        <w:t>, but for giant kelp</w:t>
      </w:r>
      <w:r w:rsidR="00F762BB" w:rsidRPr="008D2AF1">
        <w:t>,</w:t>
      </w:r>
      <w:r w:rsidR="001F79DB" w:rsidRPr="008D2AF1">
        <w:t xml:space="preserve"> we collected five random individuals to measure </w:t>
      </w:r>
      <w:r w:rsidR="00F762BB" w:rsidRPr="008D2AF1">
        <w:t xml:space="preserve">the </w:t>
      </w:r>
      <w:r w:rsidR="004C436C" w:rsidRPr="008D2AF1">
        <w:t xml:space="preserve">length </w:t>
      </w:r>
      <w:r w:rsidR="001F79DB" w:rsidRPr="008D2AF1">
        <w:t xml:space="preserve">from holdfast to </w:t>
      </w:r>
      <w:r w:rsidR="001E5CB7" w:rsidRPr="008D2AF1">
        <w:t xml:space="preserve">the tip of the </w:t>
      </w:r>
      <w:r w:rsidR="001F79DB" w:rsidRPr="008D2AF1">
        <w:t xml:space="preserve">apical meristem on dry land. To quantify </w:t>
      </w:r>
      <w:r w:rsidR="00895C86" w:rsidRPr="008D2AF1">
        <w:t xml:space="preserve">bull kelp </w:t>
      </w:r>
      <w:r w:rsidR="001F79DB" w:rsidRPr="008D2AF1">
        <w:t>biomass</w:t>
      </w:r>
      <w:r w:rsidR="004F5624" w:rsidRPr="008D2AF1">
        <w:t>, we measured the sub-</w:t>
      </w:r>
      <w:r w:rsidR="0042306A" w:rsidRPr="008D2AF1">
        <w:t>bulb</w:t>
      </w:r>
      <w:r w:rsidR="004F5624" w:rsidRPr="008D2AF1">
        <w:t xml:space="preserve"> </w:t>
      </w:r>
      <w:r w:rsidR="001F79DB" w:rsidRPr="008D2AF1">
        <w:t>circumference</w:t>
      </w:r>
      <w:r w:rsidR="0042306A" w:rsidRPr="008D2AF1">
        <w:t xml:space="preserve"> (15 cm below the bottom of the bulb)</w:t>
      </w:r>
      <w:r w:rsidR="001F79DB" w:rsidRPr="008D2AF1">
        <w:t xml:space="preserve"> of the same five bull kelps per transect</w:t>
      </w:r>
      <w:r w:rsidR="004F5624" w:rsidRPr="008D2AF1">
        <w:t xml:space="preserve"> </w:t>
      </w:r>
      <w:r w:rsidR="004F5624" w:rsidRPr="008D2AF1">
        <w:rPr>
          <w:iCs/>
        </w:rPr>
        <w:t>in situ</w:t>
      </w:r>
      <w:r w:rsidR="00417390" w:rsidRPr="008D2AF1">
        <w:t xml:space="preserve"> </w:t>
      </w:r>
      <w:r w:rsidR="00895C86" w:rsidRPr="008D2AF1">
        <w:t>and</w:t>
      </w:r>
      <w:r w:rsidR="00417390" w:rsidRPr="008D2AF1">
        <w:t xml:space="preserve"> calculate</w:t>
      </w:r>
      <w:r w:rsidR="00895C86" w:rsidRPr="008D2AF1">
        <w:t>d</w:t>
      </w:r>
      <w:r w:rsidR="00417390" w:rsidRPr="008D2AF1">
        <w:t xml:space="preserve"> individual biomass usin</w:t>
      </w:r>
      <w:r w:rsidR="0042306A" w:rsidRPr="008D2AF1">
        <w:t xml:space="preserve">g a quadratic </w:t>
      </w:r>
      <w:r w:rsidR="0011523B" w:rsidRPr="008D2AF1">
        <w:t xml:space="preserve">diameter to biomass </w:t>
      </w:r>
      <w:r w:rsidR="0042306A" w:rsidRPr="008D2AF1">
        <w:t xml:space="preserve">formula </w:t>
      </w:r>
      <w:r w:rsidR="00122525" w:rsidRPr="008D2AF1">
        <w:t>for Barkley Sound</w:t>
      </w:r>
      <w:r w:rsidR="0042306A" w:rsidRPr="008D2AF1">
        <w:t xml:space="preserve"> </w:t>
      </w:r>
      <w:r w:rsidR="0011523B" w:rsidRPr="008D2AF1">
        <w:t>(</w:t>
      </w:r>
      <w:r w:rsidR="006214D6" w:rsidRPr="008D2AF1">
        <w:t xml:space="preserve">C. M. </w:t>
      </w:r>
      <w:proofErr w:type="spellStart"/>
      <w:r w:rsidR="00B47743" w:rsidRPr="008D2AF1">
        <w:t>Attridge</w:t>
      </w:r>
      <w:proofErr w:type="spellEnd"/>
      <w:r w:rsidR="00B47743" w:rsidRPr="008D2AF1">
        <w:t xml:space="preserve"> </w:t>
      </w:r>
      <w:proofErr w:type="spellStart"/>
      <w:r w:rsidR="00B47743" w:rsidRPr="008D2AF1">
        <w:t>unpub</w:t>
      </w:r>
      <w:r w:rsidR="006214D6" w:rsidRPr="008D2AF1">
        <w:t>l</w:t>
      </w:r>
      <w:proofErr w:type="spellEnd"/>
      <w:r w:rsidR="006214D6" w:rsidRPr="008D2AF1">
        <w:t>.</w:t>
      </w:r>
      <w:r w:rsidR="0011523B" w:rsidRPr="008D2AF1">
        <w:t>)</w:t>
      </w:r>
      <w:r w:rsidR="004F5624" w:rsidRPr="008D2AF1">
        <w:t>. For giant kelp</w:t>
      </w:r>
      <w:r w:rsidR="00895C86" w:rsidRPr="008D2AF1">
        <w:t xml:space="preserve"> biomass</w:t>
      </w:r>
      <w:r w:rsidR="004F5624" w:rsidRPr="008D2AF1">
        <w:t>, we weighe</w:t>
      </w:r>
      <w:r w:rsidR="001F79DB" w:rsidRPr="008D2AF1">
        <w:t xml:space="preserve">d </w:t>
      </w:r>
      <w:r w:rsidR="00122525" w:rsidRPr="008D2AF1">
        <w:t>(</w:t>
      </w:r>
      <w:r w:rsidR="00A13698" w:rsidRPr="008D2AF1">
        <w:t xml:space="preserve">to the nearest </w:t>
      </w:r>
      <w:r w:rsidR="001F293B" w:rsidRPr="008D2AF1">
        <w:t>1</w:t>
      </w:r>
      <w:r w:rsidR="00A13698" w:rsidRPr="008D2AF1">
        <w:t xml:space="preserve"> g</w:t>
      </w:r>
      <w:r w:rsidR="00255C78" w:rsidRPr="008D2AF1">
        <w:t xml:space="preserve"> or less</w:t>
      </w:r>
      <w:r w:rsidR="00122525" w:rsidRPr="008D2AF1">
        <w:t>)</w:t>
      </w:r>
      <w:r w:rsidR="00A13698" w:rsidRPr="008D2AF1">
        <w:t xml:space="preserve"> </w:t>
      </w:r>
      <w:r w:rsidR="001F79DB" w:rsidRPr="008D2AF1">
        <w:t xml:space="preserve">the same five individuals per transect </w:t>
      </w:r>
      <w:r w:rsidR="00895C86" w:rsidRPr="008D2AF1">
        <w:t xml:space="preserve">that </w:t>
      </w:r>
      <w:r w:rsidR="001F79DB" w:rsidRPr="008D2AF1">
        <w:t>were collected for total length measurements</w:t>
      </w:r>
      <w:r w:rsidR="00B71E47" w:rsidRPr="008D2AF1">
        <w:t xml:space="preserve">. </w:t>
      </w:r>
      <w:r w:rsidR="00417390" w:rsidRPr="008D2AF1">
        <w:t xml:space="preserve">We multiplied the mean biomass estimate for each </w:t>
      </w:r>
      <w:r w:rsidR="001F79DB" w:rsidRPr="008D2AF1">
        <w:t>kelp species by the species density to calculate a biomass/m</w:t>
      </w:r>
      <w:r w:rsidR="001F79DB" w:rsidRPr="008D2AF1">
        <w:rPr>
          <w:vertAlign w:val="superscript"/>
        </w:rPr>
        <w:t>2</w:t>
      </w:r>
      <w:r w:rsidR="001F79DB" w:rsidRPr="008D2AF1">
        <w:t xml:space="preserve"> estimate for each kelp transect, which we </w:t>
      </w:r>
      <w:r w:rsidR="00895C86" w:rsidRPr="008D2AF1">
        <w:t xml:space="preserve">then </w:t>
      </w:r>
      <w:r w:rsidR="001F79DB" w:rsidRPr="008D2AF1">
        <w:t>averaged over the four transects per forest to estimate overall mean forest biomass</w:t>
      </w:r>
      <w:r w:rsidR="00B47743" w:rsidRPr="008D2AF1">
        <w:t>/m</w:t>
      </w:r>
      <w:r w:rsidR="00B47743" w:rsidRPr="008D2AF1">
        <w:rPr>
          <w:vertAlign w:val="superscript"/>
        </w:rPr>
        <w:t>2</w:t>
      </w:r>
      <w:r w:rsidR="001F79DB" w:rsidRPr="008D2AF1">
        <w:t xml:space="preserve">. </w:t>
      </w:r>
      <w:r w:rsidR="003F63B3" w:rsidRPr="008D2AF1">
        <w:t xml:space="preserve">We estimated total forest area by swimming around the perimeter of the forest on the surface with a </w:t>
      </w:r>
      <w:r w:rsidR="001F293B" w:rsidRPr="008D2AF1">
        <w:t>Garmin GPSMAP 78SC</w:t>
      </w:r>
      <w:r w:rsidR="003F63B3" w:rsidRPr="008D2AF1">
        <w:t>, which we used to calculate total forest biomass (kg).</w:t>
      </w:r>
    </w:p>
    <w:p w14:paraId="50BA9561" w14:textId="2E5F3C78" w:rsidR="00B71E47" w:rsidRPr="008D2AF1" w:rsidRDefault="002E568B" w:rsidP="00280C8C">
      <w:pPr>
        <w:spacing w:line="480" w:lineRule="auto"/>
        <w:ind w:firstLine="720"/>
      </w:pPr>
      <w:r w:rsidRPr="008D2AF1">
        <w:t>Finally, to</w:t>
      </w:r>
      <w:r w:rsidR="001F79DB" w:rsidRPr="008D2AF1">
        <w:t xml:space="preserve"> compare NH₄⁺ concentration</w:t>
      </w:r>
      <w:r w:rsidR="00895C86" w:rsidRPr="008D2AF1">
        <w:t>s</w:t>
      </w:r>
      <w:r w:rsidR="001F79DB" w:rsidRPr="008D2AF1">
        <w:t xml:space="preserve"> inside vs outside </w:t>
      </w:r>
      <w:r w:rsidR="00895C86" w:rsidRPr="008D2AF1">
        <w:t xml:space="preserve">each </w:t>
      </w:r>
      <w:r w:rsidR="001F79DB" w:rsidRPr="008D2AF1">
        <w:t>kelp forest, w</w:t>
      </w:r>
      <w:r w:rsidR="00B71E47" w:rsidRPr="008D2AF1">
        <w:t xml:space="preserve">e collected </w:t>
      </w:r>
      <w:r w:rsidRPr="008D2AF1">
        <w:t>paired</w:t>
      </w:r>
      <w:r w:rsidR="00B71E47" w:rsidRPr="008D2AF1">
        <w:t xml:space="preserve"> 60 mL syringe</w:t>
      </w:r>
      <w:r w:rsidRPr="008D2AF1">
        <w:t>s</w:t>
      </w:r>
      <w:r w:rsidR="00B71E47" w:rsidRPr="008D2AF1">
        <w:t xml:space="preserve"> of seawater immediately outside the kelp forest within 0 – 2 m </w:t>
      </w:r>
      <w:r w:rsidR="00122525" w:rsidRPr="008D2AF1">
        <w:t xml:space="preserve">above </w:t>
      </w:r>
      <w:r w:rsidR="00B71E47" w:rsidRPr="008D2AF1">
        <w:t>the substrate, and 5 m into the kelp forest</w:t>
      </w:r>
      <w:r w:rsidR="00895C86" w:rsidRPr="008D2AF1">
        <w:t xml:space="preserve"> at the same depth</w:t>
      </w:r>
      <w:r w:rsidR="00B71E47" w:rsidRPr="008D2AF1">
        <w:t>.</w:t>
      </w:r>
      <w:r w:rsidR="00B164BF" w:rsidRPr="008D2AF1">
        <w:t xml:space="preserve"> We collected three paired NH₄⁺ samples from each site, which were spaced 5 m apart</w:t>
      </w:r>
      <w:r w:rsidR="00122525" w:rsidRPr="008D2AF1">
        <w:t>,</w:t>
      </w:r>
      <w:r w:rsidR="00B164BF" w:rsidRPr="008D2AF1">
        <w:t xml:space="preserve"> by matching them with the first three kelp transects</w:t>
      </w:r>
      <w:r w:rsidR="0070487F" w:rsidRPr="008D2AF1">
        <w:t xml:space="preserve"> (Fig. </w:t>
      </w:r>
      <w:del w:id="62" w:author="Em Lim" w:date="2025-08-25T16:00:00Z" w16du:dateUtc="2025-08-25T23:00:00Z">
        <w:r w:rsidR="0070487F" w:rsidRPr="008D2AF1" w:rsidDel="00D136B6">
          <w:delText>S1.</w:delText>
        </w:r>
        <w:r w:rsidR="00AA2B21" w:rsidRPr="008D2AF1" w:rsidDel="00D136B6">
          <w:delText>0</w:delText>
        </w:r>
      </w:del>
      <w:ins w:id="63" w:author="Em Lim" w:date="2025-08-25T16:00:00Z" w16du:dateUtc="2025-08-25T23:00:00Z">
        <w:r w:rsidR="00D136B6">
          <w:t>S</w:t>
        </w:r>
      </w:ins>
      <w:r w:rsidR="0070487F" w:rsidRPr="008D2AF1">
        <w:t>1)</w:t>
      </w:r>
      <w:r w:rsidR="00B164BF" w:rsidRPr="008D2AF1">
        <w:t>.</w:t>
      </w:r>
      <w:ins w:id="64" w:author="Isabelle Cote" w:date="2025-08-12T14:24:00Z">
        <w:r w:rsidR="00FE4B73" w:rsidRPr="008D2AF1">
          <w:t xml:space="preserve"> At our two control, no-kelp sites, we followed the same procedure</w:t>
        </w:r>
      </w:ins>
      <w:ins w:id="65" w:author="Isabelle Cote" w:date="2025-08-12T14:25:00Z">
        <w:r w:rsidR="00FE4B73" w:rsidRPr="008D2AF1">
          <w:t xml:space="preserve"> in terms of number and spacing of samples</w:t>
        </w:r>
      </w:ins>
      <w:ins w:id="66" w:author="Isabelle Cote" w:date="2025-08-12T14:26:00Z">
        <w:r w:rsidR="00FE4B73" w:rsidRPr="008D2AF1">
          <w:t xml:space="preserve">, with the ‘inside’ samples taken ~ 5 m closer to shore than the </w:t>
        </w:r>
      </w:ins>
      <w:ins w:id="67" w:author="Isabelle Cote" w:date="2025-08-12T14:27:00Z">
        <w:r w:rsidR="00FE4B73" w:rsidRPr="008D2AF1">
          <w:t>‘</w:t>
        </w:r>
      </w:ins>
      <w:ins w:id="68" w:author="Isabelle Cote" w:date="2025-08-12T14:26:00Z">
        <w:r w:rsidR="00FE4B73" w:rsidRPr="008D2AF1">
          <w:t>outside</w:t>
        </w:r>
      </w:ins>
      <w:ins w:id="69" w:author="Isabelle Cote" w:date="2025-08-12T14:27:00Z">
        <w:r w:rsidR="00FE4B73" w:rsidRPr="008D2AF1">
          <w:t>’ samples.</w:t>
        </w:r>
      </w:ins>
      <w:r w:rsidR="00CB4FFE" w:rsidRPr="008D2AF1">
        <w:t xml:space="preserve"> </w:t>
      </w:r>
      <w:r w:rsidR="00171464" w:rsidRPr="008D2AF1">
        <w:t>Outside each kelp forest</w:t>
      </w:r>
      <w:ins w:id="70" w:author="Isabelle Cote" w:date="2025-08-12T14:27:00Z">
        <w:r w:rsidR="00FE4B73" w:rsidRPr="008D2AF1">
          <w:t xml:space="preserve"> and at each control site</w:t>
        </w:r>
      </w:ins>
      <w:r w:rsidR="00171464" w:rsidRPr="008D2AF1">
        <w:t>, we also</w:t>
      </w:r>
      <w:r w:rsidR="00253D0A" w:rsidRPr="008D2AF1">
        <w:t xml:space="preserve"> </w:t>
      </w:r>
      <w:ins w:id="71" w:author="Em Lim" w:date="2025-07-31T16:43:00Z">
        <w:r w:rsidR="00280C8C" w:rsidRPr="008D2AF1">
          <w:t>collected seawater to cre</w:t>
        </w:r>
      </w:ins>
      <w:ins w:id="72" w:author="Em Lim" w:date="2025-07-31T16:44:00Z">
        <w:r w:rsidR="00280C8C" w:rsidRPr="008D2AF1">
          <w:t xml:space="preserve">ate a standard curve, following the </w:t>
        </w:r>
        <w:r w:rsidR="00280C8C" w:rsidRPr="008D2AF1">
          <w:rPr>
            <w:color w:val="000000"/>
          </w:rPr>
          <w:t>standard-additions protocol II</w:t>
        </w:r>
      </w:ins>
      <w:ins w:id="73" w:author="Em Lim" w:date="2025-07-31T16:45:00Z">
        <w:r w:rsidR="00280C8C" w:rsidRPr="008D2AF1">
          <w:rPr>
            <w:color w:val="000000"/>
          </w:rPr>
          <w:t xml:space="preserve"> for the fluorometric detection of NH₄⁺ in 40 mL samples </w:t>
        </w:r>
      </w:ins>
      <w:ins w:id="74" w:author="Em Lim" w:date="2025-07-31T16:44:00Z">
        <w:r w:rsidR="00280C8C" w:rsidRPr="008D2AF1">
          <w:rPr>
            <w:color w:val="000000"/>
          </w:rPr>
          <w:fldChar w:fldCharType="begin"/>
        </w:r>
        <w:r w:rsidR="00280C8C" w:rsidRPr="008D2AF1">
          <w:rPr>
            <w:color w:val="000000"/>
          </w:rPr>
          <w:instrText xml:space="preserve"> ADDIN ZOTERO_ITEM CSL_CITATION {"citationID":"NvuwcIrl","properties":{"formattedCitation":"(Taylor et al. 2007)","plainCitation":"(Taylor et al. 2007)","noteIndex":0},"citationItems":[{"id":1933,"uris":["http://zotero.org/users/local/idKDtb7T/items/IAYS8BX2"],"itemData":{"id":1933,"type":"article-journal","abstract":"Our understanding of the N cycle is affected by how accurately we can measure NH4+ in natural waters. Measuring NH4+ concentrations requires accounting for matrix effects (ME) that are caused by substances in the sample that attenuate or intensify the signal of the samples relative to the standards. We show that the ME calculation in the recently published fluorometric NH4+ method is mathematically incorrect, producing results that consistently underestimate NH4+ concentration as a nonlinear function of the ME. We provide the correct equation and offer an alternative approach that accounts for ME by using sample water rather than deionized water to make the standards, thereby producing a standard curve that contains the same background chemical properties as the samples. In addition, we show that the previous method for measuring a sample’s background fluorescence does not include the background signal of the reagent or its interaction with the matrix constituents of the sample. We provide a new method for measuring a sample’s background fluorescence that includes the background fluorescence of the sample, reagent, and their interaction. The simple changes we suggest produce more accurate and precise NH4+ measurements.","container-title":"Journal of the North American Benthological Society","DOI":"10.1899/0887-3593(2007)26[167:ITFAMM]2.0.CO;2","ISSN":"0887-3593","issue":"2","journalAbbreviation":"J.N. Am. Benthol. Soc.","note":"publisher: The University of Chicago Press","page":"167-177","source":"journals.uchicago.edu (Atypon)","title":"Improving the fluorometric ammonium method: matrix effects, background fluorescence, and standard additions","title-short":"Improving the fluorometric ammonium method","volume":"26","author":[{"family":"Taylor","given":"Brad W."},{"family":"Keep","given":"Christine F."},{"family":"Hall","given":"Robert O."},{"family":"Koch","given":"Benjamin J."},{"family":"Tronstad","given":"Lusha M."},{"family":"Flecker","given":"Alexander S."},{"family":"Ulseth","given":"Amber J."}],"issued":{"date-parts":[["2007",6,1]]}}}],"schema":"https://github.com/citation-style-language/schema/raw/master/csl-citation.json"} </w:instrText>
        </w:r>
        <w:r w:rsidR="00280C8C" w:rsidRPr="008D2AF1">
          <w:rPr>
            <w:color w:val="000000"/>
          </w:rPr>
          <w:fldChar w:fldCharType="separate"/>
        </w:r>
        <w:r w:rsidR="00280C8C" w:rsidRPr="008D2AF1">
          <w:rPr>
            <w:noProof/>
            <w:color w:val="000000"/>
          </w:rPr>
          <w:t>(Taylor et al. 2007)</w:t>
        </w:r>
        <w:r w:rsidR="00280C8C" w:rsidRPr="008D2AF1">
          <w:rPr>
            <w:color w:val="000000"/>
          </w:rPr>
          <w:fldChar w:fldCharType="end"/>
        </w:r>
      </w:ins>
      <w:ins w:id="75" w:author="Em Lim" w:date="2025-07-31T16:45:00Z">
        <w:r w:rsidR="00280C8C" w:rsidRPr="008D2AF1">
          <w:rPr>
            <w:color w:val="000000"/>
          </w:rPr>
          <w:t>.</w:t>
        </w:r>
      </w:ins>
      <w:del w:id="76" w:author="Em Lim" w:date="2025-07-31T16:44:00Z">
        <w:r w:rsidR="00B71E47" w:rsidRPr="008D2AF1" w:rsidDel="00280C8C">
          <w:delText>fill</w:delText>
        </w:r>
        <w:r w:rsidR="00171464" w:rsidRPr="008D2AF1" w:rsidDel="00280C8C">
          <w:delText>ed</w:delText>
        </w:r>
        <w:r w:rsidR="00B71E47" w:rsidRPr="008D2AF1" w:rsidDel="00280C8C">
          <w:delText xml:space="preserve"> a </w:delText>
        </w:r>
        <w:r w:rsidR="00B03EE3" w:rsidRPr="008D2AF1" w:rsidDel="00280C8C">
          <w:delText>plastic Ziplock</w:delText>
        </w:r>
        <w:r w:rsidR="00171464" w:rsidRPr="008D2AF1" w:rsidDel="00280C8C">
          <w:delText xml:space="preserve"> bag </w:delText>
        </w:r>
        <w:r w:rsidR="00253D0A" w:rsidRPr="008D2AF1" w:rsidDel="00280C8C">
          <w:delText>with</w:delText>
        </w:r>
        <w:r w:rsidR="00B71E47" w:rsidRPr="008D2AF1" w:rsidDel="00280C8C">
          <w:delText xml:space="preserve"> seawater</w:delText>
        </w:r>
        <w:r w:rsidR="00026433" w:rsidRPr="008D2AF1" w:rsidDel="00280C8C">
          <w:delText xml:space="preserve"> </w:delText>
        </w:r>
        <w:r w:rsidR="00BB3685" w:rsidRPr="008D2AF1" w:rsidDel="00280C8C">
          <w:delText>to</w:delText>
        </w:r>
        <w:r w:rsidR="00171464" w:rsidRPr="008D2AF1" w:rsidDel="00280C8C">
          <w:delText xml:space="preserve"> creat</w:delText>
        </w:r>
        <w:r w:rsidR="00BB3685" w:rsidRPr="008D2AF1" w:rsidDel="00280C8C">
          <w:delText>e</w:delText>
        </w:r>
        <w:r w:rsidR="00171464" w:rsidRPr="008D2AF1" w:rsidDel="00280C8C">
          <w:delText xml:space="preserve"> standards.</w:delText>
        </w:r>
      </w:del>
      <w:r w:rsidR="00817D31" w:rsidRPr="008D2AF1">
        <w:t xml:space="preserve"> Samples and standards were filtered into amber bottles in the field and </w:t>
      </w:r>
      <w:r w:rsidR="00A05727" w:rsidRPr="008D2AF1">
        <w:t xml:space="preserve">stored on ice </w:t>
      </w:r>
      <w:r w:rsidRPr="008D2AF1">
        <w:t xml:space="preserve">for transportation back to the laboratory, at which point </w:t>
      </w:r>
      <w:r w:rsidR="00A05727" w:rsidRPr="008D2AF1">
        <w:t>we</w:t>
      </w:r>
      <w:r w:rsidR="00B71E47" w:rsidRPr="008D2AF1">
        <w:t xml:space="preserve"> </w:t>
      </w:r>
      <w:r w:rsidR="00B71E47" w:rsidRPr="008D2AF1">
        <w:lastRenderedPageBreak/>
        <w:t xml:space="preserve">measured </w:t>
      </w:r>
      <w:r w:rsidR="00B71E47" w:rsidRPr="008D2AF1">
        <w:rPr>
          <w:color w:val="000000"/>
        </w:rPr>
        <w:t>NH</w:t>
      </w:r>
      <w:r w:rsidR="00B71E47" w:rsidRPr="008D2AF1">
        <w:rPr>
          <w:color w:val="000000"/>
          <w:vertAlign w:val="subscript"/>
        </w:rPr>
        <w:t>4</w:t>
      </w:r>
      <w:r w:rsidR="00B71E47" w:rsidRPr="008D2AF1">
        <w:rPr>
          <w:color w:val="000000"/>
          <w:vertAlign w:val="superscript"/>
        </w:rPr>
        <w:t xml:space="preserve">+ </w:t>
      </w:r>
      <w:r w:rsidR="00B71E47" w:rsidRPr="008D2AF1">
        <w:t xml:space="preserve">concentration in each sample bottle following the </w:t>
      </w:r>
      <w:del w:id="77" w:author="Em Lim" w:date="2025-07-31T16:46:00Z">
        <w:r w:rsidR="00B71E47" w:rsidRPr="008D2AF1" w:rsidDel="00280C8C">
          <w:rPr>
            <w:color w:val="000000"/>
          </w:rPr>
          <w:delText>fluorometric standard-additions protocol II</w:delText>
        </w:r>
        <w:r w:rsidR="00817D31" w:rsidRPr="008D2AF1" w:rsidDel="00280C8C">
          <w:rPr>
            <w:color w:val="000000"/>
          </w:rPr>
          <w:delText xml:space="preserve"> for 40 mL samples</w:delText>
        </w:r>
      </w:del>
      <w:ins w:id="78" w:author="Em Lim" w:date="2025-07-31T16:46:00Z">
        <w:r w:rsidR="00280C8C" w:rsidRPr="008D2AF1">
          <w:rPr>
            <w:color w:val="000000"/>
          </w:rPr>
          <w:t>protocol above</w:t>
        </w:r>
      </w:ins>
      <w:r w:rsidR="00B71E47" w:rsidRPr="008D2AF1">
        <w:rPr>
          <w:color w:val="000000"/>
        </w:rPr>
        <w:t xml:space="preserve"> </w:t>
      </w:r>
      <w:r w:rsidR="00B71E47" w:rsidRPr="008D2AF1">
        <w:rPr>
          <w:color w:val="000000"/>
        </w:rPr>
        <w:fldChar w:fldCharType="begin"/>
      </w:r>
      <w:r w:rsidR="00745A78" w:rsidRPr="008D2AF1">
        <w:rPr>
          <w:color w:val="000000"/>
        </w:rPr>
        <w:instrText xml:space="preserve"> ADDIN ZOTERO_ITEM CSL_CITATION {"citationID":"V9B5lHfj","properties":{"formattedCitation":"(Taylor et al. 2007)","plainCitation":"(Taylor et al. 2007)","noteIndex":0},"citationItems":[{"id":1933,"uris":["http://zotero.org/users/local/idKDtb7T/items/IAYS8BX2"],"itemData":{"id":1933,"type":"article-journal","abstract":"Our understanding of the N cycle is affected by how accurately we can measure NH4+ in natural waters. Measuring NH4+ concentrations requires accounting for matrix effects (ME) that are caused by substances in the sample that attenuate or intensify the signal of the samples relative to the standards. We show that the ME calculation in the recently published fluorometric NH4+ method is mathematically incorrect, producing results that consistently underestimate NH4+ concentration as a nonlinear function of the ME. We provide the correct equation and offer an alternative approach that accounts for ME by using sample water rather than deionized water to make the standards, thereby producing a standard curve that contains the same background chemical properties as the samples. In addition, we show that the previous method for measuring a sample’s background fluorescence does not include the background signal of the reagent or its interaction with the matrix constituents of the sample. We provide a new method for measuring a sample’s background fluorescence that includes the background fluorescence of the sample, reagent, and their interaction. The simple changes we suggest produce more accurate and precise NH4+ measurements.","container-title":"Journal of the North American Benthological Society","DOI":"10.1899/0887-3593(2007)26[167:ITFAMM]2.0.CO;2","ISSN":"0887-3593","issue":"2","journalAbbreviation":"J.N. Am. Benthol. Soc.","note":"publisher: The University of Chicago Press","page":"167-177","source":"journals.uchicago.edu (Atypon)","title":"Improving the fluorometric ammonium method: matrix effects, background fluorescence, and standard additions","title-short":"Improving the fluorometric ammonium method","volume":"26","author":[{"family":"Taylor","given":"Brad W."},{"family":"Keep","given":"Christine F."},{"family":"Hall","given":"Robert O."},{"family":"Koch","given":"Benjamin J."},{"family":"Tronstad","given":"Lusha M."},{"family":"Flecker","given":"Alexander S."},{"family":"Ulseth","given":"Amber J."}],"issued":{"date-parts":[["2007",6,1]]}}}],"schema":"https://github.com/citation-style-language/schema/raw/master/csl-citation.json"} </w:instrText>
      </w:r>
      <w:r w:rsidR="00B71E47" w:rsidRPr="008D2AF1">
        <w:rPr>
          <w:color w:val="000000"/>
        </w:rPr>
        <w:fldChar w:fldCharType="separate"/>
      </w:r>
      <w:r w:rsidR="00B87C81" w:rsidRPr="008D2AF1">
        <w:rPr>
          <w:noProof/>
          <w:color w:val="000000"/>
        </w:rPr>
        <w:t>(Taylor et al. 2007)</w:t>
      </w:r>
      <w:r w:rsidR="00B71E47" w:rsidRPr="008D2AF1">
        <w:rPr>
          <w:color w:val="000000"/>
        </w:rPr>
        <w:fldChar w:fldCharType="end"/>
      </w:r>
      <w:r w:rsidR="00B71E47" w:rsidRPr="008D2AF1">
        <w:rPr>
          <w:color w:val="000000"/>
        </w:rPr>
        <w:t>.</w:t>
      </w:r>
      <w:r w:rsidR="00AB636E" w:rsidRPr="008D2AF1">
        <w:rPr>
          <w:color w:val="000000"/>
        </w:rPr>
        <w:t xml:space="preserve"> </w:t>
      </w:r>
      <w:r w:rsidR="00417390" w:rsidRPr="008D2AF1">
        <w:rPr>
          <w:color w:val="000000"/>
        </w:rPr>
        <w:t xml:space="preserve">For each paired inside </w:t>
      </w:r>
      <w:r w:rsidR="00F2075E" w:rsidRPr="008D2AF1">
        <w:rPr>
          <w:color w:val="000000"/>
        </w:rPr>
        <w:t>and</w:t>
      </w:r>
      <w:r w:rsidR="00417390" w:rsidRPr="008D2AF1">
        <w:rPr>
          <w:color w:val="000000"/>
        </w:rPr>
        <w:t xml:space="preserve"> outside</w:t>
      </w:r>
      <w:r w:rsidR="00526E5E" w:rsidRPr="008D2AF1">
        <w:rPr>
          <w:color w:val="000000"/>
        </w:rPr>
        <w:t xml:space="preserve"> kelp</w:t>
      </w:r>
      <w:r w:rsidR="00F2075E" w:rsidRPr="008D2AF1">
        <w:rPr>
          <w:color w:val="000000"/>
        </w:rPr>
        <w:t xml:space="preserve"> forest</w:t>
      </w:r>
      <w:r w:rsidR="00417390" w:rsidRPr="008D2AF1">
        <w:rPr>
          <w:color w:val="000000"/>
        </w:rPr>
        <w:t xml:space="preserve"> NH₄⁺ sample, we calculated ∆NH₄⁺ = inside NH₄⁺ - outside NH₄⁺.</w:t>
      </w:r>
    </w:p>
    <w:p w14:paraId="505921AB" w14:textId="36DB5980" w:rsidR="00576692" w:rsidRPr="008D2AF1" w:rsidRDefault="00576692" w:rsidP="000E3FA6">
      <w:pPr>
        <w:spacing w:line="480" w:lineRule="auto"/>
      </w:pPr>
    </w:p>
    <w:p w14:paraId="20B38C9F" w14:textId="70BD7955" w:rsidR="00217D47" w:rsidRPr="008D2AF1" w:rsidRDefault="005F422E" w:rsidP="00EB3BC7">
      <w:pPr>
        <w:spacing w:line="480" w:lineRule="auto"/>
        <w:rPr>
          <w:i/>
        </w:rPr>
      </w:pPr>
      <w:r w:rsidRPr="008D2AF1">
        <w:rPr>
          <w:i/>
        </w:rPr>
        <w:t xml:space="preserve">Surveys of </w:t>
      </w:r>
      <w:r w:rsidR="00B46066" w:rsidRPr="008D2AF1">
        <w:rPr>
          <w:i/>
        </w:rPr>
        <w:t>fine</w:t>
      </w:r>
      <w:r w:rsidR="00136DB7" w:rsidRPr="008D2AF1">
        <w:rPr>
          <w:i/>
        </w:rPr>
        <w:t>-scale</w:t>
      </w:r>
      <w:r w:rsidR="001743C0" w:rsidRPr="008D2AF1">
        <w:rPr>
          <w:i/>
        </w:rPr>
        <w:t xml:space="preserve"> (microhabitat)</w:t>
      </w:r>
      <w:r w:rsidR="00136DB7" w:rsidRPr="008D2AF1">
        <w:rPr>
          <w:i/>
        </w:rPr>
        <w:t xml:space="preserve"> variation</w:t>
      </w:r>
    </w:p>
    <w:p w14:paraId="392E1C63" w14:textId="1188722F" w:rsidR="00F37657" w:rsidRPr="008D2AF1" w:rsidRDefault="005B26B9" w:rsidP="00EB3BC7">
      <w:pPr>
        <w:spacing w:line="480" w:lineRule="auto"/>
      </w:pPr>
      <w:r w:rsidRPr="008D2AF1">
        <w:t xml:space="preserve">To quantify the ability of animals to affect the NH₄⁺ concentration in their immediate vicinity we conducted two caging experiments </w:t>
      </w:r>
      <w:r w:rsidRPr="008D2AF1">
        <w:rPr>
          <w:iCs/>
        </w:rPr>
        <w:t>in situ</w:t>
      </w:r>
      <w:r w:rsidRPr="008D2AF1">
        <w:t xml:space="preserve"> near </w:t>
      </w:r>
      <w:proofErr w:type="spellStart"/>
      <w:r w:rsidRPr="008D2AF1">
        <w:t>Bamfield</w:t>
      </w:r>
      <w:proofErr w:type="spellEnd"/>
      <w:r w:rsidR="005675E2" w:rsidRPr="008D2AF1">
        <w:t>, BC</w:t>
      </w:r>
      <w:r w:rsidRPr="008D2AF1">
        <w:t>.</w:t>
      </w:r>
      <w:r w:rsidR="00DE63E7" w:rsidRPr="008D2AF1">
        <w:t xml:space="preserve"> </w:t>
      </w:r>
      <w:r w:rsidR="008B6A66" w:rsidRPr="008D2AF1">
        <w:t xml:space="preserve">We used California sea cucumbers </w:t>
      </w:r>
      <w:r w:rsidR="003101A1" w:rsidRPr="008D2AF1">
        <w:t>(</w:t>
      </w:r>
      <w:proofErr w:type="spellStart"/>
      <w:r w:rsidR="003101A1" w:rsidRPr="008D2AF1">
        <w:rPr>
          <w:i/>
        </w:rPr>
        <w:t>Apostichopus</w:t>
      </w:r>
      <w:proofErr w:type="spellEnd"/>
      <w:r w:rsidR="003101A1" w:rsidRPr="008D2AF1">
        <w:rPr>
          <w:i/>
        </w:rPr>
        <w:t xml:space="preserve"> </w:t>
      </w:r>
      <w:proofErr w:type="spellStart"/>
      <w:r w:rsidR="003101A1" w:rsidRPr="008D2AF1">
        <w:rPr>
          <w:i/>
        </w:rPr>
        <w:t>californicus</w:t>
      </w:r>
      <w:proofErr w:type="spellEnd"/>
      <w:r w:rsidR="003101A1" w:rsidRPr="008D2AF1">
        <w:t xml:space="preserve">) </w:t>
      </w:r>
      <w:r w:rsidR="008B6A66" w:rsidRPr="008D2AF1">
        <w:t>in the first</w:t>
      </w:r>
      <w:r w:rsidR="001F1825" w:rsidRPr="008D2AF1">
        <w:t xml:space="preserve"> caging</w:t>
      </w:r>
      <w:r w:rsidR="008B6A66" w:rsidRPr="008D2AF1">
        <w:t xml:space="preserve"> experiment</w:t>
      </w:r>
      <w:r w:rsidR="003101A1" w:rsidRPr="008D2AF1">
        <w:t xml:space="preserve"> because </w:t>
      </w:r>
      <w:r w:rsidR="00213173" w:rsidRPr="008D2AF1">
        <w:t>th</w:t>
      </w:r>
      <w:ins w:id="79" w:author="Em Lim" w:date="2025-07-31T14:30:00Z">
        <w:r w:rsidR="006618A5" w:rsidRPr="008D2AF1">
          <w:t>is species is</w:t>
        </w:r>
      </w:ins>
      <w:del w:id="80" w:author="Em Lim" w:date="2025-07-31T14:30:00Z">
        <w:r w:rsidR="00213173" w:rsidRPr="008D2AF1" w:rsidDel="006618A5">
          <w:delText>ey</w:delText>
        </w:r>
      </w:del>
      <w:r w:rsidR="002178A4" w:rsidRPr="008D2AF1">
        <w:t xml:space="preserve"> </w:t>
      </w:r>
      <w:del w:id="81" w:author="Em Lim" w:date="2025-07-31T14:30:00Z">
        <w:r w:rsidR="002178A4" w:rsidRPr="008D2AF1" w:rsidDel="006618A5">
          <w:delText>a</w:delText>
        </w:r>
        <w:r w:rsidR="00213173" w:rsidRPr="008D2AF1" w:rsidDel="006618A5">
          <w:delText xml:space="preserve">re </w:delText>
        </w:r>
      </w:del>
      <w:r w:rsidR="00213173" w:rsidRPr="008D2AF1">
        <w:t xml:space="preserve">a large, abundant invertebrate with a </w:t>
      </w:r>
      <w:r w:rsidR="00560BB1" w:rsidRPr="008D2AF1">
        <w:t>high excretion rate</w:t>
      </w:r>
      <w:r w:rsidR="00213173" w:rsidRPr="008D2AF1">
        <w:t xml:space="preserve"> </w:t>
      </w:r>
      <w:r w:rsidR="00213173" w:rsidRPr="008D2AF1">
        <w:fldChar w:fldCharType="begin"/>
      </w:r>
      <w:r w:rsidR="003A5414" w:rsidRPr="008D2AF1">
        <w:instrText xml:space="preserve"> ADDIN ZOTERO_ITEM CSL_CITATION {"citationID":"1DWjpI5s","properties":{"formattedCitation":"(Bray et al. 1988)","plainCitation":"(Bray et al. 1988)","noteIndex":0},"citationItems":[{"id":1918,"uris":["http://zotero.org/users/local/idKDtb7T/items/X4U4SI79"],"itemData":{"id":1918,"type":"article-journal","container-title":"Marine Biology","DOI":"10.1007/BF00392951","ISSN":"0025-3162, 1432-1793","issue":"1","journalAbbreviation":"Mar. Biol.","language":"en","page":"21-30","source":"DOI.org (Crossref)","title":"Ammonium excretion by macroinvertebrates and fishes on a subtidal rocky reef in southern California","volume":"100","author":[{"family":"Bray","given":"R. N."},{"family":"Miller","given":"A. C."},{"family":"Johnson","given":"S."},{"family":"Krause","given":"P. R."},{"family":"Robertson","given":"D. L."},{"family":"Westcott","given":"A. M."}],"issued":{"date-parts":[["1988",12]]}}}],"schema":"https://github.com/citation-style-language/schema/raw/master/csl-citation.json"} </w:instrText>
      </w:r>
      <w:r w:rsidR="00213173" w:rsidRPr="008D2AF1">
        <w:fldChar w:fldCharType="separate"/>
      </w:r>
      <w:r w:rsidR="003A5414" w:rsidRPr="008D2AF1">
        <w:rPr>
          <w:noProof/>
        </w:rPr>
        <w:t>(Bray et al. 1988)</w:t>
      </w:r>
      <w:r w:rsidR="00213173" w:rsidRPr="008D2AF1">
        <w:fldChar w:fldCharType="end"/>
      </w:r>
      <w:r w:rsidR="00213173" w:rsidRPr="008D2AF1">
        <w:t>.</w:t>
      </w:r>
      <w:r w:rsidR="001A5A1D" w:rsidRPr="008D2AF1">
        <w:t xml:space="preserve"> </w:t>
      </w:r>
      <w:r w:rsidR="00A047D2" w:rsidRPr="008D2AF1">
        <w:t>T</w:t>
      </w:r>
      <w:r w:rsidR="00FE017D" w:rsidRPr="008D2AF1">
        <w:t xml:space="preserve">he first experiment </w:t>
      </w:r>
      <w:r w:rsidR="00F02795" w:rsidRPr="008D2AF1">
        <w:t xml:space="preserve">occurred May 27 </w:t>
      </w:r>
      <w:r w:rsidR="00F02795" w:rsidRPr="008D2AF1">
        <w:rPr>
          <w:color w:val="000000"/>
        </w:rPr>
        <w:t xml:space="preserve">– </w:t>
      </w:r>
      <w:r w:rsidR="00F02795" w:rsidRPr="008D2AF1">
        <w:t>28, 2021</w:t>
      </w:r>
      <w:r w:rsidR="00392DBC" w:rsidRPr="008D2AF1">
        <w:t xml:space="preserve"> </w:t>
      </w:r>
      <w:r w:rsidR="00FE017D" w:rsidRPr="008D2AF1">
        <w:t>at Scott’s Bay (48°50'05.2"N</w:t>
      </w:r>
      <w:r w:rsidR="00AA20C8" w:rsidRPr="008D2AF1">
        <w:t>,</w:t>
      </w:r>
      <w:r w:rsidR="00FE017D" w:rsidRPr="008D2AF1">
        <w:t xml:space="preserve"> 125°08'49.3"W)</w:t>
      </w:r>
      <w:r w:rsidR="000C156B" w:rsidRPr="008D2AF1">
        <w:t xml:space="preserve">, a wide, exposed bay that opens </w:t>
      </w:r>
      <w:r w:rsidR="004F21D6" w:rsidRPr="008D2AF1">
        <w:t xml:space="preserve">into </w:t>
      </w:r>
      <w:r w:rsidR="000C156B" w:rsidRPr="008D2AF1">
        <w:t>Trevor Channel (</w:t>
      </w:r>
      <w:r w:rsidR="00D34121" w:rsidRPr="008D2AF1">
        <w:t>Fig. 1d</w:t>
      </w:r>
      <w:r w:rsidR="000C156B" w:rsidRPr="008D2AF1">
        <w:t>)</w:t>
      </w:r>
      <w:r w:rsidR="00FC0F65" w:rsidRPr="008D2AF1">
        <w:t xml:space="preserve">. </w:t>
      </w:r>
      <w:r w:rsidR="00C12458" w:rsidRPr="008D2AF1">
        <w:t xml:space="preserve">We constructed 18 wire </w:t>
      </w:r>
      <w:r w:rsidR="0003350D" w:rsidRPr="008D2AF1">
        <w:t>cages</w:t>
      </w:r>
      <w:r w:rsidR="005F0597" w:rsidRPr="008D2AF1">
        <w:t xml:space="preserve"> </w:t>
      </w:r>
      <w:r w:rsidR="000C156B" w:rsidRPr="008D2AF1">
        <w:t>(</w:t>
      </w:r>
      <w:r w:rsidR="0019076A" w:rsidRPr="008D2AF1">
        <w:t>26</w:t>
      </w:r>
      <w:r w:rsidR="0003350D" w:rsidRPr="008D2AF1">
        <w:t xml:space="preserve"> x </w:t>
      </w:r>
      <w:r w:rsidR="0019076A" w:rsidRPr="008D2AF1">
        <w:t>26</w:t>
      </w:r>
      <w:r w:rsidR="0003350D" w:rsidRPr="008D2AF1">
        <w:t xml:space="preserve"> x </w:t>
      </w:r>
      <w:r w:rsidR="0019076A" w:rsidRPr="008D2AF1">
        <w:t>26 cm</w:t>
      </w:r>
      <w:r w:rsidR="000C156B" w:rsidRPr="008D2AF1">
        <w:t>)</w:t>
      </w:r>
      <w:r w:rsidR="0003350D" w:rsidRPr="008D2AF1">
        <w:t xml:space="preserve">, </w:t>
      </w:r>
      <w:r w:rsidR="005F0597" w:rsidRPr="008D2AF1">
        <w:t>which we covered in</w:t>
      </w:r>
      <w:r w:rsidR="00C12458" w:rsidRPr="008D2AF1">
        <w:t xml:space="preserve"> </w:t>
      </w:r>
      <w:r w:rsidR="0019076A" w:rsidRPr="008D2AF1">
        <w:t>2</w:t>
      </w:r>
      <w:r w:rsidR="00C12458" w:rsidRPr="008D2AF1">
        <w:t xml:space="preserve"> mm plastic mesh</w:t>
      </w:r>
      <w:r w:rsidR="005F0597" w:rsidRPr="008D2AF1">
        <w:t>. These cages</w:t>
      </w:r>
      <w:r w:rsidR="00C12458" w:rsidRPr="008D2AF1">
        <w:t xml:space="preserve"> </w:t>
      </w:r>
      <w:r w:rsidR="005F0597" w:rsidRPr="008D2AF1">
        <w:t>were</w:t>
      </w:r>
      <w:r w:rsidR="00C12458" w:rsidRPr="008D2AF1">
        <w:t xml:space="preserve"> spaced 3 m apart along two weighted lines </w:t>
      </w:r>
      <w:r w:rsidR="003C3010" w:rsidRPr="008D2AF1">
        <w:t>(9 cages per line)</w:t>
      </w:r>
      <w:r w:rsidR="00C12458" w:rsidRPr="008D2AF1">
        <w:t xml:space="preserve"> and deployed </w:t>
      </w:r>
      <w:r w:rsidR="0003350D" w:rsidRPr="008D2AF1">
        <w:t xml:space="preserve">at </w:t>
      </w:r>
      <w:r w:rsidR="00C12458" w:rsidRPr="008D2AF1">
        <w:t xml:space="preserve">3 </w:t>
      </w:r>
      <w:r w:rsidR="0003350D" w:rsidRPr="008D2AF1">
        <w:t>to</w:t>
      </w:r>
      <w:r w:rsidR="00C12458" w:rsidRPr="008D2AF1">
        <w:t xml:space="preserve"> 5.8 m depth</w:t>
      </w:r>
      <w:r w:rsidR="003C3010" w:rsidRPr="008D2AF1">
        <w:t xml:space="preserve">. </w:t>
      </w:r>
      <w:r w:rsidR="00C12458" w:rsidRPr="008D2AF1">
        <w:t xml:space="preserve">We collected </w:t>
      </w:r>
      <w:r w:rsidR="00CB4FFE" w:rsidRPr="008D2AF1">
        <w:t xml:space="preserve">adult </w:t>
      </w:r>
      <w:r w:rsidR="00C12458" w:rsidRPr="008D2AF1">
        <w:t>California sea cucumbers from the site via SCUBA, measured contracted sea cucumber length and girth, and immediately placed them into the cages</w:t>
      </w:r>
      <w:r w:rsidR="00CF5454" w:rsidRPr="008D2AF1">
        <w:t xml:space="preserve"> in randomly assigned densities of</w:t>
      </w:r>
      <w:r w:rsidR="00AC1B8C" w:rsidRPr="008D2AF1">
        <w:t xml:space="preserve"> 0, 1, or 2 sea cucumbers (</w:t>
      </w:r>
      <w:r w:rsidR="00AC1B8C" w:rsidRPr="008D2AF1">
        <w:rPr>
          <w:i/>
          <w:iCs/>
        </w:rPr>
        <w:t>n</w:t>
      </w:r>
      <w:r w:rsidR="00AC1B8C" w:rsidRPr="008D2AF1">
        <w:t xml:space="preserve"> = 6</w:t>
      </w:r>
      <w:r w:rsidR="0003350D" w:rsidRPr="008D2AF1">
        <w:t xml:space="preserve"> replicates per density</w:t>
      </w:r>
      <w:r w:rsidR="00AC1B8C" w:rsidRPr="008D2AF1">
        <w:t>). After 24 h</w:t>
      </w:r>
      <w:r w:rsidR="00F02795" w:rsidRPr="008D2AF1">
        <w:t>ours</w:t>
      </w:r>
      <w:r w:rsidR="00AC1B8C" w:rsidRPr="008D2AF1">
        <w:t xml:space="preserve">, </w:t>
      </w:r>
      <w:r w:rsidR="0018005F" w:rsidRPr="008D2AF1">
        <w:t xml:space="preserve">we returned to </w:t>
      </w:r>
      <w:r w:rsidR="00DE63E7" w:rsidRPr="008D2AF1">
        <w:t xml:space="preserve">collect water samples from each cage </w:t>
      </w:r>
      <w:r w:rsidR="00DB029A" w:rsidRPr="008D2AF1">
        <w:rPr>
          <w:iCs/>
        </w:rPr>
        <w:t>in situ</w:t>
      </w:r>
      <w:r w:rsidR="00DE63E7" w:rsidRPr="008D2AF1">
        <w:t xml:space="preserve">. </w:t>
      </w:r>
      <w:r w:rsidR="00DB029A" w:rsidRPr="008D2AF1">
        <w:t>While underwater, we</w:t>
      </w:r>
      <w:r w:rsidR="00DE63E7" w:rsidRPr="008D2AF1">
        <w:t xml:space="preserve"> </w:t>
      </w:r>
      <w:r w:rsidR="0003350D" w:rsidRPr="008D2AF1">
        <w:t xml:space="preserve">minimized water movement </w:t>
      </w:r>
      <w:r w:rsidR="00152CBA" w:rsidRPr="008D2AF1">
        <w:t>by reducing our fin and hand movements while</w:t>
      </w:r>
      <w:r w:rsidR="0003350D" w:rsidRPr="008D2AF1">
        <w:t xml:space="preserve"> </w:t>
      </w:r>
      <w:r w:rsidR="00DE63E7" w:rsidRPr="008D2AF1">
        <w:t>open</w:t>
      </w:r>
      <w:r w:rsidR="00152CBA" w:rsidRPr="008D2AF1">
        <w:t>ing</w:t>
      </w:r>
      <w:r w:rsidR="00DE63E7" w:rsidRPr="008D2AF1">
        <w:t xml:space="preserve"> the mesh lids, which were secured with wire</w:t>
      </w:r>
      <w:r w:rsidR="003C3010" w:rsidRPr="008D2AF1">
        <w:t xml:space="preserve"> and </w:t>
      </w:r>
      <w:r w:rsidR="00DE63E7" w:rsidRPr="008D2AF1">
        <w:t xml:space="preserve">just wide enough to collect a 60 mL syringe of seawater. Once at the surface, we filtered </w:t>
      </w:r>
      <w:r w:rsidR="00C540DD" w:rsidRPr="008D2AF1">
        <w:t>40 mL of</w:t>
      </w:r>
      <w:r w:rsidR="00DE63E7" w:rsidRPr="008D2AF1">
        <w:t xml:space="preserve"> </w:t>
      </w:r>
      <w:r w:rsidR="00C540DD" w:rsidRPr="008D2AF1">
        <w:t xml:space="preserve">each </w:t>
      </w:r>
      <w:r w:rsidR="00DE63E7" w:rsidRPr="008D2AF1">
        <w:t xml:space="preserve">sample into amber bottles and transported them on ice to the lab, where we measured </w:t>
      </w:r>
      <w:r w:rsidR="00DE63E7" w:rsidRPr="008D2AF1">
        <w:rPr>
          <w:color w:val="000000"/>
        </w:rPr>
        <w:t>NH</w:t>
      </w:r>
      <w:r w:rsidR="00DE63E7" w:rsidRPr="008D2AF1">
        <w:rPr>
          <w:color w:val="000000"/>
          <w:vertAlign w:val="subscript"/>
        </w:rPr>
        <w:t>4</w:t>
      </w:r>
      <w:r w:rsidR="00DE63E7" w:rsidRPr="008D2AF1">
        <w:rPr>
          <w:color w:val="000000"/>
          <w:vertAlign w:val="superscript"/>
        </w:rPr>
        <w:t>+</w:t>
      </w:r>
      <w:r w:rsidR="00DE63E7" w:rsidRPr="008D2AF1">
        <w:rPr>
          <w:color w:val="000000"/>
        </w:rPr>
        <w:t xml:space="preserve"> using the</w:t>
      </w:r>
      <w:r w:rsidR="00DE63E7" w:rsidRPr="008D2AF1">
        <w:t xml:space="preserve"> </w:t>
      </w:r>
      <w:r w:rsidR="00AB222F" w:rsidRPr="008D2AF1">
        <w:rPr>
          <w:color w:val="000000"/>
        </w:rPr>
        <w:t xml:space="preserve">fluorometric method </w:t>
      </w:r>
      <w:r w:rsidR="00DE63E7" w:rsidRPr="008D2AF1">
        <w:rPr>
          <w:color w:val="000000"/>
        </w:rPr>
        <w:fldChar w:fldCharType="begin"/>
      </w:r>
      <w:r w:rsidR="00B87C81" w:rsidRPr="008D2AF1">
        <w:rPr>
          <w:color w:val="000000"/>
        </w:rPr>
        <w:instrText xml:space="preserve"> ADDIN ZOTERO_ITEM CSL_CITATION {"citationID":"5EbSXheE","properties":{"formattedCitation":"(Holmes et al. 1999)","plainCitation":"(Holmes et al. 1999)","noteIndex":0},"citationItems":[{"id":1465,"uris":["http://zotero.org/users/local/idKDtb7T/items/E7W76B45"],"itemData":{"id":1465,"type":"article-journal","abstract":"The accurate measurement of ammonium concentrations is fundamental to understanding nitrogen biogeochemistry in aquatic ecosystems. Unfortunately, the commonly used indophenol blue method often yields inconsistent results, particularly when ammonium concentrations are low. Here, we present a fluorometric method that gives precise measurements of ammonium over a wide range of concentrations and salinities emphasizing submicromolar levels. The procedure not only solves analytical problems but also substantially simplifies sample collection and preservation. It uses a single working reagent (consisting of orthophthaldialdehyde, sodium sulfite, and sodium borate) that is stable for months when stored in the dark. The working reagent and sample can be mixed immediately after sample collection and the reaction proceeds to completion within 3 h at room temperature. Matrix effects and background fluorescence can be corrected without introducing substantial error. This simple method produces highly reproducible results even at very low ammonium concentrations.Original Abstract: La mesure exacte des concentrations d'ammonium s'avere essentielle a la connaissance de la biochimie de l'azote dans les ecosystemes aquatiques. Malheureusement, la methode au bleu d'indophenol generalement utilisee donne souvent des resultats incoherents, notamment lorsque les concentrations d'ammonium sont faibles. Nous presentons ici une methode fluorometrique qui permet de determiner avec exactitude une large gamme de concentrations d'ammonium et de salinites notamment au niveau sub-micromolaire. En plus de resoudre des problemes analytiques, cette procedure simplifie de facon appreciable la collecte et la conservation des echantillons. Elle fait appel a un seul reactif (constitue d'orthophtaldiadehyde \\s?\\ OPA \\s?\\, de sulfite de sodium et de borate de sodium) qui demeure stable pendant des mois lorsque conserve a l'obscurite. Le reactif et l'echantillon peuvent etre melanges immediatement apres le prelevement et la reaction s'effectue en trois heures a la temperature ambiante. Les ecarts dus aux effets de matrice et a la fluorescence de fond peuvent etre corriges sans introduire une erreur appreciable. Cette methode simple donne des resultats tres faciles a reproduire meme a de tres faibles concentrations d'ammonium.","container-title":"Canadian Journal of Fisheries and Aquatic Sciences","DOI":"https://doi.org/10.1139/f99-128","ISSN":"0706-652X","issue":"10","journalAbbreviation":"Can. J. Fish. Aquat. Sci.","language":"English","note":"number-of-pages: 8","page":"1801-1808","source":"ProQuest","title":"A simple and precise method for measuring ammonium in marine and freshwater ecosystems","volume":"56","author":[{"family":"Holmes","given":"R. M."},{"family":"Aminot","given":"A."},{"family":"Kerouel","given":"R."},{"family":"Hooker","given":"B. A."},{"family":"Peterson","given":"B. J."}],"issued":{"date-parts":[["1999"]]}}}],"schema":"https://github.com/citation-style-language/schema/raw/master/csl-citation.json"} </w:instrText>
      </w:r>
      <w:r w:rsidR="00DE63E7" w:rsidRPr="008D2AF1">
        <w:rPr>
          <w:color w:val="000000"/>
        </w:rPr>
        <w:fldChar w:fldCharType="separate"/>
      </w:r>
      <w:r w:rsidR="00B87C81" w:rsidRPr="008D2AF1">
        <w:rPr>
          <w:noProof/>
          <w:color w:val="000000"/>
        </w:rPr>
        <w:t>(Holmes et al. 1999)</w:t>
      </w:r>
      <w:r w:rsidR="00DE63E7" w:rsidRPr="008D2AF1">
        <w:rPr>
          <w:color w:val="000000"/>
        </w:rPr>
        <w:fldChar w:fldCharType="end"/>
      </w:r>
      <w:r w:rsidR="00DE63E7" w:rsidRPr="008D2AF1">
        <w:rPr>
          <w:color w:val="000000"/>
        </w:rPr>
        <w:t xml:space="preserve">. </w:t>
      </w:r>
    </w:p>
    <w:p w14:paraId="3F6C9C8A" w14:textId="1D7D344F" w:rsidR="00DE63E7" w:rsidRPr="008D2AF1" w:rsidRDefault="001A5A1D" w:rsidP="005675E2">
      <w:pPr>
        <w:spacing w:line="480" w:lineRule="auto"/>
        <w:ind w:firstLine="720"/>
        <w:rPr>
          <w:color w:val="000000"/>
        </w:rPr>
      </w:pPr>
      <w:r w:rsidRPr="008D2AF1">
        <w:t>We used red rock crabs (</w:t>
      </w:r>
      <w:r w:rsidRPr="008D2AF1">
        <w:rPr>
          <w:i/>
        </w:rPr>
        <w:t xml:space="preserve">Cancer </w:t>
      </w:r>
      <w:proofErr w:type="spellStart"/>
      <w:r w:rsidRPr="008D2AF1">
        <w:rPr>
          <w:i/>
        </w:rPr>
        <w:t>productus</w:t>
      </w:r>
      <w:proofErr w:type="spellEnd"/>
      <w:r w:rsidRPr="008D2AF1">
        <w:t xml:space="preserve">) in the second </w:t>
      </w:r>
      <w:r w:rsidR="001F1825" w:rsidRPr="008D2AF1">
        <w:t xml:space="preserve">caging </w:t>
      </w:r>
      <w:r w:rsidRPr="008D2AF1">
        <w:t xml:space="preserve">experiment to see if a species with an even </w:t>
      </w:r>
      <w:del w:id="82" w:author="Em Lim" w:date="2025-07-31T14:26:00Z">
        <w:r w:rsidRPr="008D2AF1" w:rsidDel="00AE19DC">
          <w:delText xml:space="preserve">higher </w:delText>
        </w:r>
      </w:del>
      <w:ins w:id="83" w:author="Em Lim" w:date="2025-07-31T14:22:00Z">
        <w:r w:rsidR="00AE19DC" w:rsidRPr="008D2AF1">
          <w:t xml:space="preserve">larger </w:t>
        </w:r>
      </w:ins>
      <w:r w:rsidRPr="008D2AF1">
        <w:t>individual-level excretion rate</w:t>
      </w:r>
      <w:r w:rsidR="00BD7CC8" w:rsidRPr="008D2AF1">
        <w:t xml:space="preserve"> </w:t>
      </w:r>
      <w:r w:rsidRPr="008D2AF1">
        <w:t xml:space="preserve">could produce </w:t>
      </w:r>
      <w:r w:rsidR="00B46066" w:rsidRPr="008D2AF1">
        <w:t>fine</w:t>
      </w:r>
      <w:r w:rsidR="001F1825" w:rsidRPr="008D2AF1">
        <w:t>-</w:t>
      </w:r>
      <w:r w:rsidRPr="008D2AF1">
        <w:t xml:space="preserve">scale nutrient </w:t>
      </w:r>
      <w:r w:rsidRPr="008D2AF1">
        <w:lastRenderedPageBreak/>
        <w:t xml:space="preserve">variation. </w:t>
      </w:r>
      <w:r w:rsidR="00392DBC" w:rsidRPr="008D2AF1">
        <w:rPr>
          <w:color w:val="000000"/>
        </w:rPr>
        <w:t xml:space="preserve">The </w:t>
      </w:r>
      <w:r w:rsidR="00392DBC" w:rsidRPr="008D2AF1">
        <w:t xml:space="preserve">second experiment </w:t>
      </w:r>
      <w:r w:rsidR="00F02795" w:rsidRPr="008D2AF1">
        <w:t>occurred</w:t>
      </w:r>
      <w:r w:rsidR="00CA5366" w:rsidRPr="008D2AF1">
        <w:t xml:space="preserve"> over nine days from</w:t>
      </w:r>
      <w:r w:rsidR="00F02795" w:rsidRPr="008D2AF1">
        <w:t xml:space="preserve"> </w:t>
      </w:r>
      <w:r w:rsidR="00F02795" w:rsidRPr="008D2AF1">
        <w:rPr>
          <w:color w:val="000000"/>
        </w:rPr>
        <w:t>June 10 – 19, 2023</w:t>
      </w:r>
      <w:r w:rsidR="00392DBC" w:rsidRPr="008D2AF1">
        <w:t xml:space="preserve"> in </w:t>
      </w:r>
      <w:proofErr w:type="spellStart"/>
      <w:r w:rsidR="00392DBC" w:rsidRPr="008D2AF1">
        <w:t>Bamfield</w:t>
      </w:r>
      <w:proofErr w:type="spellEnd"/>
      <w:r w:rsidR="00392DBC" w:rsidRPr="008D2AF1">
        <w:t xml:space="preserve"> </w:t>
      </w:r>
      <w:r w:rsidR="0003350D" w:rsidRPr="008D2AF1">
        <w:t>I</w:t>
      </w:r>
      <w:r w:rsidR="00392DBC" w:rsidRPr="008D2AF1">
        <w:t>nlet (48°49'53"N 125°08'11"W)</w:t>
      </w:r>
      <w:r w:rsidR="000C156B" w:rsidRPr="008D2AF1">
        <w:t>, a narrow, sheltered inlet (</w:t>
      </w:r>
      <w:r w:rsidR="00D34121" w:rsidRPr="008D2AF1">
        <w:t>Fig. 1d</w:t>
      </w:r>
      <w:r w:rsidR="000C156B" w:rsidRPr="008D2AF1">
        <w:t>)</w:t>
      </w:r>
      <w:r w:rsidR="007E1750" w:rsidRPr="008D2AF1">
        <w:t>. We</w:t>
      </w:r>
      <w:r w:rsidR="00BD384B" w:rsidRPr="008D2AF1">
        <w:rPr>
          <w:color w:val="000000"/>
        </w:rPr>
        <w:t xml:space="preserve"> replicated </w:t>
      </w:r>
      <w:r w:rsidR="007E1750" w:rsidRPr="008D2AF1">
        <w:rPr>
          <w:color w:val="000000"/>
        </w:rPr>
        <w:t>this experiment</w:t>
      </w:r>
      <w:r w:rsidR="00BD384B" w:rsidRPr="008D2AF1">
        <w:rPr>
          <w:color w:val="000000"/>
        </w:rPr>
        <w:t xml:space="preserve"> </w:t>
      </w:r>
      <w:r w:rsidR="00CB4FFE" w:rsidRPr="008D2AF1">
        <w:rPr>
          <w:color w:val="000000"/>
        </w:rPr>
        <w:t>from</w:t>
      </w:r>
      <w:r w:rsidR="004F21D6" w:rsidRPr="008D2AF1">
        <w:rPr>
          <w:color w:val="000000"/>
        </w:rPr>
        <w:t xml:space="preserve"> </w:t>
      </w:r>
      <w:r w:rsidR="00BD384B" w:rsidRPr="008D2AF1">
        <w:rPr>
          <w:color w:val="000000"/>
        </w:rPr>
        <w:t xml:space="preserve">June 19 – 28, 2023 following the same methodology. </w:t>
      </w:r>
      <w:r w:rsidR="007D6070" w:rsidRPr="008D2AF1">
        <w:rPr>
          <w:color w:val="000000"/>
        </w:rPr>
        <w:t xml:space="preserve">We collected </w:t>
      </w:r>
      <w:r w:rsidR="003C3010" w:rsidRPr="008D2AF1">
        <w:rPr>
          <w:color w:val="000000"/>
        </w:rPr>
        <w:t>red rock</w:t>
      </w:r>
      <w:r w:rsidR="007D6070" w:rsidRPr="008D2AF1">
        <w:rPr>
          <w:color w:val="000000"/>
        </w:rPr>
        <w:t xml:space="preserve"> crabs from the site using crab </w:t>
      </w:r>
      <w:r w:rsidR="00152CBA" w:rsidRPr="008D2AF1">
        <w:rPr>
          <w:color w:val="000000"/>
        </w:rPr>
        <w:t>traps and</w:t>
      </w:r>
      <w:r w:rsidR="007D6070" w:rsidRPr="008D2AF1">
        <w:rPr>
          <w:color w:val="000000"/>
        </w:rPr>
        <w:t xml:space="preserve"> kept </w:t>
      </w:r>
      <w:r w:rsidR="0003350D" w:rsidRPr="008D2AF1">
        <w:rPr>
          <w:color w:val="000000"/>
        </w:rPr>
        <w:t xml:space="preserve">them </w:t>
      </w:r>
      <w:r w:rsidR="007D6070" w:rsidRPr="008D2AF1">
        <w:rPr>
          <w:color w:val="000000"/>
        </w:rPr>
        <w:t>at BMSC in flow</w:t>
      </w:r>
      <w:r w:rsidR="00943023" w:rsidRPr="008D2AF1">
        <w:rPr>
          <w:color w:val="000000"/>
        </w:rPr>
        <w:t>-</w:t>
      </w:r>
      <w:r w:rsidR="007D6070" w:rsidRPr="008D2AF1">
        <w:rPr>
          <w:color w:val="000000"/>
        </w:rPr>
        <w:t xml:space="preserve">through sea tables for 2 – 10 days. Crabs were fed salmon every 2 </w:t>
      </w:r>
      <w:r w:rsidR="00943023" w:rsidRPr="008D2AF1">
        <w:rPr>
          <w:color w:val="000000"/>
        </w:rPr>
        <w:t>–</w:t>
      </w:r>
      <w:r w:rsidR="007D6070" w:rsidRPr="008D2AF1">
        <w:rPr>
          <w:color w:val="000000"/>
        </w:rPr>
        <w:t xml:space="preserve"> 4 days, and all crabs were fed the night before each experiment started. We constructed </w:t>
      </w:r>
      <w:r w:rsidR="00CD046A" w:rsidRPr="008D2AF1">
        <w:rPr>
          <w:color w:val="000000"/>
        </w:rPr>
        <w:t>12</w:t>
      </w:r>
      <w:r w:rsidR="007D6070" w:rsidRPr="008D2AF1">
        <w:rPr>
          <w:color w:val="000000"/>
        </w:rPr>
        <w:t xml:space="preserve"> cages from clear plastic </w:t>
      </w:r>
      <w:r w:rsidR="00A56CF1" w:rsidRPr="008D2AF1">
        <w:rPr>
          <w:color w:val="000000"/>
        </w:rPr>
        <w:t>(</w:t>
      </w:r>
      <w:r w:rsidR="0019076A" w:rsidRPr="008D2AF1">
        <w:rPr>
          <w:color w:val="000000"/>
        </w:rPr>
        <w:t>40</w:t>
      </w:r>
      <w:r w:rsidR="007D6070" w:rsidRPr="008D2AF1">
        <w:rPr>
          <w:color w:val="000000"/>
        </w:rPr>
        <w:t xml:space="preserve"> x </w:t>
      </w:r>
      <w:r w:rsidR="0019076A" w:rsidRPr="008D2AF1">
        <w:rPr>
          <w:color w:val="000000"/>
        </w:rPr>
        <w:t>28</w:t>
      </w:r>
      <w:r w:rsidR="007D6070" w:rsidRPr="008D2AF1">
        <w:rPr>
          <w:color w:val="000000"/>
        </w:rPr>
        <w:t xml:space="preserve"> x </w:t>
      </w:r>
      <w:r w:rsidR="0019076A" w:rsidRPr="008D2AF1">
        <w:rPr>
          <w:color w:val="000000"/>
        </w:rPr>
        <w:t>17</w:t>
      </w:r>
      <w:r w:rsidR="007D6070" w:rsidRPr="008D2AF1">
        <w:rPr>
          <w:color w:val="000000"/>
        </w:rPr>
        <w:t xml:space="preserve"> cm</w:t>
      </w:r>
      <w:r w:rsidR="00A56CF1" w:rsidRPr="008D2AF1">
        <w:rPr>
          <w:color w:val="000000"/>
        </w:rPr>
        <w:t>)</w:t>
      </w:r>
      <w:r w:rsidR="007D6070" w:rsidRPr="008D2AF1">
        <w:rPr>
          <w:color w:val="000000"/>
        </w:rPr>
        <w:t xml:space="preserve">, with two </w:t>
      </w:r>
      <w:r w:rsidR="0019076A" w:rsidRPr="008D2AF1">
        <w:rPr>
          <w:color w:val="000000"/>
        </w:rPr>
        <w:t>15</w:t>
      </w:r>
      <w:r w:rsidR="007D6070" w:rsidRPr="008D2AF1">
        <w:rPr>
          <w:color w:val="000000"/>
        </w:rPr>
        <w:t xml:space="preserve"> x </w:t>
      </w:r>
      <w:r w:rsidR="0019076A" w:rsidRPr="008D2AF1">
        <w:rPr>
          <w:color w:val="000000"/>
        </w:rPr>
        <w:t>9</w:t>
      </w:r>
      <w:r w:rsidR="007D6070" w:rsidRPr="008D2AF1">
        <w:rPr>
          <w:color w:val="000000"/>
        </w:rPr>
        <w:t xml:space="preserve"> cm windows covered in a dual layer of </w:t>
      </w:r>
      <w:r w:rsidR="0019076A" w:rsidRPr="008D2AF1">
        <w:rPr>
          <w:color w:val="000000"/>
        </w:rPr>
        <w:t>10</w:t>
      </w:r>
      <w:r w:rsidR="007D6070" w:rsidRPr="008D2AF1">
        <w:rPr>
          <w:color w:val="000000"/>
        </w:rPr>
        <w:t xml:space="preserve"> mm plastic mesh and </w:t>
      </w:r>
      <w:r w:rsidR="0019076A" w:rsidRPr="008D2AF1">
        <w:rPr>
          <w:color w:val="000000"/>
        </w:rPr>
        <w:t>1</w:t>
      </w:r>
      <w:r w:rsidR="007D6070" w:rsidRPr="008D2AF1">
        <w:rPr>
          <w:color w:val="000000"/>
        </w:rPr>
        <w:t xml:space="preserve"> m</w:t>
      </w:r>
      <w:r w:rsidR="00CF5454" w:rsidRPr="008D2AF1">
        <w:rPr>
          <w:color w:val="000000"/>
        </w:rPr>
        <w:t>m</w:t>
      </w:r>
      <w:r w:rsidR="007D6070" w:rsidRPr="008D2AF1">
        <w:rPr>
          <w:color w:val="000000"/>
        </w:rPr>
        <w:t xml:space="preserve"> mesh to allow for water flow. The cages were randomly distributed every 2 m along a lead line anchored with cement </w:t>
      </w:r>
      <w:r w:rsidR="00092ACC" w:rsidRPr="008D2AF1">
        <w:rPr>
          <w:color w:val="000000"/>
        </w:rPr>
        <w:t xml:space="preserve">blocks </w:t>
      </w:r>
      <w:r w:rsidR="007D6070" w:rsidRPr="008D2AF1">
        <w:rPr>
          <w:color w:val="000000"/>
        </w:rPr>
        <w:t xml:space="preserve">0.8 m below chart datum. </w:t>
      </w:r>
      <w:r w:rsidR="00CD046A" w:rsidRPr="008D2AF1">
        <w:rPr>
          <w:color w:val="000000"/>
        </w:rPr>
        <w:t>Each cage</w:t>
      </w:r>
      <w:r w:rsidR="007D6070" w:rsidRPr="008D2AF1">
        <w:rPr>
          <w:color w:val="000000"/>
        </w:rPr>
        <w:t xml:space="preserve"> contained either one large crab (carapace </w:t>
      </w:r>
      <w:r w:rsidR="00D768B7" w:rsidRPr="008D2AF1">
        <w:rPr>
          <w:color w:val="000000"/>
        </w:rPr>
        <w:t xml:space="preserve">15.0 – </w:t>
      </w:r>
      <w:r w:rsidR="007D6070" w:rsidRPr="008D2AF1">
        <w:rPr>
          <w:color w:val="000000"/>
        </w:rPr>
        <w:t>15.9 cm), one medium crab (</w:t>
      </w:r>
      <w:r w:rsidR="00D768B7" w:rsidRPr="008D2AF1">
        <w:rPr>
          <w:color w:val="000000"/>
        </w:rPr>
        <w:t>11.6</w:t>
      </w:r>
      <w:r w:rsidR="007D6070" w:rsidRPr="008D2AF1">
        <w:rPr>
          <w:color w:val="000000"/>
        </w:rPr>
        <w:t xml:space="preserve"> –</w:t>
      </w:r>
      <w:r w:rsidR="00D768B7" w:rsidRPr="008D2AF1">
        <w:rPr>
          <w:color w:val="000000"/>
        </w:rPr>
        <w:t xml:space="preserve"> 14.4 </w:t>
      </w:r>
      <w:r w:rsidR="007D6070" w:rsidRPr="008D2AF1">
        <w:rPr>
          <w:color w:val="000000"/>
        </w:rPr>
        <w:t xml:space="preserve">cm), or a control </w:t>
      </w:r>
      <w:r w:rsidR="00B928B9" w:rsidRPr="008D2AF1">
        <w:rPr>
          <w:color w:val="000000"/>
        </w:rPr>
        <w:t xml:space="preserve">(i.e., a small </w:t>
      </w:r>
      <w:r w:rsidR="007D6070" w:rsidRPr="008D2AF1">
        <w:rPr>
          <w:color w:val="000000"/>
        </w:rPr>
        <w:t xml:space="preserve">rock, scraped clean, </w:t>
      </w:r>
      <w:r w:rsidR="00F6133E" w:rsidRPr="008D2AF1">
        <w:rPr>
          <w:color w:val="000000"/>
        </w:rPr>
        <w:t>s</w:t>
      </w:r>
      <w:r w:rsidR="007D6070" w:rsidRPr="008D2AF1">
        <w:rPr>
          <w:color w:val="000000"/>
        </w:rPr>
        <w:t xml:space="preserve">o weight </w:t>
      </w:r>
      <w:r w:rsidR="00CB3CD3" w:rsidRPr="008D2AF1">
        <w:rPr>
          <w:color w:val="000000"/>
        </w:rPr>
        <w:t>was similar across all cages</w:t>
      </w:r>
      <w:r w:rsidR="00B928B9" w:rsidRPr="008D2AF1">
        <w:rPr>
          <w:color w:val="000000"/>
        </w:rPr>
        <w:t>) (</w:t>
      </w:r>
      <w:r w:rsidR="007D6070" w:rsidRPr="008D2AF1">
        <w:rPr>
          <w:i/>
          <w:iCs/>
          <w:color w:val="000000"/>
        </w:rPr>
        <w:t>n</w:t>
      </w:r>
      <w:r w:rsidR="007D6070" w:rsidRPr="008D2AF1">
        <w:rPr>
          <w:color w:val="000000"/>
        </w:rPr>
        <w:t xml:space="preserve"> = 4</w:t>
      </w:r>
      <w:r w:rsidR="00B928B9" w:rsidRPr="008D2AF1">
        <w:rPr>
          <w:color w:val="000000"/>
        </w:rPr>
        <w:t xml:space="preserve"> replicates per experiment</w:t>
      </w:r>
      <w:r w:rsidR="007D6070" w:rsidRPr="008D2AF1">
        <w:rPr>
          <w:color w:val="000000"/>
        </w:rPr>
        <w:t xml:space="preserve">). During both experiments, we replaced the crabs after 4 days with freshly fed, similar-sized crabs, at </w:t>
      </w:r>
      <w:r w:rsidR="00D12ADF" w:rsidRPr="008D2AF1">
        <w:rPr>
          <w:color w:val="000000"/>
        </w:rPr>
        <w:t>this</w:t>
      </w:r>
      <w:r w:rsidR="007D6070" w:rsidRPr="008D2AF1">
        <w:rPr>
          <w:color w:val="000000"/>
        </w:rPr>
        <w:t xml:space="preserve"> point</w:t>
      </w:r>
      <w:r w:rsidR="00D12ADF" w:rsidRPr="008D2AF1">
        <w:rPr>
          <w:color w:val="000000"/>
        </w:rPr>
        <w:t>,</w:t>
      </w:r>
      <w:r w:rsidR="007D6070" w:rsidRPr="008D2AF1">
        <w:rPr>
          <w:color w:val="000000"/>
        </w:rPr>
        <w:t xml:space="preserve"> we re-randomized the order of the cages along the line</w:t>
      </w:r>
      <w:r w:rsidR="002178A4" w:rsidRPr="008D2AF1">
        <w:rPr>
          <w:color w:val="000000"/>
        </w:rPr>
        <w:t xml:space="preserve"> to </w:t>
      </w:r>
      <w:r w:rsidR="00255C78" w:rsidRPr="008D2AF1">
        <w:rPr>
          <w:color w:val="000000"/>
        </w:rPr>
        <w:t>minimize</w:t>
      </w:r>
      <w:r w:rsidR="002178A4" w:rsidRPr="008D2AF1">
        <w:rPr>
          <w:color w:val="000000"/>
        </w:rPr>
        <w:t xml:space="preserve"> any effect of cage location</w:t>
      </w:r>
      <w:r w:rsidR="007D6070" w:rsidRPr="008D2AF1">
        <w:rPr>
          <w:color w:val="000000"/>
        </w:rPr>
        <w:t xml:space="preserve">. </w:t>
      </w:r>
      <w:r w:rsidR="005675E2" w:rsidRPr="008D2AF1">
        <w:rPr>
          <w:color w:val="000000"/>
        </w:rPr>
        <w:t xml:space="preserve">We measured seawater </w:t>
      </w:r>
      <w:r w:rsidR="005675E2" w:rsidRPr="008D2AF1">
        <w:t xml:space="preserve">NH₄⁺ </w:t>
      </w:r>
      <w:r w:rsidR="005675E2" w:rsidRPr="008D2AF1">
        <w:rPr>
          <w:color w:val="000000"/>
        </w:rPr>
        <w:t>concentration via snorkel at low tide at the beginning, middle, and end of each nine-day experiment. A fixed narrow rubber tube that began in the centre of the cage and extended several inches outside the mesh window allowed us to draw water samples using a 60 mL syringe without disturbing the cages.</w:t>
      </w:r>
      <w:r w:rsidR="00C540DD" w:rsidRPr="008D2AF1">
        <w:rPr>
          <w:color w:val="000000"/>
        </w:rPr>
        <w:t xml:space="preserve"> We filtered 40 mL of each sample into amber bottles</w:t>
      </w:r>
      <w:r w:rsidR="00B928B9" w:rsidRPr="008D2AF1">
        <w:rPr>
          <w:color w:val="000000"/>
        </w:rPr>
        <w:t>,</w:t>
      </w:r>
      <w:r w:rsidR="00C540DD" w:rsidRPr="008D2AF1">
        <w:rPr>
          <w:color w:val="000000"/>
        </w:rPr>
        <w:t xml:space="preserve"> which were stored on ice before </w:t>
      </w:r>
      <w:r w:rsidR="00057BA8" w:rsidRPr="008D2AF1">
        <w:t xml:space="preserve">NH₄⁺ </w:t>
      </w:r>
      <w:r w:rsidR="00C540DD" w:rsidRPr="008D2AF1">
        <w:rPr>
          <w:color w:val="000000"/>
        </w:rPr>
        <w:t xml:space="preserve">analysis via fluorometric standard-additions protocol II </w:t>
      </w:r>
      <w:r w:rsidR="00C540DD" w:rsidRPr="008D2AF1">
        <w:rPr>
          <w:color w:val="000000"/>
        </w:rPr>
        <w:fldChar w:fldCharType="begin"/>
      </w:r>
      <w:r w:rsidR="00B87C81" w:rsidRPr="008D2AF1">
        <w:rPr>
          <w:color w:val="000000"/>
        </w:rPr>
        <w:instrText xml:space="preserve"> ADDIN ZOTERO_ITEM CSL_CITATION {"citationID":"Ib8nRkvD","properties":{"formattedCitation":"(Taylor et al. 2007)","plainCitation":"(Taylor et al. 2007)","noteIndex":0},"citationItems":[{"id":1933,"uris":["http://zotero.org/users/local/idKDtb7T/items/IAYS8BX2"],"itemData":{"id":1933,"type":"article-journal","abstract":"Our understanding of the N cycle is affected by how accurately we can measure NH4+ in natural waters. Measuring NH4+ concentrations requires accounting for matrix effects (ME) that are caused by substances in the sample that attenuate or intensify the signal of the samples relative to the standards. We show that the ME calculation in the recently published fluorometric NH4+ method is mathematically incorrect, producing results that consistently underestimate NH4+ concentration as a nonlinear function of the ME. We provide the correct equation and offer an alternative approach that accounts for ME by using sample water rather than deionized water to make the standards, thereby producing a standard curve that contains the same background chemical properties as the samples. In addition, we show that the previous method for measuring a sample’s background fluorescence does not include the background signal of the reagent or its interaction with the matrix constituents of the sample. We provide a new method for measuring a sample’s background fluorescence that includes the background fluorescence of the sample, reagent, and their interaction. The simple changes we suggest produce more accurate and precise NH4+ measurements.","container-title":"Journal of the North American Benthological Society","DOI":"10.1899/0887-3593(2007)26[167:ITFAMM]2.0.CO;2","ISSN":"0887-3593","issue":"2","journalAbbreviation":"J.N. Am. Benthol. Soc.","note":"publisher: The University of Chicago Press","page":"167-177","source":"journals.uchicago.edu (Atypon)","title":"Improving the fluorometric ammonium method: matrix effects, background fluorescence, and standard additions","title-short":"Improving the fluorometric ammonium method","volume":"26","author":[{"family":"Taylor","given":"Brad W."},{"family":"Keep","given":"Christine F."},{"family":"Hall","given":"Robert O."},{"family":"Koch","given":"Benjamin J."},{"family":"Tronstad","given":"Lusha M."},{"family":"Flecker","given":"Alexander S."},{"family":"Ulseth","given":"Amber J."}],"issued":{"date-parts":[["2007",6,1]]}}}],"schema":"https://github.com/citation-style-language/schema/raw/master/csl-citation.json"} </w:instrText>
      </w:r>
      <w:r w:rsidR="00C540DD" w:rsidRPr="008D2AF1">
        <w:rPr>
          <w:color w:val="000000"/>
        </w:rPr>
        <w:fldChar w:fldCharType="separate"/>
      </w:r>
      <w:r w:rsidR="00B87C81" w:rsidRPr="008D2AF1">
        <w:rPr>
          <w:noProof/>
          <w:color w:val="000000"/>
        </w:rPr>
        <w:t>(Taylor et al. 2007)</w:t>
      </w:r>
      <w:r w:rsidR="00C540DD" w:rsidRPr="008D2AF1">
        <w:rPr>
          <w:color w:val="000000"/>
        </w:rPr>
        <w:fldChar w:fldCharType="end"/>
      </w:r>
      <w:r w:rsidR="00C540DD" w:rsidRPr="008D2AF1">
        <w:rPr>
          <w:color w:val="000000"/>
        </w:rPr>
        <w:t>.</w:t>
      </w:r>
      <w:r w:rsidR="004D08E1" w:rsidRPr="008D2AF1">
        <w:rPr>
          <w:color w:val="000000"/>
        </w:rPr>
        <w:t xml:space="preserve"> </w:t>
      </w:r>
    </w:p>
    <w:p w14:paraId="06471E38" w14:textId="715F02FD" w:rsidR="00263F14" w:rsidRPr="008D2AF1" w:rsidRDefault="00263F14" w:rsidP="0007282D">
      <w:pPr>
        <w:spacing w:line="480" w:lineRule="auto"/>
        <w:ind w:firstLine="720"/>
        <w:rPr>
          <w:color w:val="000000"/>
        </w:rPr>
      </w:pPr>
    </w:p>
    <w:p w14:paraId="65028A09" w14:textId="3B84A136" w:rsidR="00263F14" w:rsidRPr="008D2AF1" w:rsidRDefault="00263F14" w:rsidP="00263F14">
      <w:pPr>
        <w:spacing w:line="480" w:lineRule="auto"/>
        <w:rPr>
          <w:i/>
          <w:color w:val="000000"/>
        </w:rPr>
      </w:pPr>
      <w:r w:rsidRPr="008D2AF1">
        <w:rPr>
          <w:i/>
          <w:color w:val="000000"/>
        </w:rPr>
        <w:t>Statistical analyses</w:t>
      </w:r>
    </w:p>
    <w:p w14:paraId="2727A2AE" w14:textId="221F5BA2" w:rsidR="0097669C" w:rsidRPr="008D2AF1" w:rsidRDefault="00263F14" w:rsidP="00EB3BC7">
      <w:pPr>
        <w:spacing w:line="480" w:lineRule="auto"/>
      </w:pPr>
      <w:r w:rsidRPr="008D2AF1">
        <w:t xml:space="preserve">All statistical analysis were conducted in R (v4.1.2, </w:t>
      </w:r>
      <w:r w:rsidRPr="008D2AF1">
        <w:fldChar w:fldCharType="begin"/>
      </w:r>
      <w:r w:rsidR="00745A78" w:rsidRPr="008D2AF1">
        <w:instrText xml:space="preserve"> ADDIN ZOTERO_ITEM CSL_CITATION {"citationID":"2GFbcgt1","properties":{"formattedCitation":"(R Core Team, 2019)","plainCitation":"(R Core Team, 2019)","dontUpdate":true,"noteIndex":0},"citationItems":[{"id":1075,"uris":["http://zotero.org/users/local/idKDtb7T/items/ELUVXRAC"],"itemData":{"id":1075,"type":"software","event-place":"Vienna,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rsidRPr="008D2AF1">
        <w:fldChar w:fldCharType="separate"/>
      </w:r>
      <w:r w:rsidRPr="008D2AF1">
        <w:rPr>
          <w:noProof/>
        </w:rPr>
        <w:t>R Core Team, 2019)</w:t>
      </w:r>
      <w:r w:rsidRPr="008D2AF1">
        <w:fldChar w:fldCharType="end"/>
      </w:r>
      <w:r w:rsidRPr="008D2AF1">
        <w:t xml:space="preserve"> using RStudio  (v1.3.1093, </w:t>
      </w:r>
      <w:r w:rsidRPr="008D2AF1">
        <w:fldChar w:fldCharType="begin"/>
      </w:r>
      <w:r w:rsidR="00745A78" w:rsidRPr="008D2AF1">
        <w:instrText xml:space="preserve"> ADDIN ZOTERO_ITEM CSL_CITATION {"citationID":"fM3iKlZf","properties":{"formattedCitation":"(RStudio Team, 2016)","plainCitation":"(RStudio Team, 2016)","dontUpdate":true,"noteIndex":0},"citationItems":[{"id":1004,"uris":["http://zotero.org/users/local/idKDtb7T/items/QBWLJ9C4"],"itemData":{"id":1004,"type":"software","event-place":"Boston, MA","publisher":"RStudio, Inc.","publisher-place":"Boston, MA","title":"RStudio: Integrated Development Environment for R.","URL":"http://www.posit.co/","author":[{"family":"Posit team","given":""}],"issued":{"date-parts":[["2024"]]}}}],"schema":"https://github.com/citation-style-language/schema/raw/master/csl-citation.json"} </w:instrText>
      </w:r>
      <w:r w:rsidRPr="008D2AF1">
        <w:fldChar w:fldCharType="separate"/>
      </w:r>
      <w:r w:rsidRPr="008D2AF1">
        <w:rPr>
          <w:noProof/>
        </w:rPr>
        <w:t>RStudio Team, 2016)</w:t>
      </w:r>
      <w:r w:rsidRPr="008D2AF1">
        <w:fldChar w:fldCharType="end"/>
      </w:r>
      <w:r w:rsidRPr="008D2AF1">
        <w:t xml:space="preserve">. We used </w:t>
      </w:r>
      <w:ins w:id="84" w:author="Em Lim" w:date="2025-08-25T11:11:00Z" w16du:dateUtc="2025-08-25T18:11:00Z">
        <w:r w:rsidR="00BE3999">
          <w:t>‘</w:t>
        </w:r>
      </w:ins>
      <w:proofErr w:type="spellStart"/>
      <w:r w:rsidRPr="008D2AF1">
        <w:t>tidyverse</w:t>
      </w:r>
      <w:proofErr w:type="spellEnd"/>
      <w:ins w:id="85" w:author="Em Lim" w:date="2025-08-25T11:11:00Z" w16du:dateUtc="2025-08-25T18:11:00Z">
        <w:r w:rsidR="00BE3999">
          <w:t>’</w:t>
        </w:r>
      </w:ins>
      <w:r w:rsidRPr="008D2AF1">
        <w:t xml:space="preserve"> packages for data manipulation and </w:t>
      </w:r>
      <w:r w:rsidRPr="008D2AF1">
        <w:lastRenderedPageBreak/>
        <w:t xml:space="preserve">visualization </w:t>
      </w:r>
      <w:r w:rsidRPr="008D2AF1">
        <w:fldChar w:fldCharType="begin"/>
      </w:r>
      <w:r w:rsidR="001D6E00" w:rsidRPr="008D2AF1">
        <w:instrText xml:space="preserve"> ADDIN ZOTERO_ITEM CSL_CITATION {"citationID":"LSoftWEP","properties":{"formattedCitation":"(Wickham et al. 2019)","plainCitation":"(Wickham et al. 2019)","noteIndex":0},"citationItems":[{"id":4457,"uris":["http://zotero.org/users/local/idKDtb7T/items/2E5YXMX9"],"itemData":{"id":4457,"type":"article-journal","abstract":"Wickham et al., (2019). Welcome to the Tidyverse. Journal of Open Source Software, 4(43), 1686, https://doi.org/10.21105/joss.01686","container-title":"Journal of Open Source Software","DOI":"10.21105/joss.01686","ISSN":"2475-9066","issue":"43","journalAbbreviation":"JOSS","language":"en","page":"1686","source":"joss.theoj.org","title":"Welcome to the tidyverse","volume":"4","author":[{"family":"Wickham","given":"Hadley"},{"family":"Averick","given":"Mara"},{"family":"Bryan","given":"Jennifer"},{"family":"Chang","given":"Winston"},{"family":"McGowan","given":"Lucy D'Agostino"},{"family":"François","given":"Romain"},{"family":"Grolemund","given":"Garrett"},{"family":"Hayes","given":"Alex"},{"family":"Henry","given":"Lionel"},{"family":"Hester","given":"Jim"},{"family":"Kuhn","given":"Max"},{"family":"Pedersen","given":"Thomas Lin"},{"family":"Miller","given":"Evan"},{"family":"Bache","given":"Stephan Milton"},{"family":"Müller","given":"Kirill"},{"family":"Ooms","given":"Jeroen"},{"family":"Robinson","given":"David"},{"family":"Seidel","given":"Dana Paige"},{"family":"Spinu","given":"Vitalie"},{"family":"Takahashi","given":"Kohske"},{"family":"Vaughan","given":"Davis"},{"family":"Wilke","given":"Claus"},{"family":"Woo","given":"Kara"},{"family":"Yutani","given":"Hiroaki"}],"issued":{"date-parts":[["2019",11,21]]}}}],"schema":"https://github.com/citation-style-language/schema/raw/master/csl-citation.json"} </w:instrText>
      </w:r>
      <w:r w:rsidRPr="008D2AF1">
        <w:fldChar w:fldCharType="separate"/>
      </w:r>
      <w:r w:rsidR="00B87C81" w:rsidRPr="008D2AF1">
        <w:rPr>
          <w:noProof/>
        </w:rPr>
        <w:t>(Wickham et al. 2019)</w:t>
      </w:r>
      <w:r w:rsidRPr="008D2AF1">
        <w:fldChar w:fldCharType="end"/>
      </w:r>
      <w:r w:rsidRPr="008D2AF1">
        <w:t>, ‘</w:t>
      </w:r>
      <w:proofErr w:type="spellStart"/>
      <w:r w:rsidRPr="008D2AF1">
        <w:t>glmmTMB</w:t>
      </w:r>
      <w:proofErr w:type="spellEnd"/>
      <w:r w:rsidRPr="008D2AF1">
        <w:t xml:space="preserve">’ for all modelling </w:t>
      </w:r>
      <w:r w:rsidRPr="008D2AF1">
        <w:fldChar w:fldCharType="begin"/>
      </w:r>
      <w:r w:rsidR="00B87C81" w:rsidRPr="008D2AF1">
        <w:instrText xml:space="preserve"> ADDIN ZOTERO_ITEM CSL_CITATION {"citationID":"3T1MdB0s","properties":{"formattedCitation":"(Brooks et al. 2017)","plainCitation":"(Brooks et al. 2017)","noteIndex":0},"citationItems":[{"id":4462,"uris":["http://zotero.org/users/local/idKDtb7T/items/S26M62V6"],"itemData":{"id":4462,"type":"article-journal","abstract":"Count data can be analyzed using generalized linear mixed models when observations are correlated in ways that require random effects. However, count data are often zero-inﬂated, containing more zeros than would be expected from the typical error distributions. We present a new package, glmmTMB, and compare it to other R packages that ﬁt zero-inﬂated mixed models. The glmmTMB package ﬁts many types of GLMMs and extensions, including models with continuously distributed responses, but here we focus on count responses. glmmTMB is faster than glmmADMB, MCMCglmm, and brms, and more ﬂexible than INLA and mgcv for zero-inﬂated modeling. One unique feature of glmmTMB (among packages that ﬁt zero-inﬂated mixed models) is its ability to estimate the Conway-Maxwell-Poisson distribution parameterized by the mean. Overall, its most appealing features for new users may be the combination of speed, ﬂexibility, and its interface’s similarity to lme4.","container-title":"The R Journal","DOI":"10.32614/RJ-2017-066","ISSN":"2073-4859","issue":"2","journalAbbreviation":"The R Journal","language":"en","page":"378","source":"DOI.org (Crossref)","title":"glmmTMB balances speed and flexibility among packages for zero-inflated generalized linear mixed modeling","volume":"9","author":[{"family":"Brooks","given":"Mollie E."},{"family":"Kristensen","given":"Kasper"},{"family":"Benthem","given":"Koen J.","non-dropping-particle":"van"},{"family":"Magnusson","given":"Arni"},{"family":"Berg","given":"Casper W."},{"family":"Nielsen","given":"Anders"},{"family":"Skaug","given":"Hans J."},{"family":"Mächler","given":"Martin"},{"family":"Bolker","given":"Benjamin M."}],"issued":{"date-parts":[["2017"]]}}}],"schema":"https://github.com/citation-style-language/schema/raw/master/csl-citation.json"} </w:instrText>
      </w:r>
      <w:r w:rsidRPr="008D2AF1">
        <w:fldChar w:fldCharType="separate"/>
      </w:r>
      <w:r w:rsidR="00B87C81" w:rsidRPr="008D2AF1">
        <w:rPr>
          <w:noProof/>
        </w:rPr>
        <w:t>(Brooks et al. 2017)</w:t>
      </w:r>
      <w:r w:rsidRPr="008D2AF1">
        <w:fldChar w:fldCharType="end"/>
      </w:r>
      <w:r w:rsidRPr="008D2AF1">
        <w:t xml:space="preserve">, and </w:t>
      </w:r>
      <w:ins w:id="86" w:author="Em Lim" w:date="2025-08-25T11:13:00Z" w16du:dateUtc="2025-08-25T18:13:00Z">
        <w:r w:rsidR="00BE3999">
          <w:t>‘</w:t>
        </w:r>
      </w:ins>
      <w:proofErr w:type="spellStart"/>
      <w:r w:rsidRPr="008D2AF1">
        <w:t>DHARMa</w:t>
      </w:r>
      <w:proofErr w:type="spellEnd"/>
      <w:ins w:id="87" w:author="Em Lim" w:date="2025-08-25T11:13:00Z" w16du:dateUtc="2025-08-25T18:13:00Z">
        <w:r w:rsidR="00BE3999">
          <w:t>’</w:t>
        </w:r>
      </w:ins>
      <w:r w:rsidRPr="008D2AF1">
        <w:t xml:space="preserve"> to check model fit</w:t>
      </w:r>
      <w:r w:rsidR="00933A0C" w:rsidRPr="008D2AF1">
        <w:t xml:space="preserve"> </w:t>
      </w:r>
      <w:r w:rsidR="00933A0C" w:rsidRPr="008D2AF1">
        <w:fldChar w:fldCharType="begin"/>
      </w:r>
      <w:r w:rsidR="001D6E00" w:rsidRPr="008D2AF1">
        <w:instrText xml:space="preserve"> ADDIN ZOTERO_ITEM CSL_CITATION {"citationID":"z5CjK9d0","properties":{"formattedCitation":"(Hartig 2022)","plainCitation":"(Hartig 2022)","noteIndex":0},"citationItems":[{"id":4463,"uris":["http://zotero.org/users/local/idKDtb7T/items/M98JYVK3"],"itemData":{"id":4463,"type":"software","abstract":"The 'DHARMa' package uses a simulation-based approach to create readily interpretable scaled (quantile) residuals for fitted (generalized) linear mixed models. Currently supported are linear and generalized linear (mixed) models from 'lme4' (classes 'lmerMod', 'glmerMod'), 'glmmTMB' 'GLMMadaptive' and 'spaMM', generalized additive models ('gam' from 'mgcv'), 'glm' (including 'negbin' from 'MASS', but excluding quasi-distributions) and 'lm' model classes. Moreover, externally created simulations, e.g. posterior predictive simulations from Bayesian software such as 'JAGS', 'STAN', or 'BUGS' can be processed as well. The resulting residuals are standardized to values between 0 and 1 and can be interpreted as intuitively as residuals from a linear regression. The package also provides a number of plot and test functions for typical model misspecification problems, such as over/underdispersion, zero-inflation, and residual spatial and temporal autocorrelation.","license":"GPL (≥ 3)","source":"R-Packages","title":"DHARMa: Residual diagnostics for hierarchical (multi-level / mixed) regression models. R package version 0.4.6","title-short":"DHARMa","URL":"https://CRAN.R-project.org/package=DHARMa","version":"0.4.6","author":[{"family":"Hartig","given":"Florian"}],"accessed":{"date-parts":[["2024",1,18]]},"issued":{"date-parts":[["2022",9,8]]}}}],"schema":"https://github.com/citation-style-language/schema/raw/master/csl-citation.json"} </w:instrText>
      </w:r>
      <w:r w:rsidR="00933A0C" w:rsidRPr="008D2AF1">
        <w:fldChar w:fldCharType="separate"/>
      </w:r>
      <w:r w:rsidR="001D6E00" w:rsidRPr="008D2AF1">
        <w:rPr>
          <w:noProof/>
        </w:rPr>
        <w:t>(Hartig 2022)</w:t>
      </w:r>
      <w:r w:rsidR="00933A0C" w:rsidRPr="008D2AF1">
        <w:fldChar w:fldCharType="end"/>
      </w:r>
      <w:r w:rsidRPr="008D2AF1">
        <w:t xml:space="preserve">. </w:t>
      </w:r>
      <w:r w:rsidR="0097669C" w:rsidRPr="008D2AF1">
        <w:t xml:space="preserve">We ensured </w:t>
      </w:r>
      <w:del w:id="88" w:author="Em Lim" w:date="2025-08-25T11:15:00Z" w16du:dateUtc="2025-08-25T18:15:00Z">
        <w:r w:rsidR="0097669C" w:rsidRPr="008D2AF1" w:rsidDel="00DC7676">
          <w:delText xml:space="preserve">all </w:delText>
        </w:r>
      </w:del>
      <w:r w:rsidR="0097669C" w:rsidRPr="008D2AF1">
        <w:t xml:space="preserve">models met assumptions by inspecting </w:t>
      </w:r>
      <w:r w:rsidR="0097669C" w:rsidRPr="008D2AF1">
        <w:rPr>
          <w:color w:val="000000"/>
        </w:rPr>
        <w:t>residuals using</w:t>
      </w:r>
      <w:r w:rsidR="00BD7CC8" w:rsidRPr="008D2AF1">
        <w:rPr>
          <w:color w:val="000000"/>
        </w:rPr>
        <w:t xml:space="preserve"> the</w:t>
      </w:r>
      <w:r w:rsidR="0097669C" w:rsidRPr="008D2AF1">
        <w:rPr>
          <w:color w:val="000000"/>
        </w:rPr>
        <w:t xml:space="preserve"> </w:t>
      </w:r>
      <w:ins w:id="89" w:author="Em Lim" w:date="2025-08-25T11:16:00Z" w16du:dateUtc="2025-08-25T18:16:00Z">
        <w:r w:rsidR="00DC7676">
          <w:rPr>
            <w:color w:val="000000"/>
          </w:rPr>
          <w:t>‘</w:t>
        </w:r>
      </w:ins>
      <w:proofErr w:type="spellStart"/>
      <w:r w:rsidR="00BD7CC8" w:rsidRPr="008D2AF1">
        <w:t>DHARMa</w:t>
      </w:r>
      <w:proofErr w:type="spellEnd"/>
      <w:ins w:id="90" w:author="Em Lim" w:date="2025-08-25T11:15:00Z" w16du:dateUtc="2025-08-25T18:15:00Z">
        <w:r w:rsidR="00DC7676">
          <w:t>’</w:t>
        </w:r>
      </w:ins>
      <w:r w:rsidR="00067308" w:rsidRPr="008D2AF1">
        <w:t xml:space="preserve"> </w:t>
      </w:r>
      <w:proofErr w:type="spellStart"/>
      <w:r w:rsidR="0097669C" w:rsidRPr="008D2AF1">
        <w:t>simulateResiduals</w:t>
      </w:r>
      <w:proofErr w:type="spellEnd"/>
      <w:r w:rsidR="00BD7CC8" w:rsidRPr="008D2AF1">
        <w:t xml:space="preserve"> function</w:t>
      </w:r>
      <w:r w:rsidR="0097669C" w:rsidRPr="008D2AF1">
        <w:rPr>
          <w:color w:val="000000"/>
        </w:rPr>
        <w:t xml:space="preserve"> and checked for </w:t>
      </w:r>
      <w:r w:rsidR="0097669C" w:rsidRPr="008D2AF1">
        <w:t xml:space="preserve">collinearity </w:t>
      </w:r>
      <w:r w:rsidR="0097669C" w:rsidRPr="008D2AF1">
        <w:rPr>
          <w:color w:val="000000"/>
        </w:rPr>
        <w:t xml:space="preserve">between variables using </w:t>
      </w:r>
      <w:r w:rsidR="00BD7CC8" w:rsidRPr="008D2AF1">
        <w:t xml:space="preserve">the </w:t>
      </w:r>
      <w:proofErr w:type="spellStart"/>
      <w:r w:rsidR="0097669C" w:rsidRPr="008D2AF1">
        <w:t>vif</w:t>
      </w:r>
      <w:proofErr w:type="spellEnd"/>
      <w:r w:rsidR="0097669C" w:rsidRPr="008D2AF1">
        <w:t xml:space="preserve"> </w:t>
      </w:r>
      <w:r w:rsidR="00BD7CC8" w:rsidRPr="008D2AF1">
        <w:t xml:space="preserve">function from the </w:t>
      </w:r>
      <w:ins w:id="91" w:author="Em Lim" w:date="2025-08-25T11:13:00Z" w16du:dateUtc="2025-08-25T18:13:00Z">
        <w:r w:rsidR="00BE3999">
          <w:t>‘</w:t>
        </w:r>
      </w:ins>
      <w:r w:rsidR="00BD7CC8" w:rsidRPr="008D2AF1">
        <w:t>car</w:t>
      </w:r>
      <w:ins w:id="92" w:author="Em Lim" w:date="2025-08-25T11:13:00Z" w16du:dateUtc="2025-08-25T18:13:00Z">
        <w:r w:rsidR="00BE3999">
          <w:t>’</w:t>
        </w:r>
      </w:ins>
      <w:r w:rsidR="00BD7CC8" w:rsidRPr="008D2AF1">
        <w:t xml:space="preserve"> package </w:t>
      </w:r>
      <w:r w:rsidR="0097669C" w:rsidRPr="008D2AF1">
        <w:t xml:space="preserve">with a cutoff </w:t>
      </w:r>
      <w:r w:rsidR="00131A7C" w:rsidRPr="008D2AF1">
        <w:t xml:space="preserve">value of </w:t>
      </w:r>
      <w:r w:rsidR="0097669C" w:rsidRPr="008D2AF1">
        <w:t>2.</w:t>
      </w:r>
      <w:r w:rsidR="0097669C" w:rsidRPr="008D2AF1">
        <w:rPr>
          <w:color w:val="000000"/>
        </w:rPr>
        <w:t xml:space="preserve"> </w:t>
      </w:r>
    </w:p>
    <w:p w14:paraId="35BD6D46" w14:textId="77777777" w:rsidR="003330E3" w:rsidRPr="008D2AF1" w:rsidRDefault="00943023" w:rsidP="003330E3">
      <w:pPr>
        <w:spacing w:line="480" w:lineRule="auto"/>
      </w:pPr>
      <w:r w:rsidRPr="008D2AF1">
        <w:tab/>
        <w:t xml:space="preserve">For each Reef Life Survey conducted, </w:t>
      </w:r>
      <w:r w:rsidR="00DE4185" w:rsidRPr="008D2AF1">
        <w:t xml:space="preserve">we </w:t>
      </w:r>
      <w:r w:rsidRPr="008D2AF1">
        <w:t>calculated fish biomass from fish length following the formula</w:t>
      </w:r>
      <w:r w:rsidR="00A226B8" w:rsidRPr="008D2AF1">
        <w:t>:</w:t>
      </w:r>
    </w:p>
    <w:p w14:paraId="3F15EFE5" w14:textId="77777777" w:rsidR="003330E3" w:rsidRPr="008D2AF1" w:rsidRDefault="003330E3" w:rsidP="003330E3">
      <w:pPr>
        <w:spacing w:line="480" w:lineRule="auto"/>
      </w:pPr>
      <m:oMathPara>
        <m:oMath>
          <m:r>
            <w:rPr>
              <w:rFonts w:ascii="Cambria Math" w:hAnsi="Cambria Math"/>
            </w:rPr>
            <m:t xml:space="preserve"> W=a</m:t>
          </m:r>
          <m:sSup>
            <m:sSupPr>
              <m:ctrlPr>
                <w:rPr>
                  <w:rFonts w:ascii="Cambria Math" w:hAnsi="Cambria Math"/>
                  <w:i/>
                </w:rPr>
              </m:ctrlPr>
            </m:sSupPr>
            <m:e>
              <m:r>
                <w:rPr>
                  <w:rFonts w:ascii="Cambria Math" w:hAnsi="Cambria Math"/>
                </w:rPr>
                <m:t>L</m:t>
              </m:r>
            </m:e>
            <m:sup>
              <m:r>
                <w:rPr>
                  <w:rFonts w:ascii="Cambria Math" w:hAnsi="Cambria Math"/>
                </w:rPr>
                <m:t>b</m:t>
              </m:r>
            </m:sup>
          </m:sSup>
        </m:oMath>
      </m:oMathPara>
    </w:p>
    <w:p w14:paraId="3A4A1039" w14:textId="4DF7F134" w:rsidR="001B79C7" w:rsidRPr="008D2AF1" w:rsidRDefault="00943023" w:rsidP="003330E3">
      <w:pPr>
        <w:spacing w:line="480" w:lineRule="auto"/>
      </w:pPr>
      <w:r w:rsidRPr="008D2AF1">
        <w:t>W is fish weight, L is the fish length, a and b are species</w:t>
      </w:r>
      <w:r w:rsidR="008600C1" w:rsidRPr="008D2AF1">
        <w:t>-</w:t>
      </w:r>
      <w:r w:rsidRPr="008D2AF1">
        <w:t xml:space="preserve">specific constants from </w:t>
      </w:r>
      <w:proofErr w:type="spellStart"/>
      <w:r w:rsidRPr="008D2AF1">
        <w:t>FishBase</w:t>
      </w:r>
      <w:proofErr w:type="spellEnd"/>
      <w:r w:rsidRPr="008D2AF1">
        <w:t xml:space="preserve"> </w:t>
      </w:r>
      <w:r w:rsidRPr="008D2AF1">
        <w:fldChar w:fldCharType="begin"/>
      </w:r>
      <w:r w:rsidR="00B87C81" w:rsidRPr="008D2AF1">
        <w:instrText xml:space="preserve"> ADDIN ZOTERO_ITEM CSL_CITATION {"citationID":"m5fVfdu3","properties":{"formattedCitation":"(Froese et al. 2014)","plainCitation":"(Froese et al. 2014)","noteIndex":0},"citationItems":[{"id":4280,"uris":["http://zotero.org/users/local/idKDtb7T/items/7PSDTX5X"],"itemData":{"id":4280,"type":"article-journal","abstract":"A Bayesian hierarchical approach is presented for the estimation of length-weight relationships (LWR) in fishes. In particular, estimates are provided for the LWR parameters a and b in general as well as by body shape. These priors and existing LWR studies were used to derive species-specific LWR parameters. In the case of data-poor species, the analysis includes LWR studies of closely related species with the same body shape. This approach yielded LWR parameter estimates with measures of uncertainty for practically all known 32 000 species of fishes. Provided is a large LWR data set extracted from www.fishbase.org, the source code of the respective analyses, and ready-to-use tools for practitioners. This is presented as an example of a self-learning online database where the addition of new studies improves the species-specific parameter estimates, and where these parameter estimates inform the analysis of new data.","container-title":"Journal of Applied Ichthyology","DOI":"10.1111/jai.12299","ISSN":"1439-0426","issue":"1","journalAbbreviation":"J. Appl. Ichthyol.","language":"en","license":"© 2013 Blackwell Verlag GmbH","note":"_eprint: https://onlinelibrary.wiley.com/doi/pdf/10.1111/jai.12299","page":"78-85","source":"Wiley Online Library","title":"A Bayesian approach for estimating length-weight relationships in fishes","volume":"30","author":[{"family":"Froese","given":"R."},{"family":"Thorson","given":"J. T."},{"family":"Reyes Jr","given":"R. B."}],"issued":{"date-parts":[["2014"]]}}}],"schema":"https://github.com/citation-style-language/schema/raw/master/csl-citation.json"} </w:instrText>
      </w:r>
      <w:r w:rsidRPr="008D2AF1">
        <w:fldChar w:fldCharType="separate"/>
      </w:r>
      <w:r w:rsidR="00B87C81" w:rsidRPr="008D2AF1">
        <w:rPr>
          <w:noProof/>
        </w:rPr>
        <w:t>(Froese et al. 2014)</w:t>
      </w:r>
      <w:r w:rsidRPr="008D2AF1">
        <w:fldChar w:fldCharType="end"/>
      </w:r>
      <w:r w:rsidRPr="008D2AF1">
        <w:t xml:space="preserve">. </w:t>
      </w:r>
      <w:r w:rsidR="004F21D6" w:rsidRPr="008D2AF1">
        <w:t>All mobile</w:t>
      </w:r>
      <w:r w:rsidR="00131A7C" w:rsidRPr="008D2AF1">
        <w:t xml:space="preserve"> invertebrates</w:t>
      </w:r>
      <w:r w:rsidR="00EE7580" w:rsidRPr="008D2AF1">
        <w:t xml:space="preserve"> </w:t>
      </w:r>
      <w:r w:rsidR="004F21D6" w:rsidRPr="008D2AF1">
        <w:t>were counted</w:t>
      </w:r>
      <w:r w:rsidR="00131A7C" w:rsidRPr="008D2AF1">
        <w:t>,</w:t>
      </w:r>
      <w:r w:rsidR="004F21D6" w:rsidRPr="008D2AF1">
        <w:t xml:space="preserve"> but only</w:t>
      </w:r>
      <w:r w:rsidR="00EE7580" w:rsidRPr="008D2AF1">
        <w:t xml:space="preserve"> </w:t>
      </w:r>
      <w:r w:rsidR="00131A7C" w:rsidRPr="008D2AF1">
        <w:t>sunflower sea stars</w:t>
      </w:r>
      <w:r w:rsidR="00EE5D31" w:rsidRPr="008D2AF1">
        <w:t xml:space="preserve"> (</w:t>
      </w:r>
      <w:proofErr w:type="spellStart"/>
      <w:r w:rsidR="00EE5D31" w:rsidRPr="008D2AF1">
        <w:rPr>
          <w:i/>
          <w:iCs/>
        </w:rPr>
        <w:t>Pycnopodia</w:t>
      </w:r>
      <w:proofErr w:type="spellEnd"/>
      <w:r w:rsidR="00EE5D31" w:rsidRPr="008D2AF1">
        <w:rPr>
          <w:i/>
          <w:iCs/>
        </w:rPr>
        <w:t xml:space="preserve"> </w:t>
      </w:r>
      <w:proofErr w:type="spellStart"/>
      <w:r w:rsidR="00EE5D31" w:rsidRPr="008D2AF1">
        <w:rPr>
          <w:i/>
          <w:iCs/>
        </w:rPr>
        <w:t>helianthoides</w:t>
      </w:r>
      <w:proofErr w:type="spellEnd"/>
      <w:r w:rsidR="00EE5D31" w:rsidRPr="008D2AF1">
        <w:t>)</w:t>
      </w:r>
      <w:r w:rsidR="00131A7C" w:rsidRPr="008D2AF1">
        <w:t xml:space="preserve"> and economically important species (abalone</w:t>
      </w:r>
      <w:r w:rsidR="00EE5D31" w:rsidRPr="008D2AF1">
        <w:t xml:space="preserve"> </w:t>
      </w:r>
      <w:r w:rsidR="00731BE6" w:rsidRPr="008D2AF1">
        <w:t>[</w:t>
      </w:r>
      <w:proofErr w:type="spellStart"/>
      <w:r w:rsidR="00EE5D31" w:rsidRPr="008D2AF1">
        <w:rPr>
          <w:i/>
          <w:iCs/>
        </w:rPr>
        <w:t>Haliotis</w:t>
      </w:r>
      <w:proofErr w:type="spellEnd"/>
      <w:r w:rsidR="00EE5D31" w:rsidRPr="008D2AF1">
        <w:rPr>
          <w:i/>
          <w:iCs/>
        </w:rPr>
        <w:t xml:space="preserve"> </w:t>
      </w:r>
      <w:proofErr w:type="spellStart"/>
      <w:r w:rsidR="00EE5D31" w:rsidRPr="008D2AF1">
        <w:rPr>
          <w:i/>
          <w:iCs/>
        </w:rPr>
        <w:t>kamtschatkana</w:t>
      </w:r>
      <w:proofErr w:type="spellEnd"/>
      <w:r w:rsidR="00731BE6" w:rsidRPr="008D2AF1">
        <w:t>]</w:t>
      </w:r>
      <w:r w:rsidR="00EE5D31" w:rsidRPr="008D2AF1">
        <w:t xml:space="preserve"> </w:t>
      </w:r>
      <w:r w:rsidR="00131A7C" w:rsidRPr="008D2AF1">
        <w:t>and scallops</w:t>
      </w:r>
      <w:r w:rsidR="00EE5D31" w:rsidRPr="008D2AF1">
        <w:t xml:space="preserve"> </w:t>
      </w:r>
      <w:r w:rsidR="00731BE6" w:rsidRPr="008D2AF1">
        <w:t>[</w:t>
      </w:r>
      <w:proofErr w:type="spellStart"/>
      <w:r w:rsidR="00EE5D31" w:rsidRPr="008D2AF1">
        <w:rPr>
          <w:i/>
          <w:iCs/>
        </w:rPr>
        <w:t>Crassadoma</w:t>
      </w:r>
      <w:proofErr w:type="spellEnd"/>
      <w:r w:rsidR="00EE5D31" w:rsidRPr="008D2AF1">
        <w:rPr>
          <w:i/>
          <w:iCs/>
        </w:rPr>
        <w:t xml:space="preserve"> gigantea</w:t>
      </w:r>
      <w:r w:rsidR="00731BE6" w:rsidRPr="008D2AF1">
        <w:t>]</w:t>
      </w:r>
      <w:r w:rsidR="00131A7C" w:rsidRPr="008D2AF1">
        <w:t xml:space="preserve">) </w:t>
      </w:r>
      <w:r w:rsidR="00EE7580" w:rsidRPr="008D2AF1">
        <w:t xml:space="preserve">were </w:t>
      </w:r>
      <w:r w:rsidR="004F21D6" w:rsidRPr="008D2AF1">
        <w:t>sized</w:t>
      </w:r>
      <w:r w:rsidR="00F02795" w:rsidRPr="008D2AF1">
        <w:t>.</w:t>
      </w:r>
      <w:r w:rsidR="00EE7580" w:rsidRPr="008D2AF1">
        <w:t xml:space="preserve"> </w:t>
      </w:r>
      <w:r w:rsidR="00F02795" w:rsidRPr="008D2AF1">
        <w:t>W</w:t>
      </w:r>
      <w:r w:rsidR="00131A7C" w:rsidRPr="008D2AF1">
        <w:t xml:space="preserve">e used </w:t>
      </w:r>
      <w:r w:rsidR="00131A7C" w:rsidRPr="008D2AF1">
        <w:rPr>
          <w:color w:val="000000"/>
        </w:rPr>
        <w:t xml:space="preserve">published length–weight relationships to calculate wet weight </w:t>
      </w:r>
      <w:r w:rsidR="004F21D6" w:rsidRPr="008D2AF1">
        <w:rPr>
          <w:color w:val="000000"/>
        </w:rPr>
        <w:t>for these three species</w:t>
      </w:r>
      <w:r w:rsidR="00131A7C" w:rsidRPr="008D2AF1">
        <w:t xml:space="preserve">. For all other invertebrates, we used published wet weights to </w:t>
      </w:r>
      <w:r w:rsidR="00C119E0" w:rsidRPr="008D2AF1">
        <w:t xml:space="preserve">estimate </w:t>
      </w:r>
      <w:r w:rsidR="00131A7C" w:rsidRPr="008D2AF1">
        <w:t>biomass for each taxon. We used shell-free wet weight for species with large shells</w:t>
      </w:r>
      <w:r w:rsidR="00F02795" w:rsidRPr="008D2AF1">
        <w:t>,</w:t>
      </w:r>
      <w:r w:rsidR="00131A7C" w:rsidRPr="008D2AF1">
        <w:t xml:space="preserve"> such as hermit crabs and snails. </w:t>
      </w:r>
      <w:r w:rsidR="00792779" w:rsidRPr="008D2AF1">
        <w:t xml:space="preserve">When biomass information was unavailable for a species, we used estimates from the closest relative or most </w:t>
      </w:r>
      <w:r w:rsidR="00E6786E" w:rsidRPr="008D2AF1">
        <w:t>similarly sized</w:t>
      </w:r>
      <w:r w:rsidR="00792779" w:rsidRPr="008D2AF1">
        <w:t xml:space="preserve"> species available</w:t>
      </w:r>
      <w:r w:rsidR="00920FC5" w:rsidRPr="008D2AF1">
        <w:t xml:space="preserve"> (Table </w:t>
      </w:r>
      <w:del w:id="93" w:author="Em Lim" w:date="2025-08-25T16:00:00Z" w16du:dateUtc="2025-08-25T23:00:00Z">
        <w:r w:rsidR="00AA2B21" w:rsidRPr="008D2AF1" w:rsidDel="00D136B6">
          <w:delText>S1.0</w:delText>
        </w:r>
      </w:del>
      <w:ins w:id="94" w:author="Em Lim" w:date="2025-08-25T16:00:00Z" w16du:dateUtc="2025-08-25T23:00:00Z">
        <w:r w:rsidR="00D136B6">
          <w:t>S</w:t>
        </w:r>
      </w:ins>
      <w:r w:rsidR="00AA2B21" w:rsidRPr="008D2AF1">
        <w:t>3</w:t>
      </w:r>
      <w:r w:rsidR="00920FC5" w:rsidRPr="008D2AF1">
        <w:t>)</w:t>
      </w:r>
      <w:r w:rsidR="00792779" w:rsidRPr="008D2AF1">
        <w:t>.</w:t>
      </w:r>
      <w:r w:rsidR="00792779" w:rsidRPr="008D2AF1">
        <w:rPr>
          <w:color w:val="000000"/>
        </w:rPr>
        <w:t xml:space="preserve"> </w:t>
      </w:r>
      <w:r w:rsidR="0093424F" w:rsidRPr="008D2AF1">
        <w:t>Animal abundance</w:t>
      </w:r>
      <w:r w:rsidR="003F63B3" w:rsidRPr="008D2AF1">
        <w:t xml:space="preserve"> per m</w:t>
      </w:r>
      <w:r w:rsidR="003F63B3" w:rsidRPr="008D2AF1">
        <w:rPr>
          <w:vertAlign w:val="superscript"/>
        </w:rPr>
        <w:t>2</w:t>
      </w:r>
      <w:r w:rsidR="0093424F" w:rsidRPr="008D2AF1">
        <w:t xml:space="preserve"> was calculated as the total number of fishes and invertebrates counted on each survey</w:t>
      </w:r>
      <w:ins w:id="95" w:author="Em Lim" w:date="2025-07-31T17:04:00Z">
        <w:r w:rsidR="00D12EFA" w:rsidRPr="008D2AF1">
          <w:t>, and animal biomass per m</w:t>
        </w:r>
        <w:r w:rsidR="00D12EFA" w:rsidRPr="008D2AF1">
          <w:rPr>
            <w:vertAlign w:val="superscript"/>
          </w:rPr>
          <w:t>2</w:t>
        </w:r>
        <w:r w:rsidR="00D12EFA" w:rsidRPr="008D2AF1">
          <w:t xml:space="preserve"> was calculated as the total wet weight of all animals on each survey</w:t>
        </w:r>
      </w:ins>
      <w:r w:rsidR="00EA4716" w:rsidRPr="008D2AF1">
        <w:t xml:space="preserve"> (divided by 500 m</w:t>
      </w:r>
      <w:r w:rsidR="00EA4716" w:rsidRPr="008D2AF1">
        <w:rPr>
          <w:vertAlign w:val="superscript"/>
        </w:rPr>
        <w:t>2</w:t>
      </w:r>
      <w:r w:rsidR="00EA4716" w:rsidRPr="008D2AF1">
        <w:t xml:space="preserve"> for pelagic fishes and by 100 m</w:t>
      </w:r>
      <w:r w:rsidR="00EA4716" w:rsidRPr="008D2AF1">
        <w:rPr>
          <w:vertAlign w:val="superscript"/>
        </w:rPr>
        <w:t>2</w:t>
      </w:r>
      <w:r w:rsidR="00EA4716" w:rsidRPr="008D2AF1">
        <w:t xml:space="preserve"> for cryptic fishes and macroinvertebrates)</w:t>
      </w:r>
      <w:ins w:id="96" w:author="Isabelle Cote" w:date="2025-08-12T14:03:00Z">
        <w:r w:rsidR="008A5C9A" w:rsidRPr="008D2AF1">
          <w:t>.</w:t>
        </w:r>
      </w:ins>
      <w:del w:id="97" w:author="Isabelle Cote" w:date="2025-08-12T14:03:00Z">
        <w:r w:rsidR="0093424F" w:rsidRPr="008D2AF1" w:rsidDel="008A5C9A">
          <w:delText>,</w:delText>
        </w:r>
      </w:del>
      <w:r w:rsidR="0093424F" w:rsidRPr="008D2AF1">
        <w:t xml:space="preserve"> </w:t>
      </w:r>
      <w:del w:id="98" w:author="Em Lim" w:date="2025-07-31T17:04:00Z">
        <w:r w:rsidR="004433B7" w:rsidRPr="008D2AF1" w:rsidDel="00D12EFA">
          <w:delText xml:space="preserve">and </w:delText>
        </w:r>
      </w:del>
      <w:ins w:id="99" w:author="Em Lim" w:date="2025-07-31T17:04:00Z">
        <w:r w:rsidR="00D12EFA" w:rsidRPr="008D2AF1">
          <w:t>W</w:t>
        </w:r>
      </w:ins>
      <w:del w:id="100" w:author="Em Lim" w:date="2025-07-31T17:04:00Z">
        <w:r w:rsidR="004433B7" w:rsidRPr="008D2AF1" w:rsidDel="00D12EFA">
          <w:delText>w</w:delText>
        </w:r>
      </w:del>
      <w:r w:rsidR="0041407D" w:rsidRPr="008D2AF1">
        <w:t>e</w:t>
      </w:r>
      <w:r w:rsidR="00C25CFD" w:rsidRPr="008D2AF1">
        <w:t xml:space="preserve"> used the ‘vegan’ package to calculate Shannon and Simpson diversity indices </w:t>
      </w:r>
      <w:r w:rsidR="00C25CFD" w:rsidRPr="008D2AF1">
        <w:fldChar w:fldCharType="begin"/>
      </w:r>
      <w:r w:rsidR="001D6E00" w:rsidRPr="008D2AF1">
        <w:instrText xml:space="preserve"> ADDIN ZOTERO_ITEM CSL_CITATION {"citationID":"HYh1hd4N","properties":{"formattedCitation":"(Oksanen et al. 2022)","plainCitation":"(Oksanen et al. 2022)","noteIndex":0},"citationItems":[{"id":4460,"uris":["http://zotero.org/users/local/idKDtb7T/items/IJ72WQ76"],"itemData":{"id":4460,"type":"software","abstract":"Ordination methods, diversity analysis and other functions for community and vegetation ecologists.","license":"GPL-2","source":"R-Packages","title":"vegan: Community ecology package. R package version 2.6-4.","title-short":"vegan","URL":"https://CRAN.R-project.org/package=vegan","version":"2.6-4","author":[{"family":"Oksanen","given":"Jari"},{"family":"Simpson","given":"Gavin L."},{"family":"Blanchet","given":"F. Guillaume"},{"family":"Kindt","given":"Roeland"},{"family":"Legendre","given":"Pierre"},{"family":"Minchin","given":"Peter R."},{"family":"O'Hara","given":"R. B."},{"family":"Solymos","given":"Peter"},{"family":"Stevens","given":"M. Henry H."},{"family":"Szoecs","given":"Eduard"},{"family":"Wagner","given":"Helene"},{"family":"Barbour","given":"Matt"},{"family":"Bedward","given":"Michael"},{"family":"Bolker","given":"Ben"},{"family":"Borcard","given":"Daniel"},{"family":"Carvalho","given":"Gustavo"},{"family":"Chirico","given":"Michael"},{"family":"Caceres","given":"Miquel De"},{"family":"Durand","given":"Sebastien"},{"family":"Evangelista","given":"Heloisa Beatriz Antoniazi"},{"family":"FitzJohn","given":"Rich"},{"family":"Friendly","given":"Michael"},{"family":"Furneaux","given":"Brendan"},{"family":"Hannigan","given":"Geoffrey"},{"family":"Hill","given":"Mark O."},{"family":"Lahti","given":"Leo"},{"family":"McGlinn","given":"Dan"},{"family":"Ouellette","given":"Marie-Helene"},{"family":"Cunha","given":"Eduardo Ribeiro"},{"family":"Smith","given":"Tyler"},{"family":"Stier","given":"Adrian"},{"family":"Braak","given":"Cajo J. F. Ter"},{"family":"Weedon","given":"James"}],"accessed":{"date-parts":[["2024",1,18]]},"issued":{"date-parts":[["2022",10,11]]}}}],"schema":"https://github.com/citation-style-language/schema/raw/master/csl-citation.json"} </w:instrText>
      </w:r>
      <w:r w:rsidR="00C25CFD" w:rsidRPr="008D2AF1">
        <w:fldChar w:fldCharType="separate"/>
      </w:r>
      <w:r w:rsidR="00B87C81" w:rsidRPr="008D2AF1">
        <w:rPr>
          <w:noProof/>
        </w:rPr>
        <w:t>(Oksanen et al. 2022)</w:t>
      </w:r>
      <w:r w:rsidR="00C25CFD" w:rsidRPr="008D2AF1">
        <w:fldChar w:fldCharType="end"/>
      </w:r>
      <w:r w:rsidRPr="008D2AF1">
        <w:t xml:space="preserve">. We calculated </w:t>
      </w:r>
      <w:del w:id="101" w:author="Isabelle Cote" w:date="2025-08-12T14:03:00Z">
        <w:r w:rsidRPr="008D2AF1" w:rsidDel="008A5C9A">
          <w:delText xml:space="preserve">the </w:delText>
        </w:r>
      </w:del>
      <w:r w:rsidRPr="008D2AF1">
        <w:t>tid</w:t>
      </w:r>
      <w:ins w:id="102" w:author="Isabelle Cote" w:date="2025-08-12T14:03:00Z">
        <w:r w:rsidR="008A5C9A" w:rsidRPr="008D2AF1">
          <w:t>al</w:t>
        </w:r>
      </w:ins>
      <w:del w:id="103" w:author="Isabelle Cote" w:date="2025-08-12T14:03:00Z">
        <w:r w:rsidRPr="008D2AF1" w:rsidDel="008A5C9A">
          <w:delText>e</w:delText>
        </w:r>
      </w:del>
      <w:r w:rsidRPr="008D2AF1">
        <w:t xml:space="preserve"> exchange by computing the </w:t>
      </w:r>
      <w:r w:rsidR="00137407" w:rsidRPr="008D2AF1">
        <w:t xml:space="preserve">percent </w:t>
      </w:r>
      <w:r w:rsidRPr="008D2AF1">
        <w:t xml:space="preserve">change of the tide height every minute, </w:t>
      </w:r>
      <w:r w:rsidR="00131A7C" w:rsidRPr="008D2AF1">
        <w:t>averaged over the</w:t>
      </w:r>
      <w:r w:rsidRPr="008D2AF1">
        <w:t xml:space="preserve"> </w:t>
      </w:r>
      <w:r w:rsidR="00131A7C" w:rsidRPr="008D2AF1">
        <w:t>hour-long survey.</w:t>
      </w:r>
    </w:p>
    <w:p w14:paraId="010730BD" w14:textId="77777777" w:rsidR="00131A7C" w:rsidRPr="008D2AF1" w:rsidRDefault="00131A7C" w:rsidP="00EB3BC7">
      <w:pPr>
        <w:spacing w:line="480" w:lineRule="auto"/>
      </w:pPr>
    </w:p>
    <w:p w14:paraId="1BBA84D4" w14:textId="2D05C3BB" w:rsidR="008600C1" w:rsidRPr="008D2AF1" w:rsidRDefault="001743C0" w:rsidP="008600C1">
      <w:pPr>
        <w:spacing w:line="480" w:lineRule="auto"/>
      </w:pPr>
      <w:r w:rsidRPr="008D2AF1">
        <w:lastRenderedPageBreak/>
        <w:t>Meso-scale</w:t>
      </w:r>
      <w:r w:rsidR="008600C1" w:rsidRPr="008D2AF1">
        <w:t xml:space="preserve"> (</w:t>
      </w:r>
      <w:r w:rsidRPr="008D2AF1">
        <w:t>among-site</w:t>
      </w:r>
      <w:r w:rsidR="008600C1" w:rsidRPr="008D2AF1">
        <w:t>) variation</w:t>
      </w:r>
    </w:p>
    <w:p w14:paraId="3814180E" w14:textId="16C811C0" w:rsidR="00E221AC" w:rsidRPr="008D2AF1" w:rsidRDefault="00670555" w:rsidP="00670555">
      <w:pPr>
        <w:spacing w:line="480" w:lineRule="auto"/>
      </w:pPr>
      <w:r w:rsidRPr="008D2AF1">
        <w:t xml:space="preserve">To </w:t>
      </w:r>
      <w:r w:rsidR="00121C0A" w:rsidRPr="008D2AF1">
        <w:t>explore</w:t>
      </w:r>
      <w:r w:rsidRPr="008D2AF1">
        <w:t xml:space="preserve"> </w:t>
      </w:r>
      <w:r w:rsidR="001743C0" w:rsidRPr="008D2AF1">
        <w:t xml:space="preserve">meso-scale </w:t>
      </w:r>
      <w:r w:rsidRPr="008D2AF1">
        <w:t>variation in</w:t>
      </w:r>
      <w:r w:rsidR="00522FED" w:rsidRPr="008D2AF1">
        <w:t xml:space="preserve"> NH₄⁺</w:t>
      </w:r>
      <w:r w:rsidRPr="008D2AF1">
        <w:t>, we constructed generalized linear mixed</w:t>
      </w:r>
      <w:r w:rsidR="00CF5454" w:rsidRPr="008D2AF1">
        <w:t>-</w:t>
      </w:r>
      <w:r w:rsidRPr="008D2AF1">
        <w:t>effect models</w:t>
      </w:r>
      <w:r w:rsidR="000227FF" w:rsidRPr="008D2AF1">
        <w:t xml:space="preserve"> (GLMMs)</w:t>
      </w:r>
      <w:r w:rsidRPr="008D2AF1">
        <w:t xml:space="preserve"> with </w:t>
      </w:r>
      <w:r w:rsidR="00522FED" w:rsidRPr="008D2AF1">
        <w:t>NH₄⁺</w:t>
      </w:r>
      <w:r w:rsidR="008600C1" w:rsidRPr="008D2AF1">
        <w:t xml:space="preserve"> concentration</w:t>
      </w:r>
      <w:r w:rsidR="00522FED" w:rsidRPr="008D2AF1">
        <w:t xml:space="preserve"> </w:t>
      </w:r>
      <w:r w:rsidRPr="008D2AF1">
        <w:t>as the response variable, and animal abundance</w:t>
      </w:r>
      <w:ins w:id="104" w:author="Em Lim" w:date="2025-08-25T11:24:00Z" w16du:dateUtc="2025-08-25T18:24:00Z">
        <w:r w:rsidR="004930A4">
          <w:t xml:space="preserve"> (per m</w:t>
        </w:r>
        <w:r w:rsidR="004930A4">
          <w:rPr>
            <w:vertAlign w:val="superscript"/>
          </w:rPr>
          <w:t>2</w:t>
        </w:r>
        <w:r w:rsidR="004930A4">
          <w:t>)</w:t>
        </w:r>
      </w:ins>
      <w:r w:rsidRPr="008D2AF1">
        <w:t>, tid</w:t>
      </w:r>
      <w:ins w:id="105" w:author="Isabelle Cote" w:date="2025-08-12T14:03:00Z">
        <w:r w:rsidR="008A5C9A" w:rsidRPr="008D2AF1">
          <w:t>al</w:t>
        </w:r>
      </w:ins>
      <w:del w:id="106" w:author="Isabelle Cote" w:date="2025-08-12T14:03:00Z">
        <w:r w:rsidRPr="008D2AF1" w:rsidDel="008A5C9A">
          <w:delText>e</w:delText>
        </w:r>
      </w:del>
      <w:r w:rsidRPr="008D2AF1">
        <w:t xml:space="preserve"> exchange, an interaction between abundance</w:t>
      </w:r>
      <w:r w:rsidR="008600C1" w:rsidRPr="008D2AF1">
        <w:t xml:space="preserve"> and </w:t>
      </w:r>
      <w:r w:rsidRPr="008D2AF1">
        <w:t>tide, Shannon diversity,</w:t>
      </w:r>
      <w:r w:rsidR="008E62A2" w:rsidRPr="008D2AF1">
        <w:t xml:space="preserve"> and</w:t>
      </w:r>
      <w:r w:rsidRPr="008D2AF1">
        <w:t xml:space="preserve"> survey depth</w:t>
      </w:r>
      <w:r w:rsidR="008E62A2" w:rsidRPr="008D2AF1">
        <w:t xml:space="preserve"> as predictors</w:t>
      </w:r>
      <w:r w:rsidRPr="008D2AF1">
        <w:t>, and random effect</w:t>
      </w:r>
      <w:r w:rsidR="00F013CE" w:rsidRPr="008D2AF1">
        <w:t>s</w:t>
      </w:r>
      <w:r w:rsidRPr="008D2AF1">
        <w:t xml:space="preserve"> of site</w:t>
      </w:r>
      <w:r w:rsidR="008E62A2" w:rsidRPr="008D2AF1">
        <w:t xml:space="preserve"> </w:t>
      </w:r>
      <w:r w:rsidRPr="008D2AF1">
        <w:t xml:space="preserve">and year. </w:t>
      </w:r>
      <w:r w:rsidR="00E32297" w:rsidRPr="008D2AF1">
        <w:t xml:space="preserve">All predictors were </w:t>
      </w:r>
      <w:r w:rsidR="00C25CFD" w:rsidRPr="008D2AF1">
        <w:t xml:space="preserve">scaled and </w:t>
      </w:r>
      <w:r w:rsidR="00E32297" w:rsidRPr="008D2AF1">
        <w:t xml:space="preserve">centered around the mean using the scale function. </w:t>
      </w:r>
      <w:r w:rsidR="002B6ECC" w:rsidRPr="008D2AF1">
        <w:t>We used a gamma distribution (link = ‘log’)</w:t>
      </w:r>
      <w:r w:rsidR="00E32297" w:rsidRPr="008D2AF1">
        <w:t xml:space="preserve">. </w:t>
      </w:r>
      <w:r w:rsidR="004F21D6" w:rsidRPr="008D2AF1">
        <w:t>To test the robustness of our modelling approach, we</w:t>
      </w:r>
      <w:r w:rsidR="002B6ECC" w:rsidRPr="008D2AF1">
        <w:t xml:space="preserve"> </w:t>
      </w:r>
      <w:r w:rsidR="001269A3" w:rsidRPr="008D2AF1">
        <w:t>considered</w:t>
      </w:r>
      <w:r w:rsidR="002B6ECC" w:rsidRPr="008D2AF1">
        <w:t xml:space="preserve"> animal biomass</w:t>
      </w:r>
      <w:ins w:id="107" w:author="Em Lim" w:date="2025-07-31T16:58:00Z">
        <w:r w:rsidR="00D12EFA" w:rsidRPr="008D2AF1">
          <w:t>/m</w:t>
        </w:r>
        <w:r w:rsidR="00D12EFA" w:rsidRPr="008D2AF1">
          <w:rPr>
            <w:vertAlign w:val="superscript"/>
          </w:rPr>
          <w:t>2</w:t>
        </w:r>
      </w:ins>
      <w:r w:rsidR="002B6ECC" w:rsidRPr="008D2AF1">
        <w:t xml:space="preserve"> </w:t>
      </w:r>
      <w:r w:rsidR="009B2BF8" w:rsidRPr="008D2AF1">
        <w:t xml:space="preserve">as a predictor </w:t>
      </w:r>
      <w:r w:rsidR="002B6ECC" w:rsidRPr="008D2AF1">
        <w:t>instead of abundance</w:t>
      </w:r>
      <w:ins w:id="108" w:author="Isabelle Cote" w:date="2025-08-12T14:04:00Z">
        <w:r w:rsidR="008A5C9A" w:rsidRPr="008D2AF1">
          <w:t>/m</w:t>
        </w:r>
        <w:r w:rsidR="008A5C9A" w:rsidRPr="008D2AF1">
          <w:rPr>
            <w:vertAlign w:val="superscript"/>
          </w:rPr>
          <w:t>2</w:t>
        </w:r>
      </w:ins>
      <w:r w:rsidR="002B6ECC" w:rsidRPr="008D2AF1">
        <w:t>,</w:t>
      </w:r>
      <w:r w:rsidR="008600C1" w:rsidRPr="008D2AF1">
        <w:t xml:space="preserve"> and</w:t>
      </w:r>
      <w:r w:rsidR="002B6ECC" w:rsidRPr="008D2AF1">
        <w:t xml:space="preserve"> </w:t>
      </w:r>
      <w:r w:rsidR="008600C1" w:rsidRPr="008D2AF1">
        <w:t>S</w:t>
      </w:r>
      <w:r w:rsidR="002B6ECC" w:rsidRPr="008D2AF1">
        <w:t>impson’s diversity instead of Shannon diversity</w:t>
      </w:r>
      <w:r w:rsidR="00A5575A" w:rsidRPr="008D2AF1">
        <w:t>;</w:t>
      </w:r>
      <w:r w:rsidR="002B6ECC" w:rsidRPr="008D2AF1">
        <w:t xml:space="preserve"> </w:t>
      </w:r>
      <w:r w:rsidR="001269A3" w:rsidRPr="008D2AF1">
        <w:t xml:space="preserve">alternative models including these predictors were not </w:t>
      </w:r>
      <w:r w:rsidR="00A5575A" w:rsidRPr="008D2AF1">
        <w:t xml:space="preserve">better supported </w:t>
      </w:r>
      <w:r w:rsidR="001269A3" w:rsidRPr="008D2AF1">
        <w:t xml:space="preserve">by AIC </w:t>
      </w:r>
      <w:r w:rsidR="002B6ECC" w:rsidRPr="008D2AF1">
        <w:t>(</w:t>
      </w:r>
      <w:r w:rsidR="002A304B" w:rsidRPr="008D2AF1">
        <w:t xml:space="preserve">Table </w:t>
      </w:r>
      <w:del w:id="109" w:author="Em Lim" w:date="2025-08-25T16:00:00Z" w16du:dateUtc="2025-08-25T23:00:00Z">
        <w:r w:rsidR="00AA2B21" w:rsidRPr="008D2AF1" w:rsidDel="00D136B6">
          <w:delText>S1.0</w:delText>
        </w:r>
      </w:del>
      <w:ins w:id="110" w:author="Em Lim" w:date="2025-08-25T16:00:00Z" w16du:dateUtc="2025-08-25T23:00:00Z">
        <w:r w:rsidR="00D136B6">
          <w:t>S</w:t>
        </w:r>
      </w:ins>
      <w:r w:rsidR="00AA2B21" w:rsidRPr="008D2AF1">
        <w:t>4</w:t>
      </w:r>
      <w:r w:rsidR="002B6ECC" w:rsidRPr="008D2AF1">
        <w:t xml:space="preserve">). </w:t>
      </w:r>
      <w:del w:id="111" w:author="Em Lim" w:date="2025-07-31T17:20:00Z">
        <w:r w:rsidR="00E85DC2" w:rsidRPr="008D2AF1" w:rsidDel="00727362">
          <w:delText>We ran additional models considering the effect of only the most abundant families of fishes and invertebrates</w:delText>
        </w:r>
        <w:r w:rsidR="0097669C" w:rsidRPr="008D2AF1" w:rsidDel="00727362">
          <w:delText>, which</w:delText>
        </w:r>
        <w:r w:rsidR="00E85DC2" w:rsidRPr="008D2AF1" w:rsidDel="00727362">
          <w:delText xml:space="preserve"> are fully described in Supplement</w:delText>
        </w:r>
        <w:r w:rsidR="00247A1B" w:rsidRPr="008D2AF1" w:rsidDel="00727362">
          <w:delText>al Material Section</w:delText>
        </w:r>
        <w:r w:rsidR="00E85DC2" w:rsidRPr="008D2AF1" w:rsidDel="00727362">
          <w:delText xml:space="preserve"> 2. </w:delText>
        </w:r>
      </w:del>
    </w:p>
    <w:p w14:paraId="6CC95C2F" w14:textId="77777777" w:rsidR="009A305F" w:rsidRPr="008D2AF1" w:rsidRDefault="009A305F" w:rsidP="00670555">
      <w:pPr>
        <w:spacing w:line="480" w:lineRule="auto"/>
      </w:pPr>
    </w:p>
    <w:p w14:paraId="3F38BBD9" w14:textId="5FA66728" w:rsidR="008600C1" w:rsidRPr="008D2AF1" w:rsidRDefault="001743C0" w:rsidP="008600C1">
      <w:pPr>
        <w:spacing w:line="480" w:lineRule="auto"/>
        <w:rPr>
          <w:iCs/>
        </w:rPr>
      </w:pPr>
      <w:r w:rsidRPr="008D2AF1">
        <w:rPr>
          <w:iCs/>
        </w:rPr>
        <w:t>S</w:t>
      </w:r>
      <w:r w:rsidR="008600C1" w:rsidRPr="008D2AF1">
        <w:rPr>
          <w:iCs/>
        </w:rPr>
        <w:t>mall-scale</w:t>
      </w:r>
      <w:r w:rsidRPr="008D2AF1">
        <w:rPr>
          <w:iCs/>
        </w:rPr>
        <w:t xml:space="preserve"> (within-site)</w:t>
      </w:r>
      <w:r w:rsidR="008600C1" w:rsidRPr="008D2AF1">
        <w:rPr>
          <w:iCs/>
        </w:rPr>
        <w:t xml:space="preserve"> variation</w:t>
      </w:r>
    </w:p>
    <w:p w14:paraId="7F72EBCE" w14:textId="66E09F12" w:rsidR="005F1E8D" w:rsidRPr="008D2AF1" w:rsidRDefault="0061731D" w:rsidP="00670555">
      <w:pPr>
        <w:spacing w:line="480" w:lineRule="auto"/>
      </w:pPr>
      <w:r w:rsidRPr="008D2AF1">
        <w:t xml:space="preserve">To determine whether </w:t>
      </w:r>
      <w:r w:rsidR="00522FED" w:rsidRPr="008D2AF1">
        <w:t xml:space="preserve">NH₄⁺ concentration </w:t>
      </w:r>
      <w:r w:rsidR="00EE5DD8" w:rsidRPr="008D2AF1">
        <w:t xml:space="preserve">differed </w:t>
      </w:r>
      <w:r w:rsidR="00522FED" w:rsidRPr="008D2AF1">
        <w:t xml:space="preserve">inside </w:t>
      </w:r>
      <w:r w:rsidR="00EE5DD8" w:rsidRPr="008D2AF1">
        <w:t xml:space="preserve">and </w:t>
      </w:r>
      <w:r w:rsidR="00522FED" w:rsidRPr="008D2AF1">
        <w:t xml:space="preserve">outside of kelp forests, we </w:t>
      </w:r>
      <w:r w:rsidR="00417390" w:rsidRPr="008D2AF1">
        <w:rPr>
          <w:color w:val="000000"/>
        </w:rPr>
        <w:t>used a linear mixed</w:t>
      </w:r>
      <w:r w:rsidR="009B2BF8" w:rsidRPr="008D2AF1">
        <w:rPr>
          <w:color w:val="000000"/>
        </w:rPr>
        <w:t>-</w:t>
      </w:r>
      <w:r w:rsidR="00417390" w:rsidRPr="008D2AF1">
        <w:rPr>
          <w:color w:val="000000"/>
        </w:rPr>
        <w:t>effects model</w:t>
      </w:r>
      <w:r w:rsidR="000227FF" w:rsidRPr="008D2AF1">
        <w:rPr>
          <w:color w:val="000000"/>
        </w:rPr>
        <w:t xml:space="preserve"> (LMM)</w:t>
      </w:r>
      <w:r w:rsidR="00417390" w:rsidRPr="008D2AF1">
        <w:rPr>
          <w:color w:val="000000"/>
        </w:rPr>
        <w:t xml:space="preserve"> </w:t>
      </w:r>
      <w:r w:rsidR="00417390" w:rsidRPr="008D2AF1">
        <w:t xml:space="preserve">with </w:t>
      </w:r>
      <w:r w:rsidR="00417390" w:rsidRPr="008D2AF1">
        <w:rPr>
          <w:color w:val="000000"/>
        </w:rPr>
        <w:t>∆NH₄⁺ as the response variable (</w:t>
      </w:r>
      <w:r w:rsidR="00417390" w:rsidRPr="008D2AF1">
        <w:rPr>
          <w:i/>
          <w:iCs/>
          <w:color w:val="000000"/>
        </w:rPr>
        <w:t>n</w:t>
      </w:r>
      <w:r w:rsidR="00417390" w:rsidRPr="008D2AF1">
        <w:rPr>
          <w:color w:val="000000"/>
        </w:rPr>
        <w:t xml:space="preserve"> = 3 </w:t>
      </w:r>
      <w:r w:rsidR="00EE5DD8" w:rsidRPr="008D2AF1">
        <w:rPr>
          <w:color w:val="000000"/>
        </w:rPr>
        <w:t xml:space="preserve">estimates </w:t>
      </w:r>
      <w:r w:rsidR="00417390" w:rsidRPr="008D2AF1">
        <w:rPr>
          <w:color w:val="000000"/>
        </w:rPr>
        <w:t xml:space="preserve">per site), and </w:t>
      </w:r>
      <w:r w:rsidR="00705FE1" w:rsidRPr="008D2AF1">
        <w:rPr>
          <w:color w:val="000000"/>
        </w:rPr>
        <w:t>kelp species</w:t>
      </w:r>
      <w:r w:rsidR="00C45043" w:rsidRPr="008D2AF1">
        <w:rPr>
          <w:color w:val="000000"/>
        </w:rPr>
        <w:t>, mean forest kelp biomass</w:t>
      </w:r>
      <w:r w:rsidR="004254E3" w:rsidRPr="008D2AF1">
        <w:rPr>
          <w:color w:val="000000"/>
        </w:rPr>
        <w:t xml:space="preserve"> (</w:t>
      </w:r>
      <w:r w:rsidR="00397ACC" w:rsidRPr="008D2AF1">
        <w:rPr>
          <w:color w:val="000000"/>
        </w:rPr>
        <w:t xml:space="preserve">per </w:t>
      </w:r>
      <w:r w:rsidR="009B2BF8" w:rsidRPr="008D2AF1">
        <w:rPr>
          <w:color w:val="000000"/>
        </w:rPr>
        <w:t>m</w:t>
      </w:r>
      <w:r w:rsidR="009B2BF8" w:rsidRPr="008D2AF1">
        <w:rPr>
          <w:color w:val="000000"/>
          <w:vertAlign w:val="superscript"/>
        </w:rPr>
        <w:t>2</w:t>
      </w:r>
      <w:r w:rsidR="004254E3" w:rsidRPr="008D2AF1">
        <w:rPr>
          <w:color w:val="000000"/>
        </w:rPr>
        <w:t>)</w:t>
      </w:r>
      <w:r w:rsidR="00E32297" w:rsidRPr="008D2AF1">
        <w:rPr>
          <w:color w:val="000000"/>
        </w:rPr>
        <w:t>, tid</w:t>
      </w:r>
      <w:ins w:id="112" w:author="Isabelle Cote" w:date="2025-08-12T14:05:00Z">
        <w:r w:rsidR="008A5C9A" w:rsidRPr="008D2AF1">
          <w:rPr>
            <w:color w:val="000000"/>
          </w:rPr>
          <w:t>al</w:t>
        </w:r>
      </w:ins>
      <w:del w:id="113" w:author="Isabelle Cote" w:date="2025-08-12T14:05:00Z">
        <w:r w:rsidR="00E32297" w:rsidRPr="008D2AF1" w:rsidDel="008A5C9A">
          <w:rPr>
            <w:color w:val="000000"/>
          </w:rPr>
          <w:delText>e</w:delText>
        </w:r>
      </w:del>
      <w:r w:rsidR="00E32297" w:rsidRPr="008D2AF1">
        <w:rPr>
          <w:color w:val="000000"/>
        </w:rPr>
        <w:t xml:space="preserve"> exchange, animal </w:t>
      </w:r>
      <w:r w:rsidR="00EF152C" w:rsidRPr="008D2AF1">
        <w:rPr>
          <w:color w:val="000000"/>
        </w:rPr>
        <w:t>biomass</w:t>
      </w:r>
      <w:ins w:id="114" w:author="Em Lim" w:date="2025-08-25T11:24:00Z" w16du:dateUtc="2025-08-25T18:24:00Z">
        <w:r w:rsidR="004930A4">
          <w:rPr>
            <w:color w:val="000000"/>
          </w:rPr>
          <w:t xml:space="preserve"> (per m</w:t>
        </w:r>
        <w:r w:rsidR="004930A4">
          <w:rPr>
            <w:color w:val="000000"/>
            <w:vertAlign w:val="superscript"/>
          </w:rPr>
          <w:t>2</w:t>
        </w:r>
        <w:r w:rsidR="004930A4">
          <w:rPr>
            <w:color w:val="000000"/>
          </w:rPr>
          <w:t>)</w:t>
        </w:r>
      </w:ins>
      <w:r w:rsidR="00E32297" w:rsidRPr="008D2AF1">
        <w:rPr>
          <w:color w:val="000000"/>
        </w:rPr>
        <w:t xml:space="preserve">, survey depth, </w:t>
      </w:r>
      <w:r w:rsidR="00D20127" w:rsidRPr="008D2AF1">
        <w:rPr>
          <w:color w:val="000000"/>
        </w:rPr>
        <w:t>Shannon</w:t>
      </w:r>
      <w:r w:rsidR="00E32297" w:rsidRPr="008D2AF1">
        <w:rPr>
          <w:color w:val="000000"/>
        </w:rPr>
        <w:t xml:space="preserve"> diversity, and interactions between kelp biomass</w:t>
      </w:r>
      <w:r w:rsidR="00EE5DD8" w:rsidRPr="008D2AF1">
        <w:rPr>
          <w:color w:val="000000"/>
        </w:rPr>
        <w:t xml:space="preserve"> and </w:t>
      </w:r>
      <w:r w:rsidR="00E32297" w:rsidRPr="008D2AF1">
        <w:rPr>
          <w:color w:val="000000"/>
        </w:rPr>
        <w:t>tid</w:t>
      </w:r>
      <w:ins w:id="115" w:author="Isabelle Cote" w:date="2025-08-12T14:05:00Z">
        <w:r w:rsidR="008A5C9A" w:rsidRPr="008D2AF1">
          <w:rPr>
            <w:color w:val="000000"/>
          </w:rPr>
          <w:t>al</w:t>
        </w:r>
      </w:ins>
      <w:del w:id="116" w:author="Isabelle Cote" w:date="2025-08-12T14:05:00Z">
        <w:r w:rsidR="00E32297" w:rsidRPr="008D2AF1" w:rsidDel="008A5C9A">
          <w:rPr>
            <w:color w:val="000000"/>
          </w:rPr>
          <w:delText>e</w:delText>
        </w:r>
      </w:del>
      <w:r w:rsidR="00E32297" w:rsidRPr="008D2AF1">
        <w:rPr>
          <w:color w:val="000000"/>
        </w:rPr>
        <w:t xml:space="preserve"> exchange, kelp biomass</w:t>
      </w:r>
      <w:r w:rsidR="00EE5DD8" w:rsidRPr="008D2AF1">
        <w:rPr>
          <w:color w:val="000000"/>
        </w:rPr>
        <w:t xml:space="preserve"> and </w:t>
      </w:r>
      <w:r w:rsidR="00E32297" w:rsidRPr="008D2AF1">
        <w:rPr>
          <w:color w:val="000000"/>
        </w:rPr>
        <w:t xml:space="preserve">animal </w:t>
      </w:r>
      <w:r w:rsidR="00EF152C" w:rsidRPr="008D2AF1">
        <w:rPr>
          <w:color w:val="000000"/>
        </w:rPr>
        <w:t>biomass</w:t>
      </w:r>
      <w:r w:rsidR="00E32297" w:rsidRPr="008D2AF1">
        <w:rPr>
          <w:color w:val="000000"/>
        </w:rPr>
        <w:t xml:space="preserve">, and animal </w:t>
      </w:r>
      <w:r w:rsidR="00EF152C" w:rsidRPr="008D2AF1">
        <w:rPr>
          <w:color w:val="000000"/>
        </w:rPr>
        <w:t xml:space="preserve">biomass </w:t>
      </w:r>
      <w:r w:rsidR="00EE5DD8" w:rsidRPr="008D2AF1">
        <w:rPr>
          <w:color w:val="000000"/>
        </w:rPr>
        <w:t xml:space="preserve">and </w:t>
      </w:r>
      <w:r w:rsidR="00E32297" w:rsidRPr="008D2AF1">
        <w:rPr>
          <w:color w:val="000000"/>
        </w:rPr>
        <w:t xml:space="preserve">tide exchange as fixed effects. </w:t>
      </w:r>
      <w:r w:rsidR="00E32297" w:rsidRPr="008D2AF1">
        <w:t xml:space="preserve">All continuous predictors were </w:t>
      </w:r>
      <w:r w:rsidR="00C25CFD" w:rsidRPr="008D2AF1">
        <w:t xml:space="preserve">scaled and </w:t>
      </w:r>
      <w:r w:rsidR="00E32297" w:rsidRPr="008D2AF1">
        <w:t xml:space="preserve">centered around the mean </w:t>
      </w:r>
      <w:r w:rsidR="00EE5DD8" w:rsidRPr="008D2AF1">
        <w:t>as above</w:t>
      </w:r>
      <w:r w:rsidR="00E32297" w:rsidRPr="008D2AF1">
        <w:t xml:space="preserve">. </w:t>
      </w:r>
      <w:r w:rsidR="00E32297" w:rsidRPr="008D2AF1">
        <w:rPr>
          <w:color w:val="000000"/>
        </w:rPr>
        <w:t xml:space="preserve">We included site as a random effect (1|site) </w:t>
      </w:r>
      <w:r w:rsidR="00131A7C" w:rsidRPr="008D2AF1">
        <w:rPr>
          <w:color w:val="000000"/>
        </w:rPr>
        <w:t xml:space="preserve">as each site contributed </w:t>
      </w:r>
      <w:r w:rsidR="00F02795" w:rsidRPr="008D2AF1">
        <w:rPr>
          <w:color w:val="000000"/>
        </w:rPr>
        <w:t>three</w:t>
      </w:r>
      <w:r w:rsidR="00131A7C" w:rsidRPr="008D2AF1">
        <w:rPr>
          <w:color w:val="000000"/>
        </w:rPr>
        <w:t xml:space="preserve"> estimates to the analysis and</w:t>
      </w:r>
      <w:r w:rsidR="00E32297" w:rsidRPr="008D2AF1">
        <w:rPr>
          <w:color w:val="000000"/>
        </w:rPr>
        <w:t xml:space="preserve"> used a </w:t>
      </w:r>
      <w:r w:rsidR="00EE5DD8" w:rsidRPr="008D2AF1">
        <w:rPr>
          <w:color w:val="000000"/>
        </w:rPr>
        <w:t>G</w:t>
      </w:r>
      <w:r w:rsidR="00E32297" w:rsidRPr="008D2AF1">
        <w:rPr>
          <w:color w:val="000000"/>
        </w:rPr>
        <w:t xml:space="preserve">aussian distribution. </w:t>
      </w:r>
      <w:r w:rsidR="00815249" w:rsidRPr="008D2AF1">
        <w:t>As above, we chose our final set of predictors upon comparing AIC values of</w:t>
      </w:r>
      <w:r w:rsidR="005F1E8D" w:rsidRPr="008D2AF1">
        <w:t xml:space="preserve"> models with </w:t>
      </w:r>
      <w:r w:rsidR="007B0963" w:rsidRPr="008D2AF1">
        <w:t>alternat</w:t>
      </w:r>
      <w:ins w:id="117" w:author="Isabelle Cote" w:date="2025-08-12T14:09:00Z">
        <w:r w:rsidR="00D87C1E" w:rsidRPr="008D2AF1">
          <w:t>ive</w:t>
        </w:r>
      </w:ins>
      <w:del w:id="118" w:author="Isabelle Cote" w:date="2025-08-12T14:09:00Z">
        <w:r w:rsidR="007B0963" w:rsidRPr="008D2AF1" w:rsidDel="00D87C1E">
          <w:delText>e</w:delText>
        </w:r>
      </w:del>
      <w:r w:rsidR="007B0963" w:rsidRPr="008D2AF1">
        <w:t xml:space="preserve"> predictors</w:t>
      </w:r>
      <w:r w:rsidR="005F1E8D" w:rsidRPr="008D2AF1">
        <w:t xml:space="preserve"> (Table </w:t>
      </w:r>
      <w:del w:id="119" w:author="Em Lim" w:date="2025-08-25T16:00:00Z" w16du:dateUtc="2025-08-25T23:00:00Z">
        <w:r w:rsidR="00AA2B21" w:rsidRPr="008D2AF1" w:rsidDel="00D136B6">
          <w:delText>S1.0</w:delText>
        </w:r>
      </w:del>
      <w:ins w:id="120" w:author="Em Lim" w:date="2025-08-25T16:00:00Z" w16du:dateUtc="2025-08-25T23:00:00Z">
        <w:r w:rsidR="00D136B6">
          <w:t>S</w:t>
        </w:r>
      </w:ins>
      <w:r w:rsidR="00AA2B21" w:rsidRPr="008D2AF1">
        <w:t>5</w:t>
      </w:r>
      <w:r w:rsidR="005F1E8D" w:rsidRPr="008D2AF1">
        <w:t xml:space="preserve">). </w:t>
      </w:r>
      <w:r w:rsidR="00480B9F" w:rsidRPr="008D2AF1">
        <w:t xml:space="preserve"> </w:t>
      </w:r>
      <w:del w:id="121" w:author="Em Lim" w:date="2025-07-31T17:21:00Z">
        <w:r w:rsidR="00EC3A47" w:rsidRPr="008D2AF1" w:rsidDel="00727362">
          <w:delText>W</w:delText>
        </w:r>
        <w:r w:rsidR="00E85DC2" w:rsidRPr="008D2AF1" w:rsidDel="00727362">
          <w:delText xml:space="preserve">e </w:delText>
        </w:r>
        <w:r w:rsidR="00EC3A47" w:rsidRPr="008D2AF1" w:rsidDel="00727362">
          <w:delText>then</w:delText>
        </w:r>
        <w:r w:rsidR="00E85DC2" w:rsidRPr="008D2AF1" w:rsidDel="00727362">
          <w:delText xml:space="preserve"> ran additional models considering the effect of only the most abundant families of fishes and invertebrates </w:delText>
        </w:r>
        <w:r w:rsidR="00092ACC" w:rsidRPr="008D2AF1" w:rsidDel="00727362">
          <w:delText>(</w:delText>
        </w:r>
        <w:r w:rsidR="00247A1B" w:rsidRPr="008D2AF1" w:rsidDel="00727362">
          <w:delText>Supplemental Material Section 2</w:delText>
        </w:r>
        <w:r w:rsidR="00092ACC" w:rsidRPr="008D2AF1" w:rsidDel="00727362">
          <w:delText>)</w:delText>
        </w:r>
        <w:r w:rsidR="00E85DC2" w:rsidRPr="008D2AF1" w:rsidDel="00727362">
          <w:delText xml:space="preserve">. </w:delText>
        </w:r>
      </w:del>
    </w:p>
    <w:p w14:paraId="7F610FAE" w14:textId="77777777" w:rsidR="006349E9" w:rsidRPr="008D2AF1" w:rsidRDefault="006349E9" w:rsidP="00576035">
      <w:pPr>
        <w:spacing w:line="480" w:lineRule="auto"/>
        <w:ind w:firstLine="720"/>
      </w:pPr>
    </w:p>
    <w:p w14:paraId="44A5F10B" w14:textId="14DE9388" w:rsidR="00EE5DD8" w:rsidRPr="008D2AF1" w:rsidRDefault="00F428EF" w:rsidP="00EE5DD8">
      <w:pPr>
        <w:spacing w:line="480" w:lineRule="auto"/>
        <w:rPr>
          <w:iCs/>
        </w:rPr>
      </w:pPr>
      <w:r w:rsidRPr="008D2AF1">
        <w:rPr>
          <w:iCs/>
        </w:rPr>
        <w:t>Fine-scale</w:t>
      </w:r>
      <w:r w:rsidR="00EE5DD8" w:rsidRPr="008D2AF1">
        <w:rPr>
          <w:iCs/>
        </w:rPr>
        <w:t xml:space="preserve"> (</w:t>
      </w:r>
      <w:r w:rsidRPr="008D2AF1">
        <w:rPr>
          <w:iCs/>
        </w:rPr>
        <w:t>microhabitat</w:t>
      </w:r>
      <w:r w:rsidR="00EE5DD8" w:rsidRPr="008D2AF1">
        <w:rPr>
          <w:iCs/>
        </w:rPr>
        <w:t>) variation</w:t>
      </w:r>
    </w:p>
    <w:p w14:paraId="78B2165D" w14:textId="76015C23" w:rsidR="00E85DC2" w:rsidRPr="008D2AF1" w:rsidRDefault="00F6133E" w:rsidP="002F18B0">
      <w:pPr>
        <w:spacing w:line="480" w:lineRule="auto"/>
        <w:rPr>
          <w:color w:val="000000"/>
        </w:rPr>
      </w:pPr>
      <w:r w:rsidRPr="008D2AF1">
        <w:lastRenderedPageBreak/>
        <w:t>We constructed separate linear models for each caging experiment t</w:t>
      </w:r>
      <w:r w:rsidR="00BD1992" w:rsidRPr="008D2AF1">
        <w:t xml:space="preserve">o quantify the </w:t>
      </w:r>
      <w:r w:rsidR="005B26B9" w:rsidRPr="008D2AF1">
        <w:t>impact of caged animals on</w:t>
      </w:r>
      <w:r w:rsidR="00B27808" w:rsidRPr="008D2AF1">
        <w:t xml:space="preserve"> </w:t>
      </w:r>
      <w:r w:rsidR="00092ACC" w:rsidRPr="008D2AF1">
        <w:t xml:space="preserve">adjacent </w:t>
      </w:r>
      <w:r w:rsidR="00B27808" w:rsidRPr="008D2AF1">
        <w:t>NH₄⁺ concentration</w:t>
      </w:r>
      <w:r w:rsidR="009B31A7" w:rsidRPr="008D2AF1">
        <w:t>.</w:t>
      </w:r>
      <w:r w:rsidR="00690DD3" w:rsidRPr="008D2AF1">
        <w:t xml:space="preserve"> For the sea cucumber experiment, we regressed cage NH₄⁺ concentration against</w:t>
      </w:r>
      <w:r w:rsidR="00EE5DD8" w:rsidRPr="008D2AF1">
        <w:t xml:space="preserve"> </w:t>
      </w:r>
      <w:r w:rsidR="00997D69" w:rsidRPr="008D2AF1">
        <w:t>the treatment (</w:t>
      </w:r>
      <w:r w:rsidR="00EE5DD8" w:rsidRPr="008D2AF1">
        <w:t xml:space="preserve">i.e., sea cucumber density: </w:t>
      </w:r>
      <w:r w:rsidR="00997D69" w:rsidRPr="008D2AF1">
        <w:t>0, 1, or 2 sea cucumbers) and cage depth (centered)</w:t>
      </w:r>
      <w:r w:rsidR="009B2BF8" w:rsidRPr="008D2AF1">
        <w:t xml:space="preserve"> using a </w:t>
      </w:r>
      <w:r w:rsidR="00EE5DD8" w:rsidRPr="008D2AF1">
        <w:t>G</w:t>
      </w:r>
      <w:r w:rsidR="009B2BF8" w:rsidRPr="008D2AF1">
        <w:t>aussian distribution</w:t>
      </w:r>
      <w:r w:rsidR="00997D69" w:rsidRPr="008D2AF1">
        <w:t>.</w:t>
      </w:r>
      <w:r w:rsidR="0097669C" w:rsidRPr="008D2AF1">
        <w:t xml:space="preserve"> </w:t>
      </w:r>
      <w:del w:id="122" w:author="Em Lim" w:date="2025-07-31T17:17:00Z">
        <w:r w:rsidR="0026774C" w:rsidRPr="008D2AF1" w:rsidDel="00A75D59">
          <w:rPr>
            <w:color w:val="000000"/>
          </w:rPr>
          <w:delText xml:space="preserve">We calculated the NH₄⁺ excretion rate for each sea cucumber using </w:delText>
        </w:r>
        <w:r w:rsidR="00151BB6" w:rsidRPr="008D2AF1" w:rsidDel="00A75D59">
          <w:rPr>
            <w:color w:val="000000"/>
          </w:rPr>
          <w:delText>a</w:delText>
        </w:r>
        <w:r w:rsidR="0026774C" w:rsidRPr="008D2AF1" w:rsidDel="00A75D59">
          <w:rPr>
            <w:color w:val="000000"/>
          </w:rPr>
          <w:delText xml:space="preserve"> previous</w:delText>
        </w:r>
        <w:r w:rsidR="00151BB6" w:rsidRPr="008D2AF1" w:rsidDel="00A75D59">
          <w:rPr>
            <w:color w:val="000000"/>
          </w:rPr>
          <w:delText>ly generated size</w:delText>
        </w:r>
        <w:r w:rsidR="00401383" w:rsidRPr="008D2AF1" w:rsidDel="00A75D59">
          <w:rPr>
            <w:color w:val="000000"/>
          </w:rPr>
          <w:delText>-</w:delText>
        </w:r>
        <w:r w:rsidR="00C54451" w:rsidRPr="008D2AF1" w:rsidDel="00A75D59">
          <w:rPr>
            <w:color w:val="000000"/>
          </w:rPr>
          <w:delText>to</w:delText>
        </w:r>
        <w:r w:rsidR="00401383" w:rsidRPr="008D2AF1" w:rsidDel="00A75D59">
          <w:rPr>
            <w:color w:val="000000"/>
          </w:rPr>
          <w:delText>-</w:delText>
        </w:r>
        <w:r w:rsidR="0026774C" w:rsidRPr="008D2AF1" w:rsidDel="00A75D59">
          <w:rPr>
            <w:color w:val="000000"/>
          </w:rPr>
          <w:delText xml:space="preserve">excretion </w:delText>
        </w:r>
        <w:r w:rsidR="00151BB6" w:rsidRPr="008D2AF1" w:rsidDel="00A75D59">
          <w:rPr>
            <w:color w:val="000000"/>
          </w:rPr>
          <w:delText>relationship</w:delText>
        </w:r>
        <w:r w:rsidR="0026774C" w:rsidRPr="008D2AF1" w:rsidDel="00A75D59">
          <w:rPr>
            <w:color w:val="000000"/>
          </w:rPr>
          <w:delText xml:space="preserve"> (</w:delText>
        </w:r>
        <w:r w:rsidR="001D4EB7" w:rsidRPr="008D2AF1" w:rsidDel="00A75D59">
          <w:rPr>
            <w:color w:val="000000"/>
          </w:rPr>
          <w:delText xml:space="preserve">Table </w:delText>
        </w:r>
        <w:r w:rsidR="00AA2B21" w:rsidRPr="008D2AF1" w:rsidDel="00A75D59">
          <w:rPr>
            <w:color w:val="000000"/>
          </w:rPr>
          <w:delText>S1.06</w:delText>
        </w:r>
        <w:r w:rsidR="0097669C" w:rsidRPr="008D2AF1" w:rsidDel="00A75D59">
          <w:rPr>
            <w:color w:val="000000"/>
          </w:rPr>
          <w:delText>)</w:delText>
        </w:r>
        <w:r w:rsidR="0026774C" w:rsidRPr="008D2AF1" w:rsidDel="00A75D59">
          <w:rPr>
            <w:color w:val="000000"/>
          </w:rPr>
          <w:delText xml:space="preserve">. </w:delText>
        </w:r>
      </w:del>
      <w:r w:rsidR="00D823F4" w:rsidRPr="008D2AF1">
        <w:t>For the red rock crab experiment, we constructed a</w:t>
      </w:r>
      <w:r w:rsidR="00401383" w:rsidRPr="008D2AF1">
        <w:t xml:space="preserve"> </w:t>
      </w:r>
      <w:del w:id="123" w:author="Em Lim" w:date="2025-08-25T11:26:00Z" w16du:dateUtc="2025-08-25T18:26:00Z">
        <w:r w:rsidR="00D823F4" w:rsidRPr="008D2AF1" w:rsidDel="00B60B24">
          <w:delText xml:space="preserve">generalized linear mixed-effects model </w:delText>
        </w:r>
        <w:r w:rsidR="00401383" w:rsidRPr="008D2AF1" w:rsidDel="00B60B24">
          <w:delText>(</w:delText>
        </w:r>
      </w:del>
      <w:r w:rsidR="00401383" w:rsidRPr="008D2AF1">
        <w:t>GLMM</w:t>
      </w:r>
      <w:del w:id="124" w:author="Em Lim" w:date="2025-08-25T11:26:00Z" w16du:dateUtc="2025-08-25T18:26:00Z">
        <w:r w:rsidR="00401383" w:rsidRPr="008D2AF1" w:rsidDel="00B60B24">
          <w:delText>)</w:delText>
        </w:r>
      </w:del>
      <w:r w:rsidR="00401383" w:rsidRPr="008D2AF1">
        <w:t xml:space="preserve"> </w:t>
      </w:r>
      <w:r w:rsidR="00D823F4" w:rsidRPr="008D2AF1">
        <w:t>with cage NH₄⁺ concentration as the response variable</w:t>
      </w:r>
      <w:r w:rsidR="00D85A41" w:rsidRPr="008D2AF1">
        <w:t xml:space="preserve"> and</w:t>
      </w:r>
      <w:r w:rsidR="00D823F4" w:rsidRPr="008D2AF1">
        <w:t xml:space="preserve"> treatment (no crab, medium crab, or large crab) as the predictor variable</w:t>
      </w:r>
      <w:r w:rsidR="00EC50FD" w:rsidRPr="008D2AF1">
        <w:t xml:space="preserve"> with a gamma distribution (link = ‘log’)</w:t>
      </w:r>
      <w:r w:rsidR="00E25DCB" w:rsidRPr="008D2AF1">
        <w:t>. We included</w:t>
      </w:r>
      <w:r w:rsidR="00D823F4" w:rsidRPr="008D2AF1">
        <w:t xml:space="preserve"> a random effect of </w:t>
      </w:r>
      <w:r w:rsidR="00034975" w:rsidRPr="008D2AF1">
        <w:t>sampling day</w:t>
      </w:r>
      <w:r w:rsidR="00E25DCB" w:rsidRPr="008D2AF1">
        <w:t xml:space="preserve"> because we measured NH₄⁺ three times per experiment, and a random effect of experimental week, because we replicated the whole experiment twice</w:t>
      </w:r>
      <w:r w:rsidR="00EC50FD" w:rsidRPr="008D2AF1">
        <w:t>.</w:t>
      </w:r>
      <w:r w:rsidR="0097669C" w:rsidRPr="008D2AF1">
        <w:t xml:space="preserve"> </w:t>
      </w:r>
      <w:ins w:id="125" w:author="Em Lim" w:date="2025-07-31T17:15:00Z">
        <w:r w:rsidR="00A75D59" w:rsidRPr="008D2AF1">
          <w:t xml:space="preserve">We also </w:t>
        </w:r>
        <w:del w:id="126" w:author="Isabelle Cote" w:date="2025-08-12T14:10:00Z">
          <w:r w:rsidR="00A75D59" w:rsidRPr="008D2AF1" w:rsidDel="00D87C1E">
            <w:delText>computed</w:delText>
          </w:r>
        </w:del>
      </w:ins>
      <w:ins w:id="127" w:author="Isabelle Cote" w:date="2025-08-12T14:10:00Z">
        <w:r w:rsidR="00D87C1E" w:rsidRPr="008D2AF1">
          <w:t>calculated</w:t>
        </w:r>
      </w:ins>
      <w:ins w:id="128" w:author="Em Lim" w:date="2025-07-31T17:15:00Z">
        <w:r w:rsidR="00A75D59" w:rsidRPr="008D2AF1">
          <w:t xml:space="preserve"> the respective NH₄⁺ supply rates by sea cucumbers and red rock crabs</w:t>
        </w:r>
      </w:ins>
      <w:ins w:id="129" w:author="Em Lim" w:date="2025-07-31T17:16:00Z">
        <w:r w:rsidR="00A75D59" w:rsidRPr="008D2AF1">
          <w:t xml:space="preserve"> using</w:t>
        </w:r>
        <w:r w:rsidR="00A75D59" w:rsidRPr="008D2AF1">
          <w:rPr>
            <w:color w:val="000000"/>
          </w:rPr>
          <w:t xml:space="preserve"> a previously generated size</w:t>
        </w:r>
        <w:del w:id="130" w:author="Isabelle Cote" w:date="2025-08-12T14:10:00Z">
          <w:r w:rsidR="00A75D59" w:rsidRPr="008D2AF1" w:rsidDel="00D87C1E">
            <w:rPr>
              <w:color w:val="000000"/>
            </w:rPr>
            <w:delText>-to</w:delText>
          </w:r>
        </w:del>
        <w:r w:rsidR="00A75D59" w:rsidRPr="008D2AF1">
          <w:rPr>
            <w:color w:val="000000"/>
          </w:rPr>
          <w:t xml:space="preserve">-excretion relationship for </w:t>
        </w:r>
      </w:ins>
      <w:ins w:id="131" w:author="Em Lim" w:date="2025-07-31T17:17:00Z">
        <w:r w:rsidR="00A75D59" w:rsidRPr="008D2AF1">
          <w:rPr>
            <w:color w:val="000000"/>
          </w:rPr>
          <w:t>each</w:t>
        </w:r>
      </w:ins>
      <w:ins w:id="132" w:author="Em Lim" w:date="2025-07-31T17:16:00Z">
        <w:r w:rsidR="00A75D59" w:rsidRPr="008D2AF1">
          <w:rPr>
            <w:color w:val="000000"/>
          </w:rPr>
          <w:t xml:space="preserve"> sea cucumber (Table </w:t>
        </w:r>
      </w:ins>
      <w:ins w:id="133" w:author="Em Lim" w:date="2025-08-25T16:00:00Z" w16du:dateUtc="2025-08-25T23:00:00Z">
        <w:r w:rsidR="00D136B6">
          <w:rPr>
            <w:color w:val="000000"/>
          </w:rPr>
          <w:t>S</w:t>
        </w:r>
      </w:ins>
      <w:ins w:id="134" w:author="Em Lim" w:date="2025-07-31T17:16:00Z">
        <w:r w:rsidR="00A75D59" w:rsidRPr="008D2AF1">
          <w:rPr>
            <w:color w:val="000000"/>
          </w:rPr>
          <w:t>6), and a</w:t>
        </w:r>
      </w:ins>
      <w:ins w:id="135" w:author="Em Lim" w:date="2025-07-31T17:15:00Z">
        <w:r w:rsidR="00A75D59" w:rsidRPr="008D2AF1">
          <w:t xml:space="preserve"> </w:t>
        </w:r>
      </w:ins>
      <w:del w:id="136" w:author="Em Lim" w:date="2025-07-31T17:16:00Z">
        <w:r w:rsidR="006312EC" w:rsidRPr="008D2AF1" w:rsidDel="00A75D59">
          <w:delText xml:space="preserve">We </w:delText>
        </w:r>
        <w:r w:rsidR="00151BB6" w:rsidRPr="008D2AF1" w:rsidDel="00A75D59">
          <w:delText xml:space="preserve">used a previously developed </w:delText>
        </w:r>
      </w:del>
      <w:r w:rsidR="00151BB6" w:rsidRPr="008D2AF1">
        <w:t>carapace</w:t>
      </w:r>
      <w:del w:id="137" w:author="Isabelle Cote" w:date="2025-08-12T14:10:00Z">
        <w:r w:rsidR="00772701" w:rsidRPr="008D2AF1" w:rsidDel="00D87C1E">
          <w:delText>-to</w:delText>
        </w:r>
      </w:del>
      <w:r w:rsidR="00772701" w:rsidRPr="008D2AF1">
        <w:t>-</w:t>
      </w:r>
      <w:r w:rsidR="00151BB6" w:rsidRPr="008D2AF1">
        <w:t xml:space="preserve">excretion relationship </w:t>
      </w:r>
      <w:del w:id="138" w:author="Em Lim" w:date="2025-07-31T17:16:00Z">
        <w:r w:rsidR="00151BB6" w:rsidRPr="008D2AF1" w:rsidDel="00A75D59">
          <w:delText xml:space="preserve">to </w:delText>
        </w:r>
        <w:r w:rsidR="006312EC" w:rsidRPr="008D2AF1" w:rsidDel="00A75D59">
          <w:delText xml:space="preserve">calculate </w:delText>
        </w:r>
        <w:r w:rsidR="00C54451" w:rsidRPr="008D2AF1" w:rsidDel="00A75D59">
          <w:delText xml:space="preserve">NH₄⁺ </w:delText>
        </w:r>
        <w:r w:rsidR="006312EC" w:rsidRPr="008D2AF1" w:rsidDel="00A75D59">
          <w:delText>excretion rates</w:delText>
        </w:r>
        <w:r w:rsidR="00151BB6" w:rsidRPr="008D2AF1" w:rsidDel="00A75D59">
          <w:delText xml:space="preserve"> </w:delText>
        </w:r>
      </w:del>
      <w:r w:rsidR="00151BB6" w:rsidRPr="008D2AF1">
        <w:t>for each crab</w:t>
      </w:r>
      <w:r w:rsidR="0097669C" w:rsidRPr="008D2AF1">
        <w:t xml:space="preserve"> (</w:t>
      </w:r>
      <w:r w:rsidR="00EB4C91" w:rsidRPr="008D2AF1">
        <w:rPr>
          <w:color w:val="000000"/>
        </w:rPr>
        <w:t xml:space="preserve">Table </w:t>
      </w:r>
      <w:del w:id="139" w:author="Em Lim" w:date="2025-08-25T16:00:00Z" w16du:dateUtc="2025-08-25T23:00:00Z">
        <w:r w:rsidR="00AA2B21" w:rsidRPr="008D2AF1" w:rsidDel="00D136B6">
          <w:rPr>
            <w:color w:val="000000"/>
          </w:rPr>
          <w:delText>S1.0</w:delText>
        </w:r>
      </w:del>
      <w:ins w:id="140" w:author="Em Lim" w:date="2025-08-25T16:00:00Z" w16du:dateUtc="2025-08-25T23:00:00Z">
        <w:r w:rsidR="00D136B6">
          <w:rPr>
            <w:color w:val="000000"/>
          </w:rPr>
          <w:t>S</w:t>
        </w:r>
      </w:ins>
      <w:r w:rsidR="00AA2B21" w:rsidRPr="008D2AF1">
        <w:rPr>
          <w:color w:val="000000"/>
        </w:rPr>
        <w:t>7</w:t>
      </w:r>
      <w:r w:rsidR="00EB4C91" w:rsidRPr="008D2AF1">
        <w:rPr>
          <w:color w:val="000000"/>
        </w:rPr>
        <w:t>)</w:t>
      </w:r>
      <w:r w:rsidR="00151BB6" w:rsidRPr="008D2AF1">
        <w:t>.</w:t>
      </w:r>
    </w:p>
    <w:p w14:paraId="60C7A659" w14:textId="7A48402A" w:rsidR="00487ED1" w:rsidRPr="008D2AF1" w:rsidRDefault="00487ED1" w:rsidP="00EB3BC7">
      <w:pPr>
        <w:spacing w:line="480" w:lineRule="auto"/>
      </w:pPr>
      <w:r w:rsidRPr="008D2AF1">
        <w:tab/>
      </w:r>
    </w:p>
    <w:p w14:paraId="40D29041" w14:textId="1972C698" w:rsidR="00C05A5A" w:rsidRPr="008D2AF1" w:rsidRDefault="00C05A5A" w:rsidP="00EB3BC7">
      <w:pPr>
        <w:spacing w:line="480" w:lineRule="auto"/>
        <w:rPr>
          <w:b/>
        </w:rPr>
      </w:pPr>
      <w:r w:rsidRPr="008D2AF1">
        <w:rPr>
          <w:b/>
        </w:rPr>
        <w:t>Results</w:t>
      </w:r>
    </w:p>
    <w:p w14:paraId="68768815" w14:textId="6C7E1317" w:rsidR="00701EB0" w:rsidRPr="008D2AF1" w:rsidRDefault="00C05A5A" w:rsidP="00EB3BC7">
      <w:pPr>
        <w:spacing w:line="480" w:lineRule="auto"/>
      </w:pPr>
      <w:r w:rsidRPr="008D2AF1">
        <w:t xml:space="preserve">We found evidence of </w:t>
      </w:r>
      <w:r w:rsidR="00682CDC" w:rsidRPr="008D2AF1">
        <w:t xml:space="preserve">meso-scale </w:t>
      </w:r>
      <w:r w:rsidR="002620AE" w:rsidRPr="008D2AF1">
        <w:t>variation in</w:t>
      </w:r>
      <w:r w:rsidRPr="008D2AF1">
        <w:t xml:space="preserve"> ammonium</w:t>
      </w:r>
      <w:r w:rsidR="00057BA8" w:rsidRPr="008D2AF1">
        <w:t xml:space="preserve"> (NH₄⁺)</w:t>
      </w:r>
      <w:r w:rsidRPr="008D2AF1">
        <w:t xml:space="preserve"> </w:t>
      </w:r>
      <w:r w:rsidR="002620AE" w:rsidRPr="008D2AF1">
        <w:t>concentration</w:t>
      </w:r>
      <w:r w:rsidR="00682CDC" w:rsidRPr="008D2AF1">
        <w:t>s, which</w:t>
      </w:r>
      <w:r w:rsidRPr="008D2AF1">
        <w:t xml:space="preserve"> </w:t>
      </w:r>
      <w:r w:rsidR="00682CDC" w:rsidRPr="008D2AF1">
        <w:t xml:space="preserve">ranged </w:t>
      </w:r>
      <w:r w:rsidR="00B654FE" w:rsidRPr="008D2AF1">
        <w:t>from 0.0</w:t>
      </w:r>
      <w:r w:rsidR="004036C6" w:rsidRPr="008D2AF1">
        <w:t>7</w:t>
      </w:r>
      <w:r w:rsidR="00B654FE" w:rsidRPr="008D2AF1">
        <w:t xml:space="preserve"> </w:t>
      </w:r>
      <w:proofErr w:type="spellStart"/>
      <w:r w:rsidR="00B654FE" w:rsidRPr="008D2AF1">
        <w:t>μM</w:t>
      </w:r>
      <w:proofErr w:type="spellEnd"/>
      <w:r w:rsidR="00B654FE" w:rsidRPr="008D2AF1">
        <w:t xml:space="preserve"> – 2.</w:t>
      </w:r>
      <w:r w:rsidR="004036C6" w:rsidRPr="008D2AF1">
        <w:t>06</w:t>
      </w:r>
      <w:r w:rsidR="00B654FE" w:rsidRPr="008D2AF1">
        <w:t xml:space="preserve"> </w:t>
      </w:r>
      <w:proofErr w:type="spellStart"/>
      <w:r w:rsidR="00B654FE" w:rsidRPr="008D2AF1">
        <w:t>μM</w:t>
      </w:r>
      <w:proofErr w:type="spellEnd"/>
      <w:r w:rsidR="00B654FE" w:rsidRPr="008D2AF1">
        <w:t xml:space="preserve"> among rocky reefs </w:t>
      </w:r>
      <w:r w:rsidRPr="008D2AF1">
        <w:t>in Barkley Sound</w:t>
      </w:r>
      <w:r w:rsidR="00C77243" w:rsidRPr="008D2AF1">
        <w:t xml:space="preserve"> (</w:t>
      </w:r>
      <w:r w:rsidR="00D34121" w:rsidRPr="008D2AF1">
        <w:t>Fig. 1d</w:t>
      </w:r>
      <w:r w:rsidR="00C77243" w:rsidRPr="008D2AF1">
        <w:t>)</w:t>
      </w:r>
      <w:r w:rsidRPr="008D2AF1">
        <w:t xml:space="preserve">. </w:t>
      </w:r>
      <w:r w:rsidR="001175F9" w:rsidRPr="008D2AF1">
        <w:t>Overall, we found no evidence that NH₄⁺</w:t>
      </w:r>
      <w:r w:rsidR="00682CDC" w:rsidRPr="008D2AF1">
        <w:t xml:space="preserve"> concentration</w:t>
      </w:r>
      <w:r w:rsidR="001175F9" w:rsidRPr="008D2AF1">
        <w:t xml:space="preserve"> </w:t>
      </w:r>
      <w:r w:rsidR="00682CDC" w:rsidRPr="008D2AF1">
        <w:t xml:space="preserve">was </w:t>
      </w:r>
      <w:r w:rsidR="001175F9" w:rsidRPr="008D2AF1">
        <w:t>correlated with animal abundance (</w:t>
      </w:r>
      <w:r w:rsidR="007B580F" w:rsidRPr="008D2AF1">
        <w:t>GLMM</w:t>
      </w:r>
      <w:r w:rsidR="001175F9" w:rsidRPr="008D2AF1">
        <w:t xml:space="preserve">, </w:t>
      </w:r>
      <w:r w:rsidR="001175F9" w:rsidRPr="008D2AF1">
        <w:rPr>
          <w:i/>
          <w:iCs/>
        </w:rPr>
        <w:t>p</w:t>
      </w:r>
      <w:r w:rsidR="001175F9" w:rsidRPr="008D2AF1">
        <w:t xml:space="preserve"> = 0.</w:t>
      </w:r>
      <w:r w:rsidR="00527C2B" w:rsidRPr="008D2AF1">
        <w:t>57</w:t>
      </w:r>
      <w:r w:rsidR="001175F9" w:rsidRPr="008D2AF1">
        <w:t>), tid</w:t>
      </w:r>
      <w:ins w:id="141" w:author="Isabelle Cote" w:date="2025-08-12T14:06:00Z">
        <w:r w:rsidR="008A5C9A" w:rsidRPr="008D2AF1">
          <w:t>al</w:t>
        </w:r>
      </w:ins>
      <w:del w:id="142" w:author="Isabelle Cote" w:date="2025-08-12T14:06:00Z">
        <w:r w:rsidR="001175F9" w:rsidRPr="008D2AF1" w:rsidDel="008A5C9A">
          <w:delText>e</w:delText>
        </w:r>
      </w:del>
      <w:r w:rsidR="001175F9" w:rsidRPr="008D2AF1">
        <w:t xml:space="preserve"> exchange (</w:t>
      </w:r>
      <w:r w:rsidR="00A7066E" w:rsidRPr="008D2AF1">
        <w:rPr>
          <w:i/>
          <w:iCs/>
        </w:rPr>
        <w:t>p</w:t>
      </w:r>
      <w:r w:rsidR="00A7066E" w:rsidRPr="008D2AF1">
        <w:t xml:space="preserve"> = 0.</w:t>
      </w:r>
      <w:r w:rsidR="00527C2B" w:rsidRPr="008D2AF1">
        <w:t>99</w:t>
      </w:r>
      <w:r w:rsidR="00A7066E" w:rsidRPr="008D2AF1">
        <w:t>), Shannon diversity (</w:t>
      </w:r>
      <w:r w:rsidR="00A7066E" w:rsidRPr="008D2AF1">
        <w:rPr>
          <w:i/>
          <w:iCs/>
        </w:rPr>
        <w:t>p</w:t>
      </w:r>
      <w:r w:rsidR="00A7066E" w:rsidRPr="008D2AF1">
        <w:t xml:space="preserve"> = 0.</w:t>
      </w:r>
      <w:r w:rsidR="00527C2B" w:rsidRPr="008D2AF1">
        <w:t>4</w:t>
      </w:r>
      <w:r w:rsidR="00A7066E" w:rsidRPr="008D2AF1">
        <w:t>1), or survey depth (</w:t>
      </w:r>
      <w:r w:rsidR="00A7066E" w:rsidRPr="008D2AF1">
        <w:rPr>
          <w:i/>
          <w:iCs/>
        </w:rPr>
        <w:t>p</w:t>
      </w:r>
      <w:r w:rsidR="00A7066E" w:rsidRPr="008D2AF1">
        <w:t xml:space="preserve"> = 0.6</w:t>
      </w:r>
      <w:r w:rsidR="00527C2B" w:rsidRPr="008D2AF1">
        <w:t>1</w:t>
      </w:r>
      <w:r w:rsidR="00F02795" w:rsidRPr="008D2AF1">
        <w:t>;</w:t>
      </w:r>
      <w:r w:rsidR="00A7066E" w:rsidRPr="008D2AF1">
        <w:t xml:space="preserve"> </w:t>
      </w:r>
      <w:r w:rsidR="0069194B" w:rsidRPr="008D2AF1">
        <w:t>F</w:t>
      </w:r>
      <w:r w:rsidR="00A7066E" w:rsidRPr="008D2AF1">
        <w:t xml:space="preserve">ig. </w:t>
      </w:r>
      <w:r w:rsidR="000D0396" w:rsidRPr="008D2AF1">
        <w:t>2</w:t>
      </w:r>
      <w:r w:rsidR="00A7066E" w:rsidRPr="008D2AF1">
        <w:t>a</w:t>
      </w:r>
      <w:r w:rsidR="007A27D0" w:rsidRPr="008D2AF1">
        <w:t xml:space="preserve">; Table </w:t>
      </w:r>
      <w:del w:id="143" w:author="Em Lim" w:date="2025-08-25T16:00:00Z" w16du:dateUtc="2025-08-25T23:00:00Z">
        <w:r w:rsidR="007A27D0" w:rsidRPr="008D2AF1" w:rsidDel="00D136B6">
          <w:delText>S1.0</w:delText>
        </w:r>
      </w:del>
      <w:ins w:id="144" w:author="Em Lim" w:date="2025-08-25T16:00:00Z" w16du:dateUtc="2025-08-25T23:00:00Z">
        <w:r w:rsidR="00D136B6">
          <w:t>S</w:t>
        </w:r>
      </w:ins>
      <w:r w:rsidR="007A27D0" w:rsidRPr="008D2AF1">
        <w:t>8</w:t>
      </w:r>
      <w:r w:rsidR="00A7066E" w:rsidRPr="008D2AF1">
        <w:t>). However, we did find a significantly negative interaction between animal abundance and tid</w:t>
      </w:r>
      <w:ins w:id="145" w:author="Isabelle Cote" w:date="2025-08-12T14:06:00Z">
        <w:r w:rsidR="008A5C9A" w:rsidRPr="008D2AF1">
          <w:t>al</w:t>
        </w:r>
      </w:ins>
      <w:del w:id="146" w:author="Isabelle Cote" w:date="2025-08-12T14:06:00Z">
        <w:r w:rsidR="00A7066E" w:rsidRPr="008D2AF1" w:rsidDel="008A5C9A">
          <w:delText>e</w:delText>
        </w:r>
      </w:del>
      <w:r w:rsidR="00A7066E" w:rsidRPr="008D2AF1">
        <w:t xml:space="preserve"> exchange (</w:t>
      </w:r>
      <w:r w:rsidR="00A7066E" w:rsidRPr="008D2AF1">
        <w:rPr>
          <w:i/>
          <w:iCs/>
        </w:rPr>
        <w:t>p</w:t>
      </w:r>
      <w:r w:rsidR="00A7066E" w:rsidRPr="008D2AF1">
        <w:t xml:space="preserve"> = 0.0</w:t>
      </w:r>
      <w:r w:rsidR="00527C2B" w:rsidRPr="008D2AF1">
        <w:t>1</w:t>
      </w:r>
      <w:r w:rsidR="00F02795" w:rsidRPr="008D2AF1">
        <w:t>;</w:t>
      </w:r>
      <w:r w:rsidR="00A7066E" w:rsidRPr="008D2AF1">
        <w:t xml:space="preserve"> </w:t>
      </w:r>
      <w:r w:rsidR="0069194B" w:rsidRPr="008D2AF1">
        <w:t>Fi</w:t>
      </w:r>
      <w:r w:rsidR="00A7066E" w:rsidRPr="008D2AF1">
        <w:t xml:space="preserve">g. </w:t>
      </w:r>
      <w:r w:rsidR="000D0396" w:rsidRPr="008D2AF1">
        <w:t>2</w:t>
      </w:r>
      <w:r w:rsidR="00A7066E" w:rsidRPr="008D2AF1">
        <w:t>b)</w:t>
      </w:r>
      <w:r w:rsidR="00B654FE" w:rsidRPr="008D2AF1">
        <w:t xml:space="preserve">, </w:t>
      </w:r>
      <w:r w:rsidR="006D152A" w:rsidRPr="008D2AF1">
        <w:t>revealing</w:t>
      </w:r>
      <w:r w:rsidR="00B654FE" w:rsidRPr="008D2AF1">
        <w:t xml:space="preserve"> </w:t>
      </w:r>
      <w:r w:rsidR="006D152A" w:rsidRPr="008D2AF1">
        <w:t xml:space="preserve">a </w:t>
      </w:r>
      <w:r w:rsidR="00B654FE" w:rsidRPr="008D2AF1">
        <w:t>weakly positive effect of</w:t>
      </w:r>
      <w:r w:rsidR="003F63B3" w:rsidRPr="008D2AF1">
        <w:t xml:space="preserve"> total</w:t>
      </w:r>
      <w:r w:rsidR="00B654FE" w:rsidRPr="008D2AF1">
        <w:t xml:space="preserve"> animal abundance</w:t>
      </w:r>
      <w:r w:rsidR="003F63B3" w:rsidRPr="008D2AF1">
        <w:t xml:space="preserve"> per m</w:t>
      </w:r>
      <w:r w:rsidR="003F63B3" w:rsidRPr="008D2AF1">
        <w:rPr>
          <w:vertAlign w:val="superscript"/>
        </w:rPr>
        <w:t>2</w:t>
      </w:r>
      <w:r w:rsidR="00B654FE" w:rsidRPr="008D2AF1">
        <w:t xml:space="preserve"> on </w:t>
      </w:r>
      <w:r w:rsidR="006D152A" w:rsidRPr="008D2AF1">
        <w:t>NH₄⁺</w:t>
      </w:r>
      <w:r w:rsidR="00682CDC" w:rsidRPr="008D2AF1">
        <w:t xml:space="preserve"> concentration</w:t>
      </w:r>
      <w:r w:rsidR="006D152A" w:rsidRPr="008D2AF1">
        <w:t xml:space="preserve">, but only at </w:t>
      </w:r>
      <w:r w:rsidR="000D4769" w:rsidRPr="008D2AF1">
        <w:t>ebb</w:t>
      </w:r>
      <w:r w:rsidR="006D152A" w:rsidRPr="008D2AF1">
        <w:t xml:space="preserve"> tide</w:t>
      </w:r>
      <w:r w:rsidR="00A7066E" w:rsidRPr="008D2AF1">
        <w:t>.</w:t>
      </w:r>
      <w:r w:rsidR="001A65DD" w:rsidRPr="008D2AF1">
        <w:t xml:space="preserve"> </w:t>
      </w:r>
      <w:del w:id="147" w:author="Em Lim" w:date="2025-07-31T17:21:00Z">
        <w:r w:rsidR="00BC49DF" w:rsidRPr="008D2AF1" w:rsidDel="00727362">
          <w:delText>In the models considering only the abundance of one animal family at a time, we found evidence for a positive relationship between the abundance of greenlings (Hexagrammidae) and whitecap limpets (Acmaeidae) and NH₄⁺ (</w:delText>
        </w:r>
        <w:r w:rsidR="00BC49DF" w:rsidRPr="008D2AF1" w:rsidDel="00727362">
          <w:rPr>
            <w:i/>
            <w:iCs/>
          </w:rPr>
          <w:delText>p</w:delText>
        </w:r>
        <w:r w:rsidR="00BC49DF" w:rsidRPr="008D2AF1" w:rsidDel="00727362">
          <w:delText xml:space="preserve"> = 0.03</w:delText>
        </w:r>
        <w:r w:rsidR="006673D2" w:rsidRPr="008D2AF1" w:rsidDel="00727362">
          <w:delText>;</w:delText>
        </w:r>
        <w:r w:rsidR="00BC49DF" w:rsidRPr="008D2AF1" w:rsidDel="00727362">
          <w:delText xml:space="preserve"> Fig. </w:delText>
        </w:r>
        <w:r w:rsidR="00AA2B21" w:rsidRPr="008D2AF1" w:rsidDel="00727362">
          <w:delText>S2.01</w:delText>
        </w:r>
        <w:r w:rsidR="00BC49DF" w:rsidRPr="008D2AF1" w:rsidDel="00727362">
          <w:delText xml:space="preserve">). The single-family models did not reveal a significant effect of any other predictors (Fig. </w:delText>
        </w:r>
        <w:r w:rsidR="00AA2B21" w:rsidRPr="008D2AF1" w:rsidDel="00727362">
          <w:delText>S2.01</w:delText>
        </w:r>
        <w:r w:rsidR="00BC49DF" w:rsidRPr="008D2AF1" w:rsidDel="00727362">
          <w:delText xml:space="preserve"> and Table </w:delText>
        </w:r>
        <w:r w:rsidR="00AA2B21" w:rsidRPr="008D2AF1" w:rsidDel="00727362">
          <w:delText>S2.01</w:delText>
        </w:r>
        <w:r w:rsidR="00BC49DF" w:rsidRPr="008D2AF1" w:rsidDel="00727362">
          <w:delText>).</w:delText>
        </w:r>
        <w:r w:rsidR="009A305F" w:rsidRPr="008D2AF1" w:rsidDel="00727362">
          <w:rPr>
            <w:b/>
            <w:noProof/>
          </w:rPr>
          <w:delText xml:space="preserve"> </w:delText>
        </w:r>
      </w:del>
    </w:p>
    <w:p w14:paraId="75963A17" w14:textId="0269C6D9" w:rsidR="0024126D" w:rsidRPr="008D2AF1" w:rsidRDefault="00701EB0" w:rsidP="009E5038">
      <w:pPr>
        <w:spacing w:line="480" w:lineRule="auto"/>
      </w:pPr>
      <w:r w:rsidRPr="008D2AF1">
        <w:tab/>
      </w:r>
      <w:r w:rsidR="00C146F7" w:rsidRPr="008D2AF1">
        <w:t xml:space="preserve">We </w:t>
      </w:r>
      <w:r w:rsidR="00682CDC" w:rsidRPr="008D2AF1">
        <w:t xml:space="preserve">also </w:t>
      </w:r>
      <w:r w:rsidR="00375F57" w:rsidRPr="008D2AF1">
        <w:t>documented</w:t>
      </w:r>
      <w:r w:rsidR="00C146F7" w:rsidRPr="008D2AF1">
        <w:t xml:space="preserve"> evidence of </w:t>
      </w:r>
      <w:r w:rsidR="004F21D6" w:rsidRPr="008D2AF1">
        <w:t>significant</w:t>
      </w:r>
      <w:r w:rsidR="00C146F7" w:rsidRPr="008D2AF1">
        <w:t xml:space="preserve"> </w:t>
      </w:r>
      <w:r w:rsidR="00682CDC" w:rsidRPr="008D2AF1">
        <w:t>small-scale</w:t>
      </w:r>
      <w:r w:rsidR="00245F48" w:rsidRPr="008D2AF1">
        <w:t>, within-site</w:t>
      </w:r>
      <w:r w:rsidR="006D152A" w:rsidRPr="008D2AF1">
        <w:t xml:space="preserve"> variation</w:t>
      </w:r>
      <w:r w:rsidR="000D0396" w:rsidRPr="008D2AF1">
        <w:t xml:space="preserve"> </w:t>
      </w:r>
      <w:r w:rsidR="00375F57" w:rsidRPr="008D2AF1">
        <w:t xml:space="preserve">of NH₄⁺ </w:t>
      </w:r>
      <w:r w:rsidR="000D0396" w:rsidRPr="008D2AF1">
        <w:t>(Fig. 3</w:t>
      </w:r>
      <w:r w:rsidR="007800EF" w:rsidRPr="008D2AF1">
        <w:t xml:space="preserve">; Table </w:t>
      </w:r>
      <w:del w:id="148" w:author="Em Lim" w:date="2025-08-25T16:00:00Z" w16du:dateUtc="2025-08-25T23:00:00Z">
        <w:r w:rsidR="007800EF" w:rsidRPr="008D2AF1" w:rsidDel="00D136B6">
          <w:delText>S1.0</w:delText>
        </w:r>
      </w:del>
      <w:ins w:id="149" w:author="Em Lim" w:date="2025-08-25T16:00:00Z" w16du:dateUtc="2025-08-25T23:00:00Z">
        <w:r w:rsidR="00D136B6">
          <w:t>S</w:t>
        </w:r>
      </w:ins>
      <w:r w:rsidR="007800EF" w:rsidRPr="008D2AF1">
        <w:t>9</w:t>
      </w:r>
      <w:r w:rsidR="000D0396" w:rsidRPr="008D2AF1">
        <w:t>)</w:t>
      </w:r>
      <w:r w:rsidR="00375F57" w:rsidRPr="008D2AF1">
        <w:t>.</w:t>
      </w:r>
      <w:r w:rsidR="00E36DF6" w:rsidRPr="008D2AF1">
        <w:t>; c</w:t>
      </w:r>
      <w:r w:rsidRPr="008D2AF1">
        <w:t>oncentrations</w:t>
      </w:r>
      <w:r w:rsidR="00375F57" w:rsidRPr="008D2AF1">
        <w:t xml:space="preserve"> were</w:t>
      </w:r>
      <w:r w:rsidRPr="008D2AF1">
        <w:t xml:space="preserve"> </w:t>
      </w:r>
      <w:r w:rsidR="00BD50D3" w:rsidRPr="008D2AF1">
        <w:t>1.</w:t>
      </w:r>
      <w:r w:rsidR="00D27303" w:rsidRPr="008D2AF1">
        <w:t>3</w:t>
      </w:r>
      <w:r w:rsidR="0097669C" w:rsidRPr="008D2AF1">
        <w:t xml:space="preserve">x </w:t>
      </w:r>
      <w:del w:id="150" w:author="Em Lim" w:date="2025-07-31T14:22:00Z">
        <w:r w:rsidRPr="008D2AF1" w:rsidDel="00AE19DC">
          <w:delText xml:space="preserve">higher </w:delText>
        </w:r>
      </w:del>
      <w:ins w:id="151" w:author="Em Lim" w:date="2025-07-31T14:22:00Z">
        <w:r w:rsidR="00AE19DC" w:rsidRPr="008D2AF1">
          <w:t xml:space="preserve">greater </w:t>
        </w:r>
      </w:ins>
      <w:r w:rsidRPr="008D2AF1">
        <w:t>inside giant kelp</w:t>
      </w:r>
      <w:r w:rsidR="00D27303" w:rsidRPr="008D2AF1">
        <w:t xml:space="preserve"> forests</w:t>
      </w:r>
      <w:r w:rsidR="00BD50D3" w:rsidRPr="008D2AF1">
        <w:t xml:space="preserve"> and </w:t>
      </w:r>
      <w:r w:rsidR="00D27303" w:rsidRPr="008D2AF1">
        <w:t xml:space="preserve">1.6x </w:t>
      </w:r>
      <w:del w:id="152" w:author="Em Lim" w:date="2025-07-31T14:22:00Z">
        <w:r w:rsidR="00D27303" w:rsidRPr="008D2AF1" w:rsidDel="00AE19DC">
          <w:delText xml:space="preserve">higher </w:delText>
        </w:r>
      </w:del>
      <w:ins w:id="153" w:author="Em Lim" w:date="2025-07-31T14:22:00Z">
        <w:r w:rsidR="00AE19DC" w:rsidRPr="008D2AF1">
          <w:t xml:space="preserve">greater </w:t>
        </w:r>
      </w:ins>
      <w:r w:rsidR="00D27303" w:rsidRPr="008D2AF1">
        <w:t xml:space="preserve">inside </w:t>
      </w:r>
      <w:r w:rsidR="00BD50D3" w:rsidRPr="008D2AF1">
        <w:t>bull kelp</w:t>
      </w:r>
      <w:r w:rsidRPr="008D2AF1">
        <w:t xml:space="preserve"> forests</w:t>
      </w:r>
      <w:r w:rsidR="00D27303" w:rsidRPr="008D2AF1">
        <w:t xml:space="preserve"> than outside</w:t>
      </w:r>
      <w:r w:rsidRPr="008D2AF1">
        <w:t xml:space="preserve"> (</w:t>
      </w:r>
      <w:r w:rsidR="00D10B17" w:rsidRPr="008D2AF1">
        <w:t xml:space="preserve">LMM, </w:t>
      </w:r>
      <w:r w:rsidRPr="008D2AF1">
        <w:rPr>
          <w:i/>
          <w:iCs/>
        </w:rPr>
        <w:t>p</w:t>
      </w:r>
      <w:r w:rsidRPr="008D2AF1">
        <w:t xml:space="preserve"> &lt; 0.001</w:t>
      </w:r>
      <w:r w:rsidR="000D0396" w:rsidRPr="008D2AF1">
        <w:t>; Fig. 3b)</w:t>
      </w:r>
      <w:r w:rsidR="006D152A" w:rsidRPr="008D2AF1">
        <w:t xml:space="preserve">. </w:t>
      </w:r>
      <w:r w:rsidR="00682CDC" w:rsidRPr="008D2AF1">
        <w:t xml:space="preserve">The ‘excess’ </w:t>
      </w:r>
      <w:r w:rsidR="006D152A" w:rsidRPr="008D2AF1">
        <w:t xml:space="preserve">NH₄⁺ </w:t>
      </w:r>
      <w:r w:rsidR="00682CDC" w:rsidRPr="008D2AF1">
        <w:t xml:space="preserve">concentration </w:t>
      </w:r>
      <w:r w:rsidR="00682CDC" w:rsidRPr="008D2AF1">
        <w:lastRenderedPageBreak/>
        <w:t>inside kelp forests</w:t>
      </w:r>
      <w:r w:rsidR="00C673A5" w:rsidRPr="008D2AF1">
        <w:t xml:space="preserve"> increased </w:t>
      </w:r>
      <w:r w:rsidR="0097669C" w:rsidRPr="008D2AF1">
        <w:t>with</w:t>
      </w:r>
      <w:r w:rsidR="00677126" w:rsidRPr="008D2AF1">
        <w:t xml:space="preserve"> kelp biomass</w:t>
      </w:r>
      <w:r w:rsidR="00C673A5" w:rsidRPr="008D2AF1">
        <w:t xml:space="preserve"> </w:t>
      </w:r>
      <w:r w:rsidR="00677126" w:rsidRPr="008D2AF1">
        <w:t>(</w:t>
      </w:r>
      <w:r w:rsidR="00C673A5" w:rsidRPr="008D2AF1">
        <w:rPr>
          <w:i/>
          <w:iCs/>
        </w:rPr>
        <w:t>p</w:t>
      </w:r>
      <w:r w:rsidR="00C673A5" w:rsidRPr="008D2AF1">
        <w:t xml:space="preserve"> &lt; 0.001</w:t>
      </w:r>
      <w:r w:rsidR="000D0396" w:rsidRPr="008D2AF1">
        <w:t>; Fig. 3c</w:t>
      </w:r>
      <w:r w:rsidR="00C673A5" w:rsidRPr="008D2AF1">
        <w:t>)</w:t>
      </w:r>
      <w:r w:rsidR="0097669C" w:rsidRPr="008D2AF1">
        <w:t>,</w:t>
      </w:r>
      <w:r w:rsidR="00C673A5" w:rsidRPr="008D2AF1">
        <w:t xml:space="preserve"> </w:t>
      </w:r>
      <w:r w:rsidR="00D07BC0" w:rsidRPr="008D2AF1">
        <w:t xml:space="preserve">and </w:t>
      </w:r>
      <w:r w:rsidR="00C673A5" w:rsidRPr="008D2AF1">
        <w:t>tid</w:t>
      </w:r>
      <w:ins w:id="154" w:author="Isabelle Cote" w:date="2025-08-12T14:07:00Z">
        <w:r w:rsidR="008A5C9A" w:rsidRPr="008D2AF1">
          <w:t>al</w:t>
        </w:r>
      </w:ins>
      <w:del w:id="155" w:author="Isabelle Cote" w:date="2025-08-12T14:06:00Z">
        <w:r w:rsidR="00C673A5" w:rsidRPr="008D2AF1" w:rsidDel="008A5C9A">
          <w:delText>e</w:delText>
        </w:r>
      </w:del>
      <w:r w:rsidR="00C673A5" w:rsidRPr="008D2AF1">
        <w:t xml:space="preserve"> exchange (</w:t>
      </w:r>
      <w:r w:rsidR="003859F6" w:rsidRPr="008D2AF1">
        <w:rPr>
          <w:i/>
          <w:iCs/>
        </w:rPr>
        <w:t>p</w:t>
      </w:r>
      <w:r w:rsidR="003859F6" w:rsidRPr="008D2AF1">
        <w:t xml:space="preserve"> </w:t>
      </w:r>
      <w:r w:rsidR="009D2E19" w:rsidRPr="008D2AF1">
        <w:t>=</w:t>
      </w:r>
      <w:r w:rsidR="003859F6" w:rsidRPr="008D2AF1">
        <w:t xml:space="preserve"> 0.0</w:t>
      </w:r>
      <w:r w:rsidR="00D772FB" w:rsidRPr="008D2AF1">
        <w:t>2</w:t>
      </w:r>
      <w:r w:rsidR="000D0396" w:rsidRPr="008D2AF1">
        <w:t>; Fig. 3</w:t>
      </w:r>
      <w:r w:rsidR="00A41148" w:rsidRPr="008D2AF1">
        <w:t>a</w:t>
      </w:r>
      <w:r w:rsidR="00C673A5" w:rsidRPr="008D2AF1">
        <w:t>)</w:t>
      </w:r>
      <w:r w:rsidR="00D07BC0" w:rsidRPr="008D2AF1">
        <w:t>.</w:t>
      </w:r>
      <w:r w:rsidR="002E3839" w:rsidRPr="008D2AF1">
        <w:t xml:space="preserve"> </w:t>
      </w:r>
      <w:r w:rsidR="00A067A6" w:rsidRPr="008D2AF1">
        <w:t xml:space="preserve">We found limited evidence for an effect of </w:t>
      </w:r>
      <w:r w:rsidR="00C673A5" w:rsidRPr="008D2AF1">
        <w:t>animal biomass (</w:t>
      </w:r>
      <w:r w:rsidR="00C673A5" w:rsidRPr="008D2AF1">
        <w:rPr>
          <w:i/>
          <w:iCs/>
        </w:rPr>
        <w:t>p</w:t>
      </w:r>
      <w:r w:rsidR="003859F6" w:rsidRPr="008D2AF1">
        <w:t xml:space="preserve"> =</w:t>
      </w:r>
      <w:r w:rsidR="00C673A5" w:rsidRPr="008D2AF1">
        <w:t xml:space="preserve"> 0.</w:t>
      </w:r>
      <w:r w:rsidR="00D772FB" w:rsidRPr="008D2AF1">
        <w:t>10</w:t>
      </w:r>
      <w:r w:rsidR="000D0396" w:rsidRPr="008D2AF1">
        <w:t>;</w:t>
      </w:r>
      <w:r w:rsidR="0069194B" w:rsidRPr="008D2AF1">
        <w:t xml:space="preserve"> Fig. </w:t>
      </w:r>
      <w:r w:rsidR="000D0396" w:rsidRPr="008D2AF1">
        <w:t>3</w:t>
      </w:r>
      <w:r w:rsidR="0069194B" w:rsidRPr="008D2AF1">
        <w:t>a</w:t>
      </w:r>
      <w:r w:rsidR="00C673A5" w:rsidRPr="008D2AF1">
        <w:t>)</w:t>
      </w:r>
      <w:r w:rsidR="00A067A6" w:rsidRPr="008D2AF1">
        <w:t>,</w:t>
      </w:r>
      <w:r w:rsidR="00D07BC0" w:rsidRPr="008D2AF1">
        <w:t xml:space="preserve"> </w:t>
      </w:r>
      <w:r w:rsidR="00D772FB" w:rsidRPr="008D2AF1">
        <w:t xml:space="preserve">and no evidence of an effect of </w:t>
      </w:r>
      <w:r w:rsidR="00D07BC0" w:rsidRPr="008D2AF1">
        <w:t>survey depth (</w:t>
      </w:r>
      <w:r w:rsidR="00D07BC0" w:rsidRPr="008D2AF1">
        <w:rPr>
          <w:i/>
          <w:iCs/>
        </w:rPr>
        <w:t>p</w:t>
      </w:r>
      <w:r w:rsidR="00D07BC0" w:rsidRPr="008D2AF1">
        <w:t xml:space="preserve"> = 0.</w:t>
      </w:r>
      <w:r w:rsidR="00D772FB" w:rsidRPr="008D2AF1">
        <w:t>19</w:t>
      </w:r>
      <w:r w:rsidR="000D0396" w:rsidRPr="008D2AF1">
        <w:t xml:space="preserve">; </w:t>
      </w:r>
      <w:r w:rsidR="00D07BC0" w:rsidRPr="008D2AF1">
        <w:t xml:space="preserve">Fig. </w:t>
      </w:r>
      <w:r w:rsidR="000D0396" w:rsidRPr="008D2AF1">
        <w:t>3</w:t>
      </w:r>
      <w:r w:rsidR="00D07BC0" w:rsidRPr="008D2AF1">
        <w:t>a)</w:t>
      </w:r>
      <w:r w:rsidR="00A067A6" w:rsidRPr="008D2AF1">
        <w:t xml:space="preserve">, </w:t>
      </w:r>
      <w:r w:rsidR="00D772FB" w:rsidRPr="008D2AF1">
        <w:t>or</w:t>
      </w:r>
      <w:r w:rsidR="00A067A6" w:rsidRPr="008D2AF1">
        <w:t xml:space="preserve"> </w:t>
      </w:r>
      <w:r w:rsidR="00245F48" w:rsidRPr="008D2AF1">
        <w:t>Shannon diversity on ∆NH₄⁺ (</w:t>
      </w:r>
      <w:r w:rsidR="00C673A5" w:rsidRPr="008D2AF1">
        <w:rPr>
          <w:i/>
          <w:iCs/>
        </w:rPr>
        <w:t>p</w:t>
      </w:r>
      <w:r w:rsidR="00C673A5" w:rsidRPr="008D2AF1">
        <w:t xml:space="preserve"> </w:t>
      </w:r>
      <w:r w:rsidR="00D07BC0" w:rsidRPr="008D2AF1">
        <w:t>= 0.</w:t>
      </w:r>
      <w:r w:rsidR="003B44B3" w:rsidRPr="008D2AF1">
        <w:t>23</w:t>
      </w:r>
      <w:r w:rsidR="000D0396" w:rsidRPr="008D2AF1">
        <w:t>; Fig. 3a</w:t>
      </w:r>
      <w:r w:rsidR="00C673A5" w:rsidRPr="008D2AF1">
        <w:t>)</w:t>
      </w:r>
      <w:r w:rsidR="00846C5B" w:rsidRPr="008D2AF1">
        <w:t xml:space="preserve">. </w:t>
      </w:r>
      <w:r w:rsidR="000D0396" w:rsidRPr="008D2AF1">
        <w:t>There was a</w:t>
      </w:r>
      <w:r w:rsidR="00C673A5" w:rsidRPr="008D2AF1">
        <w:t xml:space="preserve"> positive </w:t>
      </w:r>
      <w:r w:rsidR="00245F48" w:rsidRPr="008D2AF1">
        <w:t>i</w:t>
      </w:r>
      <w:r w:rsidR="00C673A5" w:rsidRPr="008D2AF1">
        <w:t>nteraction between kelp forest biomass and tid</w:t>
      </w:r>
      <w:ins w:id="156" w:author="Isabelle Cote" w:date="2025-08-12T14:07:00Z">
        <w:r w:rsidR="008A5C9A" w:rsidRPr="008D2AF1">
          <w:t>al</w:t>
        </w:r>
      </w:ins>
      <w:del w:id="157" w:author="Isabelle Cote" w:date="2025-08-12T14:07:00Z">
        <w:r w:rsidR="00C673A5" w:rsidRPr="008D2AF1" w:rsidDel="008A5C9A">
          <w:delText>e</w:delText>
        </w:r>
      </w:del>
      <w:r w:rsidR="00C673A5" w:rsidRPr="008D2AF1">
        <w:t xml:space="preserve"> exchange,</w:t>
      </w:r>
      <w:r w:rsidR="00682CDC" w:rsidRPr="008D2AF1">
        <w:t xml:space="preserve"> whereby</w:t>
      </w:r>
      <w:r w:rsidR="00677126" w:rsidRPr="008D2AF1">
        <w:t xml:space="preserve"> the positive effect of kelp biomass on</w:t>
      </w:r>
      <w:r w:rsidR="00682CDC" w:rsidRPr="008D2AF1">
        <w:t xml:space="preserve"> </w:t>
      </w:r>
      <w:r w:rsidR="0025202D" w:rsidRPr="008D2AF1">
        <w:t xml:space="preserve">∆NH₄⁺ increased </w:t>
      </w:r>
      <w:r w:rsidR="00677126" w:rsidRPr="008D2AF1">
        <w:t>with</w:t>
      </w:r>
      <w:r w:rsidR="0025202D" w:rsidRPr="008D2AF1">
        <w:t xml:space="preserve"> tid</w:t>
      </w:r>
      <w:ins w:id="158" w:author="Isabelle Cote" w:date="2025-08-12T14:07:00Z">
        <w:r w:rsidR="008A5C9A" w:rsidRPr="008D2AF1">
          <w:t xml:space="preserve">al </w:t>
        </w:r>
      </w:ins>
      <w:del w:id="159" w:author="Isabelle Cote" w:date="2025-08-12T14:07:00Z">
        <w:r w:rsidR="0025202D" w:rsidRPr="008D2AF1" w:rsidDel="008A5C9A">
          <w:delText xml:space="preserve">e </w:delText>
        </w:r>
      </w:del>
      <w:r w:rsidR="0025202D" w:rsidRPr="008D2AF1">
        <w:t>exchange</w:t>
      </w:r>
      <w:r w:rsidR="00677126" w:rsidRPr="008D2AF1">
        <w:t xml:space="preserve"> (</w:t>
      </w:r>
      <w:r w:rsidR="00677126" w:rsidRPr="008D2AF1">
        <w:rPr>
          <w:i/>
          <w:iCs/>
        </w:rPr>
        <w:t>p</w:t>
      </w:r>
      <w:r w:rsidR="00677126" w:rsidRPr="008D2AF1">
        <w:t xml:space="preserve"> </w:t>
      </w:r>
      <w:r w:rsidR="003859F6" w:rsidRPr="008D2AF1">
        <w:t>&lt;</w:t>
      </w:r>
      <w:r w:rsidR="00677126" w:rsidRPr="008D2AF1">
        <w:t xml:space="preserve"> 0.00</w:t>
      </w:r>
      <w:r w:rsidR="003859F6" w:rsidRPr="008D2AF1">
        <w:t>1</w:t>
      </w:r>
      <w:r w:rsidR="00F02795" w:rsidRPr="008D2AF1">
        <w:t>;</w:t>
      </w:r>
      <w:r w:rsidR="00677126" w:rsidRPr="008D2AF1">
        <w:t xml:space="preserve"> Fig. </w:t>
      </w:r>
      <w:r w:rsidR="00A41148" w:rsidRPr="008D2AF1">
        <w:t>3</w:t>
      </w:r>
      <w:proofErr w:type="gramStart"/>
      <w:r w:rsidR="00A41148" w:rsidRPr="008D2AF1">
        <w:t>a</w:t>
      </w:r>
      <w:r w:rsidR="00AC065D" w:rsidRPr="008D2AF1">
        <w:t>,</w:t>
      </w:r>
      <w:r w:rsidR="00A41148" w:rsidRPr="008D2AF1">
        <w:t>c</w:t>
      </w:r>
      <w:proofErr w:type="gramEnd"/>
      <w:r w:rsidR="00677126" w:rsidRPr="008D2AF1">
        <w:t>)</w:t>
      </w:r>
      <w:r w:rsidR="0025202D" w:rsidRPr="008D2AF1">
        <w:t xml:space="preserve">. </w:t>
      </w:r>
      <w:r w:rsidR="00222A9E" w:rsidRPr="008D2AF1">
        <w:t xml:space="preserve">We also </w:t>
      </w:r>
      <w:r w:rsidR="00DE371F" w:rsidRPr="008D2AF1">
        <w:t>identified</w:t>
      </w:r>
      <w:r w:rsidR="00222A9E" w:rsidRPr="008D2AF1">
        <w:t xml:space="preserve"> a negative interaction between kelp biomass and animal biomass (</w:t>
      </w:r>
      <w:r w:rsidR="00222A9E" w:rsidRPr="008D2AF1">
        <w:rPr>
          <w:i/>
          <w:iCs/>
        </w:rPr>
        <w:t>p</w:t>
      </w:r>
      <w:r w:rsidR="00222A9E" w:rsidRPr="008D2AF1">
        <w:t xml:space="preserve"> = 0.0</w:t>
      </w:r>
      <w:r w:rsidR="00D3709D" w:rsidRPr="008D2AF1">
        <w:t>4</w:t>
      </w:r>
      <w:r w:rsidR="00A41148" w:rsidRPr="008D2AF1">
        <w:t>; Fig. 3</w:t>
      </w:r>
      <w:proofErr w:type="gramStart"/>
      <w:r w:rsidR="00A41148" w:rsidRPr="008D2AF1">
        <w:t>a</w:t>
      </w:r>
      <w:r w:rsidR="00AC065D" w:rsidRPr="008D2AF1">
        <w:t>,</w:t>
      </w:r>
      <w:r w:rsidR="00A41148" w:rsidRPr="008D2AF1">
        <w:t>d</w:t>
      </w:r>
      <w:proofErr w:type="gramEnd"/>
      <w:r w:rsidR="00222A9E" w:rsidRPr="008D2AF1">
        <w:t xml:space="preserve">), </w:t>
      </w:r>
      <w:r w:rsidR="00D07BC0" w:rsidRPr="008D2AF1">
        <w:t>and a negative</w:t>
      </w:r>
      <w:r w:rsidR="00C673A5" w:rsidRPr="008D2AF1">
        <w:t xml:space="preserve"> interaction</w:t>
      </w:r>
      <w:r w:rsidR="00222A9E" w:rsidRPr="008D2AF1">
        <w:t xml:space="preserve"> between </w:t>
      </w:r>
      <w:r w:rsidR="00C673A5" w:rsidRPr="008D2AF1">
        <w:t>tid</w:t>
      </w:r>
      <w:del w:id="160" w:author="Isabelle Cote" w:date="2025-08-12T14:07:00Z">
        <w:r w:rsidR="00C673A5" w:rsidRPr="008D2AF1" w:rsidDel="008A5C9A">
          <w:delText>e</w:delText>
        </w:r>
      </w:del>
      <w:ins w:id="161" w:author="Isabelle Cote" w:date="2025-08-12T14:07:00Z">
        <w:r w:rsidR="008A5C9A" w:rsidRPr="008D2AF1">
          <w:t>al</w:t>
        </w:r>
      </w:ins>
      <w:r w:rsidR="00222A9E" w:rsidRPr="008D2AF1">
        <w:t xml:space="preserve"> exchange and </w:t>
      </w:r>
      <w:r w:rsidR="00C673A5" w:rsidRPr="008D2AF1">
        <w:t>animal biomass</w:t>
      </w:r>
      <w:r w:rsidR="00222A9E" w:rsidRPr="008D2AF1">
        <w:t xml:space="preserve"> </w:t>
      </w:r>
      <w:r w:rsidR="00C673A5" w:rsidRPr="008D2AF1">
        <w:t>(</w:t>
      </w:r>
      <w:r w:rsidR="00C673A5" w:rsidRPr="008D2AF1">
        <w:rPr>
          <w:i/>
          <w:iCs/>
        </w:rPr>
        <w:t>p</w:t>
      </w:r>
      <w:r w:rsidR="00C673A5" w:rsidRPr="008D2AF1">
        <w:t xml:space="preserve"> </w:t>
      </w:r>
      <w:r w:rsidR="00222A9E" w:rsidRPr="008D2AF1">
        <w:t>= 0.</w:t>
      </w:r>
      <w:r w:rsidR="00D07BC0" w:rsidRPr="008D2AF1">
        <w:t>00</w:t>
      </w:r>
      <w:r w:rsidR="00D3709D" w:rsidRPr="008D2AF1">
        <w:t>1</w:t>
      </w:r>
      <w:r w:rsidR="00F02795" w:rsidRPr="008D2AF1">
        <w:t>;</w:t>
      </w:r>
      <w:r w:rsidR="00682CDC" w:rsidRPr="008D2AF1">
        <w:t xml:space="preserve"> Fig. </w:t>
      </w:r>
      <w:r w:rsidR="00A41148" w:rsidRPr="008D2AF1">
        <w:t>3a</w:t>
      </w:r>
      <w:r w:rsidR="00AC065D" w:rsidRPr="008D2AF1">
        <w:t>,</w:t>
      </w:r>
      <w:r w:rsidR="00A41148" w:rsidRPr="008D2AF1">
        <w:t>e</w:t>
      </w:r>
      <w:r w:rsidR="00C673A5" w:rsidRPr="008D2AF1">
        <w:t xml:space="preserve">). </w:t>
      </w:r>
      <w:r w:rsidR="00291E5F" w:rsidRPr="008D2AF1">
        <w:t xml:space="preserve">The change in </w:t>
      </w:r>
      <w:r w:rsidR="00846C5B" w:rsidRPr="008D2AF1">
        <w:t xml:space="preserve">NH₄⁺ </w:t>
      </w:r>
      <w:r w:rsidR="009B2182" w:rsidRPr="008D2AF1">
        <w:t xml:space="preserve">was negative </w:t>
      </w:r>
      <w:r w:rsidR="00846C5B" w:rsidRPr="008D2AF1">
        <w:t>between samples taken 5 m apart at the no-kelp control sites (</w:t>
      </w:r>
      <w:r w:rsidR="00846C5B" w:rsidRPr="008D2AF1">
        <w:rPr>
          <w:i/>
          <w:iCs/>
        </w:rPr>
        <w:t>p</w:t>
      </w:r>
      <w:r w:rsidR="00846C5B" w:rsidRPr="008D2AF1">
        <w:t xml:space="preserve"> = 0.00</w:t>
      </w:r>
      <w:r w:rsidR="00D3709D" w:rsidRPr="008D2AF1">
        <w:t>4</w:t>
      </w:r>
      <w:r w:rsidR="00F02795" w:rsidRPr="008D2AF1">
        <w:t>;</w:t>
      </w:r>
      <w:r w:rsidR="00846C5B" w:rsidRPr="008D2AF1">
        <w:t xml:space="preserve"> Fig. </w:t>
      </w:r>
      <w:r w:rsidR="00A41148" w:rsidRPr="008D2AF1">
        <w:t>3b</w:t>
      </w:r>
      <w:r w:rsidR="00846C5B" w:rsidRPr="008D2AF1">
        <w:t>).</w:t>
      </w:r>
      <w:r w:rsidR="00275834" w:rsidRPr="008D2AF1">
        <w:rPr>
          <w:color w:val="000000"/>
        </w:rPr>
        <w:t xml:space="preserve"> </w:t>
      </w:r>
      <w:del w:id="162" w:author="Em Lim" w:date="2025-07-31T17:21:00Z">
        <w:r w:rsidR="002C2F6E" w:rsidRPr="008D2AF1" w:rsidDel="00727362">
          <w:rPr>
            <w:color w:val="000000"/>
          </w:rPr>
          <w:delText xml:space="preserve">For the single-family models, five families displayed significant relationships between biomass and </w:delText>
        </w:r>
        <w:r w:rsidR="002C2F6E" w:rsidRPr="008D2AF1" w:rsidDel="00727362">
          <w:delText xml:space="preserve">∆NH₄⁺, while the biomass of Gobiidae was negatively correlated with ∆NH₄⁺ (Fig. </w:delText>
        </w:r>
        <w:r w:rsidR="00AA2B21" w:rsidRPr="008D2AF1" w:rsidDel="00727362">
          <w:delText>S2.02</w:delText>
        </w:r>
        <w:r w:rsidR="002C2F6E" w:rsidRPr="008D2AF1" w:rsidDel="00727362">
          <w:delText xml:space="preserve"> and Table </w:delText>
        </w:r>
        <w:r w:rsidR="00AA2B21" w:rsidRPr="008D2AF1" w:rsidDel="00727362">
          <w:delText>S2.02</w:delText>
        </w:r>
        <w:r w:rsidR="002C2F6E" w:rsidRPr="008D2AF1" w:rsidDel="00727362">
          <w:delText>).</w:delText>
        </w:r>
      </w:del>
    </w:p>
    <w:p w14:paraId="154EC5F1" w14:textId="7D647D22" w:rsidR="009A305F" w:rsidRPr="008D2AF1" w:rsidRDefault="0069194B" w:rsidP="00AA776B">
      <w:pPr>
        <w:spacing w:line="480" w:lineRule="auto"/>
      </w:pPr>
      <w:r w:rsidRPr="008D2AF1">
        <w:tab/>
        <w:t xml:space="preserve">We found </w:t>
      </w:r>
      <w:r w:rsidR="00C146F7" w:rsidRPr="008D2AF1">
        <w:t xml:space="preserve">mixed evidence for </w:t>
      </w:r>
      <w:r w:rsidR="009B2182" w:rsidRPr="008D2AF1">
        <w:t xml:space="preserve">animal-related </w:t>
      </w:r>
      <w:r w:rsidR="00B10FF6" w:rsidRPr="008D2AF1">
        <w:t xml:space="preserve">fine-scale </w:t>
      </w:r>
      <w:r w:rsidR="006F3E6B" w:rsidRPr="008D2AF1">
        <w:t xml:space="preserve">variability </w:t>
      </w:r>
      <w:r w:rsidR="009B2182" w:rsidRPr="008D2AF1">
        <w:t xml:space="preserve">in </w:t>
      </w:r>
      <w:r w:rsidR="001440F3" w:rsidRPr="008D2AF1">
        <w:rPr>
          <w:color w:val="000000"/>
        </w:rPr>
        <w:t xml:space="preserve">NH₄⁺ </w:t>
      </w:r>
      <w:r w:rsidR="009B2182" w:rsidRPr="008D2AF1">
        <w:t>concentration</w:t>
      </w:r>
      <w:r w:rsidR="00C146F7" w:rsidRPr="008D2AF1">
        <w:t xml:space="preserve">. For sea cucumbers, we found </w:t>
      </w:r>
      <w:r w:rsidRPr="008D2AF1">
        <w:t xml:space="preserve">no effect of </w:t>
      </w:r>
      <w:ins w:id="163" w:author="Em Lim" w:date="2025-08-25T11:37:00Z" w16du:dateUtc="2025-08-25T18:37:00Z">
        <w:r w:rsidR="008E2B85">
          <w:t xml:space="preserve">one or two </w:t>
        </w:r>
      </w:ins>
      <w:r w:rsidRPr="008D2AF1">
        <w:t>sea cucumber</w:t>
      </w:r>
      <w:ins w:id="164" w:author="Em Lim" w:date="2025-08-25T11:37:00Z" w16du:dateUtc="2025-08-25T18:37:00Z">
        <w:r w:rsidR="008E2B85">
          <w:t>s</w:t>
        </w:r>
      </w:ins>
      <w:r w:rsidRPr="008D2AF1">
        <w:t xml:space="preserve"> </w:t>
      </w:r>
      <w:del w:id="165" w:author="Em Lim" w:date="2025-08-25T11:37:00Z" w16du:dateUtc="2025-08-25T18:37:00Z">
        <w:r w:rsidRPr="008D2AF1" w:rsidDel="008E2B85">
          <w:delText xml:space="preserve">density </w:delText>
        </w:r>
      </w:del>
      <w:r w:rsidRPr="008D2AF1">
        <w:t>on cage NH₄⁺ concentration</w:t>
      </w:r>
      <w:r w:rsidR="00122300" w:rsidRPr="008D2AF1">
        <w:t xml:space="preserve"> despite a supply rate of 14 </w:t>
      </w:r>
      <w:proofErr w:type="spellStart"/>
      <w:r w:rsidR="00122300" w:rsidRPr="008D2AF1">
        <w:t>μM</w:t>
      </w:r>
      <w:proofErr w:type="spellEnd"/>
      <w:r w:rsidR="00122300" w:rsidRPr="008D2AF1">
        <w:t xml:space="preserve">/h and 28 </w:t>
      </w:r>
      <w:proofErr w:type="spellStart"/>
      <w:r w:rsidR="00122300" w:rsidRPr="008D2AF1">
        <w:t>μM</w:t>
      </w:r>
      <w:proofErr w:type="spellEnd"/>
      <w:r w:rsidR="00122300" w:rsidRPr="008D2AF1">
        <w:t>/h</w:t>
      </w:r>
      <w:del w:id="166" w:author="Em Lim" w:date="2025-08-25T11:37:00Z" w16du:dateUtc="2025-08-25T18:37:00Z">
        <w:r w:rsidR="00122300" w:rsidRPr="008D2AF1" w:rsidDel="008E2B85">
          <w:delText xml:space="preserve"> for the low and high treatments</w:delText>
        </w:r>
      </w:del>
      <w:r w:rsidR="00122300" w:rsidRPr="008D2AF1">
        <w:t xml:space="preserve">, respectively. </w:t>
      </w:r>
      <w:r w:rsidR="00A05F3B" w:rsidRPr="008D2AF1">
        <w:t>Overall, the mean NH₄⁺ concentration</w:t>
      </w:r>
      <w:r w:rsidR="00B1705D" w:rsidRPr="008D2AF1">
        <w:t xml:space="preserve"> was 0.92 ± 0.04 </w:t>
      </w:r>
      <w:proofErr w:type="spellStart"/>
      <w:r w:rsidR="00B1705D" w:rsidRPr="008D2AF1">
        <w:t>μM</w:t>
      </w:r>
      <w:proofErr w:type="spellEnd"/>
      <w:r w:rsidR="00B1705D" w:rsidRPr="008D2AF1">
        <w:t xml:space="preserve"> across all cages (</w:t>
      </w:r>
      <w:r w:rsidR="00C826A7" w:rsidRPr="008D2AF1">
        <w:t xml:space="preserve">LM, </w:t>
      </w:r>
      <w:r w:rsidR="00B1705D" w:rsidRPr="008D2AF1">
        <w:rPr>
          <w:i/>
          <w:iCs/>
        </w:rPr>
        <w:t>p</w:t>
      </w:r>
      <w:r w:rsidR="00B1705D" w:rsidRPr="008D2AF1">
        <w:t xml:space="preserve"> &gt; 0.75 for both treatments</w:t>
      </w:r>
      <w:r w:rsidR="00F02795" w:rsidRPr="008D2AF1">
        <w:t>;</w:t>
      </w:r>
      <w:r w:rsidR="00B1705D" w:rsidRPr="008D2AF1">
        <w:t xml:space="preserve"> Fig. </w:t>
      </w:r>
      <w:r w:rsidR="00377E7D" w:rsidRPr="008D2AF1">
        <w:t>4</w:t>
      </w:r>
      <w:r w:rsidR="00B1705D" w:rsidRPr="008D2AF1">
        <w:t>a</w:t>
      </w:r>
      <w:r w:rsidR="0080051D" w:rsidRPr="008D2AF1">
        <w:t>; Table S</w:t>
      </w:r>
      <w:del w:id="167" w:author="Em Lim" w:date="2025-08-25T16:01:00Z" w16du:dateUtc="2025-08-25T23:01:00Z">
        <w:r w:rsidR="0080051D" w:rsidRPr="008D2AF1" w:rsidDel="00D136B6">
          <w:delText>1.</w:delText>
        </w:r>
      </w:del>
      <w:r w:rsidR="0080051D" w:rsidRPr="008D2AF1">
        <w:t>10</w:t>
      </w:r>
      <w:r w:rsidR="00B1705D" w:rsidRPr="008D2AF1">
        <w:t>)</w:t>
      </w:r>
      <w:r w:rsidRPr="008D2AF1">
        <w:t xml:space="preserve">. However, we </w:t>
      </w:r>
      <w:del w:id="168" w:author="Isabelle Cote" w:date="2025-08-12T14:14:00Z">
        <w:r w:rsidR="00DE371F" w:rsidRPr="008D2AF1" w:rsidDel="00D87C1E">
          <w:delText>see</w:delText>
        </w:r>
        <w:r w:rsidRPr="008D2AF1" w:rsidDel="00D87C1E">
          <w:delText xml:space="preserve"> </w:delText>
        </w:r>
      </w:del>
      <w:ins w:id="169" w:author="Isabelle Cote" w:date="2025-08-12T14:14:00Z">
        <w:r w:rsidR="00D87C1E" w:rsidRPr="008D2AF1">
          <w:t xml:space="preserve">saw </w:t>
        </w:r>
      </w:ins>
      <w:r w:rsidRPr="008D2AF1">
        <w:t>a positive effect of cage depth</w:t>
      </w:r>
      <w:r w:rsidR="00B317B9" w:rsidRPr="008D2AF1">
        <w:t xml:space="preserve">, whereby NH₄⁺ increased </w:t>
      </w:r>
      <w:r w:rsidR="009B2182" w:rsidRPr="008D2AF1">
        <w:t xml:space="preserve">by </w:t>
      </w:r>
      <w:r w:rsidR="00B1705D" w:rsidRPr="008D2AF1">
        <w:t xml:space="preserve">0.38 ± 0.05 </w:t>
      </w:r>
      <w:proofErr w:type="spellStart"/>
      <w:r w:rsidR="00B1705D" w:rsidRPr="008D2AF1">
        <w:t>μM</w:t>
      </w:r>
      <w:proofErr w:type="spellEnd"/>
      <w:r w:rsidR="009B2182" w:rsidRPr="008D2AF1">
        <w:t xml:space="preserve"> per m increase in depth</w:t>
      </w:r>
      <w:r w:rsidRPr="008D2AF1">
        <w:t xml:space="preserve"> (</w:t>
      </w:r>
      <w:r w:rsidRPr="008D2AF1">
        <w:rPr>
          <w:i/>
          <w:iCs/>
        </w:rPr>
        <w:t>p</w:t>
      </w:r>
      <w:r w:rsidRPr="008D2AF1">
        <w:t xml:space="preserve"> &lt; 0.001). For red rock crabs, </w:t>
      </w:r>
      <w:r w:rsidR="00BF7831" w:rsidRPr="008D2AF1">
        <w:t xml:space="preserve">both </w:t>
      </w:r>
      <w:r w:rsidRPr="008D2AF1">
        <w:t xml:space="preserve">medium and large crabs significantly increased the </w:t>
      </w:r>
      <w:r w:rsidR="00682CDC" w:rsidRPr="008D2AF1">
        <w:t xml:space="preserve">cage </w:t>
      </w:r>
      <w:r w:rsidRPr="008D2AF1">
        <w:t>NH₄⁺ concentration relative to control cages</w:t>
      </w:r>
      <w:r w:rsidR="009B2182" w:rsidRPr="008D2AF1">
        <w:t>,</w:t>
      </w:r>
      <w:r w:rsidR="00B1705D" w:rsidRPr="008D2AF1">
        <w:t xml:space="preserve"> by 8</w:t>
      </w:r>
      <w:r w:rsidR="00CC5E86" w:rsidRPr="008D2AF1">
        <w:t>.7</w:t>
      </w:r>
      <w:r w:rsidR="00124C17" w:rsidRPr="008D2AF1">
        <w:t>x</w:t>
      </w:r>
      <w:r w:rsidR="00B1705D" w:rsidRPr="008D2AF1">
        <w:t xml:space="preserve"> and 12</w:t>
      </w:r>
      <w:r w:rsidR="00CC5E86" w:rsidRPr="008D2AF1">
        <w:t>.1x</w:t>
      </w:r>
      <w:r w:rsidR="00B1705D" w:rsidRPr="008D2AF1">
        <w:t xml:space="preserve"> respectively (GLMM, </w:t>
      </w:r>
      <w:r w:rsidR="00AE4869" w:rsidRPr="008D2AF1">
        <w:rPr>
          <w:i/>
          <w:iCs/>
        </w:rPr>
        <w:t>p</w:t>
      </w:r>
      <w:r w:rsidR="00AE4869" w:rsidRPr="008D2AF1">
        <w:t xml:space="preserve"> &lt; 0.001 for all</w:t>
      </w:r>
      <w:r w:rsidR="00F02795" w:rsidRPr="008D2AF1">
        <w:t>;</w:t>
      </w:r>
      <w:r w:rsidR="00AE4869" w:rsidRPr="008D2AF1">
        <w:t xml:space="preserve"> Fig. </w:t>
      </w:r>
      <w:r w:rsidR="00377E7D" w:rsidRPr="008D2AF1">
        <w:t>4</w:t>
      </w:r>
      <w:r w:rsidR="00AE4869" w:rsidRPr="008D2AF1">
        <w:t>b</w:t>
      </w:r>
      <w:r w:rsidR="0080051D" w:rsidRPr="008D2AF1">
        <w:t>; Table S</w:t>
      </w:r>
      <w:del w:id="170" w:author="Em Lim" w:date="2025-08-25T16:01:00Z" w16du:dateUtc="2025-08-25T23:01:00Z">
        <w:r w:rsidR="0080051D" w:rsidRPr="008D2AF1" w:rsidDel="00D136B6">
          <w:delText>1.</w:delText>
        </w:r>
      </w:del>
      <w:r w:rsidR="0080051D" w:rsidRPr="008D2AF1">
        <w:t>11</w:t>
      </w:r>
      <w:r w:rsidR="00AE4869" w:rsidRPr="008D2AF1">
        <w:t xml:space="preserve">). </w:t>
      </w:r>
      <w:r w:rsidR="007C783C" w:rsidRPr="008D2AF1">
        <w:t xml:space="preserve">Medium crabs excreted on average 88 </w:t>
      </w:r>
      <w:proofErr w:type="spellStart"/>
      <w:r w:rsidR="007C783C" w:rsidRPr="008D2AF1">
        <w:t>μM</w:t>
      </w:r>
      <w:proofErr w:type="spellEnd"/>
      <w:r w:rsidR="007C783C" w:rsidRPr="008D2AF1">
        <w:t xml:space="preserve">/h while large crabs excreted 150 </w:t>
      </w:r>
      <w:proofErr w:type="spellStart"/>
      <w:r w:rsidR="007C783C" w:rsidRPr="008D2AF1">
        <w:t>μM</w:t>
      </w:r>
      <w:proofErr w:type="spellEnd"/>
      <w:r w:rsidR="007C783C" w:rsidRPr="008D2AF1">
        <w:t xml:space="preserve">/h. </w:t>
      </w:r>
    </w:p>
    <w:p w14:paraId="27F89CE8" w14:textId="77777777" w:rsidR="00094986" w:rsidRPr="008D2AF1" w:rsidRDefault="00094986" w:rsidP="00623DD8">
      <w:pPr>
        <w:spacing w:line="480" w:lineRule="auto"/>
      </w:pPr>
    </w:p>
    <w:p w14:paraId="58BB57C9" w14:textId="18DE8776" w:rsidR="00094986" w:rsidRPr="008D2AF1" w:rsidRDefault="00094986" w:rsidP="00623DD8">
      <w:pPr>
        <w:spacing w:line="480" w:lineRule="auto"/>
        <w:rPr>
          <w:b/>
          <w:bCs/>
        </w:rPr>
      </w:pPr>
      <w:r w:rsidRPr="008D2AF1">
        <w:rPr>
          <w:b/>
          <w:bCs/>
        </w:rPr>
        <w:t>Discussion</w:t>
      </w:r>
    </w:p>
    <w:p w14:paraId="7BD5CB5E" w14:textId="4DE90159" w:rsidR="00057B69" w:rsidRPr="008D2AF1" w:rsidRDefault="004934ED" w:rsidP="00623DD8">
      <w:pPr>
        <w:spacing w:line="480" w:lineRule="auto"/>
      </w:pPr>
      <w:r w:rsidRPr="008D2AF1">
        <w:t>We found evidence of variability of animal-regenerated nutrients</w:t>
      </w:r>
      <w:r w:rsidR="00A5377F" w:rsidRPr="008D2AF1">
        <w:t xml:space="preserve"> from the largest to the smallest scale examined</w:t>
      </w:r>
      <w:r w:rsidR="004F21D6" w:rsidRPr="008D2AF1">
        <w:t xml:space="preserve">, </w:t>
      </w:r>
      <w:r w:rsidR="008D0B85" w:rsidRPr="008D2AF1">
        <w:t xml:space="preserve">although </w:t>
      </w:r>
      <w:r w:rsidR="004F21D6" w:rsidRPr="008D2AF1">
        <w:t xml:space="preserve">the strength </w:t>
      </w:r>
      <w:r w:rsidR="008D0B85" w:rsidRPr="008D2AF1">
        <w:t>of the</w:t>
      </w:r>
      <w:r w:rsidR="004F21D6" w:rsidRPr="008D2AF1">
        <w:t xml:space="preserve"> signal</w:t>
      </w:r>
      <w:r w:rsidR="008D0B85" w:rsidRPr="008D2AF1">
        <w:t xml:space="preserve"> </w:t>
      </w:r>
      <w:r w:rsidR="004F21D6" w:rsidRPr="008D2AF1">
        <w:t>varied</w:t>
      </w:r>
      <w:r w:rsidRPr="008D2AF1">
        <w:t xml:space="preserve">. </w:t>
      </w:r>
      <w:r w:rsidR="004739F8" w:rsidRPr="008D2AF1">
        <w:t xml:space="preserve">Ammonium </w:t>
      </w:r>
      <w:r w:rsidR="001440F3" w:rsidRPr="008D2AF1">
        <w:t>(</w:t>
      </w:r>
      <w:r w:rsidR="001440F3" w:rsidRPr="008D2AF1">
        <w:rPr>
          <w:color w:val="000000"/>
        </w:rPr>
        <w:t>NH₄⁺</w:t>
      </w:r>
      <w:r w:rsidR="001440F3" w:rsidRPr="008D2AF1">
        <w:t xml:space="preserve">) </w:t>
      </w:r>
      <w:r w:rsidR="004739F8" w:rsidRPr="008D2AF1">
        <w:t xml:space="preserve">varied </w:t>
      </w:r>
      <w:r w:rsidR="00A5377F" w:rsidRPr="008D2AF1">
        <w:t xml:space="preserve">by </w:t>
      </w:r>
      <w:r w:rsidR="004739F8" w:rsidRPr="008D2AF1">
        <w:t xml:space="preserve">up to </w:t>
      </w:r>
      <w:r w:rsidR="00D31F5B" w:rsidRPr="008D2AF1">
        <w:t>1</w:t>
      </w:r>
      <w:r w:rsidR="00B23B37" w:rsidRPr="008D2AF1">
        <w:t>6x</w:t>
      </w:r>
      <w:r w:rsidR="004739F8" w:rsidRPr="008D2AF1">
        <w:t xml:space="preserve"> between rocky reef sites</w:t>
      </w:r>
      <w:r w:rsidR="00A5575A" w:rsidRPr="008D2AF1">
        <w:t xml:space="preserve"> within a year</w:t>
      </w:r>
      <w:r w:rsidR="004739F8" w:rsidRPr="008D2AF1">
        <w:t xml:space="preserve">, </w:t>
      </w:r>
      <w:r w:rsidR="00B23B37" w:rsidRPr="008D2AF1">
        <w:t>1.9x</w:t>
      </w:r>
      <w:r w:rsidR="004739F8" w:rsidRPr="008D2AF1">
        <w:t xml:space="preserve"> inside vs outside kelp forests, and </w:t>
      </w:r>
      <w:r w:rsidR="00B23B37" w:rsidRPr="008D2AF1">
        <w:t>4</w:t>
      </w:r>
      <w:r w:rsidR="00F1731A" w:rsidRPr="008D2AF1">
        <w:t>0</w:t>
      </w:r>
      <w:r w:rsidR="00B23B37" w:rsidRPr="008D2AF1">
        <w:t>x</w:t>
      </w:r>
      <w:r w:rsidR="004739F8" w:rsidRPr="008D2AF1">
        <w:t xml:space="preserve"> between </w:t>
      </w:r>
      <w:r w:rsidR="004739F8" w:rsidRPr="008D2AF1">
        <w:lastRenderedPageBreak/>
        <w:t xml:space="preserve">cages with </w:t>
      </w:r>
      <w:r w:rsidR="00F07053" w:rsidRPr="008D2AF1">
        <w:t>and</w:t>
      </w:r>
      <w:r w:rsidR="004739F8" w:rsidRPr="008D2AF1">
        <w:t xml:space="preserve"> </w:t>
      </w:r>
      <w:r w:rsidR="00A5377F" w:rsidRPr="008D2AF1">
        <w:t>without crabs</w:t>
      </w:r>
      <w:r w:rsidR="00963154" w:rsidRPr="008D2AF1">
        <w:t xml:space="preserve">. </w:t>
      </w:r>
      <w:r w:rsidR="001828F2" w:rsidRPr="008D2AF1">
        <w:t>Water flow</w:t>
      </w:r>
      <w:r w:rsidR="002178A4" w:rsidRPr="008D2AF1">
        <w:t xml:space="preserve"> (i.e., tidal exchange and wave exposure)</w:t>
      </w:r>
      <w:r w:rsidRPr="008D2AF1">
        <w:t xml:space="preserve"> mediated the capacity for animals to </w:t>
      </w:r>
      <w:r w:rsidR="009A1C7A" w:rsidRPr="008D2AF1">
        <w:t>saturate</w:t>
      </w:r>
      <w:r w:rsidRPr="008D2AF1">
        <w:t xml:space="preserve"> the water column with nutrients</w:t>
      </w:r>
      <w:r w:rsidR="007C32B4" w:rsidRPr="008D2AF1">
        <w:t>. A</w:t>
      </w:r>
      <w:r w:rsidR="009A1C7A" w:rsidRPr="008D2AF1">
        <w:t>mong sites a flooding</w:t>
      </w:r>
      <w:r w:rsidRPr="008D2AF1">
        <w:t xml:space="preserve"> </w:t>
      </w:r>
      <w:r w:rsidR="009A1C7A" w:rsidRPr="008D2AF1">
        <w:t xml:space="preserve">tide </w:t>
      </w:r>
      <w:r w:rsidRPr="008D2AF1">
        <w:t>seemed to “wash away” the impact of animals on NH₄⁺ concentrations</w:t>
      </w:r>
      <w:r w:rsidR="007C32B4" w:rsidRPr="008D2AF1">
        <w:t>; i</w:t>
      </w:r>
      <w:r w:rsidR="008D0B85" w:rsidRPr="008D2AF1">
        <w:t xml:space="preserve">n contrast, </w:t>
      </w:r>
      <w:r w:rsidR="009A1C7A" w:rsidRPr="008D2AF1">
        <w:t>within sites</w:t>
      </w:r>
      <w:r w:rsidR="008D0B85" w:rsidRPr="008D2AF1">
        <w:t>,</w:t>
      </w:r>
      <w:r w:rsidR="009A1C7A" w:rsidRPr="008D2AF1">
        <w:t xml:space="preserve"> moving water made kelps’ ability to slow flow and trap animal-regenerated nutrients more pronounced. In the </w:t>
      </w:r>
      <w:r w:rsidR="00B10FF6" w:rsidRPr="008D2AF1">
        <w:t>fine</w:t>
      </w:r>
      <w:r w:rsidR="00033D21" w:rsidRPr="008D2AF1">
        <w:t>-</w:t>
      </w:r>
      <w:r w:rsidR="009A1C7A" w:rsidRPr="008D2AF1">
        <w:t xml:space="preserve">scale caging experiments we only detected an effect </w:t>
      </w:r>
      <w:r w:rsidR="00A5377F" w:rsidRPr="008D2AF1">
        <w:t xml:space="preserve">when the nutrient providers were crabs – an effect that we attribute mainly to the low water flow in </w:t>
      </w:r>
      <w:r w:rsidR="009A1C7A" w:rsidRPr="008D2AF1">
        <w:t>the protected inlet</w:t>
      </w:r>
      <w:r w:rsidR="00A5377F" w:rsidRPr="008D2AF1">
        <w:t xml:space="preserve"> rather than to </w:t>
      </w:r>
      <w:r w:rsidR="009816FC" w:rsidRPr="008D2AF1">
        <w:t xml:space="preserve">the taxa. </w:t>
      </w:r>
      <w:r w:rsidR="00E94D69" w:rsidRPr="008D2AF1">
        <w:t>Nevertheless, across all three scales</w:t>
      </w:r>
      <w:r w:rsidR="00A5575A" w:rsidRPr="008D2AF1">
        <w:t>, there was</w:t>
      </w:r>
      <w:r w:rsidR="00E94D69" w:rsidRPr="008D2AF1">
        <w:t xml:space="preserve"> animal-mediated spatial heterogeneity in nutrient availability</w:t>
      </w:r>
      <w:r w:rsidR="00A5575A" w:rsidRPr="008D2AF1">
        <w:t>, which</w:t>
      </w:r>
      <w:r w:rsidR="00E94D69" w:rsidRPr="008D2AF1">
        <w:t xml:space="preserve"> may contribute to bottom-up effects.  </w:t>
      </w:r>
    </w:p>
    <w:p w14:paraId="5C832253" w14:textId="77777777" w:rsidR="00306F1F" w:rsidRPr="008D2AF1" w:rsidRDefault="00306F1F" w:rsidP="00623DD8">
      <w:pPr>
        <w:spacing w:line="480" w:lineRule="auto"/>
      </w:pPr>
    </w:p>
    <w:p w14:paraId="4C50880F" w14:textId="45A701C9" w:rsidR="00306F1F" w:rsidRPr="008D2AF1" w:rsidRDefault="00B10FF6" w:rsidP="00623DD8">
      <w:pPr>
        <w:spacing w:line="480" w:lineRule="auto"/>
        <w:rPr>
          <w:i/>
          <w:iCs/>
        </w:rPr>
      </w:pPr>
      <w:r w:rsidRPr="008D2AF1">
        <w:rPr>
          <w:i/>
          <w:iCs/>
        </w:rPr>
        <w:t>M</w:t>
      </w:r>
      <w:r w:rsidR="00306F1F" w:rsidRPr="008D2AF1">
        <w:rPr>
          <w:i/>
          <w:iCs/>
        </w:rPr>
        <w:t>eso-scale</w:t>
      </w:r>
      <w:r w:rsidRPr="008D2AF1">
        <w:rPr>
          <w:i/>
          <w:iCs/>
        </w:rPr>
        <w:t xml:space="preserve"> (among-site</w:t>
      </w:r>
      <w:r w:rsidR="00B46066" w:rsidRPr="008D2AF1">
        <w:rPr>
          <w:i/>
          <w:iCs/>
        </w:rPr>
        <w:t>)</w:t>
      </w:r>
      <w:r w:rsidR="00A5377F" w:rsidRPr="008D2AF1">
        <w:rPr>
          <w:i/>
          <w:iCs/>
        </w:rPr>
        <w:t xml:space="preserve"> variation</w:t>
      </w:r>
    </w:p>
    <w:p w14:paraId="17F00B66" w14:textId="43C2F70C" w:rsidR="009509EA" w:rsidRPr="008D2AF1" w:rsidRDefault="007C32B4" w:rsidP="00497588">
      <w:pPr>
        <w:spacing w:line="480" w:lineRule="auto"/>
      </w:pPr>
      <w:r w:rsidRPr="008D2AF1">
        <w:t xml:space="preserve">In </w:t>
      </w:r>
      <w:r w:rsidR="004036C6" w:rsidRPr="008D2AF1">
        <w:t xml:space="preserve">rocky reef </w:t>
      </w:r>
      <w:r w:rsidRPr="008D2AF1">
        <w:t>habitat</w:t>
      </w:r>
      <w:r w:rsidR="00255C78" w:rsidRPr="008D2AF1">
        <w:t>s</w:t>
      </w:r>
      <w:r w:rsidR="004036C6" w:rsidRPr="008D2AF1">
        <w:t xml:space="preserve">, </w:t>
      </w:r>
      <w:r w:rsidR="002B53A4" w:rsidRPr="008D2AF1">
        <w:t>we detected a 1</w:t>
      </w:r>
      <w:r w:rsidR="00D44394" w:rsidRPr="008D2AF1">
        <w:t>6</w:t>
      </w:r>
      <w:r w:rsidR="002B53A4" w:rsidRPr="008D2AF1">
        <w:t xml:space="preserve">-fold difference in NH₄⁺ </w:t>
      </w:r>
      <w:r w:rsidR="00FE54CE" w:rsidRPr="008D2AF1">
        <w:t xml:space="preserve">among </w:t>
      </w:r>
      <w:r w:rsidR="001C535E" w:rsidRPr="008D2AF1">
        <w:t xml:space="preserve">sites with </w:t>
      </w:r>
      <w:r w:rsidR="002B53A4" w:rsidRPr="008D2AF1">
        <w:t xml:space="preserve">the lowest and highest </w:t>
      </w:r>
      <w:r w:rsidR="001C535E" w:rsidRPr="008D2AF1">
        <w:t>concentrations</w:t>
      </w:r>
      <w:r w:rsidR="00E271AE" w:rsidRPr="008D2AF1">
        <w:t xml:space="preserve">. </w:t>
      </w:r>
      <w:r w:rsidR="008955F6" w:rsidRPr="008D2AF1">
        <w:t xml:space="preserve">This </w:t>
      </w:r>
      <w:r w:rsidR="001C535E" w:rsidRPr="008D2AF1">
        <w:t xml:space="preserve">difference </w:t>
      </w:r>
      <w:r w:rsidR="008955F6" w:rsidRPr="008D2AF1">
        <w:t xml:space="preserve">is substantially </w:t>
      </w:r>
      <w:r w:rsidR="008270B2" w:rsidRPr="008D2AF1">
        <w:t>greater</w:t>
      </w:r>
      <w:r w:rsidR="008955F6" w:rsidRPr="008D2AF1">
        <w:t xml:space="preserve"> than </w:t>
      </w:r>
      <w:r w:rsidR="001C535E" w:rsidRPr="008D2AF1">
        <w:t xml:space="preserve">previous </w:t>
      </w:r>
      <w:r w:rsidR="008955F6" w:rsidRPr="008D2AF1">
        <w:t>measurements of among-site variation in nitrate (3.7x and 6.5x</w:t>
      </w:r>
      <w:r w:rsidR="00BA1DFE" w:rsidRPr="008D2AF1">
        <w:t xml:space="preserve">) and </w:t>
      </w:r>
      <w:r w:rsidRPr="008D2AF1">
        <w:t xml:space="preserve">ammonium </w:t>
      </w:r>
      <w:r w:rsidR="00BA1DFE" w:rsidRPr="008D2AF1">
        <w:t>(0.4x and 0.8x) from the same region</w:t>
      </w:r>
      <w:r w:rsidR="008955F6" w:rsidRPr="008D2AF1">
        <w:t xml:space="preserve"> </w:t>
      </w:r>
      <w:r w:rsidR="008955F6" w:rsidRPr="008D2AF1">
        <w:fldChar w:fldCharType="begin"/>
      </w:r>
      <w:r w:rsidR="008A0589">
        <w:instrText xml:space="preserve"> ADDIN ZOTERO_ITEM CSL_CITATION {"citationID":"6eSBlxXZ","properties":{"formattedCitation":"(Druehl et al. 1989; Hurd et al. 2000)","plainCitation":"(Druehl et al. 1989; Hurd et al. 2000)","noteIndex":0},"citationItems":[{"id":4707,"uris":["http://zotero.org/users/local/idKDtb7T/items/ASBJNK5K"],"itemData":{"id":4707,"type":"article-journal","abstract":"Nitrate and ammonium uptake kinetics were determined for genetically similar sporophytes of Laminaria groenlandica Rosenvinge cultivated in the sea under different ambient N regimes. Generally, plants exposed to relatively high summer ambient N levels had lower uptake rates than those maintained in low N conditions. From this study and the literature, we concluded that species of Laminaria may accommodate different ambient N regimes by ecotypic differentiation, physiological plasticity and ontogenetic differentiation.","container-title":"Journal of Experimental Marine Biology and Ecology","DOI":"10.1016/0022-0981(89)90181-0","ISSN":"00220981","issue":"2","journalAbbreviation":"J. Exp. Mar. Bio. Ecol","language":"en","license":"https://www.elsevier.com/tdm/userlicense/1.0/","page":"155-164","source":"DOI.org (Crossref)","title":"Phenotypic variation in N uptake by &lt;i&gt;Laminaria groenlandica&lt;/i&gt; Rosenvinge (Laminariales, Phaeophyta)","volume":"127","author":[{"family":"Druehl","given":"L.D."},{"family":"Harrison","given":"P.J."},{"family":"Lloyd","given":"K.E."},{"family":"Thompson","given":"P.A."}],"issued":{"date-parts":[["1989",5]]}}},{"id":1900,"uris":["http://zotero.org/users/local/idKDtb7T/items/WCSMHBU2"],"itemData":{"id":1900,"type":"article-journal","container-title":"Phycologia","DOI":"10.2216/i0031-8884-39-5-435.1","ISSN":"0031-8884, 2330-2968","issue":"5","journalAbbreviation":"Phycologia","language":"en","page":"435-440","source":"DOI.org (Crossref)","title":"Influence of bryozoan colonization on the physiology of the kelp &lt;i&gt;Macrocystis integrifolia&lt;/i&gt; (Laminariales, Phaeophyta) from nitrogen-rich and -poor sites in Barkley Sound, British Columbia, Canada","volume":"39","author":[{"family":"Hurd","given":"Catriona L."},{"family":"Durante","given":"Kathleen M."},{"family":"Harrison","given":"Paul J."}],"issued":{"date-parts":[["2000",9]]}}}],"schema":"https://github.com/citation-style-language/schema/raw/master/csl-citation.json"} </w:instrText>
      </w:r>
      <w:r w:rsidR="008955F6" w:rsidRPr="008D2AF1">
        <w:fldChar w:fldCharType="separate"/>
      </w:r>
      <w:r w:rsidR="00B87C81" w:rsidRPr="008D2AF1">
        <w:rPr>
          <w:noProof/>
        </w:rPr>
        <w:t>(Druehl et al. 1989; Hurd et al. 2000)</w:t>
      </w:r>
      <w:r w:rsidR="008955F6" w:rsidRPr="008D2AF1">
        <w:fldChar w:fldCharType="end"/>
      </w:r>
      <w:r w:rsidR="00F07053" w:rsidRPr="008D2AF1">
        <w:t>. It is also</w:t>
      </w:r>
      <w:r w:rsidR="007014A8" w:rsidRPr="008D2AF1">
        <w:t xml:space="preserve"> </w:t>
      </w:r>
      <w:r w:rsidR="00BA1DFE" w:rsidRPr="008D2AF1">
        <w:t xml:space="preserve">larger than among-site NH₄⁺ differences measured in nearby </w:t>
      </w:r>
      <w:r w:rsidR="001C535E" w:rsidRPr="008D2AF1">
        <w:t xml:space="preserve">Washington </w:t>
      </w:r>
      <w:r w:rsidR="00FE54CE" w:rsidRPr="008D2AF1">
        <w:t>S</w:t>
      </w:r>
      <w:r w:rsidR="001C535E" w:rsidRPr="008D2AF1">
        <w:t xml:space="preserve">tate </w:t>
      </w:r>
      <w:r w:rsidR="00BA1DFE" w:rsidRPr="008D2AF1">
        <w:t>(1.1x</w:t>
      </w:r>
      <w:r w:rsidR="004F2705" w:rsidRPr="008D2AF1">
        <w:t>,</w:t>
      </w:r>
      <w:r w:rsidR="00BA1DFE" w:rsidRPr="008D2AF1">
        <w:t xml:space="preserve"> </w:t>
      </w:r>
      <w:r w:rsidR="00BA1DFE" w:rsidRPr="008D2AF1">
        <w:fldChar w:fldCharType="begin"/>
      </w:r>
      <w:r w:rsidR="00A01D2E" w:rsidRPr="008D2AF1">
        <w:instrText xml:space="preserve"> ADDIN ZOTERO_ITEM CSL_CITATION {"citationID":"8Drx5Rdr","properties":{"formattedCitation":"(Pfister et al., 2014)","plainCitation":"(Pfister et al., 2014)","dontUpdate":true,"noteIndex":0},"citationItems":[{"id":1572,"uris":["http://zotero.org/users/local/idKDtb7T/items/Z39FCYT6"],"itemData":{"id":1572,"type":"article-journal","abstract":"Animal contributions to ecosystem productivity via nutrient regeneration are increasingly recognized as significant for ecosystem productivity. The paradigm in coastal upwelling systems, in contrast, remains centered around the idea that nutrient supply is extrinsic and sourced from deep water. Here we tested for both animal contributions to nitrogen regeneration and microbial retention of nitrogen along a gradient of animal abundance in Washington State, USA. Using inferences from the concentration and isotopic composition of nitrogen forms, as well as the stable nitrogen isotopic composition of particulate organic matter, and plant and animal tissue, we found increased ammonium as well as greater stable nitrogen isotope values in these organisms in areas of increased animal abundance. We further tested the effect of the nearshore biota by comparing it with an immediately adjacent offshore area, and found an enriched δ15N value for nitrate and particulate organic matter. Further, an analysis of the dual isotopes of δ15N and the δ18O of nitrate indicated increasing microbial processing in the nearshore. Isoscapes, or the spatial pattern of stable isotopes, revealed that animal and microbial processing of nitrogen leave a consistent signature and are thus a previously overlooked and essential component of nearshore productivity.","container-title":"Ecology","DOI":"10.1890/13-1825.1","ISSN":"1939-9170","issue":"10","language":"en","license":"© 2014 by the Ecological Society of America","note":"_eprint: https://esajournals.onlinelibrary.wiley.com/doi/pdf/10.1890/13-1825.1","page":"2803-2814","source":"Wiley Online Library","title":"Animal regeneration and microbial retention of nitrogen along coastal rocky shores","volume":"95","author":[{"family":"Pfister","given":"Catherine A."},{"family":"Altabet","given":"Mark A."},{"family":"Post","given":"David"}],"issued":{"date-parts":[["2014"]]}}}],"schema":"https://github.com/citation-style-language/schema/raw/master/csl-citation.json"} </w:instrText>
      </w:r>
      <w:r w:rsidR="00BA1DFE" w:rsidRPr="008D2AF1">
        <w:fldChar w:fldCharType="separate"/>
      </w:r>
      <w:r w:rsidR="00BA1DFE" w:rsidRPr="008D2AF1">
        <w:rPr>
          <w:noProof/>
        </w:rPr>
        <w:t>Pfister et al., 2014)</w:t>
      </w:r>
      <w:r w:rsidR="00BA1DFE" w:rsidRPr="008D2AF1">
        <w:fldChar w:fldCharType="end"/>
      </w:r>
      <w:r w:rsidR="00BA1DFE" w:rsidRPr="008D2AF1">
        <w:t xml:space="preserve">. </w:t>
      </w:r>
      <w:r w:rsidR="00B13313" w:rsidRPr="008D2AF1">
        <w:t xml:space="preserve">We had predicted that variation in </w:t>
      </w:r>
      <w:r w:rsidR="001440F3" w:rsidRPr="008D2AF1">
        <w:rPr>
          <w:color w:val="000000"/>
        </w:rPr>
        <w:t xml:space="preserve">NH₄⁺ </w:t>
      </w:r>
      <w:r w:rsidR="00B13313" w:rsidRPr="008D2AF1">
        <w:t xml:space="preserve">concentration among sites would be driven primarily by animal abundance. </w:t>
      </w:r>
      <w:r w:rsidR="00FC5708" w:rsidRPr="008D2AF1">
        <w:t>However, the</w:t>
      </w:r>
      <w:r w:rsidR="001C535E" w:rsidRPr="008D2AF1">
        <w:t xml:space="preserve"> only</w:t>
      </w:r>
      <w:r w:rsidR="0042004A" w:rsidRPr="008D2AF1">
        <w:t xml:space="preserve"> significant</w:t>
      </w:r>
      <w:r w:rsidR="001C535E" w:rsidRPr="008D2AF1">
        <w:t xml:space="preserve"> predictor of among-site differences in </w:t>
      </w:r>
      <w:r w:rsidR="001440F3" w:rsidRPr="008D2AF1">
        <w:rPr>
          <w:color w:val="000000"/>
        </w:rPr>
        <w:t xml:space="preserve">NH₄⁺ </w:t>
      </w:r>
      <w:r w:rsidR="001C535E" w:rsidRPr="008D2AF1">
        <w:t>was</w:t>
      </w:r>
      <w:r w:rsidR="00BA1DFE" w:rsidRPr="008D2AF1">
        <w:t xml:space="preserve"> a</w:t>
      </w:r>
      <w:r w:rsidR="00AF52A3" w:rsidRPr="008D2AF1">
        <w:t xml:space="preserve"> negative</w:t>
      </w:r>
      <w:r w:rsidR="00BA1DFE" w:rsidRPr="008D2AF1">
        <w:t xml:space="preserve"> interaction between tid</w:t>
      </w:r>
      <w:ins w:id="171" w:author="Isabelle Cote" w:date="2025-08-12T14:07:00Z">
        <w:r w:rsidR="008A5C9A" w:rsidRPr="008D2AF1">
          <w:t>al</w:t>
        </w:r>
      </w:ins>
      <w:del w:id="172" w:author="Isabelle Cote" w:date="2025-08-12T14:07:00Z">
        <w:r w:rsidR="00BA1DFE" w:rsidRPr="008D2AF1" w:rsidDel="008A5C9A">
          <w:delText>e</w:delText>
        </w:r>
      </w:del>
      <w:r w:rsidR="00BA1DFE" w:rsidRPr="008D2AF1">
        <w:t xml:space="preserve"> exchange and animal abundance, whereby animal excretions may enrich the seawater when the tide is </w:t>
      </w:r>
      <w:r w:rsidR="001C535E" w:rsidRPr="008D2AF1">
        <w:t>ebbing</w:t>
      </w:r>
      <w:r w:rsidR="00BA1DFE" w:rsidRPr="008D2AF1">
        <w:t xml:space="preserve">, but </w:t>
      </w:r>
      <w:r w:rsidR="001C535E" w:rsidRPr="008D2AF1">
        <w:t xml:space="preserve">the effect of animal abundance is washed away </w:t>
      </w:r>
      <w:r w:rsidR="00BA1DFE" w:rsidRPr="008D2AF1">
        <w:t>when the tide comes in.</w:t>
      </w:r>
      <w:r w:rsidR="00A9700D" w:rsidRPr="008D2AF1">
        <w:t xml:space="preserve"> </w:t>
      </w:r>
      <w:r w:rsidR="006657BD" w:rsidRPr="008D2AF1">
        <w:t xml:space="preserve">Although marine species diversity sometimes covaries with animal abundance or biomass </w:t>
      </w:r>
      <w:r w:rsidR="006657BD" w:rsidRPr="008D2AF1">
        <w:fldChar w:fldCharType="begin"/>
      </w:r>
      <w:r w:rsidR="00B87C81" w:rsidRPr="008D2AF1">
        <w:instrText xml:space="preserve"> ADDIN ZOTERO_ITEM CSL_CITATION {"citationID":"d3yJV9qv","properties":{"formattedCitation":"(Yee and Juliano 2007; M\\uc0\\u252{}ller et al. 2018)","plainCitation":"(Yee and Juliano 2007; Müller et al. 2018)","noteIndex":0},"citationItems":[{"id":4878,"uris":["http://zotero.org/users/local/idKDtb7T/items/LIKZKUGP"],"itemData":{"id":4878,"type":"article-journal","abstract":"Despite considerable progress in the ability to measure the complex 3-D structure of forests with the improvement of remote-sensing techniques, our mechanistic understanding of how biodiversity is linked to canopy structure is still limited. Here we tested whether the increase in arthropod abundance and richness in beech forest canopies with increasing canopy complexity supports the more-individuals hypothesis or the habitat-heterogeneity hypothesis. We used fogging to collect arthropod samples from 80 standardized plots from canopies of single- to multi-layered mature montane European beech stands. Tree height and an independent measure of vertical heterogeneity – the vertical distribution ratio – on each arthropod sampling plot were derived from high-resolution full-waveform airborne laser scanning data. Mixed-model path analysis based on almost 20 000 specimens of 762 species from 11 orders provided support for the more-individuals hypothesis, with higher arthropod abundance but not higher species richness in stands with a more equal vertical distribution of plant biomass. By contrast, we found no support for the habitat-heterogeneity hypothesis. The increase in the number of individuals with increasing vertical distribution of biomass might be caused either by increasing leaf area, as indicated by higher space filling and productivity in multi-layered stands, or by higher persistence of arthropod populations owing to better shelter, reduced competition and more refuges under harsh conditions, or by both. High-resolution airborne laser scanning, with its ability to penetrate dense canopies under leaf-on conditions, has proved suitable for measuring vertical structures as a predictor for canopy diversity. Expanding combinations of remote-sensing and canopy-biodiversity data opens many avenues for improving our understanding of the link between diversity and forest structures.","container-title":"Oikos","DOI":"10.1111/oik.04972","ISSN":"1600-0706","issue":"6","language":"en","license":"© 2017 The Authors","note":"_eprint: https://onlinelibrary.wiley.com/doi/pdf/10.1111/oik.04972","page":"814-824","source":"Wiley Online Library","title":"LiDAR-derived canopy structure supports the more-individuals hypothesis for arthropod diversity in temperate forests","volume":"127","author":[{"family":"Müller","given":"Jörg"},{"family":"Brandl","given":"Roland"},{"family":"Brändle","given":"Martin"},{"family":"Förster","given":"Bernhard"},{"family":"Araujo","given":"Bruno Cancian","non-dropping-particle":"de"},{"family":"Gossner","given":"Martin M."},{"family":"Ladas","given":"Alexander"},{"family":"Wagner","given":"Martin"},{"family":"Maraun","given":"Mark"},{"family":"Schall","given":"Peter"},{"family":"Schmidt","given":"Stefan"},{"family":"Heurich","given":"Marco"},{"family":"Thorn","given":"Simon"},{"family":"Seibold","given":"Sebastian"}],"issued":{"date-parts":[["2018"]]}}},{"id":4881,"uris":["http://zotero.org/users/local/idKDtb7T/items/JIRHU2HW"],"itemData":{"id":4881,"type":"article-journal","abstract":"The more individuals hypothesis (MIH) postulates that productivity increases species richness by increasing mean equilibrium population size, thereby reducing the probability of local extinction. We tested the MIH for invertebrates colonizing microcosms that simulated tree holes by manipulating productivity through additions of leaf or animal detritus and subsequently determining the relationships among richness, total abundance, abundance per species, and measures of productivity. We quantified productivity as the rate of microorganism protein synthesis, microorganism metabolic rate, nutrient ion concentration, and type and amount of detritus. Microcosms with animal detritus attracted more species, more individuals per species, and more total individuals than did microcosms with similar amounts of leaf detritus. Relationships between richness or abundance and productivity varied with date. Richness in June increased as a linear function of productivity, whereas the power function predicted by the MIH fit best in July. Abundance in June and July was best described by a power function of productivity, but the linear function predicted by the MIH fit best in September. Abundance per species was best described by a power function of productivity in June and July. Path analysis showed that the indirect effect of productivity through abundance on richness that is predicted by MIH was important in all months, and that direct links between productivity and richness were unnecessary. Our results support many of the predictions of the MIH, but they also suggest that the effects of abundance on richness may be more complex than expected.","container-title":"Oecologia","DOI":"10.1007/s00442-007-0707-1","ISSN":"1432-1939","issue":"1","journalAbbreviation":"Oecologia","language":"en","page":"153-162","source":"Springer Link","title":"Abundance matters: a field experiment testing the more individuals hypothesis for richness–productivity relationships","title-short":"Abundance matters","volume":"153","author":[{"family":"Yee","given":"Donald A."},{"family":"Juliano","given":"Steven A."}],"issued":{"date-parts":[["2007",8,1]]}}}],"schema":"https://github.com/citation-style-language/schema/raw/master/csl-citation.json"} </w:instrText>
      </w:r>
      <w:r w:rsidR="006657BD" w:rsidRPr="008D2AF1">
        <w:fldChar w:fldCharType="separate"/>
      </w:r>
      <w:r w:rsidR="00B87C81" w:rsidRPr="008D2AF1">
        <w:rPr>
          <w:lang w:val="en-US"/>
        </w:rPr>
        <w:t>(Yee and Juliano 2007; Müller et al. 2018)</w:t>
      </w:r>
      <w:r w:rsidR="006657BD" w:rsidRPr="008D2AF1">
        <w:fldChar w:fldCharType="end"/>
      </w:r>
      <w:r w:rsidR="006657BD" w:rsidRPr="008D2AF1">
        <w:t>, we found no relationship between Shannon diversity and NH₄⁺. W</w:t>
      </w:r>
      <w:r w:rsidR="00A9700D" w:rsidRPr="008D2AF1">
        <w:t xml:space="preserve">e did not </w:t>
      </w:r>
      <w:r w:rsidR="00525526" w:rsidRPr="008D2AF1">
        <w:t>quantify</w:t>
      </w:r>
      <w:r w:rsidR="00A9700D" w:rsidRPr="008D2AF1">
        <w:t xml:space="preserve"> intertidal animals </w:t>
      </w:r>
      <w:r w:rsidR="00525526" w:rsidRPr="008D2AF1">
        <w:t>or microbial regeneration, which are additional sources of NH₄⁺</w:t>
      </w:r>
      <w:r w:rsidR="00CF009F" w:rsidRPr="008D2AF1">
        <w:t xml:space="preserve"> </w:t>
      </w:r>
      <w:r w:rsidR="00CF009F" w:rsidRPr="008D2AF1">
        <w:fldChar w:fldCharType="begin"/>
      </w:r>
      <w:r w:rsidR="001D6E00" w:rsidRPr="008D2AF1">
        <w:instrText xml:space="preserve"> ADDIN ZOTERO_ITEM CSL_CITATION {"citationID":"FV4pKpMb","properties":{"formattedCitation":"(Aquilino et al. 2009; Lowman et al. 2023)","plainCitation":"(Aquilino et al. 2009; Lowman et al. 2023)","noteIndex":0},"citationItems":[{"id":1820,"uris":["http://zotero.org/users/local/idKDtb7T/items/XE8KER6D"],"itemData":{"id":1820,"type":"article-journal","abstract":"This study shows that, even on exposed, wave-swept, rocky shores in a nutrient-replete upwelling ecosystem, mussels (Mytilus californianus) facilitate the growth of the seaweed Porphyra perforata by enhancing nutrient concentrations in the nearby water column. In field surveys on emergent substrate in the mid-intertidal zone, we found ten times greater abundance of P. perforata on mussels than on adjacent rock. In field experiments, P. perforata accumulated and grew more quickly on mussels than on bare rock or on mussel mimics, suggesting that nutrients excreted by mussels might be responsible for greater P. perforata cover. At high tide, water column ammonium concentrations over mussel beds were nearly double those found over bare rock. Correspondingly, tissue nitrogen concentrations were higher, and carbon-to-nitrogen ratios were lower in P. perforata growing on mussels compared to bare rock. Given the dominance of mussels in mid-intertidal regions of temperate coasts worldwide, ammonium regeneration could be a general contributor to local-scale nutrient availability, even in high-flow systems characterized by high nutrient concentrations.","container-title":"Limnology and Oceanography","DOI":"https://doi.org/10.4319/lo.2009.54.1.0309","ISSN":"1939-5590","issue":"1","journalAbbreviation":"Limnol Oceanogr","language":"en","note":"_eprint: https://onlinelibrary.wiley.com/doi/pdf/10.4319/lo.2009.54.1.0309","page":"309-317","source":"Wiley Online Library","title":"Local-scale nutrient regeneration facilitates seaweed growth on wave-exposed rocky shores in an upwelling system","volume":"54","author":[{"family":"Aquilino","given":"Kristin M."},{"family":"Bracken","given":"Matthew E. S."},{"family":"Faubel","given":"Melinda N."},{"family":"Stachowicz","given":"John J."}],"issued":{"date-parts":[["2009"]]}}},{"id":4445,"uris":["http://zotero.org/users/local/idKDtb7T/items/UN54CD4I"],"itemData":{"id":4445,"type":"article-journal","abstract":"Lowman, H.E.; Hirsch, M.E.; Brzezinski, M.A., and Melack, J.M., 2023. Examining the potential of sandy marine sediments surrounding giant kelp forests to provide recycled nutrients for growth. Journal of Coastal Research, 39(3), 442–454. Charlotte (North Carolina), ISSN 0749-0208.Permeable marine sediments are biogeochemically active and may contribute dissolved nutrients to support primary production in coastal regions. This study examined the potential of permeable marine sediments near giant kelp forests in the Santa Barbara Channel, California as a source of ammonium (NH4+) to the overlying water column to support the observed growth of kelp during summer months when nitrate availability is low. Several nearshore sites located in coastal California in &amp;lt;20 m water depth were sampled for porewater nutrient concentrations, flushing rates, and nutrient fluxes in addition to diel fluctuations in nutrient concentrations of the overlying water column. Time-series analyses of porewater temperatures indicate that porewater flushed to a depth of 15 cm approximately every two hours, and mean NH4+ concentrations of porewater at these depths was 40 µM. The results of flow-through bioreactor incubations indicate that the top 2 cm of sediment are a net source of dissolved nitrogen to the overlying water column and are capable of supplying from 0.05 to 0.90 mmol NH4+ m–2 day–1. Diel water sampling demonstrates that kelp forests may be exposed to NH4+ concentrations greater than 1 µM for multiple hours (four–eight) over a day. These measured reservoirs and exchange rates of NH4+ suggest sandy marine sediments provide a significant source of nitrogen to the water column and may help meet the nitrogen demand by giant kelp during summer in the Santa Barbara Channel.","container-title":"Journal of Coastal Research","DOI":"10.2112/JCOASTRES-D-22-00035.1","ISSN":"0749-0208","issue":"3","journalAbbreviation":"J. Coast. Res.","page":"442-454","source":"Silverchair","title":"Examining the potential of sandy marine sediments surrounding giant kelp forests to provide recycled nutrients for growth","volume":"39","author":[{"family":"Lowman","given":"Heili E."},{"family":"Hirsch","given":"Mare E."},{"family":"Brzezinski","given":"Mark A."},{"family":"Melack","given":"John M."}],"issued":{"date-parts":[["2023",5,1]]}}}],"schema":"https://github.com/citation-style-language/schema/raw/master/csl-citation.json"} </w:instrText>
      </w:r>
      <w:r w:rsidR="00CF009F" w:rsidRPr="008D2AF1">
        <w:fldChar w:fldCharType="separate"/>
      </w:r>
      <w:r w:rsidR="00B87C81" w:rsidRPr="008D2AF1">
        <w:rPr>
          <w:noProof/>
        </w:rPr>
        <w:t>(Aquilino et al. 2009; Lowman et al. 2023)</w:t>
      </w:r>
      <w:r w:rsidR="00CF009F" w:rsidRPr="008D2AF1">
        <w:fldChar w:fldCharType="end"/>
      </w:r>
      <w:r w:rsidR="00FE54CE" w:rsidRPr="008D2AF1">
        <w:t>,</w:t>
      </w:r>
      <w:r w:rsidR="001C535E" w:rsidRPr="008D2AF1">
        <w:t xml:space="preserve"> but these </w:t>
      </w:r>
      <w:ins w:id="173" w:author="Em Lim" w:date="2025-07-31T16:28:00Z">
        <w:r w:rsidR="00280C8C" w:rsidRPr="008D2AF1">
          <w:t xml:space="preserve">sources </w:t>
        </w:r>
      </w:ins>
      <w:r w:rsidR="0042004A" w:rsidRPr="008D2AF1">
        <w:t>may be</w:t>
      </w:r>
      <w:r w:rsidR="001C535E" w:rsidRPr="008D2AF1">
        <w:t xml:space="preserve"> </w:t>
      </w:r>
      <w:r w:rsidR="001C535E" w:rsidRPr="008D2AF1">
        <w:lastRenderedPageBreak/>
        <w:t xml:space="preserve">more important in shallower waters and soft-sediment areas than on the </w:t>
      </w:r>
      <w:r w:rsidR="000D0CF1" w:rsidRPr="008D2AF1">
        <w:t xml:space="preserve">subtidal </w:t>
      </w:r>
      <w:r w:rsidR="001C535E" w:rsidRPr="008D2AF1">
        <w:t>rock</w:t>
      </w:r>
      <w:r w:rsidR="00AD03E0" w:rsidRPr="008D2AF1">
        <w:t>y</w:t>
      </w:r>
      <w:r w:rsidR="001C535E" w:rsidRPr="008D2AF1">
        <w:t xml:space="preserve"> reefs we studied</w:t>
      </w:r>
      <w:r w:rsidR="00525526" w:rsidRPr="008D2AF1">
        <w:t>.</w:t>
      </w:r>
      <w:r w:rsidR="00832B10" w:rsidRPr="008D2AF1">
        <w:t xml:space="preserve"> </w:t>
      </w:r>
      <w:r w:rsidR="001C535E" w:rsidRPr="008D2AF1">
        <w:t>We conclude that</w:t>
      </w:r>
      <w:r w:rsidR="00525526" w:rsidRPr="008D2AF1">
        <w:t xml:space="preserve"> </w:t>
      </w:r>
      <w:r w:rsidR="00686D1B" w:rsidRPr="008D2AF1">
        <w:t>CND</w:t>
      </w:r>
      <w:r w:rsidR="00525526" w:rsidRPr="008D2AF1">
        <w:t xml:space="preserve"> likely contribute</w:t>
      </w:r>
      <w:r w:rsidR="0042004A" w:rsidRPr="008D2AF1">
        <w:t>s</w:t>
      </w:r>
      <w:r w:rsidR="00525526" w:rsidRPr="008D2AF1">
        <w:t xml:space="preserve"> to meso-scale</w:t>
      </w:r>
      <w:r w:rsidR="00A9700D" w:rsidRPr="008D2AF1">
        <w:t xml:space="preserve"> variation in NH₄⁺ </w:t>
      </w:r>
      <w:r w:rsidR="00B50E76" w:rsidRPr="008D2AF1">
        <w:t xml:space="preserve">in an unexpected, dynamic, tide-associated manner, </w:t>
      </w:r>
      <w:r w:rsidR="00A9700D" w:rsidRPr="008D2AF1">
        <w:t>which could drive among-site variation in primary productivity</w:t>
      </w:r>
      <w:r w:rsidR="00525526" w:rsidRPr="008D2AF1">
        <w:t xml:space="preserve"> and thus bottom-up control</w:t>
      </w:r>
      <w:r w:rsidR="00A9700D" w:rsidRPr="008D2AF1">
        <w:t xml:space="preserve">. </w:t>
      </w:r>
    </w:p>
    <w:p w14:paraId="0EF8F52B" w14:textId="77777777" w:rsidR="00D1449D" w:rsidRPr="008D2AF1" w:rsidRDefault="00D1449D" w:rsidP="00497588">
      <w:pPr>
        <w:spacing w:line="480" w:lineRule="auto"/>
      </w:pPr>
    </w:p>
    <w:p w14:paraId="0E3846E6" w14:textId="78A6547D" w:rsidR="00306F1F" w:rsidRPr="008D2AF1" w:rsidRDefault="00B10FF6" w:rsidP="00306F1F">
      <w:pPr>
        <w:spacing w:line="480" w:lineRule="auto"/>
        <w:rPr>
          <w:i/>
          <w:iCs/>
        </w:rPr>
      </w:pPr>
      <w:r w:rsidRPr="008D2AF1">
        <w:rPr>
          <w:i/>
          <w:iCs/>
        </w:rPr>
        <w:t>S</w:t>
      </w:r>
      <w:r w:rsidR="00306F1F" w:rsidRPr="008D2AF1">
        <w:rPr>
          <w:i/>
          <w:iCs/>
        </w:rPr>
        <w:t>mall-scale</w:t>
      </w:r>
      <w:r w:rsidRPr="008D2AF1">
        <w:rPr>
          <w:i/>
          <w:iCs/>
        </w:rPr>
        <w:t xml:space="preserve"> (within-site</w:t>
      </w:r>
      <w:r w:rsidR="00B46066" w:rsidRPr="008D2AF1">
        <w:rPr>
          <w:i/>
          <w:iCs/>
        </w:rPr>
        <w:t>)</w:t>
      </w:r>
      <w:r w:rsidR="000D0CF1" w:rsidRPr="008D2AF1">
        <w:rPr>
          <w:i/>
          <w:iCs/>
        </w:rPr>
        <w:t xml:space="preserve"> variation</w:t>
      </w:r>
    </w:p>
    <w:p w14:paraId="4BB14774" w14:textId="52A16F46" w:rsidR="00737B8A" w:rsidRPr="008D2AF1" w:rsidRDefault="00CF009F" w:rsidP="00683C48">
      <w:pPr>
        <w:spacing w:line="480" w:lineRule="auto"/>
      </w:pPr>
      <w:r w:rsidRPr="008D2AF1">
        <w:t xml:space="preserve">We found evidence of kelp-mediated </w:t>
      </w:r>
      <w:r w:rsidR="00DA6701" w:rsidRPr="008D2AF1">
        <w:t>nutrient variation</w:t>
      </w:r>
      <w:r w:rsidR="009509EA" w:rsidRPr="008D2AF1">
        <w:t xml:space="preserve"> on a smaller scale (5 m) than previously established</w:t>
      </w:r>
      <w:r w:rsidR="00B50E76" w:rsidRPr="008D2AF1">
        <w:t xml:space="preserve">. </w:t>
      </w:r>
      <w:r w:rsidR="00422C70" w:rsidRPr="008D2AF1">
        <w:t xml:space="preserve">Although </w:t>
      </w:r>
      <w:del w:id="174" w:author="Em Lim" w:date="2025-07-31T14:22:00Z">
        <w:r w:rsidR="00422C70" w:rsidRPr="008D2AF1" w:rsidDel="00AE19DC">
          <w:delText>h</w:delText>
        </w:r>
        <w:r w:rsidR="00A83EAE" w:rsidRPr="008D2AF1" w:rsidDel="00AE19DC">
          <w:delText xml:space="preserve">igher </w:delText>
        </w:r>
      </w:del>
      <w:ins w:id="175" w:author="Em Lim" w:date="2025-07-31T14:22:00Z">
        <w:r w:rsidR="00AE19DC" w:rsidRPr="008D2AF1">
          <w:t xml:space="preserve">greater </w:t>
        </w:r>
      </w:ins>
      <w:r w:rsidR="00A83EAE" w:rsidRPr="008D2AF1">
        <w:t xml:space="preserve">NH₄⁺ </w:t>
      </w:r>
      <w:ins w:id="176" w:author="Isabelle Cote" w:date="2025-08-12T14:18:00Z">
        <w:r w:rsidR="00FE4B73" w:rsidRPr="008D2AF1">
          <w:t xml:space="preserve">concentrations </w:t>
        </w:r>
      </w:ins>
      <w:r w:rsidR="00A83EAE" w:rsidRPr="008D2AF1">
        <w:t>inside high-density kelp forests ha</w:t>
      </w:r>
      <w:del w:id="177" w:author="Isabelle Cote" w:date="2025-08-12T14:18:00Z">
        <w:r w:rsidR="00A83EAE" w:rsidRPr="008D2AF1" w:rsidDel="00FE4B73">
          <w:delText>s</w:delText>
        </w:r>
      </w:del>
      <w:ins w:id="178" w:author="Isabelle Cote" w:date="2025-08-12T14:18:00Z">
        <w:r w:rsidR="00FE4B73" w:rsidRPr="008D2AF1">
          <w:t>ve</w:t>
        </w:r>
      </w:ins>
      <w:r w:rsidR="00A83EAE" w:rsidRPr="008D2AF1">
        <w:t xml:space="preserve"> been documented </w:t>
      </w:r>
      <w:r w:rsidR="00A83EAE" w:rsidRPr="008D2AF1">
        <w:fldChar w:fldCharType="begin"/>
      </w:r>
      <w:r w:rsidR="00A01D2E" w:rsidRPr="008D2AF1">
        <w:instrText xml:space="preserve"> ADDIN ZOTERO_ITEM CSL_CITATION {"citationID":"uHQEsuv5","properties":{"formattedCitation":"(Pfister et al., 2019)","plainCitation":"(Pfister et al., 2019)","dontUpdate":true,"noteIndex":0},"citationItems":[{"id":1913,"uris":["http://zotero.org/users/local/idKDtb7T/items/IHKWXCFC"],"itemData":{"id":1913,"type":"article-journal","abstract":"Kelp forests are known as key habitats for species diversity and macroalgal productivity; however, we know little about how these biogenic habitats interact with seawater chemistry and phototroph productivity in the water column. We examined kelp forest functions at three locales along the Olympic Peninsula of Washington state by quantifying carbonate chemistry, nutrient concentrations, phytoplankton productivity, and seawater microbial communities inside and outside of kelp beds dominated by the canopy kelp species Nereocystis luetkeana and Macrocystis pyrifera. Kelp beds locally increased the pH, oxygen, and aragonite saturation state of the seawater, but lowered seawater inorganic carbon content and total alkalinity. Although kelp beds depleted nitrate and phosphorus concentrations, ammonium and dissolved organic carbon (DOC) concentrations were enhanced. Kelp beds also decreased chlorophyll concentrations and carbon fixed by phytoplankton, although kelp carbon fixation more than compensated for any difference in phytoplankton production. Kelp beds entrained distinct microbial communities, with higher taxonomic and phylogenetic diversity compared to seawater outside of the kelp bed. Kelp forests thus had significant effects on seawater chemistry, productivity and the microbial assemblages in their proximity. Thereby, the diversity of pathways for carbon and nitrogen cycling was also enhanced. Overall, these observations suggest that the contribution of kelp forests to nearshore carbon and nitrogen cycling is greater than previously documented.","container-title":"Ecology","DOI":"https://doi.org/10.1002/ecy.2798","ISSN":"1939-9170","issue":"10","language":"en","note":"_eprint: https://esajournals.onlinelibrary.wiley.com/doi/pdf/10.1002/ecy.2798","page":"e02798","source":"Wiley Online Library","title":"Kelp beds and their local effects on seawater chemistry, productivity, and microbial communities","volume":"100","author":[{"family":"Pfister","given":"Catherine A."},{"family":"Altabet","given":"Mark A."},{"family":"Weigel","given":"Brooke L."}],"issued":{"date-parts":[["2019"]]}}}],"schema":"https://github.com/citation-style-language/schema/raw/master/csl-citation.json"} </w:instrText>
      </w:r>
      <w:r w:rsidR="00A83EAE" w:rsidRPr="008D2AF1">
        <w:fldChar w:fldCharType="separate"/>
      </w:r>
      <w:r w:rsidR="00A83EAE" w:rsidRPr="008D2AF1">
        <w:rPr>
          <w:noProof/>
        </w:rPr>
        <w:t>(e.g., Pfister et al., 2019)</w:t>
      </w:r>
      <w:r w:rsidR="00A83EAE" w:rsidRPr="008D2AF1">
        <w:fldChar w:fldCharType="end"/>
      </w:r>
      <w:r w:rsidR="00A83EAE" w:rsidRPr="008D2AF1">
        <w:t xml:space="preserve">, these </w:t>
      </w:r>
      <w:r w:rsidR="007014A8" w:rsidRPr="008D2AF1">
        <w:t>studies</w:t>
      </w:r>
      <w:r w:rsidR="004F2705" w:rsidRPr="008D2AF1">
        <w:t xml:space="preserve"> </w:t>
      </w:r>
      <w:r w:rsidR="009509EA" w:rsidRPr="008D2AF1">
        <w:t xml:space="preserve">compared </w:t>
      </w:r>
      <w:r w:rsidR="00963154" w:rsidRPr="008D2AF1">
        <w:t>nutrient</w:t>
      </w:r>
      <w:r w:rsidR="00497588" w:rsidRPr="008D2AF1">
        <w:t xml:space="preserve"> </w:t>
      </w:r>
      <w:r w:rsidR="009509EA" w:rsidRPr="008D2AF1">
        <w:t xml:space="preserve">samples taken </w:t>
      </w:r>
      <w:r w:rsidR="00B50E76" w:rsidRPr="008D2AF1">
        <w:t xml:space="preserve">from the middle of very large kelp forests to sites more than </w:t>
      </w:r>
      <w:r w:rsidR="00963154" w:rsidRPr="008D2AF1">
        <w:t>50</w:t>
      </w:r>
      <w:r w:rsidR="009509EA" w:rsidRPr="008D2AF1">
        <w:t xml:space="preserve"> m </w:t>
      </w:r>
      <w:r w:rsidR="00B50E76" w:rsidRPr="008D2AF1">
        <w:t>away</w:t>
      </w:r>
      <w:r w:rsidR="00A83EAE" w:rsidRPr="008D2AF1">
        <w:t xml:space="preserve"> from the forest edges</w:t>
      </w:r>
      <w:r w:rsidR="00B50E76" w:rsidRPr="008D2AF1">
        <w:t xml:space="preserve"> </w:t>
      </w:r>
      <w:r w:rsidR="009509EA" w:rsidRPr="008D2AF1">
        <w:fldChar w:fldCharType="begin"/>
      </w:r>
      <w:r w:rsidR="008A0589">
        <w:instrText xml:space="preserve"> ADDIN ZOTERO_ITEM CSL_CITATION {"citationID":"wIoLVvd3","properties":{"formattedCitation":"(Stewart et al. 2009; Pfister et al. 2019; Traiger et al. 2022)","plainCitation":"(Stewart et al. 2009; Pfister et al. 2019; Traiger et al. 2022)","noteIndex":0},"citationItems":[{"id":1913,"uris":["http://zotero.org/users/local/idKDtb7T/items/IHKWXCFC"],"itemData":{"id":1913,"type":"article-journal","abstract":"Kelp forests are known as key habitats for species diversity and macroalgal productivity; however, we know little about how these biogenic habitats interact with seawater chemistry and phototroph productivity in the water column. We examined kelp forest functions at three locales along the Olympic Peninsula of Washington state by quantifying carbonate chemistry, nutrient concentrations, phytoplankton productivity, and seawater microbial communities inside and outside of kelp beds dominated by the canopy kelp species Nereocystis luetkeana and Macrocystis pyrifera. Kelp beds locally increased the pH, oxygen, and aragonite saturation state of the seawater, but lowered seawater inorganic carbon content and total alkalinity. Although kelp beds depleted nitrate and phosphorus concentrations, ammonium and dissolved organic carbon (DOC) concentrations were enhanced. Kelp beds also decreased chlorophyll concentrations and carbon fixed by phytoplankton, although kelp carbon fixation more than compensated for any difference in phytoplankton production. Kelp beds entrained distinct microbial communities, with higher taxonomic and phylogenetic diversity compared to seawater outside of the kelp bed. Kelp forests thus had significant effects on seawater chemistry, productivity and the microbial assemblages in their proximity. Thereby, the diversity of pathways for carbon and nitrogen cycling was also enhanced. Overall, these observations suggest that the contribution of kelp forests to nearshore carbon and nitrogen cycling is greater than previously documented.","container-title":"Ecology","DOI":"https://doi.org/10.1002/ecy.2798","ISSN":"1939-9170","issue":"10","language":"en","note":"_eprint: https://esajournals.onlinelibrary.wiley.com/doi/pdf/10.1002/ecy.2798","page":"e02798","source":"Wiley Online Library","title":"Kelp beds and their local effects on seawater chemistry, productivity, and microbial communities","volume":"100","author":[{"family":"Pfister","given":"Catherine A."},{"family":"Altabet","given":"Mark A."},{"family":"Weigel","given":"Brooke L."}],"issued":{"date-parts":[["2019"]]}}},{"id":2702,"uris":["http://zotero.org/users/local/idKDtb7T/items/N7ZVQRTY"],"itemData":{"id":2702,"type":"article-journal","abstract":"To investigate the extent to which alteration of physical factors by giant kelp beds affects the growth of kelp within the bed, we conducted analyses of frond morphometrics at 2 mo intervals, elongation rates and tissue chemistry of individuals of Macrocystis pyrifera on the interior and edge of a kelp bed off the coast of Santa Barbara, California, USA. The density of the kelp canopy varied greatly during the 13 mo study, ranging from 0.03 to 8.03 m2 blade tissue m–2 sea surface. Time series analysis of flow velocity, light, temperature and seawater nitrate concentrations inside and outside of the bed indicated that when canopy density was high (May to September) current speeds in the bed were 25% of incident flow, and light below the canopy (at 1 m depth) was reduced to 10% surface irradiance. Nitrate concentrations were highly variable and similar between inside and outside moorings. When the canopy was well developed, kelp fronds on the seaward edge of the bed had faster elongation rates and larger blades, resulting in higher overall growth rates (mass added per day) than interior fronds. Carbon and nitrogen accumulation by edge fronds was also higher during this period, which fueled growth rates of edge fronds that were nearly twice as high as interior fronds when the canopy was densest. Thus, the growth and tissue chemistry of M. pyrifera within the kelp bed depended on the extent to which the bed modified ambient physical conditions.","container-title":"Marine Ecology Progress Series","DOI":"10.3354/meps07752","ISSN":"0171-8630, 1616-1599","journalAbbreviation":"Mar. Ecol. Prog. Ser.","language":"en","page":"101-112","source":"DOI.org (Crossref)","title":"Differences in growth, morphology and tissue carbon and nitrogen of &lt;i&gt;Macrocystis pyrifera&lt;/i&gt; within and at the outer edge of a giant kelp forest in California, USA","volume":"375","author":[{"family":"Stewart","given":"Hl"},{"family":"Fram","given":"Jp"},{"family":"Reed","given":"Dc"},{"family":"Williams","given":"Sl"},{"family":"Brzezinski","given":"Ma"},{"family":"MacIntyre","given":"S"},{"family":"Gaylord","given":"B"}],"issued":{"date-parts":[["2009",1,26]]}}},{"id":4442,"uris":["http://zotero.org/users/local/idKDtb7T/items/F7T2JEHZ"],"itemData":{"id":4442,"type":"article-journal","abstract":"Climate change is causing decreases in pH and dissolved oxygen (DO) in coastal ecosystems. Canopy-forming giant kelp can locally increase DO and pH through photosynthesis, with the most pronounced effect expected in surface waters where the bulk of kelp biomass resides. However, limited observations are available from waters in canopies and measurements at depth show limited potential of giant kelp to ameliorate chemical conditions. We quantified spatiotemporal variability of surface biogeochemistry and assessed the role of biological and physical drivers in pH and DO modification at two locations differing in hydrodynamics inside and outside of two kelp forests in Monterey Bay, California in summer 2019. pH, DO, dissolved inorganic carbon (DIC), and temperature were measured at and near the surface, in conjunction with physical parameters (currents and pressure), nutrients, and metrics of phytoplankton and kelp biological processes. DO and pH were highest, with lower DIC, at the surface inside kelp forests. However, differences inside vs. outside of kelp forests were small (DO 6–8%, pH 0.05 higher in kelp). The kelp forest with lower significant wave height and slower currents had greater modification of surface biogeochemistry as indicated by larger diel variation and slightly higher mean DO and pH, despite lower kelp growth rates. Differences between kelp forests and offshore areas were not driven by nutrients or phytoplankton. Although kelp had clear effects on biogeochemistry, which were modulated by hydrodynamics, the small magnitude and spatial extent of the effect limits the potential of kelp forests to mitigate acidification and hypoxia.","container-title":"Limnology and Oceanography","DOI":"10.1002/lno.11999","ISSN":"1939-5590","issue":"2","journalAbbreviation":"Limnol Oceanogr","language":"en","license":"© 2021 The Authors. Limnology and Oceanography published by Wiley Periodicals LLC on behalf of Association for the Sciences of Limnology and Oceanography.","note":"_eprint: https://onlinelibrary.wiley.com/doi/pdf/10.1002/lno.11999","page":"392-403","source":"Wiley Online Library","title":"Limited biogeochemical modification of surface waters by kelp forest canopies: Influence of kelp metabolism and site-specific hydrodynamics","title-short":"Limited biogeochemical modification of surface waters by kelp forest canopies","volume":"67","author":[{"family":"Traiger","given":"Sarah B."},{"family":"Cohn","given":"Brian"},{"family":"Panos","given":"Demetra"},{"family":"Daly","given":"Margaret"},{"family":"Hirsh","given":"Heidi K."},{"family":"Martone","given":"Maria"},{"family":"Gutierrez","given":"Isabella"},{"family":"Mucciarone","given":"David A."},{"family":"Takeshita","given":"Yuichiro"},{"family":"Monismith","given":"Stephen G."},{"family":"Dunbar","given":"Robert B."},{"family":"Nickols","given":"Kerry J."}],"issued":{"date-parts":[["2022"]]}}}],"schema":"https://github.com/citation-style-language/schema/raw/master/csl-citation.json"} </w:instrText>
      </w:r>
      <w:r w:rsidR="009509EA" w:rsidRPr="008D2AF1">
        <w:fldChar w:fldCharType="separate"/>
      </w:r>
      <w:r w:rsidR="00B87C81" w:rsidRPr="008D2AF1">
        <w:rPr>
          <w:noProof/>
        </w:rPr>
        <w:t>(Stewart et al. 2009; Pfister et al. 2019; Traiger et al. 2022)</w:t>
      </w:r>
      <w:r w:rsidR="009509EA" w:rsidRPr="008D2AF1">
        <w:fldChar w:fldCharType="end"/>
      </w:r>
      <w:r w:rsidR="009509EA" w:rsidRPr="008D2AF1">
        <w:t>.</w:t>
      </w:r>
      <w:r w:rsidR="004F2705" w:rsidRPr="008D2AF1">
        <w:t xml:space="preserve"> </w:t>
      </w:r>
      <w:r w:rsidR="00A83EAE" w:rsidRPr="008D2AF1">
        <w:t>B</w:t>
      </w:r>
      <w:r w:rsidR="009509EA" w:rsidRPr="008D2AF1">
        <w:t xml:space="preserve">y sampling </w:t>
      </w:r>
      <w:r w:rsidR="00AE1D23" w:rsidRPr="008D2AF1">
        <w:t xml:space="preserve">inside and outside forests </w:t>
      </w:r>
      <w:r w:rsidR="009509EA" w:rsidRPr="008D2AF1">
        <w:t xml:space="preserve">across a gradient of kelp densities we further demonstrate a positive relationship between kelp biomass and NH₄⁺ retention. </w:t>
      </w:r>
      <w:r w:rsidR="005D42E1" w:rsidRPr="008D2AF1">
        <w:t xml:space="preserve">The retention of NH₄⁺ observed is likely due to the dampening of flow within the kelp forest bed and subsequent </w:t>
      </w:r>
      <w:r w:rsidR="001828F2" w:rsidRPr="008D2AF1">
        <w:t xml:space="preserve">flow </w:t>
      </w:r>
      <w:r w:rsidR="005D42E1" w:rsidRPr="008D2AF1">
        <w:t xml:space="preserve">acceleration around the edges </w:t>
      </w:r>
      <w:r w:rsidR="005D42E1" w:rsidRPr="008D2AF1">
        <w:fldChar w:fldCharType="begin"/>
      </w:r>
      <w:r w:rsidR="00E27232">
        <w:instrText xml:space="preserve"> ADDIN ZOTERO_ITEM CSL_CITATION {"citationID":"YdbYnTkE","properties":{"formattedCitation":"(Gaylord et al. 2007; Rosman et al. 2007)","plainCitation":"(Gaylord et al. 2007; Rosman et al. 2007)","noteIndex":0},"citationItems":[{"id":4558,"uris":["http://zotero.org/users/local/idKDtb7T/items/URKGRGXU"],"itemData":{"id":4558,"type":"article-journal","abstract":"We present findings from two sets of measurements that quantified currents around and over the full extent of a giant kelp (Macrocystis pyrifera) forest located at Mohawk Reef, Santa Barbara, California. Velocities were damped inside this 200-m X 300-m forest, but not to the extent reported for larger (kilometer-scale) kelp beds, suggesting that alongshore currents may play a greater role in exchange than has often been assumed. Secondary flow features that bear on the performance of forest organisms were observed, including a region along the forest’s outer boundary where velocities exceeded incident speeds by up to 200%. An offshore current on the order of 1 cm s−1 developed within the kelp bed, likely due to pressure gradients established across the forest coupled with topography. Wake recirculations that might have facilitated leeward retention of waterborne subsidies were not apparent. Calculations suggest that kelp beds can interact with (and thus potentially filter) substantial portions of impinging waters; in our study, 40–90% of arriving waters entered the upstream end, and 20–70% reached the center of the forest. Seasonal changes in the size and density of the forest modified the levels of flow damping and filtration. The sum of these effects suggests potential influences on organisms throughout the forest community.","container-title":"Limnology and Oceanography","DOI":"10.4319/lo.2007.52.5.1838","ISSN":"1939-5590","issue":"5","journalAbbreviation":"Limnol Oceanogr","language":"en","license":"© 2007, by the Association for the Sciences of Limnology and Oceanography, Inc.","note":"_eprint: https://onlinelibrary.wiley.com/doi/pdf/10.4319/lo.2007.52.5.1838","page":"1838-1852","source":"Wiley Online Library","title":"Spatial patterns of flow and their modification within and around a giant kelp forest","volume":"52","author":[{"family":"Gaylord","given":"Brian"},{"family":"Rosman","given":"Johanna H."},{"family":"Reed","given":"Daniel C."},{"family":"Koseff","given":"Jeffrey R."},{"family":"Fram","given":"Jonathan"},{"family":"MacIntyre","given":"Sally"},{"family":"Arkema","given":"Katie"},{"family":"McDonald","given":"Cameron"},{"family":"Brzezinski","given":"Mark A."},{"family":"Largier","given":"John L."},{"family":"Monismith","given":"Stephen G."},{"family":"Raimondi","given":"Peter T."},{"family":"Mardian","given":"Brent"}],"issued":{"date-parts":[["2007"]]}}},{"id":4732,"uris":["http://zotero.org/users/local/idKDtb7T/items/NVS9PSR7"],"itemData":{"id":4732,"type":"article-journal","abstract":"Macrocystis pyrifera (Giant Kelp) forests form important habitats in temperate coastal regions. Hydrodynamics control the transport of nutrients, food particles, larvae and spores at scales ranging from boundary layers around individual blades to entire kelp forests. Our measurements include vertical profiles of current and temperature, and concurrent wave measurements, at a number of different locations in and around a kelp forest at Santa Cruz, California. We find that flow at the site is dominated by variations at diurnal and semidiurnal frequencies. A vertically sheared across-shore flow, consistent with flow driven by an across-shore density gradient, is thought to be important for exchange between the kelp forest and the surrounding coastal ocean. Within the kelp forest, currents are reduced by a factor that correlates with surface canopy coverage, higher frequency internal waves are damped, and onshore transport due to waves (Stokes drift) is estimated to be similar in magnitude to that due to currents. Richardson numbers within the kelp forest are higher than those outside the kelp forest and indicate that the water column within the kelp forest is usually stable to turbulence generation by mean velocity shear.","container-title":"Journal of Geophysical Research: Oceans","DOI":"10.1029/2005JC003430","ISSN":"2156-2202","issue":"C2","journalAbbreviation":"J. Geophys. Res. Oceans","language":"en","license":"Copyright 2007 by the American Geophysical Union.","note":"_eprint: https://onlinelibrary.wiley.com/doi/pdf/10.1029/2005JC003430","source":"Wiley Online Library","title":"A field investigation into the effects of a kelp forest (&lt;i&gt;Macrocystis pyrifera&lt;/i&gt;) on coastal hydrodynamics and transport","URL":"https://onlinelibrary.wiley.com/doi/abs/10.1029/2005JC003430","volume":"112","author":[{"family":"Rosman","given":"Johanna H."},{"family":"Koseff","given":"Jeffrey R."},{"family":"Monismith","given":"Stephen G."},{"family":"Grover","given":"Jamie"}],"accessed":{"date-parts":[["2024",8,22]]},"issued":{"date-parts":[["2007"]]}}}],"schema":"https://github.com/citation-style-language/schema/raw/master/csl-citation.json"} </w:instrText>
      </w:r>
      <w:r w:rsidR="005D42E1" w:rsidRPr="008D2AF1">
        <w:fldChar w:fldCharType="separate"/>
      </w:r>
      <w:r w:rsidR="00B87C81" w:rsidRPr="008D2AF1">
        <w:rPr>
          <w:noProof/>
        </w:rPr>
        <w:t>(Gaylord et al. 2007; Rosman et al. 2007)</w:t>
      </w:r>
      <w:r w:rsidR="005D42E1" w:rsidRPr="008D2AF1">
        <w:fldChar w:fldCharType="end"/>
      </w:r>
      <w:r w:rsidR="005D42E1" w:rsidRPr="008D2AF1">
        <w:t xml:space="preserve">. Indeed, </w:t>
      </w:r>
      <w:r w:rsidR="00906B6A" w:rsidRPr="008D2AF1">
        <w:t xml:space="preserve">as predicted, </w:t>
      </w:r>
      <w:r w:rsidR="005D42E1" w:rsidRPr="008D2AF1">
        <w:t xml:space="preserve">we found the effect of kelp biomass on NH₄⁺ retention was more pronounced when the tide was rising (flood tide). Unfortunately, we never sampled on ebbing tides, </w:t>
      </w:r>
      <w:r w:rsidR="00A40ED6" w:rsidRPr="008D2AF1">
        <w:t xml:space="preserve">and did not quantify water motion due to waves or currents, </w:t>
      </w:r>
      <w:r w:rsidR="005D42E1" w:rsidRPr="008D2AF1">
        <w:t xml:space="preserve">so we </w:t>
      </w:r>
      <w:r w:rsidR="00A83EAE" w:rsidRPr="008D2AF1">
        <w:t xml:space="preserve">could </w:t>
      </w:r>
      <w:r w:rsidR="005D42E1" w:rsidRPr="008D2AF1">
        <w:t xml:space="preserve">only contrast slack and flooding tides. Nevertheless, it seems </w:t>
      </w:r>
      <w:r w:rsidR="00DA6701" w:rsidRPr="008D2AF1">
        <w:t>that</w:t>
      </w:r>
      <w:r w:rsidR="005D42E1" w:rsidRPr="008D2AF1">
        <w:t xml:space="preserve"> water flow due to tidal exchange enhance</w:t>
      </w:r>
      <w:r w:rsidR="007C32B4" w:rsidRPr="008D2AF1">
        <w:t>s</w:t>
      </w:r>
      <w:ins w:id="179" w:author="Em Lim" w:date="2025-07-31T16:28:00Z">
        <w:r w:rsidR="00280C8C" w:rsidRPr="008D2AF1">
          <w:t>, rather than masks,</w:t>
        </w:r>
      </w:ins>
      <w:r w:rsidR="005D42E1" w:rsidRPr="008D2AF1">
        <w:t xml:space="preserve"> NH₄⁺ variability within kelp forests</w:t>
      </w:r>
      <w:del w:id="180" w:author="Em Lim" w:date="2025-07-31T16:29:00Z">
        <w:r w:rsidR="005D42E1" w:rsidRPr="008D2AF1" w:rsidDel="00280C8C">
          <w:delText xml:space="preserve"> instead of masking it</w:delText>
        </w:r>
      </w:del>
      <w:r w:rsidR="005D42E1" w:rsidRPr="008D2AF1">
        <w:t xml:space="preserve">. </w:t>
      </w:r>
    </w:p>
    <w:p w14:paraId="26110237" w14:textId="75DDDB86" w:rsidR="0092007B" w:rsidRPr="008D2AF1" w:rsidRDefault="00900C38" w:rsidP="0092007B">
      <w:pPr>
        <w:spacing w:line="480" w:lineRule="auto"/>
        <w:ind w:firstLine="720"/>
      </w:pPr>
      <w:r w:rsidRPr="008D2AF1">
        <w:t xml:space="preserve">We uncovered additional drivers of differences in </w:t>
      </w:r>
      <w:r w:rsidR="001440F3" w:rsidRPr="008D2AF1">
        <w:rPr>
          <w:color w:val="000000"/>
        </w:rPr>
        <w:t xml:space="preserve">NH₄⁺ </w:t>
      </w:r>
      <w:r w:rsidRPr="008D2AF1">
        <w:t>concentration in</w:t>
      </w:r>
      <w:r w:rsidR="00044A18" w:rsidRPr="008D2AF1">
        <w:t>side</w:t>
      </w:r>
      <w:r w:rsidRPr="008D2AF1">
        <w:t xml:space="preserve"> and out</w:t>
      </w:r>
      <w:r w:rsidR="00044A18" w:rsidRPr="008D2AF1">
        <w:t xml:space="preserve">side </w:t>
      </w:r>
      <w:r w:rsidRPr="008D2AF1">
        <w:t xml:space="preserve">kelp forests, namely kelp species and animal biomass. </w:t>
      </w:r>
      <w:r w:rsidR="00D27303" w:rsidRPr="008D2AF1">
        <w:t xml:space="preserve">We found </w:t>
      </w:r>
      <w:del w:id="181" w:author="Em Lim" w:date="2025-07-31T14:22:00Z">
        <w:r w:rsidR="00D27303" w:rsidRPr="008D2AF1" w:rsidDel="00AE19DC">
          <w:delText xml:space="preserve">higher </w:delText>
        </w:r>
      </w:del>
      <w:ins w:id="182" w:author="Em Lim" w:date="2025-07-31T14:22:00Z">
        <w:r w:rsidR="00AE19DC" w:rsidRPr="008D2AF1">
          <w:t xml:space="preserve">greater </w:t>
        </w:r>
      </w:ins>
      <w:r w:rsidR="00D27303" w:rsidRPr="008D2AF1">
        <w:t xml:space="preserve">∆NH₄⁺ </w:t>
      </w:r>
      <w:r w:rsidR="002044A7" w:rsidRPr="008D2AF1">
        <w:t xml:space="preserve">(NH₄⁺ inside - NH₄⁺ outside) </w:t>
      </w:r>
      <w:r w:rsidR="00D27303" w:rsidRPr="008D2AF1">
        <w:t>in bull kelp</w:t>
      </w:r>
      <w:r w:rsidR="00AE1D23" w:rsidRPr="008D2AF1">
        <w:t xml:space="preserve"> </w:t>
      </w:r>
      <w:r w:rsidR="00D27303" w:rsidRPr="008D2AF1">
        <w:t xml:space="preserve">forests compared to giant kelp forests, which may be due to </w:t>
      </w:r>
      <w:r w:rsidR="00B13313" w:rsidRPr="008D2AF1">
        <w:t xml:space="preserve">their </w:t>
      </w:r>
      <w:r w:rsidR="00D27303" w:rsidRPr="008D2AF1">
        <w:t>different allocations of biomass in the water column and thus different alterations of water flow</w:t>
      </w:r>
      <w:r w:rsidRPr="008D2AF1">
        <w:t xml:space="preserve">. </w:t>
      </w:r>
      <w:r w:rsidR="00963154" w:rsidRPr="008D2AF1">
        <w:lastRenderedPageBreak/>
        <w:t xml:space="preserve">Indeed, </w:t>
      </w:r>
      <w:r w:rsidR="00963154" w:rsidRPr="008D2AF1">
        <w:fldChar w:fldCharType="begin"/>
      </w:r>
      <w:r w:rsidR="00A01D2E" w:rsidRPr="008D2AF1">
        <w:instrText xml:space="preserve"> ADDIN ZOTERO_ITEM CSL_CITATION {"citationID":"ukAxwAb0","properties":{"formattedCitation":"(Traiger et al., 2022)","plainCitation":"(Traiger et al., 2022)","dontUpdate":true,"noteIndex":0},"citationItems":[{"id":4442,"uris":["http://zotero.org/users/local/idKDtb7T/items/F7T2JEHZ"],"itemData":{"id":4442,"type":"article-journal","abstract":"Climate change is causing decreases in pH and dissolved oxygen (DO) in coastal ecosystems. Canopy-forming giant kelp can locally increase DO and pH through photosynthesis, with the most pronounced effect expected in surface waters where the bulk of kelp biomass resides. However, limited observations are available from waters in canopies and measurements at depth show limited potential of giant kelp to ameliorate chemical conditions. We quantified spatiotemporal variability of surface biogeochemistry and assessed the role of biological and physical drivers in pH and DO modification at two locations differing in hydrodynamics inside and outside of two kelp forests in Monterey Bay, California in summer 2019. pH, DO, dissolved inorganic carbon (DIC), and temperature were measured at and near the surface, in conjunction with physical parameters (currents and pressure), nutrients, and metrics of phytoplankton and kelp biological processes. DO and pH were highest, with lower DIC, at the surface inside kelp forests. However, differences inside vs. outside of kelp forests were small (DO 6–8%, pH 0.05 higher in kelp). The kelp forest with lower significant wave height and slower currents had greater modification of surface biogeochemistry as indicated by larger diel variation and slightly higher mean DO and pH, despite lower kelp growth rates. Differences between kelp forests and offshore areas were not driven by nutrients or phytoplankton. Although kelp had clear effects on biogeochemistry, which were modulated by hydrodynamics, the small magnitude and spatial extent of the effect limits the potential of kelp forests to mitigate acidification and hypoxia.","container-title":"Limnology and Oceanography","DOI":"10.1002/lno.11999","ISSN":"1939-5590","issue":"2","journalAbbreviation":"Limnol Oceanogr","language":"en","license":"© 2021 The Authors. Limnology and Oceanography published by Wiley Periodicals LLC on behalf of Association for the Sciences of Limnology and Oceanography.","note":"_eprint: https://onlinelibrary.wiley.com/doi/pdf/10.1002/lno.11999","page":"392-403","source":"Wiley Online Library","title":"Limited biogeochemical modification of surface waters by kelp forest canopies: Influence of kelp metabolism and site-specific hydrodynamics","title-short":"Limited biogeochemical modification of surface waters by kelp forest canopies","volume":"67","author":[{"family":"Traiger","given":"Sarah B."},{"family":"Cohn","given":"Brian"},{"family":"Panos","given":"Demetra"},{"family":"Daly","given":"Margaret"},{"family":"Hirsh","given":"Heidi K."},{"family":"Martone","given":"Maria"},{"family":"Gutierrez","given":"Isabella"},{"family":"Mucciarone","given":"David A."},{"family":"Takeshita","given":"Yuichiro"},{"family":"Monismith","given":"Stephen G."},{"family":"Dunbar","given":"Robert B."},{"family":"Nickols","given":"Kerry J."}],"issued":{"date-parts":[["2022"]]}}}],"schema":"https://github.com/citation-style-language/schema/raw/master/csl-citation.json"} </w:instrText>
      </w:r>
      <w:r w:rsidR="00963154" w:rsidRPr="008D2AF1">
        <w:fldChar w:fldCharType="separate"/>
      </w:r>
      <w:r w:rsidR="00963154" w:rsidRPr="008D2AF1">
        <w:rPr>
          <w:noProof/>
        </w:rPr>
        <w:t>Traiger et al., (2022)</w:t>
      </w:r>
      <w:r w:rsidR="00963154" w:rsidRPr="008D2AF1">
        <w:fldChar w:fldCharType="end"/>
      </w:r>
      <w:r w:rsidR="00963154" w:rsidRPr="008D2AF1">
        <w:t xml:space="preserve"> found the effect of giant kelp forests on water chemistry was smaller than </w:t>
      </w:r>
      <w:r w:rsidR="00B13313" w:rsidRPr="008D2AF1">
        <w:t>that</w:t>
      </w:r>
      <w:r w:rsidR="00963154" w:rsidRPr="008D2AF1">
        <w:t xml:space="preserve"> of bull kelp </w:t>
      </w:r>
      <w:r w:rsidR="004873AE" w:rsidRPr="008D2AF1">
        <w:t>forests</w:t>
      </w:r>
      <w:r w:rsidR="00B13313" w:rsidRPr="008D2AF1">
        <w:t>,</w:t>
      </w:r>
      <w:r w:rsidR="004873AE" w:rsidRPr="008D2AF1">
        <w:t xml:space="preserve"> </w:t>
      </w:r>
      <w:r w:rsidR="00963154" w:rsidRPr="008D2AF1">
        <w:t xml:space="preserve">previously described by </w:t>
      </w:r>
      <w:r w:rsidR="00963154" w:rsidRPr="008D2AF1">
        <w:fldChar w:fldCharType="begin"/>
      </w:r>
      <w:r w:rsidR="00A01D2E" w:rsidRPr="008D2AF1">
        <w:instrText xml:space="preserve"> ADDIN ZOTERO_ITEM CSL_CITATION {"citationID":"Ata9UKjL","properties":{"formattedCitation":"(Murie and Bourdeau, 2020)","plainCitation":"(Murie and Bourdeau, 2020)","dontUpdate":true,"noteIndex":0},"citationItems":[{"id":4723,"uris":["http://zotero.org/users/local/idKDtb7T/items/WDR5N3FX"],"itemData":{"id":4723,"type":"article-journal","abstract":"Kelp forests support some of the most productive and diverse ecosystems on Earth, and their ability to uptake dissolved inorganic carbon (DIC) allows them to modify local seawater chemistry, creating gradients in carbon, pH, and oxygen in their vicinity. By taking up both bicarbonate and CO2 as a carbon source for photosynthesis, kelp forests can act as carbon sinks, reducing nearby acidity and increasing dissolved oxygen; creating conditions conducive to calcification. Recent stressors, however, have reduced kelp forest canopies globally; converting once large and persistent forests to fragmented landscapes of small kelp patches. In a two-year study, we determined whether fragmented kelp patches retained the ability to alter local seawater chemistry. We found that diel fluctuations of multiple parameters of carbonate chemistry were greater in the kelp canopy than in the kelp benthos and in adjacent urchin barrens, consistent with metabolic activity by the kelp. Further, kelp fragments increased pH and aragonite saturation and decreased pCO2 during the day to a similar degree as large, intact kelp forests. We conclude that small kelp patches could mitigate OA stress and serve as spatial and temporal refugia for canopy-dwelling organisms, though this effect is temporary and confined to daylight hours during the growing season.","container-title":"Scientific Reports","DOI":"10.1038/s41598-020-68841-2","ISSN":"2045-2322","issue":"1","journalAbbreviation":"Sci Rep","language":"en","license":"2020 The Author(s)","note":"publisher: Nature Publishing Group","page":"11939","source":"www.nature.com","title":"Fragmented kelp forest canopies retain their ability to alter local seawater chemistry","volume":"10","author":[{"family":"Murie","given":"Kindall A."},{"family":"Bourdeau","given":"Paul E."}],"issued":{"date-parts":[["2020",7,20]]}}}],"schema":"https://github.com/citation-style-language/schema/raw/master/csl-citation.json"} </w:instrText>
      </w:r>
      <w:r w:rsidR="00963154" w:rsidRPr="008D2AF1">
        <w:fldChar w:fldCharType="separate"/>
      </w:r>
      <w:r w:rsidR="00963154" w:rsidRPr="008D2AF1">
        <w:rPr>
          <w:noProof/>
        </w:rPr>
        <w:t>Murie and Bourdeau (2020)</w:t>
      </w:r>
      <w:r w:rsidR="00963154" w:rsidRPr="008D2AF1">
        <w:fldChar w:fldCharType="end"/>
      </w:r>
      <w:r w:rsidR="00963154" w:rsidRPr="008D2AF1">
        <w:rPr>
          <w:noProof/>
        </w:rPr>
        <w:t>.</w:t>
      </w:r>
      <w:r w:rsidR="00C2344C" w:rsidRPr="008D2AF1">
        <w:rPr>
          <w:noProof/>
        </w:rPr>
        <w:t xml:space="preserve"> </w:t>
      </w:r>
      <w:ins w:id="183" w:author="Em Lim" w:date="2025-07-31T17:36:00Z">
        <w:r w:rsidR="000A1486" w:rsidRPr="008D2AF1">
          <w:rPr>
            <w:noProof/>
          </w:rPr>
          <w:t>Species-</w:t>
        </w:r>
      </w:ins>
      <w:ins w:id="184" w:author="Em Lim" w:date="2025-07-31T17:37:00Z">
        <w:r w:rsidR="000A1486" w:rsidRPr="008D2AF1">
          <w:rPr>
            <w:noProof/>
          </w:rPr>
          <w:t>specific NH₄⁺ uptake rates may also impact NH₄⁺ retention</w:t>
        </w:r>
      </w:ins>
      <w:ins w:id="185" w:author="Em Lim" w:date="2025-07-31T17:44:00Z">
        <w:r w:rsidR="000A1486" w:rsidRPr="008D2AF1">
          <w:rPr>
            <w:noProof/>
          </w:rPr>
          <w:t>, as giant kelp may have higher NH₄⁺ uptake rates than bull kelp</w:t>
        </w:r>
      </w:ins>
      <w:ins w:id="186" w:author="Em Lim" w:date="2025-07-31T17:37:00Z">
        <w:r w:rsidR="000A1486" w:rsidRPr="008D2AF1">
          <w:rPr>
            <w:noProof/>
          </w:rPr>
          <w:t xml:space="preserve"> </w:t>
        </w:r>
      </w:ins>
      <w:r w:rsidR="000A1486" w:rsidRPr="008D2AF1">
        <w:rPr>
          <w:noProof/>
        </w:rPr>
        <w:fldChar w:fldCharType="begin"/>
      </w:r>
      <w:r w:rsidR="008A0589">
        <w:rPr>
          <w:noProof/>
        </w:rPr>
        <w:instrText xml:space="preserve"> ADDIN ZOTERO_ITEM CSL_CITATION {"citationID":"StNHknxC","properties":{"formattedCitation":"(Ahn et al. 1998; Lees et al. 2024)","plainCitation":"(Ahn et al. 1998; Lees et al. 2024)","noteIndex":0},"citationItems":[{"id":5774,"uris":["http://zotero.org/users/local/idKDtb7T/items/96LSSB58"],"itemData":{"id":5774,"type":"article-journal","abstract":"In the laboratory, ammonium and nitrate uptakes were measured for juvenile Laminaria saccharina (L.) Lamour. and Nereocystis luetkeana (Mert.) Post. et Rupr. originating from a salmon sea cage farm in northwestern British Columbia, Canada. The effect of various concentrations of NH4+ and NO3-, which are typical of salmon farming environments, on uptakes values were examined. Both L. saccharina and Nereocystis revealed simultaneous uptake of NH4+ and NO3- when both NH4+ and NO3- were present in the medium. During a 3-h incubation, mean uptake rates of NH4+ and NO3- by L. saccharina ranged from 6.0–8.9 and 4.6–10.6 μmol gdw-1 h-1, respectively, and by Nereocystis, they ranged from 6.6–9.3 μmol gdw-1 h-1 and 6.1–17.0 μmol gdw-1 h-1, respectively. The highest uptake rates (14.8 μmol NH4+ gdw-1 h-1by L. saccharina and 27.2 μmol NO3- gdw-1 h-1 by Nereocystis) occurred at the highest concentration (40 μM NH4+ plus 30 μM NO3-) during a 1 h incubation. Nitrate uptake by both L. saccharina and Nereocystis increased linearly up to the highest nitrate level tested (30 μM), whereas uptake rates of ammonium were stable beyond 10 μM NH4+ to reach approximately 10 and 13 μmol gdw-1 h-1, respectively, for L. saccharina and Nereocystis. Unlike L. saccharina, Nereocystis showed a significant preference for NO3- when more than 20 μM NO3- was present in the medium ( p &lt;0.05). Both L. saccharina and Nereocystis would be suitable for integrated cultivation of salmon/kelp.","container-title":"Journal of Applied Phycology","DOI":"10.1023/A:1008092521651","ISSN":"1573-5176","issue":"4","journalAbbreviation":"J. Appl. Phycol.","language":"en","page":"333-340","source":"Springer Link","title":"Ammonium and nitrate uptake by &lt;i&gt;Laminaria saccharina&lt;/i&gt; and &lt;i&gt;Nereocystis luetkeana&lt;/i&gt; originating from a salmon sea cage farm","volume":"10","author":[{"family":"Ahn","given":"Okhyun"},{"family":"Petrell","given":"Royann J."},{"family":"Harrison","given":"Paul J."}],"issued":{"date-parts":[["1998",8,1]]}}},{"id":4939,"uris":["http://zotero.org/users/local/idKDtb7T/items/Z8MX6DBZ"],"itemData":{"id":4939,"type":"article-journal","abstract":"Nitrate, the form of nitrogen often associated with kelp growth, is typically low in summer during periods of high macroalgal growth. More ephemeral, regenerated forms of nitrogen, such as ammonium and urea, are much less studied as sources of nitrogen for kelps, despite the relatively high concentrations of regenerated nitrogen found in the Southern California Bight, where kelps are common. To assess how nitrogen uptake by kelps varies by species and nitrogen form in southern California, USA, we measured uptake rates of nitrate, ammonium, and urea by Macrocystis pyrifera and Eisenia arborea individuals from four regions characterized by differences in nitrogen availability—Orange County, San Pedro, eastern Santa Catalina Island, and western Santa Catalina Island—during the summers of 2021 and 2022. Seawater samples collected at each location showed that overall nitrogen availability was low, but ammonium and urea were often more abundant than nitrate. We also quantified the internal %nitrogen of each kelp blade collected, which was positively associated with ambient environmental nitrogen concentrations at the time of collection. We observed that both kelp species readily took up nitrate, ammonium, and urea, with M. pyrifera taking up nitrate and ammonium more efficiently than E. arborea. Urea uptake efficiency for both species increased as internal percent nitrogen decreased. Our results indicate that lesser-studied, more ephemeral forms of nitrogen can readily be taken up by these kelps, with possible upregulation of urea uptake as nitrogen availability declines.","container-title":"Journal of Phycology","DOI":"10.1111/jpy.13459","ISSN":"1529-8817","issue":"3","journalAbbreviation":"J Phycol","language":"en","license":"© 2024 The Authors. Journal of Phycology published by Wiley Periodicals LLC on behalf of Phycological Society of America.","note":"_eprint: https://onlinelibrary.wiley.com/doi/pdf/10.1111/jpy.13459","page":"768-777","source":"Wiley Online Library","title":"Kelps may compensate for low nitrate availability by using regenerated forms of nitrogen, including urea and ammonium","volume":"60","author":[{"family":"Lees","given":"Lauren E."},{"family":"Jordan","given":"Sydney N. Z."},{"family":"Bracken","given":"Matthew E. S."}],"issued":{"date-parts":[["2024"]]}}}],"schema":"https://github.com/citation-style-language/schema/raw/master/csl-citation.json"} </w:instrText>
      </w:r>
      <w:r w:rsidR="000A1486" w:rsidRPr="008D2AF1">
        <w:rPr>
          <w:noProof/>
        </w:rPr>
        <w:fldChar w:fldCharType="separate"/>
      </w:r>
      <w:r w:rsidR="000A1486" w:rsidRPr="008D2AF1">
        <w:rPr>
          <w:noProof/>
        </w:rPr>
        <w:t>(Ahn et al. 1998; Lees et al. 2024)</w:t>
      </w:r>
      <w:r w:rsidR="000A1486" w:rsidRPr="008D2AF1">
        <w:rPr>
          <w:noProof/>
        </w:rPr>
        <w:fldChar w:fldCharType="end"/>
      </w:r>
      <w:ins w:id="187" w:author="Em Lim" w:date="2025-07-31T17:37:00Z">
        <w:r w:rsidR="000A1486" w:rsidRPr="008D2AF1">
          <w:rPr>
            <w:noProof/>
          </w:rPr>
          <w:t xml:space="preserve">. </w:t>
        </w:r>
      </w:ins>
      <w:r w:rsidR="008B6145" w:rsidRPr="008D2AF1">
        <w:rPr>
          <w:noProof/>
        </w:rPr>
        <w:t xml:space="preserve">Somewhat surprisingly, </w:t>
      </w:r>
      <w:del w:id="188" w:author="Isabelle Cote" w:date="2025-08-12T14:22:00Z">
        <w:r w:rsidR="008B6145" w:rsidRPr="008D2AF1" w:rsidDel="00FE4B73">
          <w:rPr>
            <w:noProof/>
          </w:rPr>
          <w:delText>at the no kelp sites</w:delText>
        </w:r>
        <w:r w:rsidR="00EE7832" w:rsidRPr="008D2AF1" w:rsidDel="00FE4B73">
          <w:rPr>
            <w:noProof/>
          </w:rPr>
          <w:delText>,</w:delText>
        </w:r>
        <w:r w:rsidR="008B6145" w:rsidRPr="008D2AF1" w:rsidDel="00FE4B73">
          <w:rPr>
            <w:noProof/>
          </w:rPr>
          <w:delText xml:space="preserve"> </w:delText>
        </w:r>
      </w:del>
      <w:r w:rsidR="008B6145" w:rsidRPr="008D2AF1">
        <w:rPr>
          <w:noProof/>
        </w:rPr>
        <w:t>NH₄⁺ was lower in the “inside” samples</w:t>
      </w:r>
      <w:ins w:id="189" w:author="Isabelle Cote" w:date="2025-08-12T14:28:00Z">
        <w:r w:rsidR="00805689" w:rsidRPr="008D2AF1">
          <w:rPr>
            <w:noProof/>
          </w:rPr>
          <w:t xml:space="preserve"> than in </w:t>
        </w:r>
      </w:ins>
      <w:del w:id="190" w:author="Isabelle Cote" w:date="2025-08-12T14:28:00Z">
        <w:r w:rsidR="008B6145" w:rsidRPr="008D2AF1" w:rsidDel="00805689">
          <w:rPr>
            <w:noProof/>
          </w:rPr>
          <w:delText xml:space="preserve">, </w:delText>
        </w:r>
        <w:r w:rsidR="008B6145" w:rsidRPr="008D2AF1" w:rsidDel="00FE4B73">
          <w:rPr>
            <w:noProof/>
          </w:rPr>
          <w:delText xml:space="preserve">which were closer to shore, compared to </w:delText>
        </w:r>
      </w:del>
      <w:r w:rsidR="008B6145" w:rsidRPr="008D2AF1">
        <w:rPr>
          <w:noProof/>
        </w:rPr>
        <w:t>the “outside” samples</w:t>
      </w:r>
      <w:ins w:id="191" w:author="Isabelle Cote" w:date="2025-08-12T14:28:00Z">
        <w:r w:rsidR="00805689" w:rsidRPr="008D2AF1">
          <w:rPr>
            <w:noProof/>
          </w:rPr>
          <w:t xml:space="preserve"> </w:t>
        </w:r>
      </w:ins>
      <w:del w:id="192" w:author="Isabelle Cote" w:date="2025-08-12T14:28:00Z">
        <w:r w:rsidR="007C32B4" w:rsidRPr="008D2AF1" w:rsidDel="00805689">
          <w:rPr>
            <w:noProof/>
          </w:rPr>
          <w:delText>,</w:delText>
        </w:r>
        <w:r w:rsidR="008B6145" w:rsidRPr="008D2AF1" w:rsidDel="00805689">
          <w:rPr>
            <w:noProof/>
          </w:rPr>
          <w:delText xml:space="preserve"> which were taken 5 m farther from shore</w:delText>
        </w:r>
      </w:del>
      <w:ins w:id="193" w:author="Isabelle Cote" w:date="2025-08-12T14:22:00Z">
        <w:r w:rsidR="00FE4B73" w:rsidRPr="008D2AF1">
          <w:rPr>
            <w:noProof/>
          </w:rPr>
          <w:t>at the no</w:t>
        </w:r>
      </w:ins>
      <w:ins w:id="194" w:author="Isabelle Cote" w:date="2025-08-12T15:28:00Z">
        <w:r w:rsidR="009E5BC2" w:rsidRPr="008D2AF1">
          <w:rPr>
            <w:noProof/>
          </w:rPr>
          <w:t>-</w:t>
        </w:r>
      </w:ins>
      <w:ins w:id="195" w:author="Isabelle Cote" w:date="2025-08-12T14:22:00Z">
        <w:r w:rsidR="00FE4B73" w:rsidRPr="008D2AF1">
          <w:rPr>
            <w:noProof/>
          </w:rPr>
          <w:t xml:space="preserve">kelp sites. </w:t>
        </w:r>
      </w:ins>
      <w:del w:id="196" w:author="Isabelle Cote" w:date="2025-08-12T14:22:00Z">
        <w:r w:rsidR="00232D3A" w:rsidRPr="008D2AF1" w:rsidDel="00FE4B73">
          <w:rPr>
            <w:noProof/>
          </w:rPr>
          <w:delText xml:space="preserve"> </w:delText>
        </w:r>
      </w:del>
      <w:ins w:id="197" w:author="Isabelle Cote" w:date="2025-08-12T14:28:00Z">
        <w:r w:rsidR="00805689" w:rsidRPr="008D2AF1">
          <w:t>D</w:t>
        </w:r>
      </w:ins>
      <w:del w:id="198" w:author="Isabelle Cote" w:date="2025-08-12T14:28:00Z">
        <w:r w:rsidR="00232D3A" w:rsidRPr="008D2AF1" w:rsidDel="00805689">
          <w:rPr>
            <w:noProof/>
          </w:rPr>
          <w:delText>and often slightly deeper</w:delText>
        </w:r>
        <w:r w:rsidR="00232D3A" w:rsidRPr="008D2AF1" w:rsidDel="00805689">
          <w:delText xml:space="preserve"> d</w:delText>
        </w:r>
      </w:del>
      <w:r w:rsidR="00232D3A" w:rsidRPr="008D2AF1">
        <w:t>espite our efforts to maintain a consistent sampling depth</w:t>
      </w:r>
      <w:ins w:id="199" w:author="Isabelle Cote" w:date="2025-08-12T14:29:00Z">
        <w:r w:rsidR="00805689" w:rsidRPr="008D2AF1">
          <w:t>, the “inside” samples were taken at slightly shallower depths since they were closer to shore</w:t>
        </w:r>
      </w:ins>
      <w:r w:rsidR="008B6145" w:rsidRPr="008D2AF1">
        <w:rPr>
          <w:noProof/>
        </w:rPr>
        <w:t xml:space="preserve">. </w:t>
      </w:r>
      <w:ins w:id="200" w:author="Isabelle Cote" w:date="2025-08-12T14:30:00Z">
        <w:r w:rsidR="00805689" w:rsidRPr="008D2AF1">
          <w:rPr>
            <w:noProof/>
          </w:rPr>
          <w:t xml:space="preserve">This result is therefore in line with the observation that </w:t>
        </w:r>
      </w:ins>
      <w:r w:rsidR="0092007B" w:rsidRPr="008D2AF1">
        <w:t xml:space="preserve">NH₄⁺ tends to </w:t>
      </w:r>
      <w:r w:rsidR="0092007B" w:rsidRPr="008D2AF1">
        <w:rPr>
          <w:i/>
          <w:iCs/>
        </w:rPr>
        <w:t>increase</w:t>
      </w:r>
      <w:r w:rsidR="0092007B" w:rsidRPr="008D2AF1">
        <w:t xml:space="preserve"> with depth </w:t>
      </w:r>
      <w:r w:rsidR="0092007B" w:rsidRPr="008D2AF1">
        <w:fldChar w:fldCharType="begin"/>
      </w:r>
      <w:r w:rsidR="00E96FFC" w:rsidRPr="008D2AF1">
        <w:instrText xml:space="preserve"> ADDIN ZOTERO_ITEM CSL_CITATION {"citationID":"euqlI6km","properties":{"formattedCitation":"(Brzezinksi et al. 2013)","plainCitation":"(Brzezinksi et al. 2013)","noteIndex":0},"citationItems":[{"id":1803,"uris":["http://zotero.org/users/local/idKDtb7T/items/QMCAU7IR"],"itemData":{"id":1803,"type":"article-journal","container-title":"Oceanography","DOI":"10.5670/oceanog.2013.53","ISSN":"10428275","issue":"3","journalAbbreviation":"Oceanog","language":"en","page":"114-123","source":"DOI.org (Crossref)","title":"Multiple sources and forms of nitrogen sustain year-round kelp growth on the inner continental shelf of the Santa Barbara Channel","volume":"26","author":[{"family":"Brzezinksi","given":"Mark"},{"family":"Reed","given":"Daniel"},{"family":"Harrer","given":"Shannon"},{"family":"Rassweiler","given":"Andrew"},{"family":"Melack","given":"John"},{"family":"Goodridge","given":"Blair"},{"family":"Dugan","given":"Jenifer"}],"issued":{"date-parts":[["2013",9,1]]}}}],"schema":"https://github.com/citation-style-language/schema/raw/master/csl-citation.json"} </w:instrText>
      </w:r>
      <w:r w:rsidR="0092007B" w:rsidRPr="008D2AF1">
        <w:fldChar w:fldCharType="separate"/>
      </w:r>
      <w:r w:rsidR="00E96FFC" w:rsidRPr="008D2AF1">
        <w:rPr>
          <w:noProof/>
        </w:rPr>
        <w:t>(Brzezinksi et al. 2013)</w:t>
      </w:r>
      <w:r w:rsidR="0092007B" w:rsidRPr="008D2AF1">
        <w:fldChar w:fldCharType="end"/>
      </w:r>
      <w:del w:id="201" w:author="Isabelle Cote" w:date="2025-08-12T14:30:00Z">
        <w:r w:rsidR="0092007B" w:rsidRPr="008D2AF1" w:rsidDel="00805689">
          <w:delText>, which might explain this result</w:delText>
        </w:r>
      </w:del>
      <w:r w:rsidR="0092007B" w:rsidRPr="008D2AF1">
        <w:t xml:space="preserve">. </w:t>
      </w:r>
      <w:ins w:id="202" w:author="Isabelle Cote" w:date="2025-08-12T15:29:00Z">
        <w:r w:rsidR="009E5BC2" w:rsidRPr="008D2AF1">
          <w:t xml:space="preserve">The fact that we </w:t>
        </w:r>
      </w:ins>
      <w:del w:id="203" w:author="Isabelle Cote" w:date="2025-08-12T15:29:00Z">
        <w:r w:rsidR="008B6145" w:rsidRPr="008D2AF1" w:rsidDel="009E5BC2">
          <w:delText xml:space="preserve">As we </w:delText>
        </w:r>
      </w:del>
      <w:r w:rsidR="008B6145" w:rsidRPr="008D2AF1">
        <w:t>found the opposite trend at our kelp sites</w:t>
      </w:r>
      <w:ins w:id="204" w:author="Isabelle Cote" w:date="2025-08-12T15:30:00Z">
        <w:r w:rsidR="009E5BC2" w:rsidRPr="008D2AF1">
          <w:t xml:space="preserve"> increases our </w:t>
        </w:r>
      </w:ins>
      <w:del w:id="205" w:author="Isabelle Cote" w:date="2025-08-12T15:30:00Z">
        <w:r w:rsidR="008B6145" w:rsidRPr="008D2AF1" w:rsidDel="009E5BC2">
          <w:delText xml:space="preserve">, where the “inside” kelp forest samples had more NH₄⁺ than the possibly deeper “outside” samples, </w:delText>
        </w:r>
        <w:r w:rsidR="00F069E4" w:rsidRPr="008D2AF1" w:rsidDel="009E5BC2">
          <w:delText xml:space="preserve">we are </w:delText>
        </w:r>
      </w:del>
      <w:r w:rsidR="007E33DF" w:rsidRPr="008D2AF1">
        <w:t>confiden</w:t>
      </w:r>
      <w:ins w:id="206" w:author="Isabelle Cote" w:date="2025-08-12T15:30:00Z">
        <w:r w:rsidR="009E5BC2" w:rsidRPr="008D2AF1">
          <w:t>ce</w:t>
        </w:r>
      </w:ins>
      <w:del w:id="207" w:author="Isabelle Cote" w:date="2025-08-12T15:30:00Z">
        <w:r w:rsidR="007E33DF" w:rsidRPr="008D2AF1" w:rsidDel="009E5BC2">
          <w:delText>t</w:delText>
        </w:r>
      </w:del>
      <w:r w:rsidR="007E33DF" w:rsidRPr="008D2AF1">
        <w:t xml:space="preserve"> </w:t>
      </w:r>
      <w:del w:id="208" w:author="Isabelle Cote" w:date="2025-08-12T15:30:00Z">
        <w:r w:rsidR="007E33DF" w:rsidRPr="008D2AF1" w:rsidDel="009E5BC2">
          <w:delText>this result is due to</w:delText>
        </w:r>
      </w:del>
      <w:ins w:id="209" w:author="Isabelle Cote" w:date="2025-08-12T15:30:00Z">
        <w:r w:rsidR="009E5BC2" w:rsidRPr="008D2AF1">
          <w:t>that kelp help to retain</w:t>
        </w:r>
      </w:ins>
      <w:del w:id="210" w:author="Isabelle Cote" w:date="2025-08-12T15:30:00Z">
        <w:r w:rsidR="007E33DF" w:rsidRPr="008D2AF1" w:rsidDel="009E5BC2">
          <w:delText xml:space="preserve"> retention of</w:delText>
        </w:r>
      </w:del>
      <w:r w:rsidR="007E33DF" w:rsidRPr="008D2AF1">
        <w:t xml:space="preserve"> NH₄⁺ </w:t>
      </w:r>
      <w:del w:id="211" w:author="Isabelle Cote" w:date="2025-08-12T15:31:00Z">
        <w:r w:rsidR="007E33DF" w:rsidRPr="008D2AF1" w:rsidDel="009E5BC2">
          <w:delText xml:space="preserve">by kelp, </w:delText>
        </w:r>
        <w:r w:rsidR="00232D3A" w:rsidRPr="008D2AF1" w:rsidDel="009E5BC2">
          <w:delText>instead of</w:delText>
        </w:r>
        <w:r w:rsidR="007E33DF" w:rsidRPr="008D2AF1" w:rsidDel="009E5BC2">
          <w:delText xml:space="preserve"> an artifact of our sampling procedure</w:delText>
        </w:r>
      </w:del>
      <w:ins w:id="212" w:author="Isabelle Cote" w:date="2025-08-12T15:31:00Z">
        <w:r w:rsidR="009E5BC2" w:rsidRPr="008D2AF1">
          <w:t>within forests</w:t>
        </w:r>
      </w:ins>
      <w:r w:rsidR="007E33DF" w:rsidRPr="008D2AF1">
        <w:t xml:space="preserve">. </w:t>
      </w:r>
    </w:p>
    <w:p w14:paraId="34D203A6" w14:textId="55E9BA47" w:rsidR="00170FF2" w:rsidRPr="008D2AF1" w:rsidRDefault="00497588" w:rsidP="00B736E4">
      <w:pPr>
        <w:spacing w:line="480" w:lineRule="auto"/>
        <w:ind w:firstLine="720"/>
      </w:pPr>
      <w:r w:rsidRPr="008D2AF1">
        <w:t>Even though</w:t>
      </w:r>
      <w:r w:rsidR="0067173A" w:rsidRPr="008D2AF1">
        <w:t xml:space="preserve"> k</w:t>
      </w:r>
      <w:r w:rsidR="003E52B7" w:rsidRPr="008D2AF1">
        <w:t xml:space="preserve">elp forests attract dense aggregations of fishes and invertebrates, the positive </w:t>
      </w:r>
      <w:r w:rsidR="0067173A" w:rsidRPr="008D2AF1">
        <w:t>effect of</w:t>
      </w:r>
      <w:r w:rsidR="003E52B7" w:rsidRPr="008D2AF1">
        <w:t xml:space="preserve"> animal biomass </w:t>
      </w:r>
      <w:r w:rsidR="0067173A" w:rsidRPr="008D2AF1">
        <w:t>on</w:t>
      </w:r>
      <w:r w:rsidR="003E52B7" w:rsidRPr="008D2AF1">
        <w:t xml:space="preserve"> ∆NH₄⁺ was weak and mediated by water flow and kelp biomass</w:t>
      </w:r>
      <w:r w:rsidR="003933B7" w:rsidRPr="008D2AF1">
        <w:t xml:space="preserve">. </w:t>
      </w:r>
      <w:r w:rsidR="00630AE5" w:rsidRPr="008D2AF1">
        <w:t>Shannon diversity was positively associated with both animal and kelp biomass (</w:t>
      </w:r>
      <w:r w:rsidR="001B7FB1" w:rsidRPr="008D2AF1">
        <w:t xml:space="preserve">Fig. </w:t>
      </w:r>
      <w:del w:id="213" w:author="Em Lim" w:date="2025-08-25T16:00:00Z" w16du:dateUtc="2025-08-25T23:00:00Z">
        <w:r w:rsidR="001B7FB1" w:rsidRPr="008D2AF1" w:rsidDel="00D136B6">
          <w:delText>S1.</w:delText>
        </w:r>
        <w:r w:rsidR="00AA2B21" w:rsidRPr="008D2AF1" w:rsidDel="00D136B6">
          <w:delText>0</w:delText>
        </w:r>
      </w:del>
      <w:ins w:id="214" w:author="Em Lim" w:date="2025-08-25T16:00:00Z" w16du:dateUtc="2025-08-25T23:00:00Z">
        <w:r w:rsidR="00D136B6">
          <w:t>S</w:t>
        </w:r>
      </w:ins>
      <w:r w:rsidR="001B7FB1" w:rsidRPr="008D2AF1">
        <w:t>2)</w:t>
      </w:r>
      <w:r w:rsidR="00630AE5" w:rsidRPr="008D2AF1">
        <w:t xml:space="preserve"> but </w:t>
      </w:r>
      <w:r w:rsidR="00805988" w:rsidRPr="008D2AF1">
        <w:t>had no effect on</w:t>
      </w:r>
      <w:r w:rsidR="00630AE5" w:rsidRPr="008D2AF1">
        <w:t xml:space="preserve"> ∆NH₄⁺. </w:t>
      </w:r>
      <w:r w:rsidR="00B7637C" w:rsidRPr="008D2AF1">
        <w:t>T</w:t>
      </w:r>
      <w:r w:rsidR="00360246" w:rsidRPr="008D2AF1">
        <w:t>he</w:t>
      </w:r>
      <w:r w:rsidR="00965054" w:rsidRPr="008D2AF1">
        <w:t xml:space="preserve"> </w:t>
      </w:r>
      <w:r w:rsidR="00806D42" w:rsidRPr="008D2AF1">
        <w:t xml:space="preserve">negative interactions between animal biomass and both tide and kelp </w:t>
      </w:r>
      <w:r w:rsidR="003F3DBB" w:rsidRPr="008D2AF1">
        <w:t xml:space="preserve">biomass </w:t>
      </w:r>
      <w:r w:rsidR="00806D42" w:rsidRPr="008D2AF1">
        <w:t xml:space="preserve">suggest a potentially saturating relationship </w:t>
      </w:r>
      <w:r w:rsidR="00BA4AFF" w:rsidRPr="008D2AF1">
        <w:t xml:space="preserve">among </w:t>
      </w:r>
      <w:r w:rsidR="00806D42" w:rsidRPr="008D2AF1">
        <w:t>these variables.</w:t>
      </w:r>
      <w:r w:rsidR="00BE2765" w:rsidRPr="008D2AF1">
        <w:t xml:space="preserve"> W</w:t>
      </w:r>
      <w:r w:rsidR="006005D7" w:rsidRPr="008D2AF1">
        <w:t xml:space="preserve">hen animal biomass </w:t>
      </w:r>
      <w:r w:rsidR="00BE2765" w:rsidRPr="008D2AF1">
        <w:t>was</w:t>
      </w:r>
      <w:r w:rsidR="006005D7" w:rsidRPr="008D2AF1">
        <w:t xml:space="preserve"> low, increased kelp </w:t>
      </w:r>
      <w:r w:rsidR="00742266" w:rsidRPr="008D2AF1">
        <w:t xml:space="preserve">biomass </w:t>
      </w:r>
      <w:r w:rsidR="006005D7" w:rsidRPr="008D2AF1">
        <w:t xml:space="preserve">or </w:t>
      </w:r>
      <w:r w:rsidR="00246B2A" w:rsidRPr="008D2AF1">
        <w:t>tidal exchange</w:t>
      </w:r>
      <w:r w:rsidR="006005D7" w:rsidRPr="008D2AF1">
        <w:t xml:space="preserve"> increase</w:t>
      </w:r>
      <w:r w:rsidR="00BE2765" w:rsidRPr="008D2AF1">
        <w:t>d</w:t>
      </w:r>
      <w:r w:rsidR="006005D7" w:rsidRPr="008D2AF1">
        <w:t xml:space="preserve"> </w:t>
      </w:r>
      <w:r w:rsidR="004F2705" w:rsidRPr="008D2AF1">
        <w:t>∆</w:t>
      </w:r>
      <w:r w:rsidR="006005D7" w:rsidRPr="008D2AF1">
        <w:t>NH₄⁺</w:t>
      </w:r>
      <w:r w:rsidR="00411CC2" w:rsidRPr="008D2AF1">
        <w:t xml:space="preserve">, whereas </w:t>
      </w:r>
      <w:r w:rsidR="006005D7" w:rsidRPr="008D2AF1">
        <w:t>at high animal biomass, increasing kelp or flow ha</w:t>
      </w:r>
      <w:r w:rsidR="00BE2765" w:rsidRPr="008D2AF1">
        <w:t>d</w:t>
      </w:r>
      <w:r w:rsidR="006005D7" w:rsidRPr="008D2AF1">
        <w:t xml:space="preserve"> no effect. There may </w:t>
      </w:r>
      <w:r w:rsidR="00742266" w:rsidRPr="008D2AF1">
        <w:t xml:space="preserve">therefore </w:t>
      </w:r>
      <w:r w:rsidR="006005D7" w:rsidRPr="008D2AF1">
        <w:t xml:space="preserve">be a threshold for how much animals can saturate and therefore increase </w:t>
      </w:r>
      <w:r w:rsidR="00742266" w:rsidRPr="008D2AF1">
        <w:t>∆</w:t>
      </w:r>
      <w:r w:rsidR="006005D7" w:rsidRPr="008D2AF1">
        <w:t>NH₄⁺</w:t>
      </w:r>
      <w:r w:rsidR="00411CC2" w:rsidRPr="008D2AF1">
        <w:t xml:space="preserve"> in kelp forest ecosystems</w:t>
      </w:r>
      <w:r w:rsidR="00683FC3" w:rsidRPr="008D2AF1">
        <w:t>. B</w:t>
      </w:r>
      <w:r w:rsidR="006005D7" w:rsidRPr="008D2AF1">
        <w:t xml:space="preserve">eyond </w:t>
      </w:r>
      <w:r w:rsidR="00683FC3" w:rsidRPr="008D2AF1">
        <w:t xml:space="preserve">this point, </w:t>
      </w:r>
      <w:r w:rsidR="006005D7" w:rsidRPr="008D2AF1">
        <w:t xml:space="preserve">increased </w:t>
      </w:r>
      <w:r w:rsidR="00246B2A" w:rsidRPr="008D2AF1">
        <w:t>water motion</w:t>
      </w:r>
      <w:r w:rsidR="006005D7" w:rsidRPr="008D2AF1">
        <w:t xml:space="preserve"> or kelp </w:t>
      </w:r>
      <w:r w:rsidR="00683FC3" w:rsidRPr="008D2AF1">
        <w:t xml:space="preserve">biomass </w:t>
      </w:r>
      <w:r w:rsidR="006005D7" w:rsidRPr="008D2AF1">
        <w:t xml:space="preserve">no longer </w:t>
      </w:r>
      <w:r w:rsidR="00683FC3" w:rsidRPr="008D2AF1">
        <w:t>enhance</w:t>
      </w:r>
      <w:r w:rsidR="0067173A" w:rsidRPr="008D2AF1">
        <w:t>s</w:t>
      </w:r>
      <w:r w:rsidR="006005D7" w:rsidRPr="008D2AF1">
        <w:t xml:space="preserve"> </w:t>
      </w:r>
      <w:r w:rsidRPr="008D2AF1">
        <w:t xml:space="preserve">NH₄⁺ </w:t>
      </w:r>
      <w:r w:rsidR="00742266" w:rsidRPr="008D2AF1">
        <w:t>inside kelp forests relative to the forest edge.</w:t>
      </w:r>
      <w:r w:rsidR="003933B7" w:rsidRPr="008D2AF1">
        <w:t xml:space="preserve"> </w:t>
      </w:r>
      <w:ins w:id="215" w:author="Em Lim" w:date="2025-08-13T11:08:00Z">
        <w:r w:rsidR="00B736E4">
          <w:t>Our RLS surveys captured kelp forest associated communities, but we did not pair RLS surveys inside and outside forests. Therefore, we were unable to account for animal biomass outside forests, which might have reduced noise</w:t>
        </w:r>
        <w:r w:rsidR="009A4279">
          <w:t xml:space="preserve"> in the model</w:t>
        </w:r>
        <w:r w:rsidR="00B736E4">
          <w:t>.</w:t>
        </w:r>
      </w:ins>
    </w:p>
    <w:p w14:paraId="2449845A" w14:textId="77777777" w:rsidR="004D04FC" w:rsidRPr="008D2AF1" w:rsidRDefault="004D04FC" w:rsidP="000F32ED">
      <w:pPr>
        <w:spacing w:line="480" w:lineRule="auto"/>
        <w:ind w:firstLine="720"/>
      </w:pPr>
    </w:p>
    <w:p w14:paraId="72A48378" w14:textId="56AA1644" w:rsidR="00306F1F" w:rsidRPr="008D2AF1" w:rsidRDefault="00B10FF6" w:rsidP="00306F1F">
      <w:pPr>
        <w:spacing w:line="480" w:lineRule="auto"/>
        <w:rPr>
          <w:i/>
          <w:iCs/>
        </w:rPr>
      </w:pPr>
      <w:r w:rsidRPr="008D2AF1">
        <w:rPr>
          <w:i/>
          <w:iCs/>
        </w:rPr>
        <w:lastRenderedPageBreak/>
        <w:t>F</w:t>
      </w:r>
      <w:r w:rsidR="00B46066" w:rsidRPr="008D2AF1">
        <w:rPr>
          <w:i/>
          <w:iCs/>
        </w:rPr>
        <w:t>ine</w:t>
      </w:r>
      <w:r w:rsidR="005D293A" w:rsidRPr="008D2AF1">
        <w:rPr>
          <w:i/>
          <w:iCs/>
        </w:rPr>
        <w:t>-</w:t>
      </w:r>
      <w:r w:rsidR="004F7AE3" w:rsidRPr="008D2AF1">
        <w:rPr>
          <w:i/>
          <w:iCs/>
        </w:rPr>
        <w:t>scale</w:t>
      </w:r>
      <w:r w:rsidRPr="008D2AF1">
        <w:rPr>
          <w:i/>
          <w:iCs/>
        </w:rPr>
        <w:t xml:space="preserve"> (microhabitat</w:t>
      </w:r>
      <w:r w:rsidR="00B46066" w:rsidRPr="008D2AF1">
        <w:rPr>
          <w:i/>
          <w:iCs/>
        </w:rPr>
        <w:t>)</w:t>
      </w:r>
      <w:r w:rsidR="005D293A" w:rsidRPr="008D2AF1">
        <w:rPr>
          <w:i/>
          <w:iCs/>
        </w:rPr>
        <w:t xml:space="preserve"> variation</w:t>
      </w:r>
    </w:p>
    <w:p w14:paraId="7CE6CE0F" w14:textId="67AEADD8" w:rsidR="00327838" w:rsidRPr="008D2AF1" w:rsidRDefault="002F7230" w:rsidP="005D293A">
      <w:pPr>
        <w:spacing w:line="480" w:lineRule="auto"/>
      </w:pPr>
      <w:r w:rsidRPr="008D2AF1">
        <w:t>At</w:t>
      </w:r>
      <w:r w:rsidR="00926BE5" w:rsidRPr="008D2AF1">
        <w:t xml:space="preserve"> the smallest scale of variability tested, </w:t>
      </w:r>
      <w:r w:rsidR="006610AC" w:rsidRPr="008D2AF1">
        <w:t>w</w:t>
      </w:r>
      <w:r w:rsidR="00282591" w:rsidRPr="008D2AF1">
        <w:t>e found</w:t>
      </w:r>
      <w:r w:rsidR="00906B6A" w:rsidRPr="008D2AF1">
        <w:t xml:space="preserve"> </w:t>
      </w:r>
      <w:r w:rsidR="00282591" w:rsidRPr="008D2AF1">
        <w:t xml:space="preserve">evidence of variation in NH₄⁺ </w:t>
      </w:r>
      <w:r w:rsidR="0041334E" w:rsidRPr="008D2AF1">
        <w:t xml:space="preserve">only </w:t>
      </w:r>
      <w:r w:rsidR="00282591" w:rsidRPr="008D2AF1">
        <w:t xml:space="preserve">in our cage experiments in the sheltered inlet, which </w:t>
      </w:r>
      <w:r w:rsidR="00CC5E86" w:rsidRPr="008D2AF1">
        <w:t>may</w:t>
      </w:r>
      <w:r w:rsidR="00282591" w:rsidRPr="008D2AF1">
        <w:t xml:space="preserve"> suggest </w:t>
      </w:r>
      <w:r w:rsidR="00C21487" w:rsidRPr="008D2AF1">
        <w:t xml:space="preserve">that </w:t>
      </w:r>
      <w:r w:rsidR="00282591" w:rsidRPr="008D2AF1">
        <w:t xml:space="preserve">water motion mediates variation at this scale as well. </w:t>
      </w:r>
      <w:r w:rsidR="00232D3A" w:rsidRPr="008D2AF1">
        <w:t xml:space="preserve">Under </w:t>
      </w:r>
      <w:r w:rsidR="004B7CC5" w:rsidRPr="008D2AF1">
        <w:t xml:space="preserve">laboratory conditions we confirmed that NH₄⁺ enrichment by animals declines with increasing flow rates (Fig. </w:t>
      </w:r>
      <w:del w:id="216" w:author="Em Lim" w:date="2025-08-25T16:01:00Z" w16du:dateUtc="2025-08-25T23:01:00Z">
        <w:r w:rsidR="00AA2B21" w:rsidRPr="008D2AF1" w:rsidDel="00D136B6">
          <w:delText>S1.0</w:delText>
        </w:r>
      </w:del>
      <w:ins w:id="217" w:author="Em Lim" w:date="2025-08-25T16:01:00Z" w16du:dateUtc="2025-08-25T23:01:00Z">
        <w:r w:rsidR="00D136B6">
          <w:t>S</w:t>
        </w:r>
      </w:ins>
      <w:r w:rsidR="00AA2B21" w:rsidRPr="008D2AF1">
        <w:t>3</w:t>
      </w:r>
      <w:r w:rsidR="004B7CC5" w:rsidRPr="008D2AF1">
        <w:t xml:space="preserve">). </w:t>
      </w:r>
      <w:r w:rsidR="0041334E" w:rsidRPr="008D2AF1">
        <w:t>Alternative</w:t>
      </w:r>
      <w:r w:rsidR="00327838" w:rsidRPr="008D2AF1">
        <w:t xml:space="preserve"> or complementary</w:t>
      </w:r>
      <w:r w:rsidR="0041334E" w:rsidRPr="008D2AF1">
        <w:t xml:space="preserve"> explanations include a taxonomic effect and/or an experimental effect. The crabs in the sheltered cages excreted NH₄⁺ at a rate roughly 6x </w:t>
      </w:r>
      <w:del w:id="218" w:author="Em Lim" w:date="2025-07-31T14:22:00Z">
        <w:r w:rsidR="0041334E" w:rsidRPr="008D2AF1" w:rsidDel="00AE19DC">
          <w:delText xml:space="preserve">higher </w:delText>
        </w:r>
      </w:del>
      <w:ins w:id="219" w:author="Em Lim" w:date="2025-07-31T14:22:00Z">
        <w:r w:rsidR="00AE19DC" w:rsidRPr="008D2AF1">
          <w:t xml:space="preserve">greater </w:t>
        </w:r>
      </w:ins>
      <w:r w:rsidR="0041334E" w:rsidRPr="008D2AF1">
        <w:t>than the sea cucumbers caged in the more exposed location</w:t>
      </w:r>
      <w:r w:rsidR="00497588" w:rsidRPr="008D2AF1">
        <w:t xml:space="preserve">. </w:t>
      </w:r>
      <w:r w:rsidR="0041334E" w:rsidRPr="008D2AF1">
        <w:t xml:space="preserve">This difference </w:t>
      </w:r>
      <w:r w:rsidR="00327838" w:rsidRPr="008D2AF1">
        <w:t xml:space="preserve">in </w:t>
      </w:r>
      <w:r w:rsidR="00497588" w:rsidRPr="008D2AF1">
        <w:t xml:space="preserve">NH₄⁺ </w:t>
      </w:r>
      <w:r w:rsidR="00327838" w:rsidRPr="008D2AF1">
        <w:t xml:space="preserve">production </w:t>
      </w:r>
      <w:r w:rsidR="0041334E" w:rsidRPr="008D2AF1">
        <w:t>could have given us more scope to detect differences</w:t>
      </w:r>
      <w:r w:rsidR="00327838" w:rsidRPr="008D2AF1">
        <w:t xml:space="preserve"> among treatments in the protected inlet. In addition, the crab cages were constructed with only two mesh windows, in contrast to the fully meshed cages of sea cucumbers, which could have promoted nutrient retention in the former. </w:t>
      </w:r>
      <w:r w:rsidRPr="008D2AF1">
        <w:t xml:space="preserve">The experimental duration was also shorter </w:t>
      </w:r>
      <w:r w:rsidR="00EF3D0C" w:rsidRPr="008D2AF1">
        <w:t xml:space="preserve">for the </w:t>
      </w:r>
      <w:r w:rsidRPr="008D2AF1">
        <w:t>sea cucumber</w:t>
      </w:r>
      <w:r w:rsidR="00EF3D0C" w:rsidRPr="008D2AF1">
        <w:t xml:space="preserve"> experiment</w:t>
      </w:r>
      <w:r w:rsidRPr="008D2AF1">
        <w:t xml:space="preserve">, but NH₄⁺ concentrations </w:t>
      </w:r>
      <w:r w:rsidR="00EF3D0C" w:rsidRPr="008D2AF1">
        <w:t xml:space="preserve">in the crab cages </w:t>
      </w:r>
      <w:r w:rsidR="002B7A8C" w:rsidRPr="008D2AF1">
        <w:t xml:space="preserve">were consistent </w:t>
      </w:r>
      <w:r w:rsidR="00CA5366" w:rsidRPr="008D2AF1">
        <w:t>across</w:t>
      </w:r>
      <w:r w:rsidR="002B7A8C" w:rsidRPr="008D2AF1">
        <w:t xml:space="preserve"> </w:t>
      </w:r>
      <w:r w:rsidR="00CA5366" w:rsidRPr="008D2AF1">
        <w:t>the three sampling days (</w:t>
      </w:r>
      <w:r w:rsidR="002B7A8C" w:rsidRPr="008D2AF1">
        <w:t>day one</w:t>
      </w:r>
      <w:r w:rsidR="00CA5366" w:rsidRPr="008D2AF1">
        <w:t xml:space="preserve">, four, and </w:t>
      </w:r>
      <w:r w:rsidR="002B7A8C" w:rsidRPr="008D2AF1">
        <w:t>nine</w:t>
      </w:r>
      <w:r w:rsidR="00CA5366" w:rsidRPr="008D2AF1">
        <w:t>)</w:t>
      </w:r>
      <w:r w:rsidR="002B7A8C" w:rsidRPr="008D2AF1">
        <w:t xml:space="preserve"> so</w:t>
      </w:r>
      <w:r w:rsidR="003C0BA5" w:rsidRPr="008D2AF1">
        <w:t xml:space="preserve"> cumulative</w:t>
      </w:r>
      <w:r w:rsidR="002B7A8C" w:rsidRPr="008D2AF1">
        <w:t xml:space="preserve"> </w:t>
      </w:r>
      <w:r w:rsidRPr="008D2AF1">
        <w:t xml:space="preserve">enrichment </w:t>
      </w:r>
      <w:r w:rsidR="00EF3D0C" w:rsidRPr="008D2AF1">
        <w:t xml:space="preserve">is </w:t>
      </w:r>
      <w:r w:rsidR="003C0BA5" w:rsidRPr="008D2AF1">
        <w:t>un</w:t>
      </w:r>
      <w:r w:rsidR="00EF3D0C" w:rsidRPr="008D2AF1">
        <w:t>likely</w:t>
      </w:r>
      <w:r w:rsidRPr="008D2AF1">
        <w:t xml:space="preserve">. </w:t>
      </w:r>
    </w:p>
    <w:p w14:paraId="34B4733F" w14:textId="792FF3A2" w:rsidR="00CC5E86" w:rsidRPr="008D2AF1" w:rsidRDefault="00B10FF6" w:rsidP="00EC66B6">
      <w:pPr>
        <w:spacing w:line="480" w:lineRule="auto"/>
        <w:ind w:firstLine="720"/>
      </w:pPr>
      <w:r w:rsidRPr="008D2AF1">
        <w:t>Fine</w:t>
      </w:r>
      <w:r w:rsidR="00033D21" w:rsidRPr="008D2AF1">
        <w:t>-</w:t>
      </w:r>
      <w:r w:rsidRPr="008D2AF1">
        <w:t>scale NH₄⁺</w:t>
      </w:r>
      <w:r w:rsidR="00CC5E86" w:rsidRPr="008D2AF1">
        <w:t xml:space="preserve"> enrichment by animals is </w:t>
      </w:r>
      <w:r w:rsidR="00327838" w:rsidRPr="008D2AF1">
        <w:t xml:space="preserve">nevertheless </w:t>
      </w:r>
      <w:r w:rsidR="00CC5E86" w:rsidRPr="008D2AF1">
        <w:t xml:space="preserve">possible in wave-exposed conditions; </w:t>
      </w:r>
      <w:r w:rsidR="00327838" w:rsidRPr="008D2AF1">
        <w:t xml:space="preserve">for example, </w:t>
      </w:r>
      <w:r w:rsidR="00CC5E86" w:rsidRPr="008D2AF1">
        <w:t xml:space="preserve">seawater above mussel beds had </w:t>
      </w:r>
      <w:r w:rsidR="00906B6A" w:rsidRPr="008D2AF1">
        <w:t>~</w:t>
      </w:r>
      <w:r w:rsidR="00CC5E86" w:rsidRPr="008D2AF1">
        <w:t>1</w:t>
      </w:r>
      <w:r w:rsidR="00906B6A" w:rsidRPr="008D2AF1">
        <w:t>6</w:t>
      </w:r>
      <w:r w:rsidR="00CC5E86" w:rsidRPr="008D2AF1">
        <w:t xml:space="preserve">x </w:t>
      </w:r>
      <w:del w:id="220" w:author="Em Lim" w:date="2025-07-31T14:23:00Z">
        <w:r w:rsidR="00CC5E86" w:rsidRPr="008D2AF1" w:rsidDel="00AE19DC">
          <w:delText xml:space="preserve">higher </w:delText>
        </w:r>
      </w:del>
      <w:ins w:id="221" w:author="Em Lim" w:date="2025-07-31T14:23:00Z">
        <w:r w:rsidR="00AE19DC" w:rsidRPr="008D2AF1">
          <w:t xml:space="preserve">greater </w:t>
        </w:r>
      </w:ins>
      <w:r w:rsidR="00CC5E86" w:rsidRPr="008D2AF1">
        <w:t xml:space="preserve">NH₄⁺ compared to neighbouring rock </w:t>
      </w:r>
      <w:r w:rsidR="00327838" w:rsidRPr="008D2AF1">
        <w:t xml:space="preserve">without mussels </w:t>
      </w:r>
      <w:r w:rsidR="00C21487" w:rsidRPr="008D2AF1">
        <w:t>on the northern California coast</w:t>
      </w:r>
      <w:r w:rsidR="00327838" w:rsidRPr="008D2AF1">
        <w:t xml:space="preserve"> </w:t>
      </w:r>
      <w:r w:rsidR="00CC5E86" w:rsidRPr="008D2AF1">
        <w:fldChar w:fldCharType="begin"/>
      </w:r>
      <w:r w:rsidR="00B87C81" w:rsidRPr="008D2AF1">
        <w:instrText xml:space="preserve"> ADDIN ZOTERO_ITEM CSL_CITATION {"citationID":"AjTlROi9","properties":{"formattedCitation":"(Aquilino et al. 2009)","plainCitation":"(Aquilino et al. 2009)","noteIndex":0},"citationItems":[{"id":1820,"uris":["http://zotero.org/users/local/idKDtb7T/items/XE8KER6D"],"itemData":{"id":1820,"type":"article-journal","abstract":"This study shows that, even on exposed, wave-swept, rocky shores in a nutrient-replete upwelling ecosystem, mussels (Mytilus californianus) facilitate the growth of the seaweed Porphyra perforata by enhancing nutrient concentrations in the nearby water column. In field surveys on emergent substrate in the mid-intertidal zone, we found ten times greater abundance of P. perforata on mussels than on adjacent rock. In field experiments, P. perforata accumulated and grew more quickly on mussels than on bare rock or on mussel mimics, suggesting that nutrients excreted by mussels might be responsible for greater P. perforata cover. At high tide, water column ammonium concentrations over mussel beds were nearly double those found over bare rock. Correspondingly, tissue nitrogen concentrations were higher, and carbon-to-nitrogen ratios were lower in P. perforata growing on mussels compared to bare rock. Given the dominance of mussels in mid-intertidal regions of temperate coasts worldwide, ammonium regeneration could be a general contributor to local-scale nutrient availability, even in high-flow systems characterized by high nutrient concentrations.","container-title":"Limnology and Oceanography","DOI":"https://doi.org/10.4319/lo.2009.54.1.0309","ISSN":"1939-5590","issue":"1","journalAbbreviation":"Limnol Oceanogr","language":"en","note":"_eprint: https://onlinelibrary.wiley.com/doi/pdf/10.4319/lo.2009.54.1.0309","page":"309-317","source":"Wiley Online Library","title":"Local-scale nutrient regeneration facilitates seaweed growth on wave-exposed rocky shores in an upwelling system","volume":"54","author":[{"family":"Aquilino","given":"Kristin M."},{"family":"Bracken","given":"Matthew E. S."},{"family":"Faubel","given":"Melinda N."},{"family":"Stachowicz","given":"John J."}],"issued":{"date-parts":[["2009"]]}}}],"schema":"https://github.com/citation-style-language/schema/raw/master/csl-citation.json"} </w:instrText>
      </w:r>
      <w:r w:rsidR="00CC5E86" w:rsidRPr="008D2AF1">
        <w:fldChar w:fldCharType="separate"/>
      </w:r>
      <w:r w:rsidR="00B87C81" w:rsidRPr="008D2AF1">
        <w:rPr>
          <w:noProof/>
        </w:rPr>
        <w:t>(Aquilino et al. 2009)</w:t>
      </w:r>
      <w:r w:rsidR="00CC5E86" w:rsidRPr="008D2AF1">
        <w:fldChar w:fldCharType="end"/>
      </w:r>
      <w:r w:rsidR="00CC5E86" w:rsidRPr="008D2AF1">
        <w:t xml:space="preserve">. Our </w:t>
      </w:r>
      <w:r w:rsidR="00282591" w:rsidRPr="008D2AF1">
        <w:t>cage experiments were not designed to test why variation was found in one experiment and not the other, but rather to see whether</w:t>
      </w:r>
      <w:r w:rsidR="00B46066" w:rsidRPr="008D2AF1">
        <w:t xml:space="preserve"> fine</w:t>
      </w:r>
      <w:r w:rsidR="00327838" w:rsidRPr="008D2AF1">
        <w:t xml:space="preserve">-scale variation </w:t>
      </w:r>
      <w:r w:rsidR="00282591" w:rsidRPr="008D2AF1">
        <w:t xml:space="preserve">might </w:t>
      </w:r>
      <w:r w:rsidR="00327838" w:rsidRPr="008D2AF1">
        <w:t xml:space="preserve">arise </w:t>
      </w:r>
      <w:r w:rsidR="00282591" w:rsidRPr="008D2AF1">
        <w:t xml:space="preserve">at all. Therefore, </w:t>
      </w:r>
      <w:r w:rsidR="00CC5E86" w:rsidRPr="008D2AF1">
        <w:t>we simply conclude that at least in sheltered conditions, variation</w:t>
      </w:r>
      <w:r w:rsidR="00327838" w:rsidRPr="008D2AF1">
        <w:t xml:space="preserve"> on the scale of </w:t>
      </w:r>
      <w:r w:rsidR="002631FE" w:rsidRPr="008D2AF1">
        <w:t>meters</w:t>
      </w:r>
      <w:r w:rsidR="00CC5E86" w:rsidRPr="008D2AF1">
        <w:t xml:space="preserve"> driven by animal biomass is possible</w:t>
      </w:r>
      <w:r w:rsidR="001269A3" w:rsidRPr="008D2AF1">
        <w:t>.</w:t>
      </w:r>
      <w:r w:rsidR="003A25E8" w:rsidRPr="008D2AF1">
        <w:t xml:space="preserve"> </w:t>
      </w:r>
    </w:p>
    <w:p w14:paraId="23E0E842" w14:textId="77777777" w:rsidR="00C64FD7" w:rsidRPr="008D2AF1" w:rsidRDefault="00C64FD7" w:rsidP="00EC66B6">
      <w:pPr>
        <w:spacing w:line="480" w:lineRule="auto"/>
        <w:rPr>
          <w:i/>
          <w:iCs/>
        </w:rPr>
      </w:pPr>
    </w:p>
    <w:p w14:paraId="4BB65755" w14:textId="359A54DF" w:rsidR="00C34E5F" w:rsidRPr="008D2AF1" w:rsidRDefault="006B09F2" w:rsidP="00EC66B6">
      <w:pPr>
        <w:spacing w:line="480" w:lineRule="auto"/>
        <w:rPr>
          <w:i/>
          <w:iCs/>
        </w:rPr>
      </w:pPr>
      <w:r w:rsidRPr="008D2AF1">
        <w:rPr>
          <w:i/>
          <w:iCs/>
        </w:rPr>
        <w:t xml:space="preserve">Implications for primary productivity </w:t>
      </w:r>
    </w:p>
    <w:p w14:paraId="3EF04434" w14:textId="3019D955" w:rsidR="006F4686" w:rsidRPr="008D2AF1" w:rsidRDefault="006F4686" w:rsidP="00EC66B6">
      <w:pPr>
        <w:spacing w:line="480" w:lineRule="auto"/>
      </w:pPr>
      <w:r w:rsidRPr="008D2AF1">
        <w:lastRenderedPageBreak/>
        <w:t>Heterogeneity in primary productivity arises from variation in resource supply. Increased primary productivity has been seen with orders of variation</w:t>
      </w:r>
      <w:r w:rsidR="006A5028" w:rsidRPr="008D2AF1">
        <w:t xml:space="preserve"> (i.e., 1.3 – 9x)</w:t>
      </w:r>
      <w:r w:rsidRPr="008D2AF1">
        <w:t xml:space="preserve"> in NH₄⁺ </w:t>
      </w:r>
      <w:r w:rsidRPr="008D2AF1">
        <w:fldChar w:fldCharType="begin"/>
      </w:r>
      <w:r w:rsidR="00ED6FED" w:rsidRPr="008D2AF1">
        <w:instrText xml:space="preserve"> ADDIN ZOTERO_ITEM CSL_CITATION {"citationID":"QKzqzZxw","properties":{"formattedCitation":"(Uthicke and Klumpp 1998; Arzul 2001; Vinther and Holmer 2008; West et al. 2009)","plainCitation":"(Uthicke and Klumpp 1998; Arzul 2001; Vinther and Holmer 2008; West et al. 2009)","noteIndex":0},"citationItems":[{"id":1912,"uris":["http://zotero.org/users/local/idKDtb7T/items/RE7RZIGC"],"itemData":{"id":1912,"type":"article-journal","container-title":"ICES Journal of Marine Science","DOI":"10.1006/jmsc.2000.1038","ISSN":"10543139","issue":"2","journalAbbreviation":"ICES J. Mar. Sci.","language":"en","page":"386-390","source":"DOI.org (Crossref)","title":"Effect of marine animal excretions on differential growth of phytoplankton species","volume":"58","author":[{"family":"Arzul","given":"G"}],"issued":{"date-parts":[["2001",4]]}}},{"id":1484,"uris":["http://zotero.org/users/local/idKDtb7T/items/LQJ3RCKJ"],"itemData":{"id":1484,"type":"article-journal","abstract":"Production of the microphytobenthos community of a near-shore reef in the Great Barrier Reef system was measured on 7 occasions over 13 mo using in situ respirometry with dome chambers. In addition, underwater light levels were recorded, which allowed the construction of in situ production-irradiance (P-I) curves for these sediment communities. During all months the community was distinctly autotrophic, with 24 h production to respiration (P/R) ratios ranging from 2.9 to 4.4. We estimated an annual community net-production of 168 g C m–2. All parameters expressing the overall magnitude of production (community net and gross production; photosynthetic capacity, Pmax) showed distinctly lower values in winter, indicating a strong seasonality. Between 63 and 75% of the variation of these parameters was explained by seasonal changes in temperature. Most other P-I curve parameters (light compensation point, Ic; light saturation point, Ik; photosynthetic efficiency, α) showed less obvious long term temporal patterns and were subject to large variation between single measuring days. A considerable proportion of the variation in Ic, Ik and α (46 to 68%) could be attributed to daily differences in underwater light conditions, indicating rapid photoadaptation by the microalgal communities to variation in light conditions due to turbidity and/or cloud cover. In in situ enrichment experiments the excretion of holothurians enhanced community net production and Pmax by about 12%. The enhancement most likely resulted from a rise of NH4+ concentration (0.1 μmol l–1 above the background level). The enhancement due to holothurian excretion products, in conjunction with the low quantum yield efficiency exhibited by the benthic community, indicate that production of benthic microalgae in our study area was limited by the availability of inorganic nitrogen.","archive":"JSTOR","container-title":"Marine Ecology Progress Series","ISSN":"0171-8630","journalAbbreviation":"Mar Ecol Prog Ser","note":"publisher: Inter-Research Science Center","page":"1-11","source":"JSTOR","title":"Microphytobenthos community production at a near-shore coral reef: seasonal variation and response to ammonium recycled by holothurians","title-short":"Microphytobenthos community production at a near-shore coral reef","volume":"169","author":[{"family":"Uthicke","given":"Sven"},{"family":"Klumpp","given":"D. W."}],"issued":{"date-parts":[["1998"]]}}},{"id":1564,"uris":["http://zotero.org/users/local/idKDtb7T/items/2DGI5SHH"],"itemData":{"id":1564,"type":"article-journal","abstract":"Blue mussels and eelgrass have been found to coexist in many locations. However, knowledge of the interactions between these species is limited. Two experiments were conducted in the laboratory, a “Deposit” and an “Epiphyte” experiment. The Deposit experiment examined possible effects of increasing load of blue mussel (Mytilus edulis) biodeposits on sediment biogeochemistry and eelgrass (Zostera marina) performance. Z. marina mesocosms received normal or high loads of mussel biodeposits (Normal and High), while no biodeposits were added to the Control. High dosage had overall negative effects on Z. marina, which was reflected as lower leaf numbers and biomass and accumulation of elemental sulphur in rhizomes. The sediment biogeochemical conditions were altered, as the mussel biodeposits enhanced sulphate reduction rates and increased sulphide concentrations in the porewater, which may result in sulphide invasion and reduced growth of Z. marina. In the Epiphyte experiment effects of mussel excretion, with particular emphasis on ammonium, on the growth of Z. marina and their epiphytes were examined. A thick cover of epiphytes developed on Z. marina growing together with M. edulis, and the relative growth rate was reduced with 20% compared to plants from control without mussels. Overall the experiments showed negative effects on Z. marina growing together with M. edulis, thereby supporting a preceding field study by Vinther et al. [Vinther, H.F., Laursen, J.S., Holmer, M. 2008. Negative effects of blue mussel (Mytilus edulis) presence in eelgrass (Zostera marina) beds in Flensborg fjord, Denmark. Est. Coast Shelf. Sci. 77, 91-103.].","container-title":"Journal of Experimental Marine Biology and Ecology","DOI":"10.1016/j.jembe.2008.07.003","ISSN":"0022-0981","issue":"2","journalAbbreviation":"J. Exp. Mar. Bio. Ecol","language":"en","page":"72-79","source":"ScienceDirect","title":"Experimental test of biodeposition and ammonium excretion from blue mussels (Mytilus edulis) on eelgrass (Zostera marina) performance","volume":"364","author":[{"family":"Vinther","given":"Hanne Fogh"},{"family":"Holmer","given":"Marianne"}],"issued":{"date-parts":[["2008",10,3]]}}},{"id":1812,"uris":["http://zotero.org/users/local/idKDtb7T/items/L8V3STNV"],"itemData":{"id":1812,"type":"article-journal","abstract":"A manipulative mesocosm experiment was done in a saline coastal lake in Australia to compare the top-down and bottom-up influences of jellyfish on primary production and planktonic assemblages. We hypothesized that non-zooxanthellate jellyfish (Catostylus mosaicus) would exert both ‘top-down’ (grazing) and ‘bottom-up’ (nutrient excretion) effects, whereas zooxanthellate jellyfish (Phyllorhiza punctata) would only exert top-down influences, as their dissolved excretory products are internally recycled to their zooxanthellae rather than released into the water column. Experimental treatments consisted of triplicate mesocosms that contained two C. mosaicus, two P. punctata, a combination of C. mosaicus and P. punctata, no jellyfish, and an open-water control (sampling outside mesocosms). Both species of jellyfish preyed heavily on mesozooplankton, initiating a topdown trophic cascade that resulted in increased production of the heterotrophic dinoflagellate Protoperidinium sp. However, no increase in primary production or phytoplankton biomass was observed in the treatments containing P. punctata, indicating that top-down processes did not extend to primary producers. Bottom-up excretion of nutrients, however, caused phytoplankton biomass to more than double in the C. mosaicus treatment compared to all other treatments. Increased primary production was due largely to a 10-fold increase in the diatom Chaetoceros sp. and was predominantly driven by C. mosaicus excreting phosphate (PO43-), which was the limiting nutrient in the lake. Blooms of both zooxanthellate and non-zooxanthellate jellyfish will deplete mesozooplankton and alter the composition of microzooplankton assemblages via top-down processes. Excretion of nutrients by blooms of non-zooxanthellate jellyfish, however, can also greatly increase phytoplankton production and could favor algal blooms.","container-title":"Limnology and Oceanography","DOI":"https://doi.org/10.4319/lo.2009.54.6.2058","ISSN":"1939-5590","issue":"6","journalAbbreviation":"Limnol Oceanogr","language":"en","note":"_eprint: https://onlinelibrary.wiley.com/doi/pdf/10.4319/lo.2009.54.6.2058","page":"2058-2071","source":"Wiley Online Library","title":"Top-down and bottom-up influences of jellyfish on primary productivity and planktonic assemblages","volume":"54","author":[{"family":"West","given":"Elizabeth J."},{"family":"Pitt","given":"Kylie A."},{"family":"Welsh","given":"David T."},{"family":"Koop","given":"Klaus"},{"family":"Rissik","given":"David"}],"issued":{"date-parts":[["2009"]]}}}],"schema":"https://github.com/citation-style-language/schema/raw/master/csl-citation.json"} </w:instrText>
      </w:r>
      <w:r w:rsidRPr="008D2AF1">
        <w:fldChar w:fldCharType="separate"/>
      </w:r>
      <w:r w:rsidR="00B87C81" w:rsidRPr="008D2AF1">
        <w:rPr>
          <w:noProof/>
        </w:rPr>
        <w:t>(Uthicke and Klumpp 1998; Arzul 2001; Vinther and Holmer 2008; West et al. 2009)</w:t>
      </w:r>
      <w:r w:rsidRPr="008D2AF1">
        <w:fldChar w:fldCharType="end"/>
      </w:r>
      <w:r w:rsidRPr="008D2AF1">
        <w:t xml:space="preserve">, which is within the range of variation we </w:t>
      </w:r>
      <w:r w:rsidR="00F93DBF" w:rsidRPr="008D2AF1">
        <w:t>observed</w:t>
      </w:r>
      <w:r w:rsidRPr="008D2AF1">
        <w:t xml:space="preserve"> at all three spatial scales</w:t>
      </w:r>
      <w:r w:rsidR="006A5028" w:rsidRPr="008D2AF1">
        <w:t xml:space="preserve"> considered here</w:t>
      </w:r>
      <w:r w:rsidRPr="008D2AF1">
        <w:t xml:space="preserve">. </w:t>
      </w:r>
      <w:r w:rsidR="006A5028" w:rsidRPr="008D2AF1">
        <w:t xml:space="preserve">Regardless </w:t>
      </w:r>
      <w:r w:rsidR="00D558E0" w:rsidRPr="008D2AF1">
        <w:t>of nitrate</w:t>
      </w:r>
      <w:r w:rsidR="006A5028" w:rsidRPr="008D2AF1">
        <w:t xml:space="preserve"> availability</w:t>
      </w:r>
      <w:r w:rsidR="00D558E0" w:rsidRPr="008D2AF1">
        <w:t>, NH₄⁺ is less costly</w:t>
      </w:r>
      <w:r w:rsidR="006A5028" w:rsidRPr="008D2AF1">
        <w:t xml:space="preserve"> </w:t>
      </w:r>
      <w:r w:rsidR="00B3248A" w:rsidRPr="008D2AF1">
        <w:t>for primary producers to use</w:t>
      </w:r>
      <w:r w:rsidR="00D558E0" w:rsidRPr="008D2AF1">
        <w:t xml:space="preserve">, and can even inhibit nitrate uptake </w:t>
      </w:r>
      <w:r w:rsidR="00D558E0" w:rsidRPr="008D2AF1">
        <w:fldChar w:fldCharType="begin"/>
      </w:r>
      <w:r w:rsidR="00B87C81" w:rsidRPr="008D2AF1">
        <w:instrText xml:space="preserve"> ADDIN ZOTERO_ITEM CSL_CITATION {"citationID":"eaSHjXAP","properties":{"formattedCitation":"(MacIsaac and Dugdale 1969, 1972)","plainCitation":"(MacIsaac and Dugdale 1969, 1972)","noteIndex":0},"citationItems":[{"id":5108,"uris":["http://zotero.org/users/local/idKDtb7T/items/7GA7622Q"],"itemData":{"id":5108,"type":"article-journal","abstract":"The uptake of ammonium and nitrate in natural populations of marine phytoplankton is light dependent and often can be described adequately by the Michaelis-Menten equation. The half-saturation constant for light intensity in nitrate and ammonium uptake is found to be from 1 to 14% of surface light intensity, an intensity range occurring near the bottom of the euphotic zone. Since the uptake of these compounds as a function of substrate concentration is also described by the same equation, many vertical profiles of nitrate and ammonium uptake obtained with the 15N technique can be interpreted from the interaction of light and nutrient concentration at different depths. In oligotrophic waters, nutrient uptake is severely limited by nutrient concentrations; but in eutrophic areas, light intensity very often is the limiting factor. In the former, maximal uptake may occur deep in the euphotic zone, while in the latter, the maximum occurs near the surface. Ammonium is taken up more readily than nitrate by populations in all areas, and in oligotrophic regions may account for 80% of the inorganic nitrogen uptake. In eutrophic areas, most of the inorganic nitrogen uptake is based on nitrate. Ratios of carbon to nitrogen taken up by phytoplankton vary over a wide range (12–76), with some indication that the lower values are associated with regions having a certain degree of environmental stability — either very rich or very poor waters.","container-title":"Deep Sea Research and Oceanographic Abstracts","DOI":"10.1016/0011-7471(72)90032-0","ISSN":"0011-7471","issue":"3","journalAbbreviation":"Deep-Sea Res. Oceanogr. Abstr.","page":"209-232","source":"ScienceDirect","title":"Interactions of light and inorganic nitrogen in controlling nitrogen uptake in the sea","volume":"19","author":[{"family":"MacIsaac","given":"J. J."},{"family":"Dugdale","given":"R. C."}],"issued":{"date-parts":[["1972",3,1]]}}},{"id":5106,"uris":["http://zotero.org/users/local/idKDtb7T/items/F4EN8I3I"],"itemData":{"id":5106,"type":"article-journal","abstract":"The response of natural marine populations of phytoplankton to nitrate and ammonia concentrations has been investigated using nitrogen-15 tracer techniques. Experiments made in the Bering Sea, the waters of southeastern Alaska, and the northeastern tropical Pacific suggest that the uptake of both compounds follows the Michaelis-Menten expression for enzyme kinetics. A hyperbola, therefore, describes the relationship between the concentration of nitrate or ammonia and the uptake of that nutrient. Such a hyperbola can be obtained easily in experiments with ammonia and, under suitable conditions, with nitrate. The value of Kt, the nutrient concentration at which the maximum uptake rate is reduced by one-half, appears to be related to the nutrient and productivity regime of the region inhabited by the population. In the tropical oligotrophic area investigated, Kt(NO3−) </w:instrText>
      </w:r>
      <w:r w:rsidR="00B87C81" w:rsidRPr="008D2AF1">
        <w:rPr>
          <w:rFonts w:ascii="Cambria Math" w:hAnsi="Cambria Math" w:cs="Cambria Math"/>
        </w:rPr>
        <w:instrText>⩽</w:instrText>
      </w:r>
      <w:r w:rsidR="00B87C81" w:rsidRPr="008D2AF1">
        <w:instrText xml:space="preserve"> 0.2 μg-atom/l., while in corresponding eutrophic regions, Kt(NO3−) </w:instrText>
      </w:r>
      <w:r w:rsidR="00B87C81" w:rsidRPr="008D2AF1">
        <w:rPr>
          <w:rFonts w:ascii="Cambria Math" w:hAnsi="Cambria Math" w:cs="Cambria Math"/>
        </w:rPr>
        <w:instrText>⩾</w:instrText>
      </w:r>
      <w:r w:rsidR="00B87C81" w:rsidRPr="008D2AF1">
        <w:instrText xml:space="preserve"> 1.0 μg-atom/l. The values suggest that the phytoplankton populations of oligotrophic regions are adapted to the low ambient nutrient concentrations and are able to take up nutrients at a higher rate under these conditions than would phytoplankton species characteristics of eutrophic conditions and showing a higher value of Kt.","container-title":"Deep Sea Research and Oceanographic Abstracts","DOI":"10.1016/0011-7471(69)90049-7","ISSN":"0011-7471","issue":"1","journalAbbreviation":"Deep-Sea Res. Oceanogr. Abstr.","page":"45-57","source":"ScienceDirect","title":"The kinetics of nitrate and ammonia uptake by natural populations of marine phytoplankton","volume":"16","author":[{"family":"MacIsaac","given":"J. J."},{"family":"Dugdale","given":"R. C."}],"issued":{"date-parts":[["1969",2,1]]}}}],"schema":"https://github.com/citation-style-language/schema/raw/master/csl-citation.json"} </w:instrText>
      </w:r>
      <w:r w:rsidR="00D558E0" w:rsidRPr="008D2AF1">
        <w:fldChar w:fldCharType="separate"/>
      </w:r>
      <w:r w:rsidR="00B87C81" w:rsidRPr="008D2AF1">
        <w:rPr>
          <w:noProof/>
        </w:rPr>
        <w:t>(MacIsaac and Dugdale 1969, 1972)</w:t>
      </w:r>
      <w:r w:rsidR="00D558E0" w:rsidRPr="008D2AF1">
        <w:fldChar w:fldCharType="end"/>
      </w:r>
      <w:r w:rsidR="00D558E0" w:rsidRPr="008D2AF1">
        <w:t xml:space="preserve">. </w:t>
      </w:r>
      <w:r w:rsidR="00803CBA" w:rsidRPr="008D2AF1">
        <w:t>I</w:t>
      </w:r>
      <w:r w:rsidRPr="008D2AF1">
        <w:t xml:space="preserve">n </w:t>
      </w:r>
      <w:r w:rsidR="002B188A" w:rsidRPr="008D2AF1">
        <w:t>nitrate</w:t>
      </w:r>
      <w:r w:rsidRPr="008D2AF1">
        <w:t>-replete upwelling ecosystems</w:t>
      </w:r>
      <w:r w:rsidR="00B3248A" w:rsidRPr="008D2AF1">
        <w:t xml:space="preserve"> of the west coast of North America</w:t>
      </w:r>
      <w:r w:rsidRPr="008D2AF1">
        <w:t>, a</w:t>
      </w:r>
      <w:r w:rsidR="00B3248A" w:rsidRPr="008D2AF1">
        <w:t xml:space="preserve"> 15.8x </w:t>
      </w:r>
      <w:r w:rsidRPr="008D2AF1">
        <w:t xml:space="preserve">increase in NH₄⁺ </w:t>
      </w:r>
      <w:r w:rsidR="00B3248A" w:rsidRPr="008D2AF1">
        <w:t>(</w:t>
      </w:r>
      <w:r w:rsidRPr="008D2AF1">
        <w:t xml:space="preserve">from 0.08 </w:t>
      </w:r>
      <w:proofErr w:type="spellStart"/>
      <w:r w:rsidRPr="008D2AF1">
        <w:t>uM</w:t>
      </w:r>
      <w:proofErr w:type="spellEnd"/>
      <w:r w:rsidRPr="008D2AF1">
        <w:t xml:space="preserve"> to 1.26 </w:t>
      </w:r>
      <w:proofErr w:type="spellStart"/>
      <w:r w:rsidRPr="008D2AF1">
        <w:t>uM</w:t>
      </w:r>
      <w:proofErr w:type="spellEnd"/>
      <w:r w:rsidRPr="008D2AF1">
        <w:t xml:space="preserve">) was linked to increased tissue nitrogen and </w:t>
      </w:r>
      <w:r w:rsidR="00803CBA" w:rsidRPr="008D2AF1">
        <w:t xml:space="preserve">percent </w:t>
      </w:r>
      <w:r w:rsidRPr="008D2AF1">
        <w:t xml:space="preserve">cover of an intertidal seaweed </w:t>
      </w:r>
      <w:r w:rsidRPr="008D2AF1">
        <w:fldChar w:fldCharType="begin"/>
      </w:r>
      <w:r w:rsidR="00B87C81" w:rsidRPr="008D2AF1">
        <w:instrText xml:space="preserve"> ADDIN ZOTERO_ITEM CSL_CITATION {"citationID":"AUnhYm9P","properties":{"formattedCitation":"(Aquilino et al. 2009)","plainCitation":"(Aquilino et al. 2009)","noteIndex":0},"citationItems":[{"id":1820,"uris":["http://zotero.org/users/local/idKDtb7T/items/XE8KER6D"],"itemData":{"id":1820,"type":"article-journal","abstract":"This study shows that, even on exposed, wave-swept, rocky shores in a nutrient-replete upwelling ecosystem, mussels (Mytilus californianus) facilitate the growth of the seaweed Porphyra perforata by enhancing nutrient concentrations in the nearby water column. In field surveys on emergent substrate in the mid-intertidal zone, we found ten times greater abundance of P. perforata on mussels than on adjacent rock. In field experiments, P. perforata accumulated and grew more quickly on mussels than on bare rock or on mussel mimics, suggesting that nutrients excreted by mussels might be responsible for greater P. perforata cover. At high tide, water column ammonium concentrations over mussel beds were nearly double those found over bare rock. Correspondingly, tissue nitrogen concentrations were higher, and carbon-to-nitrogen ratios were lower in P. perforata growing on mussels compared to bare rock. Given the dominance of mussels in mid-intertidal regions of temperate coasts worldwide, ammonium regeneration could be a general contributor to local-scale nutrient availability, even in high-flow systems characterized by high nutrient concentrations.","container-title":"Limnology and Oceanography","DOI":"https://doi.org/10.4319/lo.2009.54.1.0309","ISSN":"1939-5590","issue":"1","journalAbbreviation":"Limnol Oceanogr","language":"en","note":"_eprint: https://onlinelibrary.wiley.com/doi/pdf/10.4319/lo.2009.54.1.0309","page":"309-317","source":"Wiley Online Library","title":"Local-scale nutrient regeneration facilitates seaweed growth on wave-exposed rocky shores in an upwelling system","volume":"54","author":[{"family":"Aquilino","given":"Kristin M."},{"family":"Bracken","given":"Matthew E. S."},{"family":"Faubel","given":"Melinda N."},{"family":"Stachowicz","given":"John J."}],"issued":{"date-parts":[["2009"]]}}}],"schema":"https://github.com/citation-style-language/schema/raw/master/csl-citation.json"} </w:instrText>
      </w:r>
      <w:r w:rsidRPr="008D2AF1">
        <w:fldChar w:fldCharType="separate"/>
      </w:r>
      <w:r w:rsidR="00B87C81" w:rsidRPr="008D2AF1">
        <w:rPr>
          <w:noProof/>
        </w:rPr>
        <w:t>(Aquilino et al. 2009)</w:t>
      </w:r>
      <w:r w:rsidRPr="008D2AF1">
        <w:fldChar w:fldCharType="end"/>
      </w:r>
      <w:r w:rsidRPr="008D2AF1">
        <w:t xml:space="preserve">, </w:t>
      </w:r>
      <w:r w:rsidR="00B3248A" w:rsidRPr="008D2AF1">
        <w:t xml:space="preserve">while </w:t>
      </w:r>
      <w:r w:rsidRPr="008D2AF1">
        <w:t xml:space="preserve">a 1.8x increase in NH₄⁺ increased growth in subtidal seaweeds </w:t>
      </w:r>
      <w:r w:rsidRPr="008D2AF1">
        <w:fldChar w:fldCharType="begin"/>
      </w:r>
      <w:r w:rsidR="008A0589">
        <w:instrText xml:space="preserve"> ADDIN ZOTERO_ITEM CSL_CITATION {"citationID":"RTVyzvzX","properties":{"formattedCitation":"(Druehl et al. 1989)","plainCitation":"(Druehl et al. 1989)","noteIndex":0},"citationItems":[{"id":4707,"uris":["http://zotero.org/users/local/idKDtb7T/items/ASBJNK5K"],"itemData":{"id":4707,"type":"article-journal","abstract":"Nitrate and ammonium uptake kinetics were determined for genetically similar sporophytes of Laminaria groenlandica Rosenvinge cultivated in the sea under different ambient N regimes. Generally, plants exposed to relatively high summer ambient N levels had lower uptake rates than those maintained in low N conditions. From this study and the literature, we concluded that species of Laminaria may accommodate different ambient N regimes by ecotypic differentiation, physiological plasticity and ontogenetic differentiation.","container-title":"Journal of Experimental Marine Biology and Ecology","DOI":"10.1016/0022-0981(89)90181-0","ISSN":"00220981","issue":"2","journalAbbreviation":"J. Exp. Mar. Bio. Ecol","language":"en","license":"https://www.elsevier.com/tdm/userlicense/1.0/","page":"155-164","source":"DOI.org (Crossref)","title":"Phenotypic variation in N uptake by &lt;i&gt;Laminaria groenlandica&lt;/i&gt; Rosenvinge (Laminariales, Phaeophyta)","volume":"127","author":[{"family":"Druehl","given":"L.D."},{"family":"Harrison","given":"P.J."},{"family":"Lloyd","given":"K.E."},{"family":"Thompson","given":"P.A."}],"issued":{"date-parts":[["1989",5]]}}}],"schema":"https://github.com/citation-style-language/schema/raw/master/csl-citation.json"} </w:instrText>
      </w:r>
      <w:r w:rsidRPr="008D2AF1">
        <w:fldChar w:fldCharType="separate"/>
      </w:r>
      <w:r w:rsidR="00B87C81" w:rsidRPr="008D2AF1">
        <w:rPr>
          <w:noProof/>
        </w:rPr>
        <w:t>(Druehl et al. 1989)</w:t>
      </w:r>
      <w:r w:rsidRPr="008D2AF1">
        <w:fldChar w:fldCharType="end"/>
      </w:r>
      <w:r w:rsidRPr="008D2AF1">
        <w:t>. Further</w:t>
      </w:r>
      <w:r w:rsidR="00B3248A" w:rsidRPr="008D2AF1">
        <w:t>more</w:t>
      </w:r>
      <w:r w:rsidRPr="008D2AF1">
        <w:t xml:space="preserve">, </w:t>
      </w:r>
      <w:r w:rsidR="00F34EA3" w:rsidRPr="008D2AF1">
        <w:t xml:space="preserve">the mismatch of timing between upwelling and </w:t>
      </w:r>
      <w:r w:rsidR="0029646C" w:rsidRPr="008D2AF1">
        <w:t>the growing season</w:t>
      </w:r>
      <w:r w:rsidR="006A69B6" w:rsidRPr="008D2AF1">
        <w:t xml:space="preserve"> </w:t>
      </w:r>
      <w:r w:rsidR="00B3248A" w:rsidRPr="008D2AF1">
        <w:t xml:space="preserve">at temperate latitudes </w:t>
      </w:r>
      <w:r w:rsidR="00F34EA3" w:rsidRPr="008D2AF1">
        <w:t xml:space="preserve">leads to </w:t>
      </w:r>
      <w:r w:rsidR="0029646C" w:rsidRPr="008D2AF1">
        <w:t xml:space="preserve">an increased reliance on NH₄⁺ </w:t>
      </w:r>
      <w:r w:rsidR="00B3248A" w:rsidRPr="008D2AF1">
        <w:t xml:space="preserve">over time </w:t>
      </w:r>
      <w:r w:rsidR="0029646C" w:rsidRPr="008D2AF1">
        <w:t>as nitrate becomes depleted</w:t>
      </w:r>
      <w:r w:rsidRPr="008D2AF1">
        <w:t xml:space="preserve"> </w:t>
      </w:r>
      <w:r w:rsidRPr="008D2AF1">
        <w:fldChar w:fldCharType="begin"/>
      </w:r>
      <w:r w:rsidR="008A0589">
        <w:instrText xml:space="preserve"> ADDIN ZOTERO_ITEM CSL_CITATION {"citationID":"60az4TCN","properties":{"formattedCitation":"(Druehl et al. 1989; Brzezinksi et al. 2013)","plainCitation":"(Druehl et al. 1989; Brzezinksi et al. 2013)","noteIndex":0},"citationItems":[{"id":1803,"uris":["http://zotero.org/users/local/idKDtb7T/items/QMCAU7IR"],"itemData":{"id":1803,"type":"article-journal","container-title":"Oceanography","DOI":"10.5670/oceanog.2013.53","ISSN":"10428275","issue":"3","journalAbbreviation":"Oceanog","language":"en","page":"114-123","source":"DOI.org (Crossref)","title":"Multiple sources and forms of nitrogen sustain year-round kelp growth on the inner continental shelf of the Santa Barbara Channel","volume":"26","author":[{"family":"Brzezinksi","given":"Mark"},{"family":"Reed","given":"Daniel"},{"family":"Harrer","given":"Shannon"},{"family":"Rassweiler","given":"Andrew"},{"family":"Melack","given":"John"},{"family":"Goodridge","given":"Blair"},{"family":"Dugan","given":"Jenifer"}],"issued":{"date-parts":[["2013",9,1]]}}},{"id":4707,"uris":["http://zotero.org/users/local/idKDtb7T/items/ASBJNK5K"],"itemData":{"id":4707,"type":"article-journal","abstract":"Nitrate and ammonium uptake kinetics were determined for genetically similar sporophytes of Laminaria groenlandica Rosenvinge cultivated in the sea under different ambient N regimes. Generally, plants exposed to relatively high summer ambient N levels had lower uptake rates than those maintained in low N conditions. From this study and the literature, we concluded that species of Laminaria may accommodate different ambient N regimes by ecotypic differentiation, physiological plasticity and ontogenetic differentiation.","container-title":"Journal of Experimental Marine Biology and Ecology","DOI":"10.1016/0022-0981(89)90181-0","ISSN":"00220981","issue":"2","journalAbbreviation":"J. Exp. Mar. Bio. Ecol","language":"en","license":"https://www.elsevier.com/tdm/userlicense/1.0/","page":"155-164","source":"DOI.org (Crossref)","title":"Phenotypic variation in N uptake by &lt;i&gt;Laminaria groenlandica&lt;/i&gt; Rosenvinge (Laminariales, Phaeophyta)","volume":"127","author":[{"family":"Druehl","given":"L.D."},{"family":"Harrison","given":"P.J."},{"family":"Lloyd","given":"K.E."},{"family":"Thompson","given":"P.A."}],"issued":{"date-parts":[["1989",5]]}}}],"schema":"https://github.com/citation-style-language/schema/raw/master/csl-citation.json"} </w:instrText>
      </w:r>
      <w:r w:rsidRPr="008D2AF1">
        <w:fldChar w:fldCharType="separate"/>
      </w:r>
      <w:r w:rsidR="00B87C81" w:rsidRPr="008D2AF1">
        <w:rPr>
          <w:noProof/>
        </w:rPr>
        <w:t>(Druehl et al. 1989; Brzezinksi et al. 2013)</w:t>
      </w:r>
      <w:r w:rsidRPr="008D2AF1">
        <w:fldChar w:fldCharType="end"/>
      </w:r>
      <w:r w:rsidR="0029646C" w:rsidRPr="008D2AF1">
        <w:t xml:space="preserve">. </w:t>
      </w:r>
      <w:r w:rsidR="00EC66B6" w:rsidRPr="008D2AF1">
        <w:t xml:space="preserve">For example, oceanographic processes </w:t>
      </w:r>
      <w:r w:rsidR="00F879CD" w:rsidRPr="008D2AF1">
        <w:t xml:space="preserve">may </w:t>
      </w:r>
      <w:r w:rsidR="00EC66B6" w:rsidRPr="008D2AF1">
        <w:t xml:space="preserve">only provide half of the nitrogen needed to sustain giant kelp growth between late summer and early fall in southern California </w:t>
      </w:r>
      <w:r w:rsidR="00EC66B6" w:rsidRPr="008D2AF1">
        <w:fldChar w:fldCharType="begin"/>
      </w:r>
      <w:r w:rsidR="008A0589">
        <w:instrText xml:space="preserve"> ADDIN ZOTERO_ITEM CSL_CITATION {"citationID":"R5ilajn5","properties":{"formattedCitation":"(Fram et al. 2008)","plainCitation":"(Fram et al. 2008)","noteIndex":0},"citationItems":[{"id":1617,"uris":["http://zotero.org/users/local/idKDtb7T/items/TD4HCY2F"],"itemData":{"id":1617,"type":"article-journal","abstract":"To determine the relative importance of different sources of nitrate to the annual nitrogen needs of the giant kelp Macrocystis pyrifera, we measured ambient nitrate concentrations at a kelp forest for 13 months and characterized nitrate delivery using water column thermal structure and flow data collected in the forest and at its offshore edge. The forest's monthly nitrate supply varied by a factor of 50, while measured net nitrogen acquisition varied only fivefold. Maximum net nitrogen acquisition rates for fronds in the forest interior were 0.18 mmol N g−1 month−1 during spring upwelling in 2005 and declined fourfold during autumn until upwelling resumed the following year. Modeled gross nitrogen uptake with consideration of Michaelis–Menten kinetics for nitrate and mass transfer limitation was higher than observed net acquisition except during the warm stratified summer and autumn months, when net acquisition exceeded modeled gross uptake. This shortfall indicates that the kelp forest received over half its nitrogen from sources other than nitrate such as ammonium from epibionts. Most of the nitrate in the forest was delivered as a result of upwelling-favorable winds and convection. Internal waves and local streams contributed &lt;9% of the nitrate delivered to the forest on an annual basis and 20% during stratified periods. Kelp used less than 5% of the nitrate supplied to the forest. Nitrate delivery to this modest sized kelp forest was roughly equivalent between alongshore (45%) and cross-shore flows (55%), which distinguishes it from large kelp forests in which cross-shore flows dominate exchange.","container-title":"Limnology and Oceanography","DOI":"10.4319/lo.2008.53.4.1589","ISSN":"1939-5590","issue":"4","journalAbbreviation":"Limnol Oceanogr","language":"en","license":"© 2008, by the Association for the Sciences of Limnology and Oceanography, Inc.","note":"_eprint: https://aslopubs.onlinelibrary.wiley.com/doi/pdf/10.4319/lo.2008.53.4.1589","page":"1589-1603","source":"Wiley Online Library","title":"Physical pathways and utilization of nitrate supply to the giant kelp, &lt;i&gt;Macrocystis pyrifera&lt;/i&gt;","volume":"53","author":[{"family":"Fram","given":"Jonathan P."},{"family":"Stewart","given":"Hannah L."},{"family":"Brzezinski","given":"Mark A."},{"family":"Gaylord","given":"Brian"},{"family":"Reed","given":"Daniel C."},{"family":"Williams","given":"Susan L."},{"family":"MacIntyre","given":"Sally"}],"issued":{"date-parts":[["2008"]]}}}],"schema":"https://github.com/citation-style-language/schema/raw/master/csl-citation.json"} </w:instrText>
      </w:r>
      <w:r w:rsidR="00EC66B6" w:rsidRPr="008D2AF1">
        <w:fldChar w:fldCharType="separate"/>
      </w:r>
      <w:r w:rsidR="00EC66B6" w:rsidRPr="008D2AF1">
        <w:rPr>
          <w:noProof/>
        </w:rPr>
        <w:t>(Fram et al. 2008)</w:t>
      </w:r>
      <w:r w:rsidR="00EC66B6" w:rsidRPr="008D2AF1">
        <w:fldChar w:fldCharType="end"/>
      </w:r>
      <w:r w:rsidR="00EC66B6" w:rsidRPr="008D2AF1">
        <w:t>.</w:t>
      </w:r>
    </w:p>
    <w:p w14:paraId="080B2FF1" w14:textId="6D9DCA62" w:rsidR="006F4686" w:rsidRPr="008D2AF1" w:rsidRDefault="00CB7309" w:rsidP="00983C8C">
      <w:pPr>
        <w:spacing w:line="480" w:lineRule="auto"/>
        <w:ind w:firstLine="720"/>
      </w:pPr>
      <w:r w:rsidRPr="008D2AF1">
        <w:t xml:space="preserve">Heterogeneity in NH₄⁺ availability likely </w:t>
      </w:r>
      <w:r w:rsidR="00206979" w:rsidRPr="008D2AF1">
        <w:t>influences</w:t>
      </w:r>
      <w:r w:rsidRPr="008D2AF1">
        <w:t xml:space="preserve"> primary productivity in Barkley Sound a</w:t>
      </w:r>
      <w:r w:rsidR="00B9291A" w:rsidRPr="008D2AF1">
        <w:t>t each</w:t>
      </w:r>
      <w:r w:rsidR="006F4686" w:rsidRPr="008D2AF1">
        <w:t xml:space="preserve"> </w:t>
      </w:r>
      <w:r w:rsidR="0029646C" w:rsidRPr="008D2AF1">
        <w:t xml:space="preserve">spatial </w:t>
      </w:r>
      <w:r w:rsidR="006F4686" w:rsidRPr="008D2AF1">
        <w:t>scale studied.</w:t>
      </w:r>
      <w:r w:rsidR="0031765D" w:rsidRPr="008D2AF1">
        <w:t xml:space="preserve"> A</w:t>
      </w:r>
      <w:r w:rsidR="00983C8C" w:rsidRPr="008D2AF1">
        <w:t xml:space="preserve">lthough </w:t>
      </w:r>
      <w:r w:rsidR="003F3452" w:rsidRPr="008D2AF1">
        <w:t>nitrate varies among sites</w:t>
      </w:r>
      <w:r w:rsidR="0031765D" w:rsidRPr="008D2AF1">
        <w:t xml:space="preserve"> at the meso-scale</w:t>
      </w:r>
      <w:r w:rsidRPr="008D2AF1">
        <w:t xml:space="preserve"> </w:t>
      </w:r>
      <w:r w:rsidR="00F56026" w:rsidRPr="008D2AF1">
        <w:fldChar w:fldCharType="begin"/>
      </w:r>
      <w:r w:rsidR="008A0589">
        <w:instrText xml:space="preserve"> ADDIN ZOTERO_ITEM CSL_CITATION {"citationID":"dDNjrtEM","properties":{"formattedCitation":"(Druehl et al. 1989; Hurd et al. 2000)","plainCitation":"(Druehl et al. 1989; Hurd et al. 2000)","noteIndex":0},"citationItems":[{"id":4707,"uris":["http://zotero.org/users/local/idKDtb7T/items/ASBJNK5K"],"itemData":{"id":4707,"type":"article-journal","abstract":"Nitrate and ammonium uptake kinetics were determined for genetically similar sporophytes of Laminaria groenlandica Rosenvinge cultivated in the sea under different ambient N regimes. Generally, plants exposed to relatively high summer ambient N levels had lower uptake rates than those maintained in low N conditions. From this study and the literature, we concluded that species of Laminaria may accommodate different ambient N regimes by ecotypic differentiation, physiological plasticity and ontogenetic differentiation.","container-title":"Journal of Experimental Marine Biology and Ecology","DOI":"10.1016/0022-0981(89)90181-0","ISSN":"00220981","issue":"2","journalAbbreviation":"J. Exp. Mar. Bio. Ecol","language":"en","license":"https://www.elsevier.com/tdm/userlicense/1.0/","page":"155-164","source":"DOI.org (Crossref)","title":"Phenotypic variation in N uptake by &lt;i&gt;Laminaria groenlandica&lt;/i&gt; Rosenvinge (Laminariales, Phaeophyta)","volume":"127","author":[{"family":"Druehl","given":"L.D."},{"family":"Harrison","given":"P.J."},{"family":"Lloyd","given":"K.E."},{"family":"Thompson","given":"P.A."}],"issued":{"date-parts":[["1989",5]]}}},{"id":1900,"uris":["http://zotero.org/users/local/idKDtb7T/items/WCSMHBU2"],"itemData":{"id":1900,"type":"article-journal","container-title":"Phycologia","DOI":"10.2216/i0031-8884-39-5-435.1","ISSN":"0031-8884, 2330-2968","issue":"5","journalAbbreviation":"Phycologia","language":"en","page":"435-440","source":"DOI.org (Crossref)","title":"Influence of bryozoan colonization on the physiology of the kelp &lt;i&gt;Macrocystis integrifolia&lt;/i&gt; (Laminariales, Phaeophyta) from nitrogen-rich and -poor sites in Barkley Sound, British Columbia, Canada","volume":"39","author":[{"family":"Hurd","given":"Catriona L."},{"family":"Durante","given":"Kathleen M."},{"family":"Harrison","given":"Paul J."}],"issued":{"date-parts":[["2000",9]]}}}],"schema":"https://github.com/citation-style-language/schema/raw/master/csl-citation.json"} </w:instrText>
      </w:r>
      <w:r w:rsidR="00F56026" w:rsidRPr="008D2AF1">
        <w:fldChar w:fldCharType="separate"/>
      </w:r>
      <w:r w:rsidR="00B87C81" w:rsidRPr="008D2AF1">
        <w:rPr>
          <w:noProof/>
        </w:rPr>
        <w:t>(Druehl et al. 1989; Hurd et al. 2000)</w:t>
      </w:r>
      <w:r w:rsidR="00F56026" w:rsidRPr="008D2AF1">
        <w:fldChar w:fldCharType="end"/>
      </w:r>
      <w:r w:rsidR="00206979" w:rsidRPr="008D2AF1">
        <w:t>, external nutrient supply (upwelling) may not control primary productivity as strongly as local factors (</w:t>
      </w:r>
      <w:proofErr w:type="spellStart"/>
      <w:r w:rsidR="00206979" w:rsidRPr="008D2AF1">
        <w:t>Pawlowicz</w:t>
      </w:r>
      <w:proofErr w:type="spellEnd"/>
      <w:r w:rsidR="00206979" w:rsidRPr="008D2AF1">
        <w:t xml:space="preserve"> 2017). The meso-scale NH₄⁺ variability we documented may be one such local factor. </w:t>
      </w:r>
      <w:r w:rsidR="00150219" w:rsidRPr="008D2AF1">
        <w:t>At a small scale,</w:t>
      </w:r>
      <w:r w:rsidR="006F4686" w:rsidRPr="008D2AF1">
        <w:t xml:space="preserve"> nitrate from external sources (e.g.</w:t>
      </w:r>
      <w:r w:rsidR="00B3248A" w:rsidRPr="008D2AF1">
        <w:t>,</w:t>
      </w:r>
      <w:r w:rsidR="006F4686" w:rsidRPr="008D2AF1">
        <w:t xml:space="preserve"> upwelling and run-off) becomes depleted or unchanged as it flows through a kelp forest </w:t>
      </w:r>
      <w:r w:rsidR="006F4686" w:rsidRPr="008D2AF1">
        <w:rPr>
          <w:rFonts w:eastAsiaTheme="minorHAnsi"/>
          <w:color w:val="000000"/>
          <w:lang w:val="en-US"/>
        </w:rPr>
        <w:t xml:space="preserve">(Pfister et al., 2019; Stewart et al., 2009), </w:t>
      </w:r>
      <w:r w:rsidR="006F4686" w:rsidRPr="008D2AF1">
        <w:t>in contrast to NH</w:t>
      </w:r>
      <w:r w:rsidR="006F4686" w:rsidRPr="008D2AF1">
        <w:rPr>
          <w:vertAlign w:val="subscript"/>
        </w:rPr>
        <w:t>4</w:t>
      </w:r>
      <w:r w:rsidR="006F4686" w:rsidRPr="008D2AF1">
        <w:rPr>
          <w:vertAlign w:val="superscript"/>
        </w:rPr>
        <w:t>+</w:t>
      </w:r>
      <w:r w:rsidR="006F4686" w:rsidRPr="008D2AF1">
        <w:t xml:space="preserve"> which is </w:t>
      </w:r>
      <w:r w:rsidR="00B3248A" w:rsidRPr="008D2AF1">
        <w:t xml:space="preserve">continuously </w:t>
      </w:r>
      <w:r w:rsidR="006F4686" w:rsidRPr="008D2AF1">
        <w:t xml:space="preserve">regenerated by animals within and around the forest and seemingly retained. </w:t>
      </w:r>
      <w:r w:rsidR="003162E3" w:rsidRPr="008D2AF1">
        <w:t>As such, k</w:t>
      </w:r>
      <w:r w:rsidR="006F4686" w:rsidRPr="008D2AF1">
        <w:t>elp forests effectively</w:t>
      </w:r>
      <w:r w:rsidR="00150219" w:rsidRPr="008D2AF1">
        <w:t xml:space="preserve"> </w:t>
      </w:r>
      <w:r w:rsidR="006F4686" w:rsidRPr="008D2AF1">
        <w:t>concentrat</w:t>
      </w:r>
      <w:r w:rsidR="00150219" w:rsidRPr="008D2AF1">
        <w:t>e</w:t>
      </w:r>
      <w:r w:rsidR="006F4686" w:rsidRPr="008D2AF1">
        <w:t xml:space="preserve"> their preferred form of nitrogen</w:t>
      </w:r>
      <w:r w:rsidR="00150219" w:rsidRPr="008D2AF1">
        <w:t>.</w:t>
      </w:r>
      <w:r w:rsidR="006F4686" w:rsidRPr="008D2AF1">
        <w:t xml:space="preserve"> </w:t>
      </w:r>
      <w:r w:rsidR="00150219" w:rsidRPr="008D2AF1">
        <w:t>This</w:t>
      </w:r>
      <w:ins w:id="222" w:author="Em Lim" w:date="2025-07-31T16:30:00Z">
        <w:r w:rsidR="00280C8C" w:rsidRPr="008D2AF1">
          <w:t xml:space="preserve"> process</w:t>
        </w:r>
      </w:ins>
      <w:r w:rsidR="006F4686" w:rsidRPr="008D2AF1">
        <w:t xml:space="preserve"> likely facilitates not </w:t>
      </w:r>
      <w:r w:rsidR="006F4686" w:rsidRPr="008D2AF1">
        <w:lastRenderedPageBreak/>
        <w:t xml:space="preserve">only the growth of these canopy kelps but also understory seaweeds and phytoplankton in the water column. </w:t>
      </w:r>
      <w:r w:rsidR="00C64FD7" w:rsidRPr="008D2AF1">
        <w:t>As</w:t>
      </w:r>
      <w:r w:rsidRPr="008D2AF1">
        <w:t xml:space="preserve"> urchin</w:t>
      </w:r>
      <w:r w:rsidR="00C64FD7" w:rsidRPr="008D2AF1">
        <w:t xml:space="preserve"> overgrazing and climate change</w:t>
      </w:r>
      <w:r w:rsidR="003162E3" w:rsidRPr="008D2AF1">
        <w:t xml:space="preserve"> continue to degrade</w:t>
      </w:r>
      <w:r w:rsidR="00C64FD7" w:rsidRPr="008D2AF1">
        <w:t xml:space="preserve"> kelp forests,</w:t>
      </w:r>
      <w:r w:rsidR="003162E3" w:rsidRPr="008D2AF1">
        <w:t xml:space="preserve"> this important ecosystem function may be lost</w:t>
      </w:r>
      <w:r w:rsidR="00C64FD7" w:rsidRPr="008D2AF1">
        <w:t xml:space="preserve">. </w:t>
      </w:r>
      <w:r w:rsidR="006F4686" w:rsidRPr="008D2AF1">
        <w:t>At fine</w:t>
      </w:r>
      <w:r w:rsidR="00B3248A" w:rsidRPr="008D2AF1">
        <w:t xml:space="preserve"> </w:t>
      </w:r>
      <w:r w:rsidR="006F4686" w:rsidRPr="008D2AF1">
        <w:t xml:space="preserve">scales, </w:t>
      </w:r>
      <w:r w:rsidR="008138C7" w:rsidRPr="008D2AF1">
        <w:t xml:space="preserve">invertebrates and fishes living in close contact with primary producers </w:t>
      </w:r>
      <w:r w:rsidR="00150219" w:rsidRPr="008D2AF1">
        <w:t>can</w:t>
      </w:r>
      <w:r w:rsidR="008138C7" w:rsidRPr="008D2AF1">
        <w:t xml:space="preserve"> enrich </w:t>
      </w:r>
      <w:r w:rsidR="003162E3" w:rsidRPr="008D2AF1">
        <w:t>kelps</w:t>
      </w:r>
      <w:r w:rsidR="008138C7" w:rsidRPr="008D2AF1">
        <w:t xml:space="preserve"> directly. Many seaweeds are capable of surge uptake of NH₄⁺</w:t>
      </w:r>
      <w:r w:rsidR="00C64FD7" w:rsidRPr="008D2AF1">
        <w:t xml:space="preserve"> </w:t>
      </w:r>
      <w:r w:rsidR="00C64FD7" w:rsidRPr="008D2AF1">
        <w:fldChar w:fldCharType="begin"/>
      </w:r>
      <w:r w:rsidR="008A0589">
        <w:instrText xml:space="preserve"> ADDIN ZOTERO_ITEM CSL_CITATION {"citationID":"p0eBr2E2","properties":{"formattedCitation":"(Cedeno et al. 2021)","plainCitation":"(Cedeno et al. 2021)","noteIndex":0},"citationItems":[{"id":2107,"uris":["http://zotero.org/users/local/idKDtb7T/items/Y6TB95UP"],"itemData":{"id":2107,"type":"article-journal","abstract":"This study examined the capacity of the giant kelp, Macrocystis pyrifera, to exhibit surge uptake as a mechanism to enhance nitrogen assimilation during seasons when nitrate is depleted. Surge uptake of nitrate, ammonium, and urea was assessed in the spring and summer with whole-blade incubation experiments using 15 N tracers. The incubation experiments showed evidence of surge uptake lasting up to 5 min for ammonium and 1 min for nitrate during the summer only. Giant kelp showed little capacity for surge uptake of urea regardless of season. The ecological importance of the patterns of surge uptake observed for ammonium and nitrate, however, is questionable, given the small scale and ephemeral nature of ammonium pulses most likely experienced by giant kelp, and the longer duration pulses of nitrate associated with internal waves and upwelling. Rather it seems more likely that uptake of ammonium and urea at ambient concentrations, combined with normal uptake of nitrate during longer duration pulses of high concentrations, sustains giant kelp growth during seasons when ambient concentrations of nitrate are low.","container-title":"Marine Biology","DOI":"10.1007/s00227-021-03975-z","ISSN":"0025-3162, 1432-1793","issue":"11","journalAbbreviation":"Mar Biol","language":"en","page":"166","source":"DOI.org (Crossref)","title":"An evaluation of surge uptake capability in the giant kelp (&lt;i&gt;Macrocystis pyrifera&lt;/i&gt;) in response to pulses of three different forms of nitrogen","volume":"168","author":[{"family":"Cedeno","given":"Tiffany Hiroko"},{"family":"Brzezinski","given":"Mark A."},{"family":"Miller","given":"Robert J."},{"family":"Reed","given":"Daniel C."}],"issued":{"date-parts":[["2021",11]]}}}],"schema":"https://github.com/citation-style-language/schema/raw/master/csl-citation.json"} </w:instrText>
      </w:r>
      <w:r w:rsidR="00C64FD7" w:rsidRPr="008D2AF1">
        <w:fldChar w:fldCharType="separate"/>
      </w:r>
      <w:r w:rsidR="00B87C81" w:rsidRPr="008D2AF1">
        <w:rPr>
          <w:noProof/>
        </w:rPr>
        <w:t>(Cedeno et al. 2021)</w:t>
      </w:r>
      <w:r w:rsidR="00C64FD7" w:rsidRPr="008D2AF1">
        <w:fldChar w:fldCharType="end"/>
      </w:r>
      <w:r w:rsidR="008138C7" w:rsidRPr="008D2AF1">
        <w:t>, allow</w:t>
      </w:r>
      <w:r w:rsidR="00150B2B" w:rsidRPr="008D2AF1">
        <w:t>ing</w:t>
      </w:r>
      <w:r w:rsidR="008138C7" w:rsidRPr="008D2AF1">
        <w:t xml:space="preserve"> them to maximize </w:t>
      </w:r>
      <w:r w:rsidR="00B3248A" w:rsidRPr="008D2AF1">
        <w:t xml:space="preserve">the </w:t>
      </w:r>
      <w:r w:rsidR="008138C7" w:rsidRPr="008D2AF1">
        <w:t xml:space="preserve">benefit from </w:t>
      </w:r>
      <w:r w:rsidR="00B3248A" w:rsidRPr="008D2AF1">
        <w:t xml:space="preserve">animal </w:t>
      </w:r>
      <w:r w:rsidR="008138C7" w:rsidRPr="008D2AF1">
        <w:t xml:space="preserve">excretion directly on their thalli. Indeed, given turnover rates of water and NH₄⁺ uptake rates, seaweeds in New Zealand were estimated to derive up to 79% of </w:t>
      </w:r>
      <w:r w:rsidR="00B3248A" w:rsidRPr="008D2AF1">
        <w:t xml:space="preserve">their </w:t>
      </w:r>
      <w:r w:rsidR="008138C7" w:rsidRPr="008D2AF1">
        <w:t xml:space="preserve">needed nitrogen from </w:t>
      </w:r>
      <w:r w:rsidR="00150219" w:rsidRPr="008D2AF1">
        <w:t xml:space="preserve">direct </w:t>
      </w:r>
      <w:r w:rsidR="008138C7" w:rsidRPr="008D2AF1">
        <w:t>epifauna excretion</w:t>
      </w:r>
      <w:r w:rsidR="002E1F14" w:rsidRPr="008D2AF1">
        <w:t xml:space="preserve"> </w:t>
      </w:r>
      <w:r w:rsidR="002E1F14" w:rsidRPr="008D2AF1">
        <w:fldChar w:fldCharType="begin"/>
      </w:r>
      <w:r w:rsidR="001D6E00" w:rsidRPr="008D2AF1">
        <w:instrText xml:space="preserve"> ADDIN ZOTERO_ITEM CSL_CITATION {"citationID":"XackfVIW","properties":{"formattedCitation":"(Taylor and Rees 1998)","plainCitation":"(Taylor and Rees 1998)","noteIndex":0},"citationItems":[{"id":4204,"uris":["http://zotero.org/users/local/idKDtb7T/items/5LBNYUUX"],"itemData":{"id":4204,"type":"article-journal","abstract":"The potential for excretory product of mobile epifauna to be source of nitrogen for seaweeds was investegated for the fucalean alga Carpophyllum plumosum var. capillifolium at Matheson Bay, northeastern New Zealand.The epifauna excreted an average of 1.5–2.1 times as much nitrogen as the plants were using. A comparison of rates at which the plants took up ammonium with turnover rates of water in the bed indicated that the plants could derive, on average, up to 79% of the nitrogen they required for growth from ammonium excreted by epifauna. This value was estimated under the assumption that ammonium excreted was instantaneously diluted into the water mass surrounding the entire bed. In nature, the availability of ammonium to the individual host seaweed should be greater owing to hydrological processes that restrict water flow around the plant.","container-title":"Limnology and Oceanography","DOI":"10.4319/lo.1998.43.4.0600","ISSN":"1939-5590","issue":"4","journalAbbreviation":"Limnol Oceanogr","language":"en","note":"_eprint: https://onlinelibrary.wiley.com/doi/pdf/10.4319/lo.1998.43.4.0600","page":"600-606","source":"Wiley Online Library","title":"Excretory products of mobile epifauna as a nitrogen source for seaweeds","volume":"43","author":[{"family":"Taylor","given":"Richard"},{"family":"Rees","given":"T. Alwyn V."}],"issued":{"date-parts":[["1998"]]}}}],"schema":"https://github.com/citation-style-language/schema/raw/master/csl-citation.json"} </w:instrText>
      </w:r>
      <w:r w:rsidR="002E1F14" w:rsidRPr="008D2AF1">
        <w:fldChar w:fldCharType="separate"/>
      </w:r>
      <w:r w:rsidR="001D6E00" w:rsidRPr="008D2AF1">
        <w:rPr>
          <w:noProof/>
        </w:rPr>
        <w:t>(Taylor and Rees 1998)</w:t>
      </w:r>
      <w:r w:rsidR="002E1F14" w:rsidRPr="008D2AF1">
        <w:fldChar w:fldCharType="end"/>
      </w:r>
      <w:r w:rsidR="008138C7" w:rsidRPr="008D2AF1">
        <w:t>.</w:t>
      </w:r>
      <w:r w:rsidR="00C64FD7" w:rsidRPr="008D2AF1">
        <w:t xml:space="preserve"> </w:t>
      </w:r>
    </w:p>
    <w:p w14:paraId="6D270B3E" w14:textId="77777777" w:rsidR="006B09F2" w:rsidRPr="008D2AF1" w:rsidRDefault="006B09F2" w:rsidP="00741F8A">
      <w:pPr>
        <w:spacing w:line="480" w:lineRule="auto"/>
      </w:pPr>
    </w:p>
    <w:p w14:paraId="784D0B01" w14:textId="5BE9B913" w:rsidR="00741F8A" w:rsidRPr="008D2AF1" w:rsidRDefault="00741F8A" w:rsidP="00741F8A">
      <w:pPr>
        <w:spacing w:line="480" w:lineRule="auto"/>
        <w:rPr>
          <w:i/>
          <w:iCs/>
        </w:rPr>
      </w:pPr>
      <w:r w:rsidRPr="008D2AF1">
        <w:rPr>
          <w:i/>
          <w:iCs/>
        </w:rPr>
        <w:t xml:space="preserve">Conclusion </w:t>
      </w:r>
      <w:r w:rsidR="00EA4761" w:rsidRPr="008D2AF1">
        <w:t xml:space="preserve"> </w:t>
      </w:r>
    </w:p>
    <w:p w14:paraId="3E46EB4D" w14:textId="7B919EB4" w:rsidR="003E52B2" w:rsidRPr="008D2AF1" w:rsidRDefault="00741F8A" w:rsidP="001C6002">
      <w:pPr>
        <w:spacing w:line="480" w:lineRule="auto"/>
      </w:pPr>
      <w:r w:rsidRPr="008D2AF1">
        <w:t>Despite the mixing forces of currents</w:t>
      </w:r>
      <w:r w:rsidR="00B3248A" w:rsidRPr="008D2AF1">
        <w:t>,</w:t>
      </w:r>
      <w:r w:rsidRPr="008D2AF1">
        <w:t xml:space="preserve"> tides</w:t>
      </w:r>
      <w:r w:rsidR="00B3248A" w:rsidRPr="008D2AF1">
        <w:t xml:space="preserve"> and waves</w:t>
      </w:r>
      <w:r w:rsidRPr="008D2AF1">
        <w:t xml:space="preserve">, spatial heterogeneity in </w:t>
      </w:r>
      <w:r w:rsidR="001440F3" w:rsidRPr="008D2AF1">
        <w:rPr>
          <w:color w:val="000000"/>
        </w:rPr>
        <w:t xml:space="preserve">NH₄⁺ </w:t>
      </w:r>
      <w:r w:rsidRPr="008D2AF1">
        <w:t>concentration</w:t>
      </w:r>
      <w:r w:rsidR="00F93DBF" w:rsidRPr="008D2AF1">
        <w:t xml:space="preserve"> </w:t>
      </w:r>
      <w:r w:rsidR="006260D7" w:rsidRPr="008D2AF1">
        <w:t>wa</w:t>
      </w:r>
      <w:r w:rsidR="00E07FB1" w:rsidRPr="008D2AF1">
        <w:t>s</w:t>
      </w:r>
      <w:r w:rsidRPr="008D2AF1">
        <w:t xml:space="preserve"> detectable at </w:t>
      </w:r>
      <w:proofErr w:type="spellStart"/>
      <w:r w:rsidR="001C6002" w:rsidRPr="008D2AF1">
        <w:t>meso</w:t>
      </w:r>
      <w:proofErr w:type="spellEnd"/>
      <w:r w:rsidR="001C6002" w:rsidRPr="008D2AF1">
        <w:t>, small, and fine</w:t>
      </w:r>
      <w:r w:rsidRPr="008D2AF1">
        <w:t xml:space="preserve"> </w:t>
      </w:r>
      <w:r w:rsidR="006260D7" w:rsidRPr="008D2AF1">
        <w:t xml:space="preserve">spatial </w:t>
      </w:r>
      <w:r w:rsidRPr="008D2AF1">
        <w:t>scales</w:t>
      </w:r>
      <w:r w:rsidR="008A0791" w:rsidRPr="008D2AF1">
        <w:t>.</w:t>
      </w:r>
      <w:r w:rsidR="00C64FD7" w:rsidRPr="008D2AF1">
        <w:t xml:space="preserve"> </w:t>
      </w:r>
      <w:r w:rsidR="00425018" w:rsidRPr="008D2AF1">
        <w:t xml:space="preserve">Given the annual depletion of nitrates each summer </w:t>
      </w:r>
      <w:r w:rsidR="00425018" w:rsidRPr="008D2AF1">
        <w:fldChar w:fldCharType="begin"/>
      </w:r>
      <w:r w:rsidR="008A0589">
        <w:instrText xml:space="preserve"> ADDIN ZOTERO_ITEM CSL_CITATION {"citationID":"nfcEeUtC","properties":{"formattedCitation":"(Druehl et al. 1989)","plainCitation":"(Druehl et al. 1989)","noteIndex":0},"citationItems":[{"id":4707,"uris":["http://zotero.org/users/local/idKDtb7T/items/ASBJNK5K"],"itemData":{"id":4707,"type":"article-journal","abstract":"Nitrate and ammonium uptake kinetics were determined for genetically similar sporophytes of Laminaria groenlandica Rosenvinge cultivated in the sea under different ambient N regimes. Generally, plants exposed to relatively high summer ambient N levels had lower uptake rates than those maintained in low N conditions. From this study and the literature, we concluded that species of Laminaria may accommodate different ambient N regimes by ecotypic differentiation, physiological plasticity and ontogenetic differentiation.","container-title":"Journal of Experimental Marine Biology and Ecology","DOI":"10.1016/0022-0981(89)90181-0","ISSN":"00220981","issue":"2","journalAbbreviation":"J. Exp. Mar. Bio. Ecol","language":"en","license":"https://www.elsevier.com/tdm/userlicense/1.0/","page":"155-164","source":"DOI.org (Crossref)","title":"Phenotypic variation in N uptake by &lt;i&gt;Laminaria groenlandica&lt;/i&gt; Rosenvinge (Laminariales, Phaeophyta)","volume":"127","author":[{"family":"Druehl","given":"L.D."},{"family":"Harrison","given":"P.J."},{"family":"Lloyd","given":"K.E."},{"family":"Thompson","given":"P.A."}],"issued":{"date-parts":[["1989",5]]}}}],"schema":"https://github.com/citation-style-language/schema/raw/master/csl-citation.json"} </w:instrText>
      </w:r>
      <w:r w:rsidR="00425018" w:rsidRPr="008D2AF1">
        <w:fldChar w:fldCharType="separate"/>
      </w:r>
      <w:r w:rsidR="00B87C81" w:rsidRPr="008D2AF1">
        <w:rPr>
          <w:noProof/>
        </w:rPr>
        <w:t>(Druehl et al. 1989)</w:t>
      </w:r>
      <w:r w:rsidR="00425018" w:rsidRPr="008D2AF1">
        <w:fldChar w:fldCharType="end"/>
      </w:r>
      <w:r w:rsidR="00425018" w:rsidRPr="008D2AF1">
        <w:t xml:space="preserve">, primary producers’ preference for NH₄⁺ over nitrate </w:t>
      </w:r>
      <w:r w:rsidR="00425018" w:rsidRPr="008D2AF1">
        <w:fldChar w:fldCharType="begin"/>
      </w:r>
      <w:r w:rsidR="00B87C81" w:rsidRPr="008D2AF1">
        <w:instrText xml:space="preserve"> ADDIN ZOTERO_ITEM CSL_CITATION {"citationID":"LpHTqFmg","properties":{"formattedCitation":"(Phillips and Hurd 2004)","plainCitation":"(Phillips and Hurd 2004)","noteIndex":0},"citationItems":[{"id":1613,"uris":["http://zotero.org/users/local/idKDtb7T/items/VEZZGSKC"],"itemData":{"id":1613,"type":"article-journal","abstract":"The competitive ability for N uptake by four intertidal seaweeds, Stictosiphonia arbuscula (Harvey) King et Puttock, Apophlaea lyallii Hook. f. et Harvey, Scytothamnus australis Hook. f. et Harvey, and Xiphophora gladiata (Labillardière) Montagne ex Harvey, from New Zealand is described by the uptake kinetics for NO3−, NH4+, and urea. This is the first study to report uptake kinetics for N uptake by a range of southern hemisphere intertidal seaweeds in relation to season and zonation. Species growing at the highest shore positions had higher NO3− and urea uptake at both high and low concentrations and had unsaturable NH4+ uptake in both summer and winter. Although there was evidence of some feedback inhibition of Vmax for NO3− uptake by Stictosiphonia arbuscula growing at the lower vertical limits of its range, rates were high compared with species growing lower on the shore. Our results highlight the superior competitive ability for N uptake of certain high intertidal seaweeds, and consistent with our previous findings we can conclude that intertidal seaweeds in southeast New Zealand are adapted to maximizing N acquisition in a potentially N-limiting environment.","container-title":"Journal of Phycology","DOI":"10.1111/j.1529-8817.2004.03157.x","ISSN":"1529-8817","issue":"3","journalAbbreviation":"J Phycol","language":"en","note":"_eprint: https://onlinelibrary.wiley.com/doi/pdf/10.1111/j.1529-8817.2004.03157.x","page":"534-545","source":"Wiley Online Library","title":"Kinetics of nitrate, ammonium, and urea uptake by four intertidal seaweeds from New Zealand","volume":"40","author":[{"family":"Phillips","given":"Julia C."},{"family":"Hurd","given":"Catriona L."}],"issued":{"date-parts":[["2004"]]}}}],"schema":"https://github.com/citation-style-language/schema/raw/master/csl-citation.json"} </w:instrText>
      </w:r>
      <w:r w:rsidR="00425018" w:rsidRPr="008D2AF1">
        <w:fldChar w:fldCharType="separate"/>
      </w:r>
      <w:r w:rsidR="00B87C81" w:rsidRPr="008D2AF1">
        <w:rPr>
          <w:noProof/>
        </w:rPr>
        <w:t>(Phillips and Hurd 2004)</w:t>
      </w:r>
      <w:r w:rsidR="00425018" w:rsidRPr="008D2AF1">
        <w:fldChar w:fldCharType="end"/>
      </w:r>
      <w:r w:rsidR="00425018" w:rsidRPr="008D2AF1">
        <w:t xml:space="preserve">, and capacity for surge uptake of NH₄⁺ </w:t>
      </w:r>
      <w:r w:rsidR="00425018" w:rsidRPr="008D2AF1">
        <w:fldChar w:fldCharType="begin"/>
      </w:r>
      <w:r w:rsidR="008A0589">
        <w:instrText xml:space="preserve"> ADDIN ZOTERO_ITEM CSL_CITATION {"citationID":"DCg2XVuv","properties":{"formattedCitation":"(Cedeno et al. 2021)","plainCitation":"(Cedeno et al. 2021)","noteIndex":0},"citationItems":[{"id":2107,"uris":["http://zotero.org/users/local/idKDtb7T/items/Y6TB95UP"],"itemData":{"id":2107,"type":"article-journal","abstract":"This study examined the capacity of the giant kelp, Macrocystis pyrifera, to exhibit surge uptake as a mechanism to enhance nitrogen assimilation during seasons when nitrate is depleted. Surge uptake of nitrate, ammonium, and urea was assessed in the spring and summer with whole-blade incubation experiments using 15 N tracers. The incubation experiments showed evidence of surge uptake lasting up to 5 min for ammonium and 1 min for nitrate during the summer only. Giant kelp showed little capacity for surge uptake of urea regardless of season. The ecological importance of the patterns of surge uptake observed for ammonium and nitrate, however, is questionable, given the small scale and ephemeral nature of ammonium pulses most likely experienced by giant kelp, and the longer duration pulses of nitrate associated with internal waves and upwelling. Rather it seems more likely that uptake of ammonium and urea at ambient concentrations, combined with normal uptake of nitrate during longer duration pulses of high concentrations, sustains giant kelp growth during seasons when ambient concentrations of nitrate are low.","container-title":"Marine Biology","DOI":"10.1007/s00227-021-03975-z","ISSN":"0025-3162, 1432-1793","issue":"11","journalAbbreviation":"Mar Biol","language":"en","page":"166","source":"DOI.org (Crossref)","title":"An evaluation of surge uptake capability in the giant kelp (&lt;i&gt;Macrocystis pyrifera&lt;/i&gt;) in response to pulses of three different forms of nitrogen","volume":"168","author":[{"family":"Cedeno","given":"Tiffany Hiroko"},{"family":"Brzezinski","given":"Mark A."},{"family":"Miller","given":"Robert J."},{"family":"Reed","given":"Daniel C."}],"issued":{"date-parts":[["2021",11]]}}}],"schema":"https://github.com/citation-style-language/schema/raw/master/csl-citation.json"} </w:instrText>
      </w:r>
      <w:r w:rsidR="00425018" w:rsidRPr="008D2AF1">
        <w:fldChar w:fldCharType="separate"/>
      </w:r>
      <w:r w:rsidR="00B87C81" w:rsidRPr="008D2AF1">
        <w:rPr>
          <w:noProof/>
        </w:rPr>
        <w:t>(Cedeno et al. 2021)</w:t>
      </w:r>
      <w:r w:rsidR="00425018" w:rsidRPr="008D2AF1">
        <w:fldChar w:fldCharType="end"/>
      </w:r>
      <w:r w:rsidR="00425018" w:rsidRPr="008D2AF1">
        <w:t xml:space="preserve">, it seems likely </w:t>
      </w:r>
      <w:r w:rsidR="00475864" w:rsidRPr="008D2AF1">
        <w:t xml:space="preserve">that </w:t>
      </w:r>
      <w:r w:rsidR="00425018" w:rsidRPr="008D2AF1">
        <w:t xml:space="preserve">the animal-driven variation in NH₄⁺ we observed could </w:t>
      </w:r>
      <w:r w:rsidR="00475864" w:rsidRPr="008D2AF1">
        <w:t xml:space="preserve">be </w:t>
      </w:r>
      <w:r w:rsidR="00425018" w:rsidRPr="008D2AF1">
        <w:t>contribut</w:t>
      </w:r>
      <w:r w:rsidR="00475864" w:rsidRPr="008D2AF1">
        <w:t>ing</w:t>
      </w:r>
      <w:r w:rsidR="00425018" w:rsidRPr="008D2AF1">
        <w:t xml:space="preserve"> to heterogeneity in primary productivity. </w:t>
      </w:r>
      <w:r w:rsidR="00AA3E02" w:rsidRPr="008D2AF1">
        <w:t>Our results disrupt the dominant paradigm that bottom-up effects in temperate waters are primarily driven by external sources of nutrients acting on large scales, while animals contribute to smaller-scale variation mainly through top-down, consumptive effects</w:t>
      </w:r>
      <w:r w:rsidR="007C5C1D" w:rsidRPr="008D2AF1">
        <w:t xml:space="preserve">. </w:t>
      </w:r>
      <w:r w:rsidR="00AA3E02" w:rsidRPr="008D2AF1">
        <w:t xml:space="preserve">Instead, animals in temperate waters likely drive bottom-up effects across </w:t>
      </w:r>
      <w:r w:rsidR="00475864" w:rsidRPr="008D2AF1">
        <w:t xml:space="preserve">multiple spatial </w:t>
      </w:r>
      <w:r w:rsidR="00AA3E02" w:rsidRPr="008D2AF1">
        <w:t>scales while also contributing to top-down effects.</w:t>
      </w:r>
      <w:r w:rsidR="000A5345" w:rsidRPr="008D2AF1">
        <w:t xml:space="preserve"> </w:t>
      </w:r>
      <w:r w:rsidR="007C5C1D" w:rsidRPr="008D2AF1">
        <w:rPr>
          <w:color w:val="000000"/>
        </w:rPr>
        <w:t xml:space="preserve">Animal-driven </w:t>
      </w:r>
      <w:proofErr w:type="spellStart"/>
      <w:r w:rsidR="007C5C1D" w:rsidRPr="008D2AF1">
        <w:rPr>
          <w:color w:val="000000"/>
        </w:rPr>
        <w:t>spatio</w:t>
      </w:r>
      <w:proofErr w:type="spellEnd"/>
      <w:r w:rsidR="007C5C1D" w:rsidRPr="008D2AF1">
        <w:rPr>
          <w:color w:val="000000"/>
        </w:rPr>
        <w:t xml:space="preserve">-temporal variability of nitrogen is known to drive bottom-up effects in the tropics, </w:t>
      </w:r>
      <w:r w:rsidR="00475864" w:rsidRPr="008D2AF1">
        <w:rPr>
          <w:color w:val="000000"/>
        </w:rPr>
        <w:t xml:space="preserve">and </w:t>
      </w:r>
      <w:r w:rsidR="007C5C1D" w:rsidRPr="008D2AF1">
        <w:rPr>
          <w:color w:val="000000"/>
        </w:rPr>
        <w:t>our results suggest</w:t>
      </w:r>
      <w:r w:rsidR="007C5C1D" w:rsidRPr="008D2AF1">
        <w:t xml:space="preserve"> a</w:t>
      </w:r>
      <w:r w:rsidR="00EA4761" w:rsidRPr="008D2AF1">
        <w:t xml:space="preserve">nimal-regenerated nutrients </w:t>
      </w:r>
      <w:r w:rsidR="00475864" w:rsidRPr="008D2AF1">
        <w:t xml:space="preserve">also </w:t>
      </w:r>
      <w:r w:rsidR="00EA4761" w:rsidRPr="008D2AF1">
        <w:t xml:space="preserve">play a previously unappreciated role in </w:t>
      </w:r>
      <w:r w:rsidR="00D16E45" w:rsidRPr="008D2AF1">
        <w:t>shaping nutrient availability in temperate regions</w:t>
      </w:r>
      <w:r w:rsidR="004F2B42" w:rsidRPr="008D2AF1">
        <w:t xml:space="preserve"> as well</w:t>
      </w:r>
      <w:r w:rsidR="00D16E45" w:rsidRPr="008D2AF1">
        <w:t xml:space="preserve">. </w:t>
      </w:r>
    </w:p>
    <w:p w14:paraId="23A626F8" w14:textId="77777777" w:rsidR="00686D1B" w:rsidRPr="008D2AF1" w:rsidRDefault="00686D1B" w:rsidP="00282591">
      <w:pPr>
        <w:spacing w:line="480" w:lineRule="auto"/>
      </w:pPr>
    </w:p>
    <w:p w14:paraId="6881BEC9" w14:textId="7311E25B" w:rsidR="006214D6" w:rsidRPr="008D2AF1" w:rsidRDefault="006214D6" w:rsidP="00282591">
      <w:pPr>
        <w:spacing w:line="480" w:lineRule="auto"/>
        <w:rPr>
          <w:b/>
          <w:bCs/>
        </w:rPr>
      </w:pPr>
      <w:r w:rsidRPr="008D2AF1">
        <w:rPr>
          <w:b/>
          <w:bCs/>
        </w:rPr>
        <w:t>Acknowledgements</w:t>
      </w:r>
    </w:p>
    <w:p w14:paraId="462FDEF1" w14:textId="2BE8F4B6" w:rsidR="0076247E" w:rsidRPr="008D2AF1" w:rsidRDefault="008E795A" w:rsidP="00282591">
      <w:pPr>
        <w:spacing w:line="480" w:lineRule="auto"/>
      </w:pPr>
      <w:r w:rsidRPr="008D2AF1">
        <w:t>We are grateful</w:t>
      </w:r>
      <w:r w:rsidR="00E94D69" w:rsidRPr="008D2AF1">
        <w:t xml:space="preserve"> to the volunteers who conduct </w:t>
      </w:r>
      <w:r w:rsidRPr="008D2AF1">
        <w:t xml:space="preserve">annual </w:t>
      </w:r>
      <w:r w:rsidR="00E94D69" w:rsidRPr="008D2AF1">
        <w:t xml:space="preserve">Reef Life Surveys and to </w:t>
      </w:r>
      <w:r w:rsidRPr="008D2AF1">
        <w:t xml:space="preserve">Dr. </w:t>
      </w:r>
      <w:r w:rsidR="00E94D69" w:rsidRPr="008D2AF1">
        <w:t xml:space="preserve">Amanda Bates and the Canada Research Chairs Program for funding this critical long-term monitoring work. Thank you to Siobhan Gray, Dave Porter, Phil Lavoie, Kelly Clement, and all the </w:t>
      </w:r>
      <w:proofErr w:type="spellStart"/>
      <w:r w:rsidR="00E94D69" w:rsidRPr="008D2AF1">
        <w:t>Bamfield</w:t>
      </w:r>
      <w:proofErr w:type="spellEnd"/>
      <w:r w:rsidR="00E94D69" w:rsidRPr="008D2AF1">
        <w:t xml:space="preserve"> Marine Sciences Center staff for their ongoing support. </w:t>
      </w:r>
      <w:r w:rsidR="003F3DBB" w:rsidRPr="008D2AF1">
        <w:t xml:space="preserve">Thank you to </w:t>
      </w:r>
      <w:proofErr w:type="spellStart"/>
      <w:r w:rsidR="003F3DBB" w:rsidRPr="008D2AF1">
        <w:t>Brittnie</w:t>
      </w:r>
      <w:proofErr w:type="spellEnd"/>
      <w:r w:rsidR="003F3DBB" w:rsidRPr="008D2AF1">
        <w:t xml:space="preserve"> </w:t>
      </w:r>
      <w:proofErr w:type="spellStart"/>
      <w:r w:rsidR="003F3DBB" w:rsidRPr="008D2AF1">
        <w:t>Spriel</w:t>
      </w:r>
      <w:proofErr w:type="spellEnd"/>
      <w:r w:rsidR="003F3DBB" w:rsidRPr="008D2AF1">
        <w:t xml:space="preserve"> and Kayla Holloway for their assistance with the crab cages. </w:t>
      </w:r>
      <w:r w:rsidR="00E94D69" w:rsidRPr="008D2AF1">
        <w:t>Hailey Davi</w:t>
      </w:r>
      <w:r w:rsidR="005613C5" w:rsidRPr="008D2AF1">
        <w:t>e</w:t>
      </w:r>
      <w:r w:rsidR="00E94D69" w:rsidRPr="008D2AF1">
        <w:t xml:space="preserve">s </w:t>
      </w:r>
      <w:r w:rsidR="0076247E" w:rsidRPr="008D2AF1">
        <w:t>illustrated</w:t>
      </w:r>
      <w:r w:rsidR="00E94D69" w:rsidRPr="008D2AF1">
        <w:t xml:space="preserve"> the red rock crabs and California sea cucumbers</w:t>
      </w:r>
      <w:r w:rsidR="0076719B" w:rsidRPr="008D2AF1">
        <w:t>, and Jane Thomas provided the kelp symbols through the Integration and Application Network (ian.umces.edu/media-library).</w:t>
      </w:r>
      <w:r w:rsidR="00EF0BA7" w:rsidRPr="008D2AF1">
        <w:t xml:space="preserve"> This work was funded by </w:t>
      </w:r>
      <w:r w:rsidR="0076247E" w:rsidRPr="008D2AF1">
        <w:t xml:space="preserve">National Sciences and Engineering Research Council of Canada (NSERC) </w:t>
      </w:r>
      <w:r w:rsidR="003360E7" w:rsidRPr="008D2AF1">
        <w:t>scholarships</w:t>
      </w:r>
      <w:r w:rsidR="00EF0BA7" w:rsidRPr="008D2AF1">
        <w:t xml:space="preserve"> to EGL (</w:t>
      </w:r>
      <w:r w:rsidR="0051389C" w:rsidRPr="008D2AF1">
        <w:t xml:space="preserve">CGS-M and </w:t>
      </w:r>
      <w:r w:rsidR="00EF0BA7" w:rsidRPr="008D2AF1">
        <w:t>CGS-D), CMA (</w:t>
      </w:r>
      <w:r w:rsidR="0051389C" w:rsidRPr="008D2AF1">
        <w:t>CGS-M</w:t>
      </w:r>
      <w:r w:rsidR="00EF0BA7" w:rsidRPr="008D2AF1">
        <w:t xml:space="preserve">), </w:t>
      </w:r>
      <w:r w:rsidR="0076247E" w:rsidRPr="008D2AF1">
        <w:t xml:space="preserve">KDC (PDF), </w:t>
      </w:r>
      <w:r w:rsidR="00F178BC" w:rsidRPr="008D2AF1">
        <w:t xml:space="preserve">KRK (USRA), EJL (USRA), and </w:t>
      </w:r>
      <w:r w:rsidR="00EF0BA7" w:rsidRPr="008D2AF1">
        <w:t>ALB (USRA)</w:t>
      </w:r>
      <w:r w:rsidR="00C108CB" w:rsidRPr="008D2AF1">
        <w:t>.</w:t>
      </w:r>
      <w:r w:rsidR="003360E7" w:rsidRPr="008D2AF1">
        <w:t xml:space="preserve"> </w:t>
      </w:r>
      <w:r w:rsidR="0051389C" w:rsidRPr="008D2AF1">
        <w:t xml:space="preserve">NSERC Discovery </w:t>
      </w:r>
      <w:r w:rsidR="0076247E" w:rsidRPr="008D2AF1">
        <w:t>Grants suppor</w:t>
      </w:r>
      <w:r w:rsidR="00C108CB" w:rsidRPr="008D2AF1">
        <w:t>t</w:t>
      </w:r>
      <w:r w:rsidR="0051389C" w:rsidRPr="008D2AF1">
        <w:t xml:space="preserve"> IMC and FJ</w:t>
      </w:r>
      <w:r w:rsidR="0076247E" w:rsidRPr="008D2AF1">
        <w:t>. The</w:t>
      </w:r>
      <w:r w:rsidR="0051389C" w:rsidRPr="008D2AF1">
        <w:t xml:space="preserve"> Liber </w:t>
      </w:r>
      <w:proofErr w:type="spellStart"/>
      <w:r w:rsidR="0051389C" w:rsidRPr="008D2AF1">
        <w:t>Ero</w:t>
      </w:r>
      <w:proofErr w:type="spellEnd"/>
      <w:r w:rsidR="0051389C" w:rsidRPr="008D2AF1">
        <w:t xml:space="preserve"> Foundation </w:t>
      </w:r>
      <w:r w:rsidR="0076247E" w:rsidRPr="008D2AF1">
        <w:t>supports</w:t>
      </w:r>
      <w:r w:rsidR="0051389C" w:rsidRPr="008D2AF1">
        <w:t xml:space="preserve"> FJ</w:t>
      </w:r>
      <w:r w:rsidR="0076247E" w:rsidRPr="008D2AF1">
        <w:t xml:space="preserve"> (Liber </w:t>
      </w:r>
      <w:proofErr w:type="spellStart"/>
      <w:r w:rsidR="0076247E" w:rsidRPr="008D2AF1">
        <w:t>Ero</w:t>
      </w:r>
      <w:proofErr w:type="spellEnd"/>
      <w:r w:rsidR="0076247E" w:rsidRPr="008D2AF1">
        <w:t xml:space="preserve"> Chair)</w:t>
      </w:r>
      <w:r w:rsidR="00C108CB" w:rsidRPr="008D2AF1">
        <w:t xml:space="preserve"> and </w:t>
      </w:r>
      <w:r w:rsidR="0076247E" w:rsidRPr="008D2AF1">
        <w:t xml:space="preserve">KDC (Liber </w:t>
      </w:r>
      <w:proofErr w:type="spellStart"/>
      <w:r w:rsidR="0076247E" w:rsidRPr="008D2AF1">
        <w:t>Ero</w:t>
      </w:r>
      <w:proofErr w:type="spellEnd"/>
      <w:r w:rsidR="0076247E" w:rsidRPr="008D2AF1">
        <w:t xml:space="preserve"> </w:t>
      </w:r>
      <w:r w:rsidR="00D9681B" w:rsidRPr="008D2AF1">
        <w:t>Fellow</w:t>
      </w:r>
      <w:r w:rsidR="0076247E" w:rsidRPr="008D2AF1">
        <w:t xml:space="preserve">). </w:t>
      </w:r>
      <w:r w:rsidR="001D109F" w:rsidRPr="008D2AF1">
        <w:t xml:space="preserve">MITACS and the </w:t>
      </w:r>
      <w:proofErr w:type="spellStart"/>
      <w:r w:rsidR="001D109F" w:rsidRPr="008D2AF1">
        <w:t>Hakai</w:t>
      </w:r>
      <w:proofErr w:type="spellEnd"/>
      <w:r w:rsidR="001D109F" w:rsidRPr="008D2AF1">
        <w:t xml:space="preserve"> Institute</w:t>
      </w:r>
      <w:r w:rsidR="00D9681B" w:rsidRPr="008D2AF1">
        <w:t xml:space="preserve"> funding supports JMS.</w:t>
      </w:r>
      <w:r w:rsidR="003F53C5">
        <w:t xml:space="preserve"> Thank you to the</w:t>
      </w:r>
      <w:ins w:id="223" w:author="Em Lim" w:date="2025-08-25T10:19:00Z" w16du:dateUtc="2025-08-25T17:19:00Z">
        <w:r w:rsidR="00A70F6F">
          <w:t xml:space="preserve"> anonymous</w:t>
        </w:r>
      </w:ins>
      <w:ins w:id="224" w:author="Microsoft Office User" w:date="2025-08-18T03:39:00Z">
        <w:r w:rsidR="00E34E17">
          <w:t xml:space="preserve"> reviewer</w:t>
        </w:r>
      </w:ins>
      <w:ins w:id="225" w:author="Em Lim" w:date="2025-08-25T10:19:00Z" w16du:dateUtc="2025-08-25T17:19:00Z">
        <w:r w:rsidR="00A70F6F">
          <w:t>s for their comments, which improved the manuscript.</w:t>
        </w:r>
      </w:ins>
    </w:p>
    <w:p w14:paraId="4847861F" w14:textId="77777777" w:rsidR="0076247E" w:rsidRPr="008D2AF1" w:rsidRDefault="0076247E" w:rsidP="00282591">
      <w:pPr>
        <w:spacing w:line="480" w:lineRule="auto"/>
      </w:pPr>
    </w:p>
    <w:p w14:paraId="6652F1D4" w14:textId="77777777" w:rsidR="0027002C" w:rsidRPr="008D2AF1" w:rsidRDefault="0027002C" w:rsidP="0027002C">
      <w:pPr>
        <w:spacing w:line="480" w:lineRule="auto"/>
        <w:rPr>
          <w:b/>
          <w:bCs/>
        </w:rPr>
      </w:pPr>
      <w:r w:rsidRPr="008D2AF1">
        <w:rPr>
          <w:b/>
          <w:bCs/>
        </w:rPr>
        <w:t>Data Availability Statement</w:t>
      </w:r>
    </w:p>
    <w:p w14:paraId="17144FAC" w14:textId="57CB334D" w:rsidR="0027002C" w:rsidRPr="008D2AF1" w:rsidRDefault="0027002C" w:rsidP="0027002C">
      <w:pPr>
        <w:spacing w:line="480" w:lineRule="auto"/>
      </w:pPr>
      <w:r w:rsidRPr="008D2AF1">
        <w:t xml:space="preserve">All datasets generated during the current study and code are available in the GitHub repository: </w:t>
      </w:r>
      <w:hyperlink r:id="rId8" w:history="1">
        <w:r w:rsidRPr="008D2AF1">
          <w:rPr>
            <w:rStyle w:val="Hyperlink"/>
          </w:rPr>
          <w:t>https://github.com/em-lim13/Ch2_Spatial_pee</w:t>
        </w:r>
      </w:hyperlink>
      <w:ins w:id="226" w:author="Em Lim" w:date="2025-08-25T16:42:00Z" w16du:dateUtc="2025-08-25T23:42:00Z">
        <w:r w:rsidR="00FD7CC9">
          <w:rPr>
            <w:rStyle w:val="Hyperlink"/>
          </w:rPr>
          <w:t xml:space="preserve"> </w:t>
        </w:r>
        <w:r w:rsidR="00FD7CC9">
          <w:t xml:space="preserve">and the OSF repository: </w:t>
        </w:r>
        <w:r w:rsidR="00FD7CC9">
          <w:fldChar w:fldCharType="begin"/>
        </w:r>
        <w:r w:rsidR="00FD7CC9">
          <w:instrText>HYPERLINK "</w:instrText>
        </w:r>
        <w:r w:rsidR="00FD7CC9" w:rsidRPr="00463F53">
          <w:instrText>https://osf.io/hktf4/</w:instrText>
        </w:r>
        <w:r w:rsidR="00FD7CC9">
          <w:instrText>"</w:instrText>
        </w:r>
        <w:r w:rsidR="00FD7CC9">
          <w:fldChar w:fldCharType="separate"/>
        </w:r>
        <w:r w:rsidR="00FD7CC9" w:rsidRPr="005B53F2">
          <w:rPr>
            <w:rStyle w:val="Hyperlink"/>
          </w:rPr>
          <w:t>https://osf.io/hktf4/</w:t>
        </w:r>
        <w:r w:rsidR="00FD7CC9">
          <w:fldChar w:fldCharType="end"/>
        </w:r>
      </w:ins>
      <w:del w:id="227" w:author="Em Lim" w:date="2025-08-25T16:45:00Z" w16du:dateUtc="2025-08-25T23:45:00Z">
        <w:r w:rsidRPr="008D2AF1" w:rsidDel="00E84D16">
          <w:delText>.</w:delText>
        </w:r>
      </w:del>
    </w:p>
    <w:p w14:paraId="4624E3B5" w14:textId="77777777" w:rsidR="0076247E" w:rsidRPr="008D2AF1" w:rsidRDefault="0076247E" w:rsidP="00282591">
      <w:pPr>
        <w:spacing w:line="480" w:lineRule="auto"/>
      </w:pPr>
    </w:p>
    <w:p w14:paraId="1C6E9890" w14:textId="71A79C52" w:rsidR="0076247E" w:rsidRPr="008D2AF1" w:rsidRDefault="0076247E" w:rsidP="00282591">
      <w:pPr>
        <w:spacing w:line="480" w:lineRule="auto"/>
        <w:rPr>
          <w:b/>
          <w:bCs/>
        </w:rPr>
      </w:pPr>
      <w:r w:rsidRPr="008D2AF1">
        <w:rPr>
          <w:b/>
          <w:bCs/>
        </w:rPr>
        <w:t>Conflict of Interest Statement</w:t>
      </w:r>
    </w:p>
    <w:p w14:paraId="7297C4A4" w14:textId="75E30BC9" w:rsidR="00AF1938" w:rsidRPr="008D2AF1" w:rsidRDefault="0076247E" w:rsidP="003E3D8C">
      <w:pPr>
        <w:spacing w:line="480" w:lineRule="auto"/>
      </w:pPr>
      <w:r w:rsidRPr="008D2AF1">
        <w:t xml:space="preserve">The authors declare no conflict of interest. </w:t>
      </w:r>
    </w:p>
    <w:p w14:paraId="22EA0CEE" w14:textId="77777777" w:rsidR="00C43C57" w:rsidRPr="008D2AF1" w:rsidRDefault="00C43C57" w:rsidP="003E3D8C">
      <w:pPr>
        <w:spacing w:line="480" w:lineRule="auto"/>
      </w:pPr>
    </w:p>
    <w:p w14:paraId="367153FB" w14:textId="58526D09" w:rsidR="00263F14" w:rsidRPr="008D2AF1" w:rsidRDefault="00263F14" w:rsidP="00C57147">
      <w:pPr>
        <w:spacing w:line="480" w:lineRule="auto"/>
        <w:rPr>
          <w:b/>
        </w:rPr>
      </w:pPr>
      <w:r w:rsidRPr="008D2AF1">
        <w:rPr>
          <w:b/>
        </w:rPr>
        <w:lastRenderedPageBreak/>
        <w:t>References</w:t>
      </w:r>
    </w:p>
    <w:p w14:paraId="0BE58B43" w14:textId="77777777" w:rsidR="00E27232" w:rsidRPr="00E27232" w:rsidRDefault="00EC101B" w:rsidP="00E27232">
      <w:pPr>
        <w:pStyle w:val="Bibliography"/>
        <w:rPr>
          <w:lang w:val="en-US"/>
        </w:rPr>
      </w:pPr>
      <w:r w:rsidRPr="008D2AF1">
        <w:t xml:space="preserve"> </w:t>
      </w:r>
      <w:r w:rsidR="0061163F" w:rsidRPr="008D2AF1">
        <w:fldChar w:fldCharType="begin"/>
      </w:r>
      <w:r w:rsidR="00E27232">
        <w:instrText xml:space="preserve"> ADDIN ZOTERO_BIBL {"uncited":[],"omitted":[],"custom":[]} CSL_BIBLIOGRAPHY </w:instrText>
      </w:r>
      <w:r w:rsidR="0061163F" w:rsidRPr="008D2AF1">
        <w:fldChar w:fldCharType="separate"/>
      </w:r>
      <w:r w:rsidR="00E27232" w:rsidRPr="00E27232">
        <w:rPr>
          <w:lang w:val="en-US"/>
        </w:rPr>
        <w:t xml:space="preserve">Ahn, O., R. J. Petrell, and P. J. Harrison. 1998. Ammonium and nitrate uptake by </w:t>
      </w:r>
      <w:r w:rsidR="00E27232" w:rsidRPr="00E27232">
        <w:rPr>
          <w:i/>
          <w:iCs/>
          <w:lang w:val="en-US"/>
        </w:rPr>
        <w:t>Laminaria saccharina</w:t>
      </w:r>
      <w:r w:rsidR="00E27232" w:rsidRPr="00E27232">
        <w:rPr>
          <w:lang w:val="en-US"/>
        </w:rPr>
        <w:t xml:space="preserve"> and </w:t>
      </w:r>
      <w:r w:rsidR="00E27232" w:rsidRPr="00E27232">
        <w:rPr>
          <w:i/>
          <w:iCs/>
          <w:lang w:val="en-US"/>
        </w:rPr>
        <w:t>Nereocystis luetkeana</w:t>
      </w:r>
      <w:r w:rsidR="00E27232" w:rsidRPr="00E27232">
        <w:rPr>
          <w:lang w:val="en-US"/>
        </w:rPr>
        <w:t xml:space="preserve"> originating from a salmon sea cage farm. J. Appl. Phycol. </w:t>
      </w:r>
      <w:r w:rsidR="00E27232" w:rsidRPr="00E27232">
        <w:rPr>
          <w:b/>
          <w:bCs/>
          <w:lang w:val="en-US"/>
        </w:rPr>
        <w:t>10</w:t>
      </w:r>
      <w:r w:rsidR="00E27232" w:rsidRPr="00E27232">
        <w:rPr>
          <w:lang w:val="en-US"/>
        </w:rPr>
        <w:t>: 333–340. doi:10.1023/A:1008092521651</w:t>
      </w:r>
    </w:p>
    <w:p w14:paraId="001C46DC" w14:textId="77777777" w:rsidR="00E27232" w:rsidRPr="00E27232" w:rsidRDefault="00E27232" w:rsidP="00E27232">
      <w:pPr>
        <w:pStyle w:val="Bibliography"/>
        <w:rPr>
          <w:lang w:val="en-US"/>
        </w:rPr>
      </w:pPr>
      <w:r w:rsidRPr="00E27232">
        <w:rPr>
          <w:lang w:val="en-US"/>
        </w:rPr>
        <w:t xml:space="preserve">Allgeier, J. E., D. E. Burkepile, and C. A. Layman. 2017. Animal pee in the sea: consumer-mediated nutrient dynamics in the world’s changing oceans. Glob Change Biol </w:t>
      </w:r>
      <w:r w:rsidRPr="00E27232">
        <w:rPr>
          <w:b/>
          <w:bCs/>
          <w:lang w:val="en-US"/>
        </w:rPr>
        <w:t>23</w:t>
      </w:r>
      <w:r w:rsidRPr="00E27232">
        <w:rPr>
          <w:lang w:val="en-US"/>
        </w:rPr>
        <w:t>: 2166–2178. doi:10.1111/gcb.13625</w:t>
      </w:r>
    </w:p>
    <w:p w14:paraId="57D71E44" w14:textId="77777777" w:rsidR="00E27232" w:rsidRPr="00E27232" w:rsidRDefault="00E27232" w:rsidP="00E27232">
      <w:pPr>
        <w:pStyle w:val="Bibliography"/>
        <w:rPr>
          <w:lang w:val="en-US"/>
        </w:rPr>
      </w:pPr>
      <w:r w:rsidRPr="00E27232">
        <w:rPr>
          <w:lang w:val="en-US"/>
        </w:rPr>
        <w:t xml:space="preserve">Allgeier, J. E., C. A. Layman, P. J. Mumby, and A. D. Rosemond. 2014. Consistent nutrient storage and supply mediated by diverse fish communities in coral reef ecosystems. Glob. Change Biol. </w:t>
      </w:r>
      <w:r w:rsidRPr="00E27232">
        <w:rPr>
          <w:b/>
          <w:bCs/>
          <w:lang w:val="en-US"/>
        </w:rPr>
        <w:t>20</w:t>
      </w:r>
      <w:r w:rsidRPr="00E27232">
        <w:rPr>
          <w:lang w:val="en-US"/>
        </w:rPr>
        <w:t>: 2459–2472. doi:10.1111/gcb.12566</w:t>
      </w:r>
    </w:p>
    <w:p w14:paraId="72B10752" w14:textId="77777777" w:rsidR="00E27232" w:rsidRPr="00E27232" w:rsidRDefault="00E27232" w:rsidP="00E27232">
      <w:pPr>
        <w:pStyle w:val="Bibliography"/>
        <w:rPr>
          <w:lang w:val="en-US"/>
        </w:rPr>
      </w:pPr>
      <w:r w:rsidRPr="00E27232">
        <w:rPr>
          <w:lang w:val="en-US"/>
        </w:rPr>
        <w:t xml:space="preserve">Allgeier, J. E., L. A. Yeager, and C. A. Layman. 2013. Consumers regulate nutrient limitation regimes and primary production in seagrass ecosystems. Ecology </w:t>
      </w:r>
      <w:r w:rsidRPr="00E27232">
        <w:rPr>
          <w:b/>
          <w:bCs/>
          <w:lang w:val="en-US"/>
        </w:rPr>
        <w:t>94</w:t>
      </w:r>
      <w:r w:rsidRPr="00E27232">
        <w:rPr>
          <w:lang w:val="en-US"/>
        </w:rPr>
        <w:t>: 521–529. doi:https://doi.org/10.1890/12-1122.1</w:t>
      </w:r>
    </w:p>
    <w:p w14:paraId="0C72BD3E" w14:textId="77777777" w:rsidR="00E27232" w:rsidRPr="00E27232" w:rsidRDefault="00E27232" w:rsidP="00E27232">
      <w:pPr>
        <w:pStyle w:val="Bibliography"/>
        <w:rPr>
          <w:lang w:val="en-US"/>
        </w:rPr>
      </w:pPr>
      <w:r w:rsidRPr="00E27232">
        <w:rPr>
          <w:lang w:val="en-US"/>
        </w:rPr>
        <w:t xml:space="preserve">Aquilino, K. M., M. E. S. Bracken, M. N. Faubel, and J. J. Stachowicz. 2009. Local-scale nutrient regeneration facilitates seaweed growth on wave-exposed rocky shores in an upwelling system. Limnol Oceanogr </w:t>
      </w:r>
      <w:r w:rsidRPr="00E27232">
        <w:rPr>
          <w:b/>
          <w:bCs/>
          <w:lang w:val="en-US"/>
        </w:rPr>
        <w:t>54</w:t>
      </w:r>
      <w:r w:rsidRPr="00E27232">
        <w:rPr>
          <w:lang w:val="en-US"/>
        </w:rPr>
        <w:t>: 309–317. doi:https://doi.org/10.4319/lo.2009.54.1.0309</w:t>
      </w:r>
    </w:p>
    <w:p w14:paraId="28D2AEF1" w14:textId="77777777" w:rsidR="00E27232" w:rsidRPr="00E27232" w:rsidRDefault="00E27232" w:rsidP="00E27232">
      <w:pPr>
        <w:pStyle w:val="Bibliography"/>
        <w:rPr>
          <w:lang w:val="en-US"/>
        </w:rPr>
      </w:pPr>
      <w:r w:rsidRPr="00E27232">
        <w:rPr>
          <w:lang w:val="en-US"/>
        </w:rPr>
        <w:t xml:space="preserve">Archer, S. K. and others. 2015. Hot moments in spawning aggregations: implications for ecosystem-scale nutrient cycling. Coral Reefs </w:t>
      </w:r>
      <w:r w:rsidRPr="00E27232">
        <w:rPr>
          <w:b/>
          <w:bCs/>
          <w:lang w:val="en-US"/>
        </w:rPr>
        <w:t>34</w:t>
      </w:r>
      <w:r w:rsidRPr="00E27232">
        <w:rPr>
          <w:lang w:val="en-US"/>
        </w:rPr>
        <w:t>: 19–23. doi:10.1007/s00338-014-1208-4</w:t>
      </w:r>
    </w:p>
    <w:p w14:paraId="358E2EF7" w14:textId="77777777" w:rsidR="00E27232" w:rsidRPr="00E27232" w:rsidRDefault="00E27232" w:rsidP="00E27232">
      <w:pPr>
        <w:pStyle w:val="Bibliography"/>
        <w:rPr>
          <w:lang w:val="en-US"/>
        </w:rPr>
      </w:pPr>
      <w:r w:rsidRPr="00E27232">
        <w:rPr>
          <w:lang w:val="en-US"/>
        </w:rPr>
        <w:t xml:space="preserve">Arzul, G. 2001. Effect of marine animal excretions on differential growth of phytoplankton species. ICES J. Mar. Sci. </w:t>
      </w:r>
      <w:r w:rsidRPr="00E27232">
        <w:rPr>
          <w:b/>
          <w:bCs/>
          <w:lang w:val="en-US"/>
        </w:rPr>
        <w:t>58</w:t>
      </w:r>
      <w:r w:rsidRPr="00E27232">
        <w:rPr>
          <w:lang w:val="en-US"/>
        </w:rPr>
        <w:t>: 386–390. doi:10.1006/jmsc.2000.1038</w:t>
      </w:r>
    </w:p>
    <w:p w14:paraId="2AAC8449" w14:textId="77777777" w:rsidR="00E27232" w:rsidRPr="00E27232" w:rsidRDefault="00E27232" w:rsidP="00E27232">
      <w:pPr>
        <w:pStyle w:val="Bibliography"/>
        <w:rPr>
          <w:lang w:val="en-US"/>
        </w:rPr>
      </w:pPr>
      <w:r w:rsidRPr="00E27232">
        <w:rPr>
          <w:lang w:val="en-US"/>
        </w:rPr>
        <w:lastRenderedPageBreak/>
        <w:t xml:space="preserve">Attridge, C. M., K. D. Cox, B. Maher, S. Gross, E. G. Lim, K. R. Kattler, and I. M. Côté. 2024. Studying kelp forests of today to forecast ecosystems of the future. Fisheries </w:t>
      </w:r>
      <w:r w:rsidRPr="00E27232">
        <w:rPr>
          <w:b/>
          <w:bCs/>
          <w:lang w:val="en-US"/>
        </w:rPr>
        <w:t>49</w:t>
      </w:r>
      <w:r w:rsidRPr="00E27232">
        <w:rPr>
          <w:lang w:val="en-US"/>
        </w:rPr>
        <w:t>: 181–187. doi:10.1002/fsh.11065</w:t>
      </w:r>
    </w:p>
    <w:p w14:paraId="375BB418" w14:textId="77777777" w:rsidR="00E27232" w:rsidRPr="00E27232" w:rsidRDefault="00E27232" w:rsidP="00E27232">
      <w:pPr>
        <w:pStyle w:val="Bibliography"/>
        <w:rPr>
          <w:lang w:val="en-US"/>
        </w:rPr>
      </w:pPr>
      <w:r w:rsidRPr="00E27232">
        <w:rPr>
          <w:lang w:val="en-US"/>
        </w:rPr>
        <w:t xml:space="preserve">Benkwitt, C. E., S. K. Wilson, and N. A. J. Graham. 2019. Seabird nutrient subsidies alter patterns of algal abundance and fish biomass on coral reefs following a bleaching event. Glob Change Biol </w:t>
      </w:r>
      <w:r w:rsidRPr="00E27232">
        <w:rPr>
          <w:b/>
          <w:bCs/>
          <w:lang w:val="en-US"/>
        </w:rPr>
        <w:t>25</w:t>
      </w:r>
      <w:r w:rsidRPr="00E27232">
        <w:rPr>
          <w:lang w:val="en-US"/>
        </w:rPr>
        <w:t>: 2619–2632. doi:https://doi.org/10.1111/gcb.14643</w:t>
      </w:r>
    </w:p>
    <w:p w14:paraId="5418D2CF" w14:textId="77777777" w:rsidR="00E27232" w:rsidRPr="00E27232" w:rsidRDefault="00E27232" w:rsidP="00E27232">
      <w:pPr>
        <w:pStyle w:val="Bibliography"/>
        <w:rPr>
          <w:lang w:val="en-US"/>
        </w:rPr>
      </w:pPr>
      <w:r w:rsidRPr="00E27232">
        <w:rPr>
          <w:lang w:val="en-US"/>
        </w:rPr>
        <w:t xml:space="preserve">Bracken, M. E. S. 2004. Invertebrate-mediated nutrient loading increases growth of an intertidal macroalga. J. Phycol. </w:t>
      </w:r>
      <w:r w:rsidRPr="00E27232">
        <w:rPr>
          <w:b/>
          <w:bCs/>
          <w:lang w:val="en-US"/>
        </w:rPr>
        <w:t>40</w:t>
      </w:r>
      <w:r w:rsidRPr="00E27232">
        <w:rPr>
          <w:lang w:val="en-US"/>
        </w:rPr>
        <w:t>: 1032–1041. doi:https://doi.org/10.1111/j.1529-8817.2004.03106.x</w:t>
      </w:r>
    </w:p>
    <w:p w14:paraId="575C4416" w14:textId="77777777" w:rsidR="00E27232" w:rsidRPr="00E27232" w:rsidRDefault="00E27232" w:rsidP="00E27232">
      <w:pPr>
        <w:pStyle w:val="Bibliography"/>
        <w:rPr>
          <w:lang w:val="en-US"/>
        </w:rPr>
      </w:pPr>
      <w:r w:rsidRPr="00E27232">
        <w:rPr>
          <w:lang w:val="en-US"/>
        </w:rPr>
        <w:t xml:space="preserve">Bray, R. N., A. C. Miller, S. Johnson, P. R. Krause, D. L. Robertson, and A. M. Westcott. 1988. Ammonium excretion by macroinvertebrates and fishes on a subtidal rocky reef in southern California. Mar. Biol. </w:t>
      </w:r>
      <w:r w:rsidRPr="00E27232">
        <w:rPr>
          <w:b/>
          <w:bCs/>
          <w:lang w:val="en-US"/>
        </w:rPr>
        <w:t>100</w:t>
      </w:r>
      <w:r w:rsidRPr="00E27232">
        <w:rPr>
          <w:lang w:val="en-US"/>
        </w:rPr>
        <w:t>: 21–30. doi:10.1007/BF00392951</w:t>
      </w:r>
    </w:p>
    <w:p w14:paraId="09ACE79F" w14:textId="77777777" w:rsidR="00E27232" w:rsidRPr="00E27232" w:rsidRDefault="00E27232" w:rsidP="00E27232">
      <w:pPr>
        <w:pStyle w:val="Bibliography"/>
        <w:rPr>
          <w:lang w:val="en-US"/>
        </w:rPr>
      </w:pPr>
      <w:r w:rsidRPr="00E27232">
        <w:rPr>
          <w:lang w:val="en-US"/>
        </w:rPr>
        <w:t xml:space="preserve">Broitman, B. R., S. A. Navarrete, F. Smith, and S. D. Gaines. 2001. Geographic variation of southeastern Pacific intertidal communities. Mar. Ecol. Prog. Ser. </w:t>
      </w:r>
      <w:r w:rsidRPr="00E27232">
        <w:rPr>
          <w:b/>
          <w:bCs/>
          <w:lang w:val="en-US"/>
        </w:rPr>
        <w:t>224</w:t>
      </w:r>
      <w:r w:rsidRPr="00E27232">
        <w:rPr>
          <w:lang w:val="en-US"/>
        </w:rPr>
        <w:t>: 21–34. doi:10.3354/meps224021</w:t>
      </w:r>
    </w:p>
    <w:p w14:paraId="493E7A41" w14:textId="77777777" w:rsidR="00E27232" w:rsidRPr="00E27232" w:rsidRDefault="00E27232" w:rsidP="00E27232">
      <w:pPr>
        <w:pStyle w:val="Bibliography"/>
        <w:rPr>
          <w:lang w:val="en-US"/>
        </w:rPr>
      </w:pPr>
      <w:r w:rsidRPr="00E27232">
        <w:rPr>
          <w:lang w:val="en-US"/>
        </w:rPr>
        <w:t xml:space="preserve">Brooks, M. E. and others. 2017. glmmTMB balances speed and flexibility among packages for zero-inflated generalized linear mixed modeling. The R Journal </w:t>
      </w:r>
      <w:r w:rsidRPr="00E27232">
        <w:rPr>
          <w:b/>
          <w:bCs/>
          <w:lang w:val="en-US"/>
        </w:rPr>
        <w:t>9</w:t>
      </w:r>
      <w:r w:rsidRPr="00E27232">
        <w:rPr>
          <w:lang w:val="en-US"/>
        </w:rPr>
        <w:t>: 378. doi:10.32614/RJ-2017-066</w:t>
      </w:r>
    </w:p>
    <w:p w14:paraId="7CE4F1FE" w14:textId="77777777" w:rsidR="00E27232" w:rsidRPr="00E27232" w:rsidRDefault="00E27232" w:rsidP="00E27232">
      <w:pPr>
        <w:pStyle w:val="Bibliography"/>
        <w:rPr>
          <w:lang w:val="en-US"/>
        </w:rPr>
      </w:pPr>
      <w:r w:rsidRPr="00E27232">
        <w:rPr>
          <w:lang w:val="en-US"/>
        </w:rPr>
        <w:t xml:space="preserve">Brzezinksi, M., D. Reed, S. Harrer, A. Rassweiler, J. Melack, B. Goodridge, and J. Dugan. 2013. Multiple sources and forms of nitrogen sustain year-round kelp growth on the inner continental shelf of the Santa Barbara Channel. Oceanog </w:t>
      </w:r>
      <w:r w:rsidRPr="00E27232">
        <w:rPr>
          <w:b/>
          <w:bCs/>
          <w:lang w:val="en-US"/>
        </w:rPr>
        <w:t>26</w:t>
      </w:r>
      <w:r w:rsidRPr="00E27232">
        <w:rPr>
          <w:lang w:val="en-US"/>
        </w:rPr>
        <w:t>: 114–123. doi:10.5670/oceanog.2013.53</w:t>
      </w:r>
    </w:p>
    <w:p w14:paraId="76248A11" w14:textId="77777777" w:rsidR="00E27232" w:rsidRPr="00E27232" w:rsidRDefault="00E27232" w:rsidP="00E27232">
      <w:pPr>
        <w:pStyle w:val="Bibliography"/>
        <w:rPr>
          <w:lang w:val="en-US"/>
        </w:rPr>
      </w:pPr>
      <w:r w:rsidRPr="00E27232">
        <w:rPr>
          <w:lang w:val="en-US"/>
        </w:rPr>
        <w:lastRenderedPageBreak/>
        <w:t>Cedeno, T. H., M. A. Brzezinski, R. J. Miller, and D. C. Reed. 2021. An evaluation of surge uptake capability in the giant kelp (</w:t>
      </w:r>
      <w:r w:rsidRPr="00E27232">
        <w:rPr>
          <w:i/>
          <w:iCs/>
          <w:lang w:val="en-US"/>
        </w:rPr>
        <w:t>Macrocystis pyrifera</w:t>
      </w:r>
      <w:r w:rsidRPr="00E27232">
        <w:rPr>
          <w:lang w:val="en-US"/>
        </w:rPr>
        <w:t xml:space="preserve">) in response to pulses of three different forms of nitrogen. Mar Biol </w:t>
      </w:r>
      <w:r w:rsidRPr="00E27232">
        <w:rPr>
          <w:b/>
          <w:bCs/>
          <w:lang w:val="en-US"/>
        </w:rPr>
        <w:t>168</w:t>
      </w:r>
      <w:r w:rsidRPr="00E27232">
        <w:rPr>
          <w:lang w:val="en-US"/>
        </w:rPr>
        <w:t>: 166. doi:10.1007/s00227-021-03975-z</w:t>
      </w:r>
    </w:p>
    <w:p w14:paraId="72D1A47C" w14:textId="77777777" w:rsidR="00E27232" w:rsidRPr="00E27232" w:rsidRDefault="00E27232" w:rsidP="00E27232">
      <w:pPr>
        <w:pStyle w:val="Bibliography"/>
        <w:rPr>
          <w:lang w:val="en-US"/>
        </w:rPr>
      </w:pPr>
      <w:r w:rsidRPr="00E27232">
        <w:rPr>
          <w:lang w:val="en-US"/>
        </w:rPr>
        <w:t xml:space="preserve">Dayton, P. K., M. J. Tegner, P. B. Edwards, and K. L. Riser. 1999. Temporal and spatial scales of kelp demography: The role of oceanographic climate. Ecol. Monogr. </w:t>
      </w:r>
      <w:r w:rsidRPr="00E27232">
        <w:rPr>
          <w:b/>
          <w:bCs/>
          <w:lang w:val="en-US"/>
        </w:rPr>
        <w:t>69</w:t>
      </w:r>
      <w:r w:rsidRPr="00E27232">
        <w:rPr>
          <w:lang w:val="en-US"/>
        </w:rPr>
        <w:t>: 219–250. doi:10.1890/0012-9615(1999)069[0219:TASSOK]2.0.CO;2</w:t>
      </w:r>
    </w:p>
    <w:p w14:paraId="6FA0220E" w14:textId="77777777" w:rsidR="00E27232" w:rsidRPr="00E27232" w:rsidRDefault="00E27232" w:rsidP="00E27232">
      <w:pPr>
        <w:pStyle w:val="Bibliography"/>
        <w:rPr>
          <w:lang w:val="en-US"/>
        </w:rPr>
      </w:pPr>
      <w:r w:rsidRPr="00E27232">
        <w:rPr>
          <w:lang w:val="en-US"/>
        </w:rPr>
        <w:t xml:space="preserve">Doughty, C. E. and others. 2016. Global nutrient transport in a world of giants. Proc Natl Acad Sci USA </w:t>
      </w:r>
      <w:r w:rsidRPr="00E27232">
        <w:rPr>
          <w:b/>
          <w:bCs/>
          <w:lang w:val="en-US"/>
        </w:rPr>
        <w:t>113</w:t>
      </w:r>
      <w:r w:rsidRPr="00E27232">
        <w:rPr>
          <w:lang w:val="en-US"/>
        </w:rPr>
        <w:t>: 868–873. doi:10.1073/pnas.1502549112</w:t>
      </w:r>
    </w:p>
    <w:p w14:paraId="6D475A69" w14:textId="77777777" w:rsidR="00E27232" w:rsidRPr="00E27232" w:rsidRDefault="00E27232" w:rsidP="00E27232">
      <w:pPr>
        <w:pStyle w:val="Bibliography"/>
        <w:rPr>
          <w:lang w:val="en-US"/>
        </w:rPr>
      </w:pPr>
      <w:r w:rsidRPr="00E27232">
        <w:rPr>
          <w:lang w:val="en-US"/>
        </w:rPr>
        <w:t xml:space="preserve">Druehl, L. D., P. J. Harrison, K. E. Lloyd, and P. A. Thompson. 1989. Phenotypic variation in N uptake by </w:t>
      </w:r>
      <w:r w:rsidRPr="00E27232">
        <w:rPr>
          <w:i/>
          <w:iCs/>
          <w:lang w:val="en-US"/>
        </w:rPr>
        <w:t>Laminaria groenlandica</w:t>
      </w:r>
      <w:r w:rsidRPr="00E27232">
        <w:rPr>
          <w:lang w:val="en-US"/>
        </w:rPr>
        <w:t xml:space="preserve"> Rosenvinge (Laminariales, Phaeophyta). J. Exp. Mar. Bio. Ecol </w:t>
      </w:r>
      <w:r w:rsidRPr="00E27232">
        <w:rPr>
          <w:b/>
          <w:bCs/>
          <w:lang w:val="en-US"/>
        </w:rPr>
        <w:t>127</w:t>
      </w:r>
      <w:r w:rsidRPr="00E27232">
        <w:rPr>
          <w:lang w:val="en-US"/>
        </w:rPr>
        <w:t>: 155–164. doi:10.1016/0022-0981(89)90181-0</w:t>
      </w:r>
    </w:p>
    <w:p w14:paraId="65645A90" w14:textId="77777777" w:rsidR="00E27232" w:rsidRPr="00E27232" w:rsidRDefault="00E27232" w:rsidP="00E27232">
      <w:pPr>
        <w:pStyle w:val="Bibliography"/>
        <w:rPr>
          <w:lang w:val="en-US"/>
        </w:rPr>
      </w:pPr>
      <w:r w:rsidRPr="00E27232">
        <w:rPr>
          <w:lang w:val="en-US"/>
        </w:rPr>
        <w:t xml:space="preserve">Edgar, G. J. and others. 2020. Establishing the ecological basis for conservation of shallow marine life using Reef Life Survey. Biol. Conserv. </w:t>
      </w:r>
      <w:r w:rsidRPr="00E27232">
        <w:rPr>
          <w:b/>
          <w:bCs/>
          <w:lang w:val="en-US"/>
        </w:rPr>
        <w:t>252</w:t>
      </w:r>
      <w:r w:rsidRPr="00E27232">
        <w:rPr>
          <w:lang w:val="en-US"/>
        </w:rPr>
        <w:t>: 108855. doi:10.1016/j.biocon.2020.108855</w:t>
      </w:r>
    </w:p>
    <w:p w14:paraId="55F34038" w14:textId="77777777" w:rsidR="00E27232" w:rsidRPr="00E27232" w:rsidRDefault="00E27232" w:rsidP="00E27232">
      <w:pPr>
        <w:pStyle w:val="Bibliography"/>
        <w:rPr>
          <w:lang w:val="en-US"/>
        </w:rPr>
      </w:pPr>
      <w:r w:rsidRPr="00E27232">
        <w:rPr>
          <w:lang w:val="en-US"/>
        </w:rPr>
        <w:t xml:space="preserve">Edgar, G., and R. Stuart-Smith. 2009. Ecological effects of marine protected areas on rocky reef communities—a continental-scale analysis. Mar. Ecol. Prog. Ser. </w:t>
      </w:r>
      <w:r w:rsidRPr="00E27232">
        <w:rPr>
          <w:b/>
          <w:bCs/>
          <w:lang w:val="en-US"/>
        </w:rPr>
        <w:t>388</w:t>
      </w:r>
      <w:r w:rsidRPr="00E27232">
        <w:rPr>
          <w:lang w:val="en-US"/>
        </w:rPr>
        <w:t>: 51–62. doi:10.3354/meps08149</w:t>
      </w:r>
    </w:p>
    <w:p w14:paraId="6FF3927C" w14:textId="77777777" w:rsidR="00E27232" w:rsidRPr="00E27232" w:rsidRDefault="00E27232" w:rsidP="00E27232">
      <w:pPr>
        <w:pStyle w:val="Bibliography"/>
        <w:rPr>
          <w:lang w:val="en-US"/>
        </w:rPr>
      </w:pPr>
      <w:r w:rsidRPr="00E27232">
        <w:rPr>
          <w:lang w:val="en-US"/>
        </w:rPr>
        <w:t xml:space="preserve">Fram, J. P., H. L. Stewart, M. A. Brzezinski, B. Gaylord, D. C. Reed, S. L. Williams, and S. MacIntyre. 2008. Physical pathways and utilization of nitrate supply to the giant kelp, </w:t>
      </w:r>
      <w:r w:rsidRPr="00E27232">
        <w:rPr>
          <w:i/>
          <w:iCs/>
          <w:lang w:val="en-US"/>
        </w:rPr>
        <w:t>Macrocystis pyrifera</w:t>
      </w:r>
      <w:r w:rsidRPr="00E27232">
        <w:rPr>
          <w:lang w:val="en-US"/>
        </w:rPr>
        <w:t xml:space="preserve">. Limnol Oceanogr </w:t>
      </w:r>
      <w:r w:rsidRPr="00E27232">
        <w:rPr>
          <w:b/>
          <w:bCs/>
          <w:lang w:val="en-US"/>
        </w:rPr>
        <w:t>53</w:t>
      </w:r>
      <w:r w:rsidRPr="00E27232">
        <w:rPr>
          <w:lang w:val="en-US"/>
        </w:rPr>
        <w:t>: 1589–1603. doi:10.4319/lo.2008.53.4.1589</w:t>
      </w:r>
    </w:p>
    <w:p w14:paraId="6E479FB2" w14:textId="77777777" w:rsidR="00E27232" w:rsidRPr="00E27232" w:rsidRDefault="00E27232" w:rsidP="00E27232">
      <w:pPr>
        <w:pStyle w:val="Bibliography"/>
        <w:rPr>
          <w:lang w:val="en-US"/>
        </w:rPr>
      </w:pPr>
      <w:r w:rsidRPr="00E27232">
        <w:rPr>
          <w:lang w:val="en-US"/>
        </w:rPr>
        <w:t xml:space="preserve">Francis, F. T., and I. M. Côté. 2018. Fish movement drives spatial and temporal patterns of nutrient provisioning on coral reef patches. Ecosphere </w:t>
      </w:r>
      <w:r w:rsidRPr="00E27232">
        <w:rPr>
          <w:b/>
          <w:bCs/>
          <w:lang w:val="en-US"/>
        </w:rPr>
        <w:t>9</w:t>
      </w:r>
      <w:r w:rsidRPr="00E27232">
        <w:rPr>
          <w:lang w:val="en-US"/>
        </w:rPr>
        <w:t>: e02225. doi:10.1002/ecs2.2225</w:t>
      </w:r>
    </w:p>
    <w:p w14:paraId="4CC66B38" w14:textId="77777777" w:rsidR="00E27232" w:rsidRPr="00E27232" w:rsidRDefault="00E27232" w:rsidP="00E27232">
      <w:pPr>
        <w:pStyle w:val="Bibliography"/>
        <w:rPr>
          <w:lang w:val="en-US"/>
        </w:rPr>
      </w:pPr>
      <w:r w:rsidRPr="00E27232">
        <w:rPr>
          <w:lang w:val="en-US"/>
        </w:rPr>
        <w:lastRenderedPageBreak/>
        <w:t xml:space="preserve">Froese, R., J. T. Thorson, and R. B. Reyes Jr. 2014. A Bayesian approach for estimating length-weight relationships in fishes. J. Appl. Ichthyol. </w:t>
      </w:r>
      <w:r w:rsidRPr="00E27232">
        <w:rPr>
          <w:b/>
          <w:bCs/>
          <w:lang w:val="en-US"/>
        </w:rPr>
        <w:t>30</w:t>
      </w:r>
      <w:r w:rsidRPr="00E27232">
        <w:rPr>
          <w:lang w:val="en-US"/>
        </w:rPr>
        <w:t>: 78–85. doi:10.1111/jai.12299</w:t>
      </w:r>
    </w:p>
    <w:p w14:paraId="730C3169" w14:textId="77777777" w:rsidR="00E27232" w:rsidRPr="00E27232" w:rsidRDefault="00E27232" w:rsidP="00E27232">
      <w:pPr>
        <w:pStyle w:val="Bibliography"/>
        <w:rPr>
          <w:lang w:val="en-US"/>
        </w:rPr>
      </w:pPr>
      <w:r w:rsidRPr="00E27232">
        <w:rPr>
          <w:lang w:val="en-US"/>
        </w:rPr>
        <w:t xml:space="preserve">Gaylord, B. and others. 2007. Spatial patterns of flow and their modification within and around a giant kelp forest. Limnol Oceanogr </w:t>
      </w:r>
      <w:r w:rsidRPr="00E27232">
        <w:rPr>
          <w:b/>
          <w:bCs/>
          <w:lang w:val="en-US"/>
        </w:rPr>
        <w:t>52</w:t>
      </w:r>
      <w:r w:rsidRPr="00E27232">
        <w:rPr>
          <w:lang w:val="en-US"/>
        </w:rPr>
        <w:t>: 1838–1852. doi:10.4319/lo.2007.52.5.1838</w:t>
      </w:r>
    </w:p>
    <w:p w14:paraId="35D082D4" w14:textId="77777777" w:rsidR="00E27232" w:rsidRPr="00E27232" w:rsidRDefault="00E27232" w:rsidP="00E27232">
      <w:pPr>
        <w:pStyle w:val="Bibliography"/>
        <w:rPr>
          <w:lang w:val="en-US"/>
        </w:rPr>
      </w:pPr>
      <w:r w:rsidRPr="00E27232">
        <w:rPr>
          <w:lang w:val="en-US"/>
        </w:rPr>
        <w:t xml:space="preserve">Gruner, D. S. and others. 2008. A cross-system synthesis of consumer and nutrient resource control on producer biomass. Ecol Lett </w:t>
      </w:r>
      <w:r w:rsidRPr="00E27232">
        <w:rPr>
          <w:b/>
          <w:bCs/>
          <w:lang w:val="en-US"/>
        </w:rPr>
        <w:t>11</w:t>
      </w:r>
      <w:r w:rsidRPr="00E27232">
        <w:rPr>
          <w:lang w:val="en-US"/>
        </w:rPr>
        <w:t>: 740–755. doi:10.1111/j.1461-0248.2008.01192.x</w:t>
      </w:r>
    </w:p>
    <w:p w14:paraId="1B37D842" w14:textId="77777777" w:rsidR="00E27232" w:rsidRPr="00E27232" w:rsidRDefault="00E27232" w:rsidP="00E27232">
      <w:pPr>
        <w:pStyle w:val="Bibliography"/>
        <w:rPr>
          <w:lang w:val="en-US"/>
        </w:rPr>
      </w:pPr>
      <w:r w:rsidRPr="00E27232">
        <w:rPr>
          <w:lang w:val="en-US"/>
        </w:rPr>
        <w:t>Hartig, F. 2022. DHARMa: Residual diagnostics for hierarchical (multi-level / mixed) regression models. R package version 0.4.6.</w:t>
      </w:r>
    </w:p>
    <w:p w14:paraId="48701C44" w14:textId="77777777" w:rsidR="00E27232" w:rsidRPr="00E27232" w:rsidRDefault="00E27232" w:rsidP="00E27232">
      <w:pPr>
        <w:pStyle w:val="Bibliography"/>
        <w:rPr>
          <w:lang w:val="en-US"/>
        </w:rPr>
      </w:pPr>
      <w:r w:rsidRPr="00E27232">
        <w:rPr>
          <w:lang w:val="en-US"/>
        </w:rPr>
        <w:t xml:space="preserve">Holbrook, S. J., A. J. Brooks, R. J. Schmitt, and H. L. Stewart. 2008. Effects of sheltering fish on growth of their host corals. Mar Biol </w:t>
      </w:r>
      <w:r w:rsidRPr="00E27232">
        <w:rPr>
          <w:b/>
          <w:bCs/>
          <w:lang w:val="en-US"/>
        </w:rPr>
        <w:t>155</w:t>
      </w:r>
      <w:r w:rsidRPr="00E27232">
        <w:rPr>
          <w:lang w:val="en-US"/>
        </w:rPr>
        <w:t>: 521–530. doi:10.1007/s00227-008-1051-7</w:t>
      </w:r>
    </w:p>
    <w:p w14:paraId="0FF930B3" w14:textId="77777777" w:rsidR="00E27232" w:rsidRPr="00E27232" w:rsidRDefault="00E27232" w:rsidP="00E27232">
      <w:pPr>
        <w:pStyle w:val="Bibliography"/>
        <w:rPr>
          <w:lang w:val="en-US"/>
        </w:rPr>
      </w:pPr>
      <w:r w:rsidRPr="00E27232">
        <w:rPr>
          <w:lang w:val="en-US"/>
        </w:rPr>
        <w:t xml:space="preserve">Holmes, R. M., A. Aminot, R. Kerouel, B. A. Hooker, and B. J. Peterson. 1999. A simple and precise method for measuring ammonium in marine and freshwater ecosystems. Can. J. Fish. Aquat. Sci. </w:t>
      </w:r>
      <w:r w:rsidRPr="00E27232">
        <w:rPr>
          <w:b/>
          <w:bCs/>
          <w:lang w:val="en-US"/>
        </w:rPr>
        <w:t>56</w:t>
      </w:r>
      <w:r w:rsidRPr="00E27232">
        <w:rPr>
          <w:lang w:val="en-US"/>
        </w:rPr>
        <w:t>: 1801–1808. doi:https://doi.org/10.1139/f99-128</w:t>
      </w:r>
    </w:p>
    <w:p w14:paraId="65CE0E41" w14:textId="77777777" w:rsidR="00E27232" w:rsidRPr="00E27232" w:rsidRDefault="00E27232" w:rsidP="00E27232">
      <w:pPr>
        <w:pStyle w:val="Bibliography"/>
        <w:rPr>
          <w:lang w:val="en-US"/>
        </w:rPr>
      </w:pPr>
      <w:r w:rsidRPr="00E27232">
        <w:rPr>
          <w:lang w:val="en-US"/>
        </w:rPr>
        <w:t xml:space="preserve">Hurd, C. L., K. M. Durante, and P. J. Harrison. 2000. Influence of bryozoan colonization on the physiology of the kelp </w:t>
      </w:r>
      <w:r w:rsidRPr="00E27232">
        <w:rPr>
          <w:i/>
          <w:iCs/>
          <w:lang w:val="en-US"/>
        </w:rPr>
        <w:t>Macrocystis integrifolia</w:t>
      </w:r>
      <w:r w:rsidRPr="00E27232">
        <w:rPr>
          <w:lang w:val="en-US"/>
        </w:rPr>
        <w:t xml:space="preserve"> (Laminariales, Phaeophyta) from nitrogen-rich and -poor sites in Barkley Sound, British Columbia, Canada. Phycologia </w:t>
      </w:r>
      <w:r w:rsidRPr="00E27232">
        <w:rPr>
          <w:b/>
          <w:bCs/>
          <w:lang w:val="en-US"/>
        </w:rPr>
        <w:t>39</w:t>
      </w:r>
      <w:r w:rsidRPr="00E27232">
        <w:rPr>
          <w:lang w:val="en-US"/>
        </w:rPr>
        <w:t>: 435–440. doi:10.2216/i0031-8884-39-5-435.1</w:t>
      </w:r>
    </w:p>
    <w:p w14:paraId="2D05BB8A" w14:textId="77777777" w:rsidR="00E27232" w:rsidRPr="00E27232" w:rsidRDefault="00E27232" w:rsidP="00E27232">
      <w:pPr>
        <w:pStyle w:val="Bibliography"/>
        <w:rPr>
          <w:lang w:val="en-US"/>
        </w:rPr>
      </w:pPr>
      <w:r w:rsidRPr="00E27232">
        <w:rPr>
          <w:lang w:val="en-US"/>
        </w:rPr>
        <w:t xml:space="preserve">Jackson, G. A., and C. D. Winant. 1983. Effect of a kelp forest on coastal currents. Continental Shelf Research </w:t>
      </w:r>
      <w:r w:rsidRPr="00E27232">
        <w:rPr>
          <w:b/>
          <w:bCs/>
          <w:lang w:val="en-US"/>
        </w:rPr>
        <w:t>2</w:t>
      </w:r>
      <w:r w:rsidRPr="00E27232">
        <w:rPr>
          <w:lang w:val="en-US"/>
        </w:rPr>
        <w:t>: 75–80. doi:10.1016/0278-4343(83)90023-7</w:t>
      </w:r>
    </w:p>
    <w:p w14:paraId="4FF87480" w14:textId="77777777" w:rsidR="00E27232" w:rsidRPr="00E27232" w:rsidRDefault="00E27232" w:rsidP="00E27232">
      <w:pPr>
        <w:pStyle w:val="Bibliography"/>
        <w:rPr>
          <w:lang w:val="en-US"/>
        </w:rPr>
      </w:pPr>
      <w:r w:rsidRPr="00E27232">
        <w:rPr>
          <w:lang w:val="en-US"/>
        </w:rPr>
        <w:t xml:space="preserve">Layman, C. A., J. E. Allgeier, and C. G. Montaña. 2016. Mechanistic evidence of enhanced production on artificial reefs: A case study in a Bahamian seagrass ecosystem. Ecol Eng </w:t>
      </w:r>
      <w:r w:rsidRPr="00E27232">
        <w:rPr>
          <w:b/>
          <w:bCs/>
          <w:lang w:val="en-US"/>
        </w:rPr>
        <w:t>95</w:t>
      </w:r>
      <w:r w:rsidRPr="00E27232">
        <w:rPr>
          <w:lang w:val="en-US"/>
        </w:rPr>
        <w:t>: 574–579. doi:10.1016/j.ecoleng.2016.06.109</w:t>
      </w:r>
    </w:p>
    <w:p w14:paraId="099A2466" w14:textId="77777777" w:rsidR="00E27232" w:rsidRPr="00E27232" w:rsidRDefault="00E27232" w:rsidP="00E27232">
      <w:pPr>
        <w:pStyle w:val="Bibliography"/>
        <w:rPr>
          <w:lang w:val="en-US"/>
        </w:rPr>
      </w:pPr>
      <w:r w:rsidRPr="00E27232">
        <w:rPr>
          <w:lang w:val="en-US"/>
        </w:rPr>
        <w:lastRenderedPageBreak/>
        <w:t xml:space="preserve">Lees, L. E., S. N. Z. Jordan, and M. E. S. Bracken. 2024. Kelps may compensate for low nitrate availability by using regenerated forms of nitrogen, including urea and ammonium. J Phycol </w:t>
      </w:r>
      <w:r w:rsidRPr="00E27232">
        <w:rPr>
          <w:b/>
          <w:bCs/>
          <w:lang w:val="en-US"/>
        </w:rPr>
        <w:t>60</w:t>
      </w:r>
      <w:r w:rsidRPr="00E27232">
        <w:rPr>
          <w:lang w:val="en-US"/>
        </w:rPr>
        <w:t>: 768–777. doi:10.1111/jpy.13459</w:t>
      </w:r>
    </w:p>
    <w:p w14:paraId="797324FC" w14:textId="77777777" w:rsidR="00E27232" w:rsidRPr="00E27232" w:rsidRDefault="00E27232" w:rsidP="00E27232">
      <w:pPr>
        <w:pStyle w:val="Bibliography"/>
        <w:rPr>
          <w:lang w:val="en-US"/>
        </w:rPr>
      </w:pPr>
      <w:r w:rsidRPr="00E27232">
        <w:rPr>
          <w:lang w:val="en-US"/>
        </w:rPr>
        <w:t xml:space="preserve">Leibold, M. A. 1991. Biodiversity and nutrient enrichment in pond plankton communities. Evol. Ecol. Res </w:t>
      </w:r>
      <w:r w:rsidRPr="00E27232">
        <w:rPr>
          <w:b/>
          <w:bCs/>
          <w:lang w:val="en-US"/>
        </w:rPr>
        <w:t>1</w:t>
      </w:r>
      <w:r w:rsidRPr="00E27232">
        <w:rPr>
          <w:lang w:val="en-US"/>
        </w:rPr>
        <w:t>: 73–95.</w:t>
      </w:r>
    </w:p>
    <w:p w14:paraId="515EBFC5" w14:textId="77777777" w:rsidR="00E27232" w:rsidRPr="00E27232" w:rsidRDefault="00E27232" w:rsidP="00E27232">
      <w:pPr>
        <w:pStyle w:val="Bibliography"/>
        <w:rPr>
          <w:lang w:val="en-US"/>
        </w:rPr>
      </w:pPr>
      <w:r w:rsidRPr="00E27232">
        <w:rPr>
          <w:lang w:val="en-US"/>
        </w:rPr>
        <w:t xml:space="preserve">Leichter, J. J., L. B. Ladah, P. E. Parnell, M. D. Stokes, M. T. Costa, J. Fumo, and P. K. Dayton. 2023. Persistence of southern California giant kelp beds and alongshore variation in nutrient exposure driven by seasonal upwelling and internal waves. Front. Mar. Sci. </w:t>
      </w:r>
      <w:r w:rsidRPr="00E27232">
        <w:rPr>
          <w:b/>
          <w:bCs/>
          <w:lang w:val="en-US"/>
        </w:rPr>
        <w:t>10</w:t>
      </w:r>
      <w:r w:rsidRPr="00E27232">
        <w:rPr>
          <w:lang w:val="en-US"/>
        </w:rPr>
        <w:t>. doi:10.3389/fmars.2023.1007789</w:t>
      </w:r>
    </w:p>
    <w:p w14:paraId="3AEFDBE2" w14:textId="77777777" w:rsidR="00E27232" w:rsidRPr="00E27232" w:rsidRDefault="00E27232" w:rsidP="00E27232">
      <w:pPr>
        <w:pStyle w:val="Bibliography"/>
        <w:rPr>
          <w:lang w:val="en-US"/>
        </w:rPr>
      </w:pPr>
      <w:r w:rsidRPr="00E27232">
        <w:rPr>
          <w:lang w:val="en-US"/>
        </w:rPr>
        <w:t>Lobban, C. S., and P. J. Harrison. 1994. Seaweed ecology and physiology, Cambridge University Press.</w:t>
      </w:r>
    </w:p>
    <w:p w14:paraId="1ED3357C" w14:textId="77777777" w:rsidR="00E27232" w:rsidRPr="00E27232" w:rsidRDefault="00E27232" w:rsidP="00E27232">
      <w:pPr>
        <w:pStyle w:val="Bibliography"/>
        <w:rPr>
          <w:lang w:val="en-US"/>
        </w:rPr>
      </w:pPr>
      <w:r w:rsidRPr="00E27232">
        <w:rPr>
          <w:lang w:val="en-US"/>
        </w:rPr>
        <w:t xml:space="preserve">Lønborg, C. and others. 2021. Nutrient cycling in tropical and temperate coastal waters: Is latitude making a difference? Estuar. Coast. Shelf Sci. </w:t>
      </w:r>
      <w:r w:rsidRPr="00E27232">
        <w:rPr>
          <w:b/>
          <w:bCs/>
          <w:lang w:val="en-US"/>
        </w:rPr>
        <w:t>262</w:t>
      </w:r>
      <w:r w:rsidRPr="00E27232">
        <w:rPr>
          <w:lang w:val="en-US"/>
        </w:rPr>
        <w:t>: 107571. doi:10.1016/j.ecss.2021.107571</w:t>
      </w:r>
    </w:p>
    <w:p w14:paraId="27B79B5B" w14:textId="77777777" w:rsidR="00E27232" w:rsidRPr="00E27232" w:rsidRDefault="00E27232" w:rsidP="00E27232">
      <w:pPr>
        <w:pStyle w:val="Bibliography"/>
        <w:rPr>
          <w:lang w:val="en-US"/>
        </w:rPr>
      </w:pPr>
      <w:r w:rsidRPr="00E27232">
        <w:rPr>
          <w:lang w:val="en-US"/>
        </w:rPr>
        <w:t xml:space="preserve">Lowman, H. E., M. E. Hirsch, M. A. Brzezinski, and J. M. Melack. 2023. Examining the potential of sandy marine sediments surrounding giant kelp forests to provide recycled nutrients for growth. J. Coast. Res. </w:t>
      </w:r>
      <w:r w:rsidRPr="00E27232">
        <w:rPr>
          <w:b/>
          <w:bCs/>
          <w:lang w:val="en-US"/>
        </w:rPr>
        <w:t>39</w:t>
      </w:r>
      <w:r w:rsidRPr="00E27232">
        <w:rPr>
          <w:lang w:val="en-US"/>
        </w:rPr>
        <w:t>: 442–454. doi:10.2112/JCOASTRES-D-22-00035.1</w:t>
      </w:r>
    </w:p>
    <w:p w14:paraId="49CFCC92" w14:textId="77777777" w:rsidR="00E27232" w:rsidRPr="00E27232" w:rsidRDefault="00E27232" w:rsidP="00E27232">
      <w:pPr>
        <w:pStyle w:val="Bibliography"/>
        <w:rPr>
          <w:lang w:val="en-US"/>
        </w:rPr>
      </w:pPr>
      <w:r w:rsidRPr="00E27232">
        <w:rPr>
          <w:lang w:val="en-US"/>
        </w:rPr>
        <w:t xml:space="preserve">MacIsaac, J. J., and R. C. Dugdale. 1969. The kinetics of nitrate and ammonia uptake by natural populations of marine phytoplankton. Deep-Sea Res. Oceanogr. Abstr. </w:t>
      </w:r>
      <w:r w:rsidRPr="00E27232">
        <w:rPr>
          <w:b/>
          <w:bCs/>
          <w:lang w:val="en-US"/>
        </w:rPr>
        <w:t>16</w:t>
      </w:r>
      <w:r w:rsidRPr="00E27232">
        <w:rPr>
          <w:lang w:val="en-US"/>
        </w:rPr>
        <w:t>: 45–57. doi:10.1016/0011-7471(69)90049-7</w:t>
      </w:r>
    </w:p>
    <w:p w14:paraId="43E7E710" w14:textId="77777777" w:rsidR="00E27232" w:rsidRPr="00E27232" w:rsidRDefault="00E27232" w:rsidP="00E27232">
      <w:pPr>
        <w:pStyle w:val="Bibliography"/>
        <w:rPr>
          <w:lang w:val="en-US"/>
        </w:rPr>
      </w:pPr>
      <w:r w:rsidRPr="00E27232">
        <w:rPr>
          <w:lang w:val="en-US"/>
        </w:rPr>
        <w:lastRenderedPageBreak/>
        <w:t xml:space="preserve">MacIsaac, J. J., and R. C. Dugdale. 1972. Interactions of light and inorganic nitrogen in controlling nitrogen uptake in the sea. Deep-Sea Res. Oceanogr. Abstr. </w:t>
      </w:r>
      <w:r w:rsidRPr="00E27232">
        <w:rPr>
          <w:b/>
          <w:bCs/>
          <w:lang w:val="en-US"/>
        </w:rPr>
        <w:t>19</w:t>
      </w:r>
      <w:r w:rsidRPr="00E27232">
        <w:rPr>
          <w:lang w:val="en-US"/>
        </w:rPr>
        <w:t>: 209–232. doi:10.1016/0011-7471(72)90032-0</w:t>
      </w:r>
    </w:p>
    <w:p w14:paraId="32982B7A" w14:textId="77777777" w:rsidR="00E27232" w:rsidRPr="00E27232" w:rsidRDefault="00E27232" w:rsidP="00E27232">
      <w:pPr>
        <w:pStyle w:val="Bibliography"/>
        <w:rPr>
          <w:lang w:val="en-US"/>
        </w:rPr>
      </w:pPr>
      <w:r w:rsidRPr="00E27232">
        <w:rPr>
          <w:lang w:val="en-US"/>
        </w:rPr>
        <w:t xml:space="preserve">McInturf, A. G., L. Pollack, L. H. Yang, and O. Spiegel. 2019. Vectors with autonomy: what distinguishes animal-mediated nutrient transport from abiotic vectors? Biological Reviews </w:t>
      </w:r>
      <w:r w:rsidRPr="00E27232">
        <w:rPr>
          <w:b/>
          <w:bCs/>
          <w:lang w:val="en-US"/>
        </w:rPr>
        <w:t>94</w:t>
      </w:r>
      <w:r w:rsidRPr="00E27232">
        <w:rPr>
          <w:lang w:val="en-US"/>
        </w:rPr>
        <w:t>: 1761–1773. doi:10.1111/brv.12525</w:t>
      </w:r>
    </w:p>
    <w:p w14:paraId="12C8B8EC" w14:textId="77777777" w:rsidR="00E27232" w:rsidRPr="00E27232" w:rsidRDefault="00E27232" w:rsidP="00E27232">
      <w:pPr>
        <w:pStyle w:val="Bibliography"/>
        <w:rPr>
          <w:lang w:val="en-US"/>
        </w:rPr>
      </w:pPr>
      <w:r w:rsidRPr="00E27232">
        <w:rPr>
          <w:lang w:val="en-US"/>
        </w:rPr>
        <w:t xml:space="preserve">Menge, B. A. 1992. Community regulation: Under what conditions are bottom-up factors important on rocky shores? Ecology </w:t>
      </w:r>
      <w:r w:rsidRPr="00E27232">
        <w:rPr>
          <w:b/>
          <w:bCs/>
          <w:lang w:val="en-US"/>
        </w:rPr>
        <w:t>73</w:t>
      </w:r>
      <w:r w:rsidRPr="00E27232">
        <w:rPr>
          <w:lang w:val="en-US"/>
        </w:rPr>
        <w:t>: 755–765. doi:10.2307/1940155</w:t>
      </w:r>
    </w:p>
    <w:p w14:paraId="396AE1CB" w14:textId="77777777" w:rsidR="00E27232" w:rsidRPr="00E27232" w:rsidRDefault="00E27232" w:rsidP="00E27232">
      <w:pPr>
        <w:pStyle w:val="Bibliography"/>
        <w:rPr>
          <w:lang w:val="en-US"/>
        </w:rPr>
      </w:pPr>
      <w:r w:rsidRPr="00E27232">
        <w:rPr>
          <w:lang w:val="en-US"/>
        </w:rPr>
        <w:t xml:space="preserve">Menge, B. A., B. A. Daley, P. A. Wheeler, E. Dahlhoff, E. Sanford, and P. T. Strub. 1997. Benthic–pelagic links and rocky intertidal communities: Bottom-up effects on top-down control? Proc Natl Acad Sci USA </w:t>
      </w:r>
      <w:r w:rsidRPr="00E27232">
        <w:rPr>
          <w:b/>
          <w:bCs/>
          <w:lang w:val="en-US"/>
        </w:rPr>
        <w:t>94</w:t>
      </w:r>
      <w:r w:rsidRPr="00E27232">
        <w:rPr>
          <w:lang w:val="en-US"/>
        </w:rPr>
        <w:t>: 14530–14535. doi:10.1073/pnas.94.26.14530</w:t>
      </w:r>
    </w:p>
    <w:p w14:paraId="5464FB17" w14:textId="77777777" w:rsidR="00E27232" w:rsidRPr="00E27232" w:rsidRDefault="00E27232" w:rsidP="00E27232">
      <w:pPr>
        <w:pStyle w:val="Bibliography"/>
        <w:rPr>
          <w:lang w:val="en-US"/>
        </w:rPr>
      </w:pPr>
      <w:r w:rsidRPr="00E27232">
        <w:rPr>
          <w:lang w:val="en-US"/>
        </w:rPr>
        <w:t xml:space="preserve">Meyer, J. L., and E. T. Schultz. 1985. Migrating haemulid fishes as a source of nutrients and organic matter on coral reefs. Limnol Oceanogr </w:t>
      </w:r>
      <w:r w:rsidRPr="00E27232">
        <w:rPr>
          <w:b/>
          <w:bCs/>
          <w:lang w:val="en-US"/>
        </w:rPr>
        <w:t>30</w:t>
      </w:r>
      <w:r w:rsidRPr="00E27232">
        <w:rPr>
          <w:lang w:val="en-US"/>
        </w:rPr>
        <w:t>: 146–156.</w:t>
      </w:r>
    </w:p>
    <w:p w14:paraId="41019319" w14:textId="77777777" w:rsidR="00E27232" w:rsidRPr="00E27232" w:rsidRDefault="00E27232" w:rsidP="00E27232">
      <w:pPr>
        <w:pStyle w:val="Bibliography"/>
        <w:rPr>
          <w:lang w:val="en-US"/>
        </w:rPr>
      </w:pPr>
      <w:r w:rsidRPr="00E27232">
        <w:rPr>
          <w:lang w:val="en-US"/>
        </w:rPr>
        <w:t xml:space="preserve">Meyer, J. L., E. T. Schultz, and G. S. Helfman. 1983. Fish schools: An asset to corals. Science </w:t>
      </w:r>
      <w:r w:rsidRPr="00E27232">
        <w:rPr>
          <w:b/>
          <w:bCs/>
          <w:lang w:val="en-US"/>
        </w:rPr>
        <w:t>220</w:t>
      </w:r>
      <w:r w:rsidRPr="00E27232">
        <w:rPr>
          <w:lang w:val="en-US"/>
        </w:rPr>
        <w:t>: 1047–1049. doi:10.1126/science.220.4601.1047</w:t>
      </w:r>
    </w:p>
    <w:p w14:paraId="7474F594" w14:textId="77777777" w:rsidR="00E27232" w:rsidRPr="00E27232" w:rsidRDefault="00E27232" w:rsidP="00E27232">
      <w:pPr>
        <w:pStyle w:val="Bibliography"/>
        <w:rPr>
          <w:lang w:val="en-US"/>
        </w:rPr>
      </w:pPr>
      <w:r w:rsidRPr="00E27232">
        <w:rPr>
          <w:lang w:val="en-US"/>
        </w:rPr>
        <w:t xml:space="preserve">Müller, J. and others. 2018. LiDAR-derived canopy structure supports the more-individuals hypothesis for arthropod diversity in temperate forests. Oikos </w:t>
      </w:r>
      <w:r w:rsidRPr="00E27232">
        <w:rPr>
          <w:b/>
          <w:bCs/>
          <w:lang w:val="en-US"/>
        </w:rPr>
        <w:t>127</w:t>
      </w:r>
      <w:r w:rsidRPr="00E27232">
        <w:rPr>
          <w:lang w:val="en-US"/>
        </w:rPr>
        <w:t>: 814–824. doi:10.1111/oik.04972</w:t>
      </w:r>
    </w:p>
    <w:p w14:paraId="45FE2441" w14:textId="77777777" w:rsidR="00E27232" w:rsidRPr="00E27232" w:rsidRDefault="00E27232" w:rsidP="00E27232">
      <w:pPr>
        <w:pStyle w:val="Bibliography"/>
        <w:rPr>
          <w:lang w:val="en-US"/>
        </w:rPr>
      </w:pPr>
      <w:r w:rsidRPr="00E27232">
        <w:rPr>
          <w:lang w:val="en-US"/>
        </w:rPr>
        <w:t xml:space="preserve">Murie, K. A., and P. E. Bourdeau. 2020. Fragmented kelp forest canopies retain their ability to alter local seawater chemistry. Sci Rep </w:t>
      </w:r>
      <w:r w:rsidRPr="00E27232">
        <w:rPr>
          <w:b/>
          <w:bCs/>
          <w:lang w:val="en-US"/>
        </w:rPr>
        <w:t>10</w:t>
      </w:r>
      <w:r w:rsidRPr="00E27232">
        <w:rPr>
          <w:lang w:val="en-US"/>
        </w:rPr>
        <w:t>: 11939. doi:10.1038/s41598-020-68841-2</w:t>
      </w:r>
    </w:p>
    <w:p w14:paraId="41C1A442" w14:textId="77777777" w:rsidR="00E27232" w:rsidRPr="00E27232" w:rsidRDefault="00E27232" w:rsidP="00E27232">
      <w:pPr>
        <w:pStyle w:val="Bibliography"/>
        <w:rPr>
          <w:lang w:val="en-US"/>
        </w:rPr>
      </w:pPr>
      <w:r w:rsidRPr="00E27232">
        <w:rPr>
          <w:lang w:val="en-US"/>
        </w:rPr>
        <w:t xml:space="preserve">Nielsen, K. J., and S. A. Navarrete. 2004. Mesoscale regulation comes from the bottom-up: intertidal interactions between consumers and upwelling. Ecol. Lett. </w:t>
      </w:r>
      <w:r w:rsidRPr="00E27232">
        <w:rPr>
          <w:b/>
          <w:bCs/>
          <w:lang w:val="en-US"/>
        </w:rPr>
        <w:t>7</w:t>
      </w:r>
      <w:r w:rsidRPr="00E27232">
        <w:rPr>
          <w:lang w:val="en-US"/>
        </w:rPr>
        <w:t>: 31–41. doi:10.1046/j.1461-0248.2003.00542.x</w:t>
      </w:r>
    </w:p>
    <w:p w14:paraId="3CC75F3A" w14:textId="77777777" w:rsidR="00E27232" w:rsidRPr="00E27232" w:rsidRDefault="00E27232" w:rsidP="00E27232">
      <w:pPr>
        <w:pStyle w:val="Bibliography"/>
        <w:rPr>
          <w:lang w:val="en-US"/>
        </w:rPr>
      </w:pPr>
      <w:r w:rsidRPr="00E27232">
        <w:rPr>
          <w:lang w:val="en-US"/>
        </w:rPr>
        <w:lastRenderedPageBreak/>
        <w:t>Oksanen, J. and others. 2022. vegan: Community ecology package. R package version 2.6-4.</w:t>
      </w:r>
    </w:p>
    <w:p w14:paraId="479D1973" w14:textId="77777777" w:rsidR="00E27232" w:rsidRPr="00E27232" w:rsidRDefault="00E27232" w:rsidP="00E27232">
      <w:pPr>
        <w:pStyle w:val="Bibliography"/>
        <w:rPr>
          <w:lang w:val="en-US"/>
        </w:rPr>
      </w:pPr>
      <w:r w:rsidRPr="00E27232">
        <w:rPr>
          <w:lang w:val="en-US"/>
        </w:rPr>
        <w:t xml:space="preserve">Paine, R. T. 1986. Benthic community—water column coupling during the 1982-1983 El Niño. Are community changes at high latitudes attributable to cause or coincidence?1. Limnol Oceanogr </w:t>
      </w:r>
      <w:r w:rsidRPr="00E27232">
        <w:rPr>
          <w:b/>
          <w:bCs/>
          <w:lang w:val="en-US"/>
        </w:rPr>
        <w:t>31</w:t>
      </w:r>
      <w:r w:rsidRPr="00E27232">
        <w:rPr>
          <w:lang w:val="en-US"/>
        </w:rPr>
        <w:t>: 351–360. doi:10.4319/lo.1986.31.2.0351</w:t>
      </w:r>
    </w:p>
    <w:p w14:paraId="70E62166" w14:textId="77777777" w:rsidR="00E27232" w:rsidRPr="00E27232" w:rsidRDefault="00E27232" w:rsidP="00E27232">
      <w:pPr>
        <w:pStyle w:val="Bibliography"/>
        <w:rPr>
          <w:lang w:val="en-US"/>
        </w:rPr>
      </w:pPr>
      <w:r w:rsidRPr="00E27232">
        <w:rPr>
          <w:lang w:val="en-US"/>
        </w:rPr>
        <w:t xml:space="preserve">Pawlowicz, R. 2017. Seasonal cycles, hypoxia, and renewal in a coastal fjord (Barkley Sound, British Columbia). Atmos.-Ocean </w:t>
      </w:r>
      <w:r w:rsidRPr="00E27232">
        <w:rPr>
          <w:b/>
          <w:bCs/>
          <w:lang w:val="en-US"/>
        </w:rPr>
        <w:t>55</w:t>
      </w:r>
      <w:r w:rsidRPr="00E27232">
        <w:rPr>
          <w:lang w:val="en-US"/>
        </w:rPr>
        <w:t>: 264–283. doi:10.1080/07055900.2017.1374240</w:t>
      </w:r>
    </w:p>
    <w:p w14:paraId="479C30FA" w14:textId="77777777" w:rsidR="00E27232" w:rsidRPr="00E27232" w:rsidRDefault="00E27232" w:rsidP="00E27232">
      <w:pPr>
        <w:pStyle w:val="Bibliography"/>
        <w:rPr>
          <w:lang w:val="en-US"/>
        </w:rPr>
      </w:pPr>
      <w:r w:rsidRPr="00E27232">
        <w:rPr>
          <w:lang w:val="en-US"/>
        </w:rPr>
        <w:t xml:space="preserve">Pfister, C. A., M. A. Altabet, and D. Post. 2014. Animal regeneration and microbial retention of nitrogen along coastal rocky shores. Ecology </w:t>
      </w:r>
      <w:r w:rsidRPr="00E27232">
        <w:rPr>
          <w:b/>
          <w:bCs/>
          <w:lang w:val="en-US"/>
        </w:rPr>
        <w:t>95</w:t>
      </w:r>
      <w:r w:rsidRPr="00E27232">
        <w:rPr>
          <w:lang w:val="en-US"/>
        </w:rPr>
        <w:t>: 2803–2814. doi:10.1890/13-1825.1</w:t>
      </w:r>
    </w:p>
    <w:p w14:paraId="4E0FC874" w14:textId="77777777" w:rsidR="00E27232" w:rsidRPr="00E27232" w:rsidRDefault="00E27232" w:rsidP="00E27232">
      <w:pPr>
        <w:pStyle w:val="Bibliography"/>
        <w:rPr>
          <w:lang w:val="en-US"/>
        </w:rPr>
      </w:pPr>
      <w:r w:rsidRPr="00E27232">
        <w:rPr>
          <w:lang w:val="en-US"/>
        </w:rPr>
        <w:t xml:space="preserve">Pfister, C. A., M. A. Altabet, and B. L. Weigel. 2019. Kelp beds and their local effects on seawater chemistry, productivity, and microbial communities. Ecology </w:t>
      </w:r>
      <w:r w:rsidRPr="00E27232">
        <w:rPr>
          <w:b/>
          <w:bCs/>
          <w:lang w:val="en-US"/>
        </w:rPr>
        <w:t>100</w:t>
      </w:r>
      <w:r w:rsidRPr="00E27232">
        <w:rPr>
          <w:lang w:val="en-US"/>
        </w:rPr>
        <w:t>: e02798. doi:https://doi.org/10.1002/ecy.2798</w:t>
      </w:r>
    </w:p>
    <w:p w14:paraId="4E89D79E" w14:textId="77777777" w:rsidR="00E27232" w:rsidRPr="00E27232" w:rsidRDefault="00E27232" w:rsidP="00E27232">
      <w:pPr>
        <w:pStyle w:val="Bibliography"/>
        <w:rPr>
          <w:lang w:val="en-US"/>
        </w:rPr>
      </w:pPr>
      <w:r w:rsidRPr="00E27232">
        <w:rPr>
          <w:lang w:val="en-US"/>
        </w:rPr>
        <w:t xml:space="preserve">Phillips, J. C., and C. L. Hurd. 2004. Kinetics of nitrate, ammonium, and urea uptake by four intertidal seaweeds from New Zealand. J Phycol </w:t>
      </w:r>
      <w:r w:rsidRPr="00E27232">
        <w:rPr>
          <w:b/>
          <w:bCs/>
          <w:lang w:val="en-US"/>
        </w:rPr>
        <w:t>40</w:t>
      </w:r>
      <w:r w:rsidRPr="00E27232">
        <w:rPr>
          <w:lang w:val="en-US"/>
        </w:rPr>
        <w:t>: 534–545. doi:10.1111/j.1529-8817.2004.03157.x</w:t>
      </w:r>
    </w:p>
    <w:p w14:paraId="19219B32" w14:textId="77777777" w:rsidR="00E27232" w:rsidRPr="00E27232" w:rsidRDefault="00E27232" w:rsidP="00E27232">
      <w:pPr>
        <w:pStyle w:val="Bibliography"/>
        <w:rPr>
          <w:lang w:val="en-US"/>
        </w:rPr>
      </w:pPr>
      <w:r w:rsidRPr="00E27232">
        <w:rPr>
          <w:lang w:val="en-US"/>
        </w:rPr>
        <w:t>Posit team. 2024. RStudio: Integrated Development Environment for R.</w:t>
      </w:r>
    </w:p>
    <w:p w14:paraId="394B9BFD" w14:textId="77777777" w:rsidR="00E27232" w:rsidRPr="00E27232" w:rsidRDefault="00E27232" w:rsidP="00E27232">
      <w:pPr>
        <w:pStyle w:val="Bibliography"/>
        <w:rPr>
          <w:lang w:val="en-US"/>
        </w:rPr>
      </w:pPr>
      <w:r w:rsidRPr="00E27232">
        <w:rPr>
          <w:lang w:val="en-US"/>
        </w:rPr>
        <w:t xml:space="preserve">Probyn, T. A., and A. R. O. Chapman. 1983. Summer growth of </w:t>
      </w:r>
      <w:r w:rsidRPr="00E27232">
        <w:rPr>
          <w:i/>
          <w:iCs/>
          <w:lang w:val="en-US"/>
        </w:rPr>
        <w:t>Chordaria flagelliformis</w:t>
      </w:r>
      <w:r w:rsidRPr="00E27232">
        <w:rPr>
          <w:lang w:val="en-US"/>
        </w:rPr>
        <w:t xml:space="preserve"> (O.F. Muell.) C. Ag.: Physiological strategies in a nutrient stressed environment. J. Exp. Mar. Bio. Ecol </w:t>
      </w:r>
      <w:r w:rsidRPr="00E27232">
        <w:rPr>
          <w:b/>
          <w:bCs/>
          <w:lang w:val="en-US"/>
        </w:rPr>
        <w:t>73</w:t>
      </w:r>
      <w:r w:rsidRPr="00E27232">
        <w:rPr>
          <w:lang w:val="en-US"/>
        </w:rPr>
        <w:t>: 243–271. doi:10.1016/0022-0981(83)90050-3</w:t>
      </w:r>
    </w:p>
    <w:p w14:paraId="24AC160C" w14:textId="77777777" w:rsidR="00E27232" w:rsidRPr="00E27232" w:rsidRDefault="00E27232" w:rsidP="00E27232">
      <w:pPr>
        <w:pStyle w:val="Bibliography"/>
        <w:rPr>
          <w:lang w:val="en-US"/>
        </w:rPr>
      </w:pPr>
      <w:r w:rsidRPr="00E27232">
        <w:rPr>
          <w:lang w:val="en-US"/>
        </w:rPr>
        <w:t>R Core Team. 2024. R: A language and environment for statistical computing.</w:t>
      </w:r>
    </w:p>
    <w:p w14:paraId="78D69BBA" w14:textId="77777777" w:rsidR="00E27232" w:rsidRPr="00E27232" w:rsidRDefault="00E27232" w:rsidP="00E27232">
      <w:pPr>
        <w:pStyle w:val="Bibliography"/>
        <w:rPr>
          <w:lang w:val="en-US"/>
        </w:rPr>
      </w:pPr>
      <w:r w:rsidRPr="00E27232">
        <w:rPr>
          <w:lang w:val="en-US"/>
        </w:rPr>
        <w:t xml:space="preserve">Roman, J., and J. J. McCarthy. 2010. The whale pump: Marine mammals enhance primary productivity in a coastal basin P. Roopnarine [ed.]. PLoS ONE </w:t>
      </w:r>
      <w:r w:rsidRPr="00E27232">
        <w:rPr>
          <w:b/>
          <w:bCs/>
          <w:lang w:val="en-US"/>
        </w:rPr>
        <w:t>5</w:t>
      </w:r>
      <w:r w:rsidRPr="00E27232">
        <w:rPr>
          <w:lang w:val="en-US"/>
        </w:rPr>
        <w:t>: e13255. doi:10.1371/journal.pone.0013255</w:t>
      </w:r>
    </w:p>
    <w:p w14:paraId="5C2138D0" w14:textId="77777777" w:rsidR="00E27232" w:rsidRPr="00E27232" w:rsidRDefault="00E27232" w:rsidP="00E27232">
      <w:pPr>
        <w:pStyle w:val="Bibliography"/>
        <w:rPr>
          <w:lang w:val="en-US"/>
        </w:rPr>
      </w:pPr>
      <w:r w:rsidRPr="00E27232">
        <w:rPr>
          <w:lang w:val="en-US"/>
        </w:rPr>
        <w:lastRenderedPageBreak/>
        <w:t>Rosman, J. H., J. R. Koseff, S. G. Monismith, and J. Grover. 2007. A field investigation into the effects of a kelp forest (</w:t>
      </w:r>
      <w:r w:rsidRPr="00E27232">
        <w:rPr>
          <w:i/>
          <w:iCs/>
          <w:lang w:val="en-US"/>
        </w:rPr>
        <w:t>Macrocystis pyrifera</w:t>
      </w:r>
      <w:r w:rsidRPr="00E27232">
        <w:rPr>
          <w:lang w:val="en-US"/>
        </w:rPr>
        <w:t xml:space="preserve">) on coastal hydrodynamics and transport. J. Geophys. Res. Oceans </w:t>
      </w:r>
      <w:r w:rsidRPr="00E27232">
        <w:rPr>
          <w:b/>
          <w:bCs/>
          <w:lang w:val="en-US"/>
        </w:rPr>
        <w:t>112</w:t>
      </w:r>
      <w:r w:rsidRPr="00E27232">
        <w:rPr>
          <w:lang w:val="en-US"/>
        </w:rPr>
        <w:t>. doi:10.1029/2005JC003430</w:t>
      </w:r>
    </w:p>
    <w:p w14:paraId="018D625A" w14:textId="77777777" w:rsidR="00E27232" w:rsidRPr="00E27232" w:rsidRDefault="00E27232" w:rsidP="00E27232">
      <w:pPr>
        <w:pStyle w:val="Bibliography"/>
        <w:rPr>
          <w:lang w:val="en-US"/>
        </w:rPr>
      </w:pPr>
      <w:r w:rsidRPr="00E27232">
        <w:rPr>
          <w:lang w:val="en-US"/>
        </w:rPr>
        <w:t xml:space="preserve">Sellers, A. J., B. Leung, and M. E. Torchin. 2020. Global meta-analysis of how marine upwelling affects herbivory. Glob. Ecol. Biogeogr. </w:t>
      </w:r>
      <w:r w:rsidRPr="00E27232">
        <w:rPr>
          <w:b/>
          <w:bCs/>
          <w:lang w:val="en-US"/>
        </w:rPr>
        <w:t>29</w:t>
      </w:r>
      <w:r w:rsidRPr="00E27232">
        <w:rPr>
          <w:lang w:val="en-US"/>
        </w:rPr>
        <w:t>: 370–383. doi:https://doi.org/10.1111/geb.13023</w:t>
      </w:r>
    </w:p>
    <w:p w14:paraId="2802C18E" w14:textId="77777777" w:rsidR="00E27232" w:rsidRPr="00E27232" w:rsidRDefault="00E27232" w:rsidP="00E27232">
      <w:pPr>
        <w:pStyle w:val="Bibliography"/>
        <w:rPr>
          <w:lang w:val="en-US"/>
        </w:rPr>
      </w:pPr>
      <w:r w:rsidRPr="00E27232">
        <w:rPr>
          <w:lang w:val="en-US"/>
        </w:rPr>
        <w:t xml:space="preserve">Shantz, A. A., M. C. Ladd, E. Schrack, and D. E. Burkepile. 2015. Fish-derived nutrient hotspots shape coral reef benthic communities. Ecol Appl </w:t>
      </w:r>
      <w:r w:rsidRPr="00E27232">
        <w:rPr>
          <w:b/>
          <w:bCs/>
          <w:lang w:val="en-US"/>
        </w:rPr>
        <w:t>25</w:t>
      </w:r>
      <w:r w:rsidRPr="00E27232">
        <w:rPr>
          <w:lang w:val="en-US"/>
        </w:rPr>
        <w:t>: 2142–2152. doi:10.1890/14-2209.1</w:t>
      </w:r>
    </w:p>
    <w:p w14:paraId="0CC83A89" w14:textId="77777777" w:rsidR="00E27232" w:rsidRPr="00E27232" w:rsidRDefault="00E27232" w:rsidP="00E27232">
      <w:pPr>
        <w:pStyle w:val="Bibliography"/>
        <w:rPr>
          <w:lang w:val="en-US"/>
        </w:rPr>
      </w:pPr>
      <w:r w:rsidRPr="00E27232">
        <w:rPr>
          <w:lang w:val="en-US"/>
        </w:rPr>
        <w:t>Shrestha, J., J. R. Peters, J. E. Caselle, and S. L. Hamilton. 2024. Marine protection and environmental forcing influence fish-derived nutrient cycling in kelp forests. Funct. Ecol. 1–15. doi:10.1111/1365-2435.14708</w:t>
      </w:r>
    </w:p>
    <w:p w14:paraId="787A3F7E" w14:textId="77777777" w:rsidR="00E27232" w:rsidRPr="00E27232" w:rsidRDefault="00E27232" w:rsidP="00E27232">
      <w:pPr>
        <w:pStyle w:val="Bibliography"/>
        <w:rPr>
          <w:lang w:val="en-US"/>
        </w:rPr>
      </w:pPr>
      <w:r w:rsidRPr="00E27232">
        <w:rPr>
          <w:lang w:val="en-US"/>
        </w:rPr>
        <w:t xml:space="preserve">Starko, S. and others. 2024. Local and regional variation in kelp loss and stability across coastal British Columbia. Mar. Ecol. Prog. Ser. </w:t>
      </w:r>
      <w:r w:rsidRPr="00E27232">
        <w:rPr>
          <w:b/>
          <w:bCs/>
          <w:lang w:val="en-US"/>
        </w:rPr>
        <w:t>733</w:t>
      </w:r>
      <w:r w:rsidRPr="00E27232">
        <w:rPr>
          <w:lang w:val="en-US"/>
        </w:rPr>
        <w:t>: 1–26. doi:10.3354/meps14548</w:t>
      </w:r>
    </w:p>
    <w:p w14:paraId="04E2C34B" w14:textId="77777777" w:rsidR="00E27232" w:rsidRPr="00E27232" w:rsidRDefault="00E27232" w:rsidP="00E27232">
      <w:pPr>
        <w:pStyle w:val="Bibliography"/>
        <w:rPr>
          <w:lang w:val="en-US"/>
        </w:rPr>
      </w:pPr>
      <w:r w:rsidRPr="00E27232">
        <w:rPr>
          <w:lang w:val="en-US"/>
        </w:rPr>
        <w:t xml:space="preserve">Starko, S., C. J. Neufeld, L. Gendall, B. Timmer, L. Campbell, J. Yakimishyn, L. Druehl, and J. K. Baum. 2022. Microclimate predicts kelp forest extinction in the face of direct and indirect marine heatwave effects. Ecol Appl </w:t>
      </w:r>
      <w:r w:rsidRPr="00E27232">
        <w:rPr>
          <w:b/>
          <w:bCs/>
          <w:lang w:val="en-US"/>
        </w:rPr>
        <w:t>32</w:t>
      </w:r>
      <w:r w:rsidRPr="00E27232">
        <w:rPr>
          <w:lang w:val="en-US"/>
        </w:rPr>
        <w:t>: e2673. doi:10.1002/eap.2673</w:t>
      </w:r>
    </w:p>
    <w:p w14:paraId="0A6ACF5E" w14:textId="77777777" w:rsidR="00E27232" w:rsidRPr="00E27232" w:rsidRDefault="00E27232" w:rsidP="00E27232">
      <w:pPr>
        <w:pStyle w:val="Bibliography"/>
        <w:rPr>
          <w:lang w:val="en-US"/>
        </w:rPr>
      </w:pPr>
      <w:r w:rsidRPr="00E27232">
        <w:rPr>
          <w:lang w:val="en-US"/>
        </w:rPr>
        <w:t xml:space="preserve">Steneck, R. S., M. H. Graham, B. J. Bourque, D. Corbett, J. M. Erlandson, J. A. Estes, and M. J. Tegner. 2002. Kelp forest ecosystems: biodiversity, stability, resilience and future. Environ. Conserv. </w:t>
      </w:r>
      <w:r w:rsidRPr="00E27232">
        <w:rPr>
          <w:b/>
          <w:bCs/>
          <w:lang w:val="en-US"/>
        </w:rPr>
        <w:t>29</w:t>
      </w:r>
      <w:r w:rsidRPr="00E27232">
        <w:rPr>
          <w:lang w:val="en-US"/>
        </w:rPr>
        <w:t>: 436–459. doi:10.1017/S0376892902000322</w:t>
      </w:r>
    </w:p>
    <w:p w14:paraId="3EA208B0" w14:textId="77777777" w:rsidR="00E27232" w:rsidRPr="00E27232" w:rsidRDefault="00E27232" w:rsidP="00E27232">
      <w:pPr>
        <w:pStyle w:val="Bibliography"/>
        <w:rPr>
          <w:lang w:val="en-US"/>
        </w:rPr>
      </w:pPr>
      <w:r w:rsidRPr="00E27232">
        <w:rPr>
          <w:lang w:val="en-US"/>
        </w:rPr>
        <w:t xml:space="preserve">Stewart, H., J. Fram, D. Reed, S. Williams, M. Brzezinski, S. MacIntyre, and B. Gaylord. 2009. Differences in growth, morphology and tissue carbon and nitrogen of </w:t>
      </w:r>
      <w:r w:rsidRPr="00E27232">
        <w:rPr>
          <w:i/>
          <w:iCs/>
          <w:lang w:val="en-US"/>
        </w:rPr>
        <w:t>Macrocystis pyrifera</w:t>
      </w:r>
      <w:r w:rsidRPr="00E27232">
        <w:rPr>
          <w:lang w:val="en-US"/>
        </w:rPr>
        <w:t xml:space="preserve"> within and at the outer edge of a giant kelp forest in California, USA. Mar. Ecol. Prog. Ser. </w:t>
      </w:r>
      <w:r w:rsidRPr="00E27232">
        <w:rPr>
          <w:b/>
          <w:bCs/>
          <w:lang w:val="en-US"/>
        </w:rPr>
        <w:t>375</w:t>
      </w:r>
      <w:r w:rsidRPr="00E27232">
        <w:rPr>
          <w:lang w:val="en-US"/>
        </w:rPr>
        <w:t>: 101–112. doi:10.3354/meps07752</w:t>
      </w:r>
    </w:p>
    <w:p w14:paraId="693422F9" w14:textId="77777777" w:rsidR="00E27232" w:rsidRPr="00E27232" w:rsidRDefault="00E27232" w:rsidP="00E27232">
      <w:pPr>
        <w:pStyle w:val="Bibliography"/>
        <w:rPr>
          <w:lang w:val="en-US"/>
        </w:rPr>
      </w:pPr>
      <w:r w:rsidRPr="00E27232">
        <w:rPr>
          <w:lang w:val="en-US"/>
        </w:rPr>
        <w:lastRenderedPageBreak/>
        <w:t xml:space="preserve">Tanasichuk, R. 1998. Interannual variations in the population biology and productivity of </w:t>
      </w:r>
      <w:r w:rsidRPr="00E27232">
        <w:rPr>
          <w:i/>
          <w:iCs/>
          <w:lang w:val="en-US"/>
        </w:rPr>
        <w:t>Euphausia pacifica</w:t>
      </w:r>
      <w:r w:rsidRPr="00E27232">
        <w:rPr>
          <w:lang w:val="en-US"/>
        </w:rPr>
        <w:t xml:space="preserve"> in Barkley Sound, Canada, with special reference to the 1992 and 1993 warm ocean years. Mar. Ecol. Prog. Ser. </w:t>
      </w:r>
      <w:r w:rsidRPr="00E27232">
        <w:rPr>
          <w:b/>
          <w:bCs/>
          <w:lang w:val="en-US"/>
        </w:rPr>
        <w:t>173</w:t>
      </w:r>
      <w:r w:rsidRPr="00E27232">
        <w:rPr>
          <w:lang w:val="en-US"/>
        </w:rPr>
        <w:t>: 163–180. doi:10.3354/meps173163</w:t>
      </w:r>
    </w:p>
    <w:p w14:paraId="102E9EE6" w14:textId="77777777" w:rsidR="00E27232" w:rsidRPr="00E27232" w:rsidRDefault="00E27232" w:rsidP="00E27232">
      <w:pPr>
        <w:pStyle w:val="Bibliography"/>
        <w:rPr>
          <w:lang w:val="en-US"/>
        </w:rPr>
      </w:pPr>
      <w:r w:rsidRPr="00E27232">
        <w:rPr>
          <w:lang w:val="en-US"/>
        </w:rPr>
        <w:t xml:space="preserve">Taylor, B. W., C. F. Keep, R. O. Hall, B. J. Koch, L. M. Tronstad, A. S. Flecker, and A. J. Ulseth. 2007. Improving the fluorometric ammonium method: matrix effects, background fluorescence, and standard additions. J.N. Am. Benthol. Soc. </w:t>
      </w:r>
      <w:r w:rsidRPr="00E27232">
        <w:rPr>
          <w:b/>
          <w:bCs/>
          <w:lang w:val="en-US"/>
        </w:rPr>
        <w:t>26</w:t>
      </w:r>
      <w:r w:rsidRPr="00E27232">
        <w:rPr>
          <w:lang w:val="en-US"/>
        </w:rPr>
        <w:t>: 167–177. doi:10.1899/0887-3593(2007)26[167:ITFAMM]2.0.CO;2</w:t>
      </w:r>
    </w:p>
    <w:p w14:paraId="67929B5E" w14:textId="77777777" w:rsidR="00E27232" w:rsidRPr="00E27232" w:rsidRDefault="00E27232" w:rsidP="00E27232">
      <w:pPr>
        <w:pStyle w:val="Bibliography"/>
        <w:rPr>
          <w:lang w:val="en-US"/>
        </w:rPr>
      </w:pPr>
      <w:r w:rsidRPr="00E27232">
        <w:rPr>
          <w:lang w:val="en-US"/>
        </w:rPr>
        <w:t xml:space="preserve">Taylor, R., and T. A. V. Rees. 1998. Excretory products of mobile epifauna as a nitrogen source for seaweeds. Limnol Oceanogr </w:t>
      </w:r>
      <w:r w:rsidRPr="00E27232">
        <w:rPr>
          <w:b/>
          <w:bCs/>
          <w:lang w:val="en-US"/>
        </w:rPr>
        <w:t>43</w:t>
      </w:r>
      <w:r w:rsidRPr="00E27232">
        <w:rPr>
          <w:lang w:val="en-US"/>
        </w:rPr>
        <w:t>: 600–606. doi:10.4319/lo.1998.43.4.0600</w:t>
      </w:r>
    </w:p>
    <w:p w14:paraId="7E5F5FBA" w14:textId="77777777" w:rsidR="00E27232" w:rsidRPr="00E27232" w:rsidRDefault="00E27232" w:rsidP="00E27232">
      <w:pPr>
        <w:pStyle w:val="Bibliography"/>
        <w:rPr>
          <w:lang w:val="en-US"/>
        </w:rPr>
      </w:pPr>
      <w:r w:rsidRPr="00E27232">
        <w:rPr>
          <w:lang w:val="en-US"/>
        </w:rPr>
        <w:t xml:space="preserve">Tilman, G. D. 1984. Plant dominance along an experimental nutrient gradient. Ecology </w:t>
      </w:r>
      <w:r w:rsidRPr="00E27232">
        <w:rPr>
          <w:b/>
          <w:bCs/>
          <w:lang w:val="en-US"/>
        </w:rPr>
        <w:t>65</w:t>
      </w:r>
      <w:r w:rsidRPr="00E27232">
        <w:rPr>
          <w:lang w:val="en-US"/>
        </w:rPr>
        <w:t>: 1445–1453. doi:10.2307/1939125</w:t>
      </w:r>
    </w:p>
    <w:p w14:paraId="2BE86911" w14:textId="77777777" w:rsidR="00E27232" w:rsidRPr="00E27232" w:rsidRDefault="00E27232" w:rsidP="00E27232">
      <w:pPr>
        <w:pStyle w:val="Bibliography"/>
        <w:rPr>
          <w:lang w:val="en-US"/>
        </w:rPr>
      </w:pPr>
      <w:r w:rsidRPr="00E27232">
        <w:rPr>
          <w:lang w:val="en-US"/>
        </w:rPr>
        <w:t xml:space="preserve">Traiger, S. B. and others. 2022. Limited biogeochemical modification of surface waters by kelp forest canopies: Influence of kelp metabolism and site-specific hydrodynamics. Limnol Oceanogr </w:t>
      </w:r>
      <w:r w:rsidRPr="00E27232">
        <w:rPr>
          <w:b/>
          <w:bCs/>
          <w:lang w:val="en-US"/>
        </w:rPr>
        <w:t>67</w:t>
      </w:r>
      <w:r w:rsidRPr="00E27232">
        <w:rPr>
          <w:lang w:val="en-US"/>
        </w:rPr>
        <w:t>: 392–403. doi:10.1002/lno.11999</w:t>
      </w:r>
    </w:p>
    <w:p w14:paraId="0E138CD1" w14:textId="77777777" w:rsidR="00E27232" w:rsidRPr="00E27232" w:rsidRDefault="00E27232" w:rsidP="00E27232">
      <w:pPr>
        <w:pStyle w:val="Bibliography"/>
        <w:rPr>
          <w:lang w:val="en-US"/>
        </w:rPr>
      </w:pPr>
      <w:r w:rsidRPr="00E27232">
        <w:rPr>
          <w:lang w:val="en-US"/>
        </w:rPr>
        <w:t xml:space="preserve">Uthicke, S. 2001. Nutrient regeneration by abundant coral reef holothurians. J. Exp. Mar. Biol. Ecol. </w:t>
      </w:r>
      <w:r w:rsidRPr="00E27232">
        <w:rPr>
          <w:b/>
          <w:bCs/>
          <w:lang w:val="en-US"/>
        </w:rPr>
        <w:t>265</w:t>
      </w:r>
      <w:r w:rsidRPr="00E27232">
        <w:rPr>
          <w:lang w:val="en-US"/>
        </w:rPr>
        <w:t>: 153–170. doi:10.1016/S0022-0981(01)00329-X</w:t>
      </w:r>
    </w:p>
    <w:p w14:paraId="1F0DE706" w14:textId="77777777" w:rsidR="00E27232" w:rsidRPr="00E27232" w:rsidRDefault="00E27232" w:rsidP="00E27232">
      <w:pPr>
        <w:pStyle w:val="Bibliography"/>
        <w:rPr>
          <w:lang w:val="en-US"/>
        </w:rPr>
      </w:pPr>
      <w:r w:rsidRPr="00E27232">
        <w:rPr>
          <w:lang w:val="en-US"/>
        </w:rPr>
        <w:t xml:space="preserve">Uthicke, S., and D. W. Klumpp. 1998. Microphytobenthos community production at a near-shore coral reef: seasonal variation and response to ammonium recycled by holothurians. Mar Ecol Prog Ser </w:t>
      </w:r>
      <w:r w:rsidRPr="00E27232">
        <w:rPr>
          <w:b/>
          <w:bCs/>
          <w:lang w:val="en-US"/>
        </w:rPr>
        <w:t>169</w:t>
      </w:r>
      <w:r w:rsidRPr="00E27232">
        <w:rPr>
          <w:lang w:val="en-US"/>
        </w:rPr>
        <w:t>: 1–11.</w:t>
      </w:r>
    </w:p>
    <w:p w14:paraId="73649463" w14:textId="77777777" w:rsidR="00E27232" w:rsidRPr="00E27232" w:rsidRDefault="00E27232" w:rsidP="00E27232">
      <w:pPr>
        <w:pStyle w:val="Bibliography"/>
        <w:rPr>
          <w:lang w:val="en-US"/>
        </w:rPr>
      </w:pPr>
      <w:r w:rsidRPr="00E27232">
        <w:rPr>
          <w:lang w:val="en-US"/>
        </w:rPr>
        <w:t xml:space="preserve">Vanni, M. J. 2002. Nutrient cycling by animals in freshwater ecosystems. Annu Rev Ecol Syst </w:t>
      </w:r>
      <w:r w:rsidRPr="00E27232">
        <w:rPr>
          <w:b/>
          <w:bCs/>
          <w:lang w:val="en-US"/>
        </w:rPr>
        <w:t>33</w:t>
      </w:r>
      <w:r w:rsidRPr="00E27232">
        <w:rPr>
          <w:lang w:val="en-US"/>
        </w:rPr>
        <w:t>: 341–370. doi:10.1146/annurev.ecolsys.33.010802.150519</w:t>
      </w:r>
    </w:p>
    <w:p w14:paraId="749D978B" w14:textId="77777777" w:rsidR="00E27232" w:rsidRPr="00E27232" w:rsidRDefault="00E27232" w:rsidP="00E27232">
      <w:pPr>
        <w:pStyle w:val="Bibliography"/>
        <w:rPr>
          <w:lang w:val="en-US"/>
        </w:rPr>
      </w:pPr>
      <w:r w:rsidRPr="00E27232">
        <w:rPr>
          <w:lang w:val="en-US"/>
        </w:rPr>
        <w:lastRenderedPageBreak/>
        <w:t xml:space="preserve">Vinther, H. F., and M. Holmer. 2008. Experimental test of biodeposition and ammonium excretion from blue mussels (Mytilus edulis) on eelgrass (Zostera marina) performance. J. Exp. Mar. Bio. Ecol </w:t>
      </w:r>
      <w:r w:rsidRPr="00E27232">
        <w:rPr>
          <w:b/>
          <w:bCs/>
          <w:lang w:val="en-US"/>
        </w:rPr>
        <w:t>364</w:t>
      </w:r>
      <w:r w:rsidRPr="00E27232">
        <w:rPr>
          <w:lang w:val="en-US"/>
        </w:rPr>
        <w:t>: 72–79. doi:10.1016/j.jembe.2008.07.003</w:t>
      </w:r>
    </w:p>
    <w:p w14:paraId="5CCB99D1" w14:textId="77777777" w:rsidR="00E27232" w:rsidRPr="00E27232" w:rsidRDefault="00E27232" w:rsidP="00E27232">
      <w:pPr>
        <w:pStyle w:val="Bibliography"/>
        <w:rPr>
          <w:lang w:val="en-US"/>
        </w:rPr>
      </w:pPr>
      <w:r w:rsidRPr="00E27232">
        <w:rPr>
          <w:lang w:val="en-US"/>
        </w:rPr>
        <w:t xml:space="preserve">West, E. J., K. A. Pitt, D. T. Welsh, K. Koop, and D. Rissik. 2009. Top-down and bottom-up influences of jellyfish on primary productivity and planktonic assemblages. Limnol Oceanogr </w:t>
      </w:r>
      <w:r w:rsidRPr="00E27232">
        <w:rPr>
          <w:b/>
          <w:bCs/>
          <w:lang w:val="en-US"/>
        </w:rPr>
        <w:t>54</w:t>
      </w:r>
      <w:r w:rsidRPr="00E27232">
        <w:rPr>
          <w:lang w:val="en-US"/>
        </w:rPr>
        <w:t>: 2058–2071. doi:https://doi.org/10.4319/lo.2009.54.6.2058</w:t>
      </w:r>
    </w:p>
    <w:p w14:paraId="09D8DD8A" w14:textId="77777777" w:rsidR="00E27232" w:rsidRPr="00E27232" w:rsidRDefault="00E27232" w:rsidP="00E27232">
      <w:pPr>
        <w:pStyle w:val="Bibliography"/>
        <w:rPr>
          <w:lang w:val="en-US"/>
        </w:rPr>
      </w:pPr>
      <w:r w:rsidRPr="00E27232">
        <w:rPr>
          <w:lang w:val="en-US"/>
        </w:rPr>
        <w:t xml:space="preserve">Wickham, H. and others. 2019. Welcome to the tidyverse. JOSS </w:t>
      </w:r>
      <w:r w:rsidRPr="00E27232">
        <w:rPr>
          <w:b/>
          <w:bCs/>
          <w:lang w:val="en-US"/>
        </w:rPr>
        <w:t>4</w:t>
      </w:r>
      <w:r w:rsidRPr="00E27232">
        <w:rPr>
          <w:lang w:val="en-US"/>
        </w:rPr>
        <w:t>: 1686. doi:10.21105/joss.01686</w:t>
      </w:r>
    </w:p>
    <w:p w14:paraId="5FB7BF36" w14:textId="77777777" w:rsidR="00E27232" w:rsidRPr="00E27232" w:rsidRDefault="00E27232" w:rsidP="00E27232">
      <w:pPr>
        <w:pStyle w:val="Bibliography"/>
        <w:rPr>
          <w:lang w:val="en-US"/>
        </w:rPr>
      </w:pPr>
      <w:r w:rsidRPr="00E27232">
        <w:rPr>
          <w:lang w:val="en-US"/>
        </w:rPr>
        <w:t xml:space="preserve">Yee, D. A., and S. A. Juliano. 2007. Abundance matters: a field experiment testing the more individuals hypothesis for richness–productivity relationships. Oecologia </w:t>
      </w:r>
      <w:r w:rsidRPr="00E27232">
        <w:rPr>
          <w:b/>
          <w:bCs/>
          <w:lang w:val="en-US"/>
        </w:rPr>
        <w:t>153</w:t>
      </w:r>
      <w:r w:rsidRPr="00E27232">
        <w:rPr>
          <w:lang w:val="en-US"/>
        </w:rPr>
        <w:t>: 153–162. doi:10.1007/s00442-007-0707-1</w:t>
      </w:r>
    </w:p>
    <w:p w14:paraId="230090A7" w14:textId="702A6BE4" w:rsidR="00CB6958" w:rsidRPr="008D2AF1" w:rsidRDefault="0061163F" w:rsidP="00C57147">
      <w:pPr>
        <w:spacing w:line="480" w:lineRule="auto"/>
      </w:pPr>
      <w:r w:rsidRPr="008D2AF1">
        <w:fldChar w:fldCharType="end"/>
      </w:r>
    </w:p>
    <w:p w14:paraId="2B227BCF" w14:textId="44E6F025" w:rsidR="008D2AF1" w:rsidRPr="0045355B" w:rsidRDefault="008D2AF1" w:rsidP="00F8781E">
      <w:pPr>
        <w:rPr>
          <w:b/>
        </w:rPr>
      </w:pPr>
      <w:r w:rsidRPr="008D2AF1">
        <w:t xml:space="preserve"> </w:t>
      </w:r>
    </w:p>
    <w:sectPr w:rsidR="008D2AF1" w:rsidRPr="0045355B" w:rsidSect="006B6BE3">
      <w:headerReference w:type="default" r:id="rId9"/>
      <w:footerReference w:type="default" r:id="rId10"/>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FED318" w14:textId="77777777" w:rsidR="001637CF" w:rsidRDefault="001637CF" w:rsidP="009B4C2B">
      <w:r>
        <w:separator/>
      </w:r>
    </w:p>
  </w:endnote>
  <w:endnote w:type="continuationSeparator" w:id="0">
    <w:p w14:paraId="0A3B9C20" w14:textId="77777777" w:rsidR="001637CF" w:rsidRDefault="001637CF" w:rsidP="009B4C2B">
      <w:r>
        <w:continuationSeparator/>
      </w:r>
    </w:p>
  </w:endnote>
  <w:endnote w:type="continuationNotice" w:id="1">
    <w:p w14:paraId="798147A1" w14:textId="77777777" w:rsidR="001637CF" w:rsidRDefault="001637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A356E" w14:textId="77777777" w:rsidR="00771D86" w:rsidRDefault="00771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E23650" w14:textId="77777777" w:rsidR="001637CF" w:rsidRDefault="001637CF" w:rsidP="009B4C2B">
      <w:r>
        <w:separator/>
      </w:r>
    </w:p>
  </w:footnote>
  <w:footnote w:type="continuationSeparator" w:id="0">
    <w:p w14:paraId="05769EF9" w14:textId="77777777" w:rsidR="001637CF" w:rsidRDefault="001637CF" w:rsidP="009B4C2B">
      <w:r>
        <w:continuationSeparator/>
      </w:r>
    </w:p>
  </w:footnote>
  <w:footnote w:type="continuationNotice" w:id="1">
    <w:p w14:paraId="2A1F6A45" w14:textId="77777777" w:rsidR="001637CF" w:rsidRDefault="001637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15EB9" w14:textId="77777777" w:rsidR="00771D86" w:rsidRDefault="00771D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E38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67A7505"/>
    <w:multiLevelType w:val="hybridMultilevel"/>
    <w:tmpl w:val="11A64CF0"/>
    <w:lvl w:ilvl="0" w:tplc="357C381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0B76A0"/>
    <w:multiLevelType w:val="hybridMultilevel"/>
    <w:tmpl w:val="9E34A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70F8D"/>
    <w:multiLevelType w:val="hybridMultilevel"/>
    <w:tmpl w:val="051EC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CC1D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DA47398"/>
    <w:multiLevelType w:val="hybridMultilevel"/>
    <w:tmpl w:val="3438BE4A"/>
    <w:lvl w:ilvl="0" w:tplc="5E3A75B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3F7FB8"/>
    <w:multiLevelType w:val="multilevel"/>
    <w:tmpl w:val="015EDB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6CA65F8"/>
    <w:multiLevelType w:val="multilevel"/>
    <w:tmpl w:val="651C80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83B3464"/>
    <w:multiLevelType w:val="hybridMultilevel"/>
    <w:tmpl w:val="A8FA1B62"/>
    <w:lvl w:ilvl="0" w:tplc="D03063E4">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3358944">
    <w:abstractNumId w:val="2"/>
  </w:num>
  <w:num w:numId="2" w16cid:durableId="932858807">
    <w:abstractNumId w:val="3"/>
  </w:num>
  <w:num w:numId="3" w16cid:durableId="833103077">
    <w:abstractNumId w:val="6"/>
  </w:num>
  <w:num w:numId="4" w16cid:durableId="451099733">
    <w:abstractNumId w:val="0"/>
  </w:num>
  <w:num w:numId="5" w16cid:durableId="1185247839">
    <w:abstractNumId w:val="4"/>
  </w:num>
  <w:num w:numId="6" w16cid:durableId="1757170987">
    <w:abstractNumId w:val="7"/>
  </w:num>
  <w:num w:numId="7" w16cid:durableId="1011837204">
    <w:abstractNumId w:val="5"/>
  </w:num>
  <w:num w:numId="8" w16cid:durableId="599489447">
    <w:abstractNumId w:val="8"/>
  </w:num>
  <w:num w:numId="9" w16cid:durableId="93979890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m Lim">
    <w15:presenceInfo w15:providerId="AD" w15:userId="S::egl3@sfu.ca::66b8d41e-e852-422e-bfdc-03f068eb453f"/>
  </w15:person>
  <w15:person w15:author="Isabelle Cote">
    <w15:presenceInfo w15:providerId="AD" w15:userId="S::imcote@sfu.ca::7fb6c07b-6221-489b-ad40-2a6d8aa9915e"/>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activeWritingStyle w:appName="MSWord" w:lang="en-CA" w:vendorID="64" w:dllVersion="4096" w:nlCheck="1" w:checkStyle="0"/>
  <w:activeWritingStyle w:appName="MSWord" w:lang="en-US" w:vendorID="64" w:dllVersion="4096" w:nlCheck="1" w:checkStyle="0"/>
  <w:activeWritingStyle w:appName="MSWord" w:lang="en-CA" w:vendorID="64" w:dllVersion="0" w:nlCheck="1" w:checkStyle="0"/>
  <w:activeWritingStyle w:appName="MSWord" w:lang="en-US" w:vendorID="64" w:dllVersion="0" w:nlCheck="1" w:checkStyle="0"/>
  <w:activeWritingStyle w:appName="MSWord" w:lang="fr-FR" w:vendorID="64" w:dllVersion="0" w:nlCheck="1" w:checkStyle="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7A0"/>
    <w:rsid w:val="000047C1"/>
    <w:rsid w:val="00006B3F"/>
    <w:rsid w:val="00006D74"/>
    <w:rsid w:val="00010207"/>
    <w:rsid w:val="000127E5"/>
    <w:rsid w:val="000150A2"/>
    <w:rsid w:val="000150BA"/>
    <w:rsid w:val="0001620B"/>
    <w:rsid w:val="000172B0"/>
    <w:rsid w:val="0001775B"/>
    <w:rsid w:val="00017E16"/>
    <w:rsid w:val="0002013E"/>
    <w:rsid w:val="000227FF"/>
    <w:rsid w:val="00026365"/>
    <w:rsid w:val="00026433"/>
    <w:rsid w:val="000300C1"/>
    <w:rsid w:val="000311F4"/>
    <w:rsid w:val="0003188A"/>
    <w:rsid w:val="0003350D"/>
    <w:rsid w:val="00033D21"/>
    <w:rsid w:val="000345CD"/>
    <w:rsid w:val="00034975"/>
    <w:rsid w:val="000358C8"/>
    <w:rsid w:val="00040A2A"/>
    <w:rsid w:val="00042896"/>
    <w:rsid w:val="00043001"/>
    <w:rsid w:val="00044A18"/>
    <w:rsid w:val="000450BF"/>
    <w:rsid w:val="00053220"/>
    <w:rsid w:val="00053332"/>
    <w:rsid w:val="000537A3"/>
    <w:rsid w:val="00055BCA"/>
    <w:rsid w:val="00055F62"/>
    <w:rsid w:val="00056973"/>
    <w:rsid w:val="00057B69"/>
    <w:rsid w:val="00057BA8"/>
    <w:rsid w:val="00060A7C"/>
    <w:rsid w:val="00064205"/>
    <w:rsid w:val="000642CC"/>
    <w:rsid w:val="000648DC"/>
    <w:rsid w:val="00064FCF"/>
    <w:rsid w:val="00066613"/>
    <w:rsid w:val="00067308"/>
    <w:rsid w:val="00067EE2"/>
    <w:rsid w:val="0007080D"/>
    <w:rsid w:val="0007282D"/>
    <w:rsid w:val="00073667"/>
    <w:rsid w:val="000748D8"/>
    <w:rsid w:val="00074E10"/>
    <w:rsid w:val="00077AC6"/>
    <w:rsid w:val="00080452"/>
    <w:rsid w:val="00081881"/>
    <w:rsid w:val="00090539"/>
    <w:rsid w:val="00092ACC"/>
    <w:rsid w:val="000931AB"/>
    <w:rsid w:val="00094986"/>
    <w:rsid w:val="00095507"/>
    <w:rsid w:val="00095C26"/>
    <w:rsid w:val="000A1486"/>
    <w:rsid w:val="000A1681"/>
    <w:rsid w:val="000A1A31"/>
    <w:rsid w:val="000A5345"/>
    <w:rsid w:val="000A63B7"/>
    <w:rsid w:val="000A641E"/>
    <w:rsid w:val="000A6D26"/>
    <w:rsid w:val="000B124D"/>
    <w:rsid w:val="000B303C"/>
    <w:rsid w:val="000B5AFB"/>
    <w:rsid w:val="000C156B"/>
    <w:rsid w:val="000C2453"/>
    <w:rsid w:val="000C4E84"/>
    <w:rsid w:val="000C5121"/>
    <w:rsid w:val="000C6AA6"/>
    <w:rsid w:val="000C6BCC"/>
    <w:rsid w:val="000C6EEF"/>
    <w:rsid w:val="000D01FF"/>
    <w:rsid w:val="000D0396"/>
    <w:rsid w:val="000D0A14"/>
    <w:rsid w:val="000D0CF1"/>
    <w:rsid w:val="000D122E"/>
    <w:rsid w:val="000D41B2"/>
    <w:rsid w:val="000D4769"/>
    <w:rsid w:val="000D685F"/>
    <w:rsid w:val="000D7388"/>
    <w:rsid w:val="000E0C25"/>
    <w:rsid w:val="000E11D6"/>
    <w:rsid w:val="000E1A71"/>
    <w:rsid w:val="000E3FA6"/>
    <w:rsid w:val="000E66AF"/>
    <w:rsid w:val="000E691F"/>
    <w:rsid w:val="000E74A0"/>
    <w:rsid w:val="000F0631"/>
    <w:rsid w:val="000F2418"/>
    <w:rsid w:val="000F32ED"/>
    <w:rsid w:val="000F50D8"/>
    <w:rsid w:val="000F66F1"/>
    <w:rsid w:val="000F79B3"/>
    <w:rsid w:val="00100F28"/>
    <w:rsid w:val="00101984"/>
    <w:rsid w:val="00101C2F"/>
    <w:rsid w:val="00102EBF"/>
    <w:rsid w:val="00104CE2"/>
    <w:rsid w:val="00105516"/>
    <w:rsid w:val="001059C8"/>
    <w:rsid w:val="00113724"/>
    <w:rsid w:val="0011523B"/>
    <w:rsid w:val="00116C10"/>
    <w:rsid w:val="001175F9"/>
    <w:rsid w:val="00120BE8"/>
    <w:rsid w:val="001211D2"/>
    <w:rsid w:val="00121C0A"/>
    <w:rsid w:val="00122300"/>
    <w:rsid w:val="00122525"/>
    <w:rsid w:val="00123705"/>
    <w:rsid w:val="0012432E"/>
    <w:rsid w:val="00124777"/>
    <w:rsid w:val="00124C17"/>
    <w:rsid w:val="001269A3"/>
    <w:rsid w:val="001313BD"/>
    <w:rsid w:val="00131A7C"/>
    <w:rsid w:val="00132010"/>
    <w:rsid w:val="0013326D"/>
    <w:rsid w:val="00134966"/>
    <w:rsid w:val="00136DB7"/>
    <w:rsid w:val="00137407"/>
    <w:rsid w:val="001376FF"/>
    <w:rsid w:val="00142ADA"/>
    <w:rsid w:val="001440F3"/>
    <w:rsid w:val="00144B86"/>
    <w:rsid w:val="001479BF"/>
    <w:rsid w:val="00150219"/>
    <w:rsid w:val="00150B2B"/>
    <w:rsid w:val="001510C2"/>
    <w:rsid w:val="00151BB6"/>
    <w:rsid w:val="00151C99"/>
    <w:rsid w:val="00152CBA"/>
    <w:rsid w:val="0015432C"/>
    <w:rsid w:val="00155D45"/>
    <w:rsid w:val="00156F6B"/>
    <w:rsid w:val="00160B33"/>
    <w:rsid w:val="001637CF"/>
    <w:rsid w:val="00164233"/>
    <w:rsid w:val="001708F6"/>
    <w:rsid w:val="00170FF2"/>
    <w:rsid w:val="00171464"/>
    <w:rsid w:val="00171DD6"/>
    <w:rsid w:val="0017314E"/>
    <w:rsid w:val="001732AC"/>
    <w:rsid w:val="00173964"/>
    <w:rsid w:val="001743C0"/>
    <w:rsid w:val="00176D2C"/>
    <w:rsid w:val="0018005F"/>
    <w:rsid w:val="00181FA8"/>
    <w:rsid w:val="0018289E"/>
    <w:rsid w:val="001828F2"/>
    <w:rsid w:val="00184450"/>
    <w:rsid w:val="00186F92"/>
    <w:rsid w:val="001901C1"/>
    <w:rsid w:val="0019076A"/>
    <w:rsid w:val="00195ECF"/>
    <w:rsid w:val="0019707E"/>
    <w:rsid w:val="0019777D"/>
    <w:rsid w:val="001A0C35"/>
    <w:rsid w:val="001A2E91"/>
    <w:rsid w:val="001A5A1D"/>
    <w:rsid w:val="001A5CB6"/>
    <w:rsid w:val="001A65DD"/>
    <w:rsid w:val="001A7A26"/>
    <w:rsid w:val="001A7CB9"/>
    <w:rsid w:val="001A7F0B"/>
    <w:rsid w:val="001B22A8"/>
    <w:rsid w:val="001B7320"/>
    <w:rsid w:val="001B79C7"/>
    <w:rsid w:val="001B7FB1"/>
    <w:rsid w:val="001C07F1"/>
    <w:rsid w:val="001C4AD6"/>
    <w:rsid w:val="001C4D2F"/>
    <w:rsid w:val="001C535E"/>
    <w:rsid w:val="001C6002"/>
    <w:rsid w:val="001C72A8"/>
    <w:rsid w:val="001D109F"/>
    <w:rsid w:val="001D13C5"/>
    <w:rsid w:val="001D14D5"/>
    <w:rsid w:val="001D3701"/>
    <w:rsid w:val="001D3A63"/>
    <w:rsid w:val="001D4EB7"/>
    <w:rsid w:val="001D5081"/>
    <w:rsid w:val="001D5638"/>
    <w:rsid w:val="001D6E00"/>
    <w:rsid w:val="001D7BE9"/>
    <w:rsid w:val="001E1BD6"/>
    <w:rsid w:val="001E1D5D"/>
    <w:rsid w:val="001E3CA9"/>
    <w:rsid w:val="001E5CB7"/>
    <w:rsid w:val="001E7F77"/>
    <w:rsid w:val="001F1825"/>
    <w:rsid w:val="001F1DDA"/>
    <w:rsid w:val="001F293B"/>
    <w:rsid w:val="001F2BDA"/>
    <w:rsid w:val="001F6183"/>
    <w:rsid w:val="001F69F0"/>
    <w:rsid w:val="001F79DB"/>
    <w:rsid w:val="00201837"/>
    <w:rsid w:val="002044A7"/>
    <w:rsid w:val="00206979"/>
    <w:rsid w:val="0020783B"/>
    <w:rsid w:val="00211133"/>
    <w:rsid w:val="00213173"/>
    <w:rsid w:val="002142F2"/>
    <w:rsid w:val="002145C6"/>
    <w:rsid w:val="002178A4"/>
    <w:rsid w:val="00217D47"/>
    <w:rsid w:val="002216A4"/>
    <w:rsid w:val="002222E3"/>
    <w:rsid w:val="00222987"/>
    <w:rsid w:val="00222A9E"/>
    <w:rsid w:val="0022385E"/>
    <w:rsid w:val="00225DAD"/>
    <w:rsid w:val="00225E24"/>
    <w:rsid w:val="002273AB"/>
    <w:rsid w:val="00230925"/>
    <w:rsid w:val="00232D3A"/>
    <w:rsid w:val="00233597"/>
    <w:rsid w:val="00233D5C"/>
    <w:rsid w:val="00235FC5"/>
    <w:rsid w:val="00237ED0"/>
    <w:rsid w:val="00241033"/>
    <w:rsid w:val="0024126D"/>
    <w:rsid w:val="00242A3A"/>
    <w:rsid w:val="00242B07"/>
    <w:rsid w:val="00245C88"/>
    <w:rsid w:val="00245F48"/>
    <w:rsid w:val="00246A33"/>
    <w:rsid w:val="00246B2A"/>
    <w:rsid w:val="002475B6"/>
    <w:rsid w:val="00247A1B"/>
    <w:rsid w:val="0025022E"/>
    <w:rsid w:val="00250785"/>
    <w:rsid w:val="0025202D"/>
    <w:rsid w:val="00252E04"/>
    <w:rsid w:val="00253D0A"/>
    <w:rsid w:val="00255188"/>
    <w:rsid w:val="00255C78"/>
    <w:rsid w:val="00261545"/>
    <w:rsid w:val="002620AE"/>
    <w:rsid w:val="002624C3"/>
    <w:rsid w:val="002631FE"/>
    <w:rsid w:val="00263F14"/>
    <w:rsid w:val="00266DFF"/>
    <w:rsid w:val="0026711E"/>
    <w:rsid w:val="002676C9"/>
    <w:rsid w:val="0026774C"/>
    <w:rsid w:val="0027002C"/>
    <w:rsid w:val="00271111"/>
    <w:rsid w:val="00271E58"/>
    <w:rsid w:val="002750B2"/>
    <w:rsid w:val="00275834"/>
    <w:rsid w:val="00280722"/>
    <w:rsid w:val="00280C8C"/>
    <w:rsid w:val="00281EEC"/>
    <w:rsid w:val="00282591"/>
    <w:rsid w:val="002840C9"/>
    <w:rsid w:val="00284C12"/>
    <w:rsid w:val="00286605"/>
    <w:rsid w:val="00287247"/>
    <w:rsid w:val="00290A83"/>
    <w:rsid w:val="00290BF1"/>
    <w:rsid w:val="00291048"/>
    <w:rsid w:val="00291E5F"/>
    <w:rsid w:val="00293394"/>
    <w:rsid w:val="00293DBF"/>
    <w:rsid w:val="0029554C"/>
    <w:rsid w:val="00295B89"/>
    <w:rsid w:val="0029646C"/>
    <w:rsid w:val="00296EFB"/>
    <w:rsid w:val="00297371"/>
    <w:rsid w:val="0029789C"/>
    <w:rsid w:val="002A08C1"/>
    <w:rsid w:val="002A1EF5"/>
    <w:rsid w:val="002A304B"/>
    <w:rsid w:val="002A6FAB"/>
    <w:rsid w:val="002A72EC"/>
    <w:rsid w:val="002A7F03"/>
    <w:rsid w:val="002B081F"/>
    <w:rsid w:val="002B14D5"/>
    <w:rsid w:val="002B188A"/>
    <w:rsid w:val="002B400A"/>
    <w:rsid w:val="002B53A4"/>
    <w:rsid w:val="002B6ECC"/>
    <w:rsid w:val="002B7A8C"/>
    <w:rsid w:val="002B7F5F"/>
    <w:rsid w:val="002C2F6E"/>
    <w:rsid w:val="002C320F"/>
    <w:rsid w:val="002C3555"/>
    <w:rsid w:val="002C3747"/>
    <w:rsid w:val="002C41D5"/>
    <w:rsid w:val="002C7346"/>
    <w:rsid w:val="002C77C5"/>
    <w:rsid w:val="002C7A7C"/>
    <w:rsid w:val="002C7B46"/>
    <w:rsid w:val="002D0F9D"/>
    <w:rsid w:val="002D15C0"/>
    <w:rsid w:val="002D40ED"/>
    <w:rsid w:val="002D6D4A"/>
    <w:rsid w:val="002D6F8B"/>
    <w:rsid w:val="002D7263"/>
    <w:rsid w:val="002E0B15"/>
    <w:rsid w:val="002E0BE3"/>
    <w:rsid w:val="002E11AB"/>
    <w:rsid w:val="002E1265"/>
    <w:rsid w:val="002E1F14"/>
    <w:rsid w:val="002E2061"/>
    <w:rsid w:val="002E3839"/>
    <w:rsid w:val="002E537D"/>
    <w:rsid w:val="002E5563"/>
    <w:rsid w:val="002E568B"/>
    <w:rsid w:val="002E7BDB"/>
    <w:rsid w:val="002F0A6D"/>
    <w:rsid w:val="002F0DB3"/>
    <w:rsid w:val="002F18B0"/>
    <w:rsid w:val="002F60B0"/>
    <w:rsid w:val="002F6441"/>
    <w:rsid w:val="002F7230"/>
    <w:rsid w:val="002F7D37"/>
    <w:rsid w:val="0030052D"/>
    <w:rsid w:val="00300961"/>
    <w:rsid w:val="00302EE3"/>
    <w:rsid w:val="00306F1F"/>
    <w:rsid w:val="003101A1"/>
    <w:rsid w:val="00314455"/>
    <w:rsid w:val="00314A5D"/>
    <w:rsid w:val="00315B05"/>
    <w:rsid w:val="003162E3"/>
    <w:rsid w:val="0031765D"/>
    <w:rsid w:val="00321208"/>
    <w:rsid w:val="00322580"/>
    <w:rsid w:val="00322F15"/>
    <w:rsid w:val="0032304D"/>
    <w:rsid w:val="00324D34"/>
    <w:rsid w:val="00327838"/>
    <w:rsid w:val="00330741"/>
    <w:rsid w:val="00331A91"/>
    <w:rsid w:val="003330E3"/>
    <w:rsid w:val="0033427F"/>
    <w:rsid w:val="00334ADF"/>
    <w:rsid w:val="003360E7"/>
    <w:rsid w:val="00337794"/>
    <w:rsid w:val="003428C8"/>
    <w:rsid w:val="00347B50"/>
    <w:rsid w:val="0035016F"/>
    <w:rsid w:val="003509B8"/>
    <w:rsid w:val="00350F06"/>
    <w:rsid w:val="0035239D"/>
    <w:rsid w:val="00352B3A"/>
    <w:rsid w:val="00354315"/>
    <w:rsid w:val="003544AB"/>
    <w:rsid w:val="00355A76"/>
    <w:rsid w:val="003563BD"/>
    <w:rsid w:val="0035683A"/>
    <w:rsid w:val="00356E7A"/>
    <w:rsid w:val="00357A24"/>
    <w:rsid w:val="00360246"/>
    <w:rsid w:val="00360BBF"/>
    <w:rsid w:val="00363EDC"/>
    <w:rsid w:val="00364A75"/>
    <w:rsid w:val="00365EF3"/>
    <w:rsid w:val="003665DF"/>
    <w:rsid w:val="00367076"/>
    <w:rsid w:val="003678EE"/>
    <w:rsid w:val="003717AA"/>
    <w:rsid w:val="00372836"/>
    <w:rsid w:val="003733DE"/>
    <w:rsid w:val="00374B2C"/>
    <w:rsid w:val="00375CD0"/>
    <w:rsid w:val="00375F57"/>
    <w:rsid w:val="00376DD3"/>
    <w:rsid w:val="00377E7D"/>
    <w:rsid w:val="003801C9"/>
    <w:rsid w:val="00380F24"/>
    <w:rsid w:val="00382F5B"/>
    <w:rsid w:val="003840BD"/>
    <w:rsid w:val="003842D7"/>
    <w:rsid w:val="003859F6"/>
    <w:rsid w:val="00386167"/>
    <w:rsid w:val="00387A6E"/>
    <w:rsid w:val="0039011B"/>
    <w:rsid w:val="0039086A"/>
    <w:rsid w:val="00390AE6"/>
    <w:rsid w:val="003922EB"/>
    <w:rsid w:val="00392DBC"/>
    <w:rsid w:val="003933B7"/>
    <w:rsid w:val="00396449"/>
    <w:rsid w:val="00396EC9"/>
    <w:rsid w:val="00397ACC"/>
    <w:rsid w:val="00397B9C"/>
    <w:rsid w:val="003A0091"/>
    <w:rsid w:val="003A204B"/>
    <w:rsid w:val="003A25E8"/>
    <w:rsid w:val="003A5414"/>
    <w:rsid w:val="003A7090"/>
    <w:rsid w:val="003B1D0A"/>
    <w:rsid w:val="003B3EB5"/>
    <w:rsid w:val="003B402E"/>
    <w:rsid w:val="003B44B3"/>
    <w:rsid w:val="003B4768"/>
    <w:rsid w:val="003B6CDD"/>
    <w:rsid w:val="003B6CDF"/>
    <w:rsid w:val="003C0BA5"/>
    <w:rsid w:val="003C28C9"/>
    <w:rsid w:val="003C2B32"/>
    <w:rsid w:val="003C3010"/>
    <w:rsid w:val="003C5615"/>
    <w:rsid w:val="003C6B73"/>
    <w:rsid w:val="003C7032"/>
    <w:rsid w:val="003C7B94"/>
    <w:rsid w:val="003D1191"/>
    <w:rsid w:val="003D17AC"/>
    <w:rsid w:val="003D27E4"/>
    <w:rsid w:val="003D3B9E"/>
    <w:rsid w:val="003D4BBF"/>
    <w:rsid w:val="003D5A5B"/>
    <w:rsid w:val="003D5FEF"/>
    <w:rsid w:val="003E0722"/>
    <w:rsid w:val="003E0CA3"/>
    <w:rsid w:val="003E0D14"/>
    <w:rsid w:val="003E3578"/>
    <w:rsid w:val="003E3D8C"/>
    <w:rsid w:val="003E52B2"/>
    <w:rsid w:val="003E52B7"/>
    <w:rsid w:val="003E54A5"/>
    <w:rsid w:val="003E741B"/>
    <w:rsid w:val="003E7F97"/>
    <w:rsid w:val="003F22F7"/>
    <w:rsid w:val="003F3452"/>
    <w:rsid w:val="003F3DBB"/>
    <w:rsid w:val="003F53C5"/>
    <w:rsid w:val="003F627B"/>
    <w:rsid w:val="003F63B3"/>
    <w:rsid w:val="0040085E"/>
    <w:rsid w:val="00401383"/>
    <w:rsid w:val="004036C6"/>
    <w:rsid w:val="00403CB4"/>
    <w:rsid w:val="00405356"/>
    <w:rsid w:val="0040623F"/>
    <w:rsid w:val="00406608"/>
    <w:rsid w:val="00406F74"/>
    <w:rsid w:val="00407268"/>
    <w:rsid w:val="00411CC2"/>
    <w:rsid w:val="0041279D"/>
    <w:rsid w:val="0041334E"/>
    <w:rsid w:val="004136A2"/>
    <w:rsid w:val="0041407D"/>
    <w:rsid w:val="00415C5B"/>
    <w:rsid w:val="00417390"/>
    <w:rsid w:val="004173D2"/>
    <w:rsid w:val="0042004A"/>
    <w:rsid w:val="0042048F"/>
    <w:rsid w:val="0042174D"/>
    <w:rsid w:val="004220F3"/>
    <w:rsid w:val="00422C70"/>
    <w:rsid w:val="0042306A"/>
    <w:rsid w:val="00424206"/>
    <w:rsid w:val="00425018"/>
    <w:rsid w:val="004253ED"/>
    <w:rsid w:val="004254E3"/>
    <w:rsid w:val="00426A33"/>
    <w:rsid w:val="00430E48"/>
    <w:rsid w:val="00430FF1"/>
    <w:rsid w:val="004317DC"/>
    <w:rsid w:val="0043235D"/>
    <w:rsid w:val="00433289"/>
    <w:rsid w:val="00435ABE"/>
    <w:rsid w:val="0043787D"/>
    <w:rsid w:val="00437D27"/>
    <w:rsid w:val="004415D2"/>
    <w:rsid w:val="004416E7"/>
    <w:rsid w:val="004433B7"/>
    <w:rsid w:val="00444382"/>
    <w:rsid w:val="00444BD0"/>
    <w:rsid w:val="00445ECC"/>
    <w:rsid w:val="00446C28"/>
    <w:rsid w:val="0045355B"/>
    <w:rsid w:val="00453767"/>
    <w:rsid w:val="00456F9A"/>
    <w:rsid w:val="004578FA"/>
    <w:rsid w:val="004603F0"/>
    <w:rsid w:val="00460AAE"/>
    <w:rsid w:val="00462E79"/>
    <w:rsid w:val="00467D8C"/>
    <w:rsid w:val="00471233"/>
    <w:rsid w:val="00472C8A"/>
    <w:rsid w:val="00473216"/>
    <w:rsid w:val="00473877"/>
    <w:rsid w:val="004739F8"/>
    <w:rsid w:val="00475864"/>
    <w:rsid w:val="00476B2B"/>
    <w:rsid w:val="00476C39"/>
    <w:rsid w:val="004773D8"/>
    <w:rsid w:val="00477D12"/>
    <w:rsid w:val="00480849"/>
    <w:rsid w:val="00480B9F"/>
    <w:rsid w:val="00481673"/>
    <w:rsid w:val="00483D50"/>
    <w:rsid w:val="00486C53"/>
    <w:rsid w:val="004873AE"/>
    <w:rsid w:val="00487ED1"/>
    <w:rsid w:val="00490069"/>
    <w:rsid w:val="004930A4"/>
    <w:rsid w:val="004934ED"/>
    <w:rsid w:val="004948B8"/>
    <w:rsid w:val="00494CBA"/>
    <w:rsid w:val="00495B22"/>
    <w:rsid w:val="00496243"/>
    <w:rsid w:val="00496AB8"/>
    <w:rsid w:val="00497588"/>
    <w:rsid w:val="004A19AE"/>
    <w:rsid w:val="004A3C7A"/>
    <w:rsid w:val="004A6A89"/>
    <w:rsid w:val="004B0146"/>
    <w:rsid w:val="004B42B5"/>
    <w:rsid w:val="004B42C5"/>
    <w:rsid w:val="004B4907"/>
    <w:rsid w:val="004B5592"/>
    <w:rsid w:val="004B65D5"/>
    <w:rsid w:val="004B7CC5"/>
    <w:rsid w:val="004C10B9"/>
    <w:rsid w:val="004C10EB"/>
    <w:rsid w:val="004C314F"/>
    <w:rsid w:val="004C436C"/>
    <w:rsid w:val="004C4915"/>
    <w:rsid w:val="004C7077"/>
    <w:rsid w:val="004D04FC"/>
    <w:rsid w:val="004D08E1"/>
    <w:rsid w:val="004D113C"/>
    <w:rsid w:val="004D1447"/>
    <w:rsid w:val="004D19B2"/>
    <w:rsid w:val="004D42BB"/>
    <w:rsid w:val="004D42C3"/>
    <w:rsid w:val="004E43C7"/>
    <w:rsid w:val="004E48D5"/>
    <w:rsid w:val="004E5043"/>
    <w:rsid w:val="004E5C73"/>
    <w:rsid w:val="004E6F16"/>
    <w:rsid w:val="004F21D6"/>
    <w:rsid w:val="004F2705"/>
    <w:rsid w:val="004F2B42"/>
    <w:rsid w:val="004F3F76"/>
    <w:rsid w:val="004F4392"/>
    <w:rsid w:val="004F4535"/>
    <w:rsid w:val="004F5624"/>
    <w:rsid w:val="004F7472"/>
    <w:rsid w:val="004F7AE3"/>
    <w:rsid w:val="005014F7"/>
    <w:rsid w:val="00506812"/>
    <w:rsid w:val="00506EED"/>
    <w:rsid w:val="005110F5"/>
    <w:rsid w:val="00512CBD"/>
    <w:rsid w:val="0051389C"/>
    <w:rsid w:val="00514E86"/>
    <w:rsid w:val="00515808"/>
    <w:rsid w:val="005166D6"/>
    <w:rsid w:val="00517913"/>
    <w:rsid w:val="00517C1E"/>
    <w:rsid w:val="005200FA"/>
    <w:rsid w:val="005209E1"/>
    <w:rsid w:val="00522FED"/>
    <w:rsid w:val="00525526"/>
    <w:rsid w:val="00525916"/>
    <w:rsid w:val="005260CD"/>
    <w:rsid w:val="00526E5E"/>
    <w:rsid w:val="00527C2B"/>
    <w:rsid w:val="0053139F"/>
    <w:rsid w:val="00532560"/>
    <w:rsid w:val="00532C7F"/>
    <w:rsid w:val="00532F36"/>
    <w:rsid w:val="00533B7E"/>
    <w:rsid w:val="00535F8D"/>
    <w:rsid w:val="00540B15"/>
    <w:rsid w:val="005433DA"/>
    <w:rsid w:val="0054515D"/>
    <w:rsid w:val="00545A3F"/>
    <w:rsid w:val="00547A38"/>
    <w:rsid w:val="005514D8"/>
    <w:rsid w:val="0055529E"/>
    <w:rsid w:val="005563D1"/>
    <w:rsid w:val="00556547"/>
    <w:rsid w:val="00556E86"/>
    <w:rsid w:val="00557A19"/>
    <w:rsid w:val="00557EC9"/>
    <w:rsid w:val="00560BB1"/>
    <w:rsid w:val="0056137A"/>
    <w:rsid w:val="005613C5"/>
    <w:rsid w:val="00562CDF"/>
    <w:rsid w:val="00562DF0"/>
    <w:rsid w:val="005636C0"/>
    <w:rsid w:val="0056599C"/>
    <w:rsid w:val="00565A8B"/>
    <w:rsid w:val="00566C2C"/>
    <w:rsid w:val="005675E2"/>
    <w:rsid w:val="00570F20"/>
    <w:rsid w:val="005746D1"/>
    <w:rsid w:val="00576035"/>
    <w:rsid w:val="00576692"/>
    <w:rsid w:val="00576BD4"/>
    <w:rsid w:val="00580804"/>
    <w:rsid w:val="00580B22"/>
    <w:rsid w:val="0058230D"/>
    <w:rsid w:val="00582A7B"/>
    <w:rsid w:val="005831E6"/>
    <w:rsid w:val="005835B5"/>
    <w:rsid w:val="0058405B"/>
    <w:rsid w:val="00584638"/>
    <w:rsid w:val="00586DD1"/>
    <w:rsid w:val="005870DF"/>
    <w:rsid w:val="00587911"/>
    <w:rsid w:val="005879AC"/>
    <w:rsid w:val="00587BDC"/>
    <w:rsid w:val="005933DD"/>
    <w:rsid w:val="0059550C"/>
    <w:rsid w:val="005A0A94"/>
    <w:rsid w:val="005A0B73"/>
    <w:rsid w:val="005A129F"/>
    <w:rsid w:val="005A1F03"/>
    <w:rsid w:val="005A41A2"/>
    <w:rsid w:val="005A498B"/>
    <w:rsid w:val="005A6DC6"/>
    <w:rsid w:val="005A6EDD"/>
    <w:rsid w:val="005A7950"/>
    <w:rsid w:val="005B15F4"/>
    <w:rsid w:val="005B26B9"/>
    <w:rsid w:val="005B3F6C"/>
    <w:rsid w:val="005B5275"/>
    <w:rsid w:val="005B5A3A"/>
    <w:rsid w:val="005B7764"/>
    <w:rsid w:val="005B7CE1"/>
    <w:rsid w:val="005C511E"/>
    <w:rsid w:val="005C5236"/>
    <w:rsid w:val="005C6C7A"/>
    <w:rsid w:val="005C7696"/>
    <w:rsid w:val="005D128C"/>
    <w:rsid w:val="005D293A"/>
    <w:rsid w:val="005D42E1"/>
    <w:rsid w:val="005E0368"/>
    <w:rsid w:val="005E0538"/>
    <w:rsid w:val="005E0A73"/>
    <w:rsid w:val="005E0EEE"/>
    <w:rsid w:val="005E2687"/>
    <w:rsid w:val="005E26D2"/>
    <w:rsid w:val="005E2C00"/>
    <w:rsid w:val="005E2FEE"/>
    <w:rsid w:val="005E3C73"/>
    <w:rsid w:val="005E6D58"/>
    <w:rsid w:val="005E7820"/>
    <w:rsid w:val="005F0597"/>
    <w:rsid w:val="005F08F5"/>
    <w:rsid w:val="005F1E8D"/>
    <w:rsid w:val="005F39D0"/>
    <w:rsid w:val="005F4050"/>
    <w:rsid w:val="005F41C8"/>
    <w:rsid w:val="005F422E"/>
    <w:rsid w:val="006005D7"/>
    <w:rsid w:val="00600E47"/>
    <w:rsid w:val="00602D6D"/>
    <w:rsid w:val="006032E9"/>
    <w:rsid w:val="0060411D"/>
    <w:rsid w:val="00605796"/>
    <w:rsid w:val="006077BE"/>
    <w:rsid w:val="006109F9"/>
    <w:rsid w:val="0061163F"/>
    <w:rsid w:val="00611BB0"/>
    <w:rsid w:val="00613265"/>
    <w:rsid w:val="0061553E"/>
    <w:rsid w:val="006159C2"/>
    <w:rsid w:val="00615A0D"/>
    <w:rsid w:val="00616B50"/>
    <w:rsid w:val="0061715C"/>
    <w:rsid w:val="0061721B"/>
    <w:rsid w:val="0061731D"/>
    <w:rsid w:val="006176D2"/>
    <w:rsid w:val="00617BD9"/>
    <w:rsid w:val="006214D6"/>
    <w:rsid w:val="0062154A"/>
    <w:rsid w:val="00622296"/>
    <w:rsid w:val="00623B32"/>
    <w:rsid w:val="00623DD8"/>
    <w:rsid w:val="00624E55"/>
    <w:rsid w:val="006252D9"/>
    <w:rsid w:val="006259B4"/>
    <w:rsid w:val="006260D7"/>
    <w:rsid w:val="00630AE5"/>
    <w:rsid w:val="00630D4D"/>
    <w:rsid w:val="006312EC"/>
    <w:rsid w:val="006316C0"/>
    <w:rsid w:val="00633FE4"/>
    <w:rsid w:val="006349E9"/>
    <w:rsid w:val="00635119"/>
    <w:rsid w:val="006378C4"/>
    <w:rsid w:val="00637BD0"/>
    <w:rsid w:val="00641243"/>
    <w:rsid w:val="00643D24"/>
    <w:rsid w:val="006447F8"/>
    <w:rsid w:val="00644F70"/>
    <w:rsid w:val="0064532D"/>
    <w:rsid w:val="00645FB5"/>
    <w:rsid w:val="006479F8"/>
    <w:rsid w:val="006506FA"/>
    <w:rsid w:val="00650CE7"/>
    <w:rsid w:val="006528A1"/>
    <w:rsid w:val="00652D23"/>
    <w:rsid w:val="00655502"/>
    <w:rsid w:val="006610AC"/>
    <w:rsid w:val="006611F9"/>
    <w:rsid w:val="006618A5"/>
    <w:rsid w:val="00662D37"/>
    <w:rsid w:val="00662F9B"/>
    <w:rsid w:val="006657BD"/>
    <w:rsid w:val="00666133"/>
    <w:rsid w:val="006673D2"/>
    <w:rsid w:val="00670555"/>
    <w:rsid w:val="0067125A"/>
    <w:rsid w:val="0067173A"/>
    <w:rsid w:val="006717E0"/>
    <w:rsid w:val="0067279B"/>
    <w:rsid w:val="006743C8"/>
    <w:rsid w:val="0067503F"/>
    <w:rsid w:val="00676581"/>
    <w:rsid w:val="00676DAB"/>
    <w:rsid w:val="00677126"/>
    <w:rsid w:val="00677F1B"/>
    <w:rsid w:val="00680294"/>
    <w:rsid w:val="006802B8"/>
    <w:rsid w:val="006820B0"/>
    <w:rsid w:val="00682CDC"/>
    <w:rsid w:val="00683A4A"/>
    <w:rsid w:val="00683C48"/>
    <w:rsid w:val="00683FC3"/>
    <w:rsid w:val="0068500B"/>
    <w:rsid w:val="006855B4"/>
    <w:rsid w:val="00686D1B"/>
    <w:rsid w:val="00690DD3"/>
    <w:rsid w:val="0069194B"/>
    <w:rsid w:val="00694C65"/>
    <w:rsid w:val="00695175"/>
    <w:rsid w:val="00696760"/>
    <w:rsid w:val="006A1019"/>
    <w:rsid w:val="006A462A"/>
    <w:rsid w:val="006A4E60"/>
    <w:rsid w:val="006A5028"/>
    <w:rsid w:val="006A5952"/>
    <w:rsid w:val="006A698F"/>
    <w:rsid w:val="006A69B6"/>
    <w:rsid w:val="006B016A"/>
    <w:rsid w:val="006B046E"/>
    <w:rsid w:val="006B09F2"/>
    <w:rsid w:val="006B2625"/>
    <w:rsid w:val="006B4882"/>
    <w:rsid w:val="006B6BE3"/>
    <w:rsid w:val="006B7C3A"/>
    <w:rsid w:val="006C163C"/>
    <w:rsid w:val="006C2140"/>
    <w:rsid w:val="006C360E"/>
    <w:rsid w:val="006C4A83"/>
    <w:rsid w:val="006C4C3A"/>
    <w:rsid w:val="006C4CEE"/>
    <w:rsid w:val="006C5AC6"/>
    <w:rsid w:val="006C6716"/>
    <w:rsid w:val="006C6F43"/>
    <w:rsid w:val="006C6F4E"/>
    <w:rsid w:val="006C7B78"/>
    <w:rsid w:val="006D152A"/>
    <w:rsid w:val="006D16BE"/>
    <w:rsid w:val="006D3066"/>
    <w:rsid w:val="006D3BCD"/>
    <w:rsid w:val="006D5284"/>
    <w:rsid w:val="006D5B81"/>
    <w:rsid w:val="006D747A"/>
    <w:rsid w:val="006D7F06"/>
    <w:rsid w:val="006E0BEA"/>
    <w:rsid w:val="006E0C18"/>
    <w:rsid w:val="006E293E"/>
    <w:rsid w:val="006E35E2"/>
    <w:rsid w:val="006E54C4"/>
    <w:rsid w:val="006E6BB5"/>
    <w:rsid w:val="006F3E6B"/>
    <w:rsid w:val="006F4686"/>
    <w:rsid w:val="006F584C"/>
    <w:rsid w:val="0070083D"/>
    <w:rsid w:val="00700CA8"/>
    <w:rsid w:val="007014A8"/>
    <w:rsid w:val="00701637"/>
    <w:rsid w:val="00701EB0"/>
    <w:rsid w:val="007025A9"/>
    <w:rsid w:val="0070487F"/>
    <w:rsid w:val="0070501D"/>
    <w:rsid w:val="00705FE1"/>
    <w:rsid w:val="00707540"/>
    <w:rsid w:val="0071096F"/>
    <w:rsid w:val="00712A40"/>
    <w:rsid w:val="00712A56"/>
    <w:rsid w:val="00715D18"/>
    <w:rsid w:val="00715D27"/>
    <w:rsid w:val="00716377"/>
    <w:rsid w:val="00717F32"/>
    <w:rsid w:val="00720082"/>
    <w:rsid w:val="007205D3"/>
    <w:rsid w:val="00721440"/>
    <w:rsid w:val="00723B1F"/>
    <w:rsid w:val="007256B0"/>
    <w:rsid w:val="0072610A"/>
    <w:rsid w:val="007268C2"/>
    <w:rsid w:val="00726A77"/>
    <w:rsid w:val="00727362"/>
    <w:rsid w:val="00727E31"/>
    <w:rsid w:val="00731BE6"/>
    <w:rsid w:val="00731EA5"/>
    <w:rsid w:val="00735F19"/>
    <w:rsid w:val="00736CF0"/>
    <w:rsid w:val="00737B8A"/>
    <w:rsid w:val="00741F8A"/>
    <w:rsid w:val="00742266"/>
    <w:rsid w:val="00745A78"/>
    <w:rsid w:val="007519B8"/>
    <w:rsid w:val="00752129"/>
    <w:rsid w:val="00752678"/>
    <w:rsid w:val="00752F86"/>
    <w:rsid w:val="0075411C"/>
    <w:rsid w:val="007568BC"/>
    <w:rsid w:val="00760455"/>
    <w:rsid w:val="00761A9D"/>
    <w:rsid w:val="00761BA2"/>
    <w:rsid w:val="0076247E"/>
    <w:rsid w:val="00762932"/>
    <w:rsid w:val="00765FE9"/>
    <w:rsid w:val="00766836"/>
    <w:rsid w:val="0076719B"/>
    <w:rsid w:val="00771D86"/>
    <w:rsid w:val="00771FB3"/>
    <w:rsid w:val="0077211F"/>
    <w:rsid w:val="00772701"/>
    <w:rsid w:val="00772EEA"/>
    <w:rsid w:val="0077350E"/>
    <w:rsid w:val="00774240"/>
    <w:rsid w:val="0077441C"/>
    <w:rsid w:val="007747B7"/>
    <w:rsid w:val="00775011"/>
    <w:rsid w:val="007761B5"/>
    <w:rsid w:val="00776655"/>
    <w:rsid w:val="007800EF"/>
    <w:rsid w:val="007800FE"/>
    <w:rsid w:val="00782EA1"/>
    <w:rsid w:val="007831DE"/>
    <w:rsid w:val="0078518E"/>
    <w:rsid w:val="0078662B"/>
    <w:rsid w:val="007872E9"/>
    <w:rsid w:val="00791FF5"/>
    <w:rsid w:val="00792779"/>
    <w:rsid w:val="007954F6"/>
    <w:rsid w:val="00796F8D"/>
    <w:rsid w:val="007A0BAF"/>
    <w:rsid w:val="007A1A08"/>
    <w:rsid w:val="007A1A41"/>
    <w:rsid w:val="007A27D0"/>
    <w:rsid w:val="007A283D"/>
    <w:rsid w:val="007A54F5"/>
    <w:rsid w:val="007A65BF"/>
    <w:rsid w:val="007A68CB"/>
    <w:rsid w:val="007A7126"/>
    <w:rsid w:val="007B0365"/>
    <w:rsid w:val="007B094F"/>
    <w:rsid w:val="007B0963"/>
    <w:rsid w:val="007B5055"/>
    <w:rsid w:val="007B5406"/>
    <w:rsid w:val="007B580F"/>
    <w:rsid w:val="007B7523"/>
    <w:rsid w:val="007C03DE"/>
    <w:rsid w:val="007C042F"/>
    <w:rsid w:val="007C0A44"/>
    <w:rsid w:val="007C14D9"/>
    <w:rsid w:val="007C1BDA"/>
    <w:rsid w:val="007C1D5C"/>
    <w:rsid w:val="007C2BBA"/>
    <w:rsid w:val="007C32B4"/>
    <w:rsid w:val="007C32C3"/>
    <w:rsid w:val="007C5A02"/>
    <w:rsid w:val="007C5C1D"/>
    <w:rsid w:val="007C783C"/>
    <w:rsid w:val="007D13CA"/>
    <w:rsid w:val="007D2337"/>
    <w:rsid w:val="007D56C7"/>
    <w:rsid w:val="007D6070"/>
    <w:rsid w:val="007D6267"/>
    <w:rsid w:val="007D71C9"/>
    <w:rsid w:val="007E0BA8"/>
    <w:rsid w:val="007E1750"/>
    <w:rsid w:val="007E186B"/>
    <w:rsid w:val="007E33DF"/>
    <w:rsid w:val="007E4686"/>
    <w:rsid w:val="007E69BA"/>
    <w:rsid w:val="007F1484"/>
    <w:rsid w:val="007F1CE1"/>
    <w:rsid w:val="007F416C"/>
    <w:rsid w:val="007F45EC"/>
    <w:rsid w:val="007F6203"/>
    <w:rsid w:val="007F7354"/>
    <w:rsid w:val="0080051D"/>
    <w:rsid w:val="0080060C"/>
    <w:rsid w:val="00800DA7"/>
    <w:rsid w:val="008012CE"/>
    <w:rsid w:val="00801C1E"/>
    <w:rsid w:val="00801C62"/>
    <w:rsid w:val="00803CBA"/>
    <w:rsid w:val="00805689"/>
    <w:rsid w:val="00805704"/>
    <w:rsid w:val="00805988"/>
    <w:rsid w:val="00805A5D"/>
    <w:rsid w:val="008068ED"/>
    <w:rsid w:val="00806D42"/>
    <w:rsid w:val="0080773F"/>
    <w:rsid w:val="00807C51"/>
    <w:rsid w:val="0081240E"/>
    <w:rsid w:val="00813785"/>
    <w:rsid w:val="008138C7"/>
    <w:rsid w:val="008145DB"/>
    <w:rsid w:val="00815249"/>
    <w:rsid w:val="00815C9A"/>
    <w:rsid w:val="00816A13"/>
    <w:rsid w:val="00816BBC"/>
    <w:rsid w:val="00817AD8"/>
    <w:rsid w:val="00817D31"/>
    <w:rsid w:val="00820A22"/>
    <w:rsid w:val="00820B4D"/>
    <w:rsid w:val="0082290C"/>
    <w:rsid w:val="00824BD5"/>
    <w:rsid w:val="00824E57"/>
    <w:rsid w:val="00826808"/>
    <w:rsid w:val="00826DE7"/>
    <w:rsid w:val="008270B2"/>
    <w:rsid w:val="00830679"/>
    <w:rsid w:val="008307A0"/>
    <w:rsid w:val="00830E20"/>
    <w:rsid w:val="00830EF2"/>
    <w:rsid w:val="008319DF"/>
    <w:rsid w:val="00831BE8"/>
    <w:rsid w:val="00832B10"/>
    <w:rsid w:val="008335BF"/>
    <w:rsid w:val="00833F25"/>
    <w:rsid w:val="008368D9"/>
    <w:rsid w:val="008422B4"/>
    <w:rsid w:val="0084258D"/>
    <w:rsid w:val="0084294E"/>
    <w:rsid w:val="008457F1"/>
    <w:rsid w:val="00846C5B"/>
    <w:rsid w:val="0085021C"/>
    <w:rsid w:val="00850D17"/>
    <w:rsid w:val="00851AB4"/>
    <w:rsid w:val="00853D2B"/>
    <w:rsid w:val="00854897"/>
    <w:rsid w:val="008600C1"/>
    <w:rsid w:val="00860F6C"/>
    <w:rsid w:val="008613D1"/>
    <w:rsid w:val="00864DC0"/>
    <w:rsid w:val="008651BB"/>
    <w:rsid w:val="0087122E"/>
    <w:rsid w:val="008738F2"/>
    <w:rsid w:val="0087419B"/>
    <w:rsid w:val="00880269"/>
    <w:rsid w:val="0088122D"/>
    <w:rsid w:val="00882A24"/>
    <w:rsid w:val="00883F7B"/>
    <w:rsid w:val="008876FC"/>
    <w:rsid w:val="0089162E"/>
    <w:rsid w:val="00892365"/>
    <w:rsid w:val="00894DD6"/>
    <w:rsid w:val="00894FC7"/>
    <w:rsid w:val="008955F6"/>
    <w:rsid w:val="00895C86"/>
    <w:rsid w:val="008964CE"/>
    <w:rsid w:val="008A0589"/>
    <w:rsid w:val="008A0791"/>
    <w:rsid w:val="008A1BD4"/>
    <w:rsid w:val="008A3704"/>
    <w:rsid w:val="008A3F70"/>
    <w:rsid w:val="008A501C"/>
    <w:rsid w:val="008A5C9A"/>
    <w:rsid w:val="008A654A"/>
    <w:rsid w:val="008A67F3"/>
    <w:rsid w:val="008A6B1B"/>
    <w:rsid w:val="008B05F8"/>
    <w:rsid w:val="008B0C32"/>
    <w:rsid w:val="008B12AF"/>
    <w:rsid w:val="008B1EB6"/>
    <w:rsid w:val="008B2197"/>
    <w:rsid w:val="008B422C"/>
    <w:rsid w:val="008B4A02"/>
    <w:rsid w:val="008B5851"/>
    <w:rsid w:val="008B6145"/>
    <w:rsid w:val="008B6A66"/>
    <w:rsid w:val="008C2771"/>
    <w:rsid w:val="008C6877"/>
    <w:rsid w:val="008C6BDA"/>
    <w:rsid w:val="008D00C8"/>
    <w:rsid w:val="008D04B8"/>
    <w:rsid w:val="008D0B85"/>
    <w:rsid w:val="008D2AF1"/>
    <w:rsid w:val="008D43DB"/>
    <w:rsid w:val="008D500D"/>
    <w:rsid w:val="008D50D0"/>
    <w:rsid w:val="008D51B9"/>
    <w:rsid w:val="008D5E5B"/>
    <w:rsid w:val="008D6320"/>
    <w:rsid w:val="008E0052"/>
    <w:rsid w:val="008E0F38"/>
    <w:rsid w:val="008E2B85"/>
    <w:rsid w:val="008E3A36"/>
    <w:rsid w:val="008E57F5"/>
    <w:rsid w:val="008E62A2"/>
    <w:rsid w:val="008E7707"/>
    <w:rsid w:val="008E795A"/>
    <w:rsid w:val="008F1993"/>
    <w:rsid w:val="008F22B5"/>
    <w:rsid w:val="008F3152"/>
    <w:rsid w:val="008F3C91"/>
    <w:rsid w:val="008F43CB"/>
    <w:rsid w:val="008F5820"/>
    <w:rsid w:val="008F7AFF"/>
    <w:rsid w:val="00900C38"/>
    <w:rsid w:val="00900E3F"/>
    <w:rsid w:val="00902783"/>
    <w:rsid w:val="009036DB"/>
    <w:rsid w:val="00903BFA"/>
    <w:rsid w:val="00906B6A"/>
    <w:rsid w:val="00906C45"/>
    <w:rsid w:val="009108FE"/>
    <w:rsid w:val="0091520C"/>
    <w:rsid w:val="00915BE9"/>
    <w:rsid w:val="00915C04"/>
    <w:rsid w:val="0091699F"/>
    <w:rsid w:val="009171A6"/>
    <w:rsid w:val="0092007B"/>
    <w:rsid w:val="0092030E"/>
    <w:rsid w:val="00920BAF"/>
    <w:rsid w:val="00920FC5"/>
    <w:rsid w:val="00921ABE"/>
    <w:rsid w:val="00923779"/>
    <w:rsid w:val="00924743"/>
    <w:rsid w:val="00925056"/>
    <w:rsid w:val="00926BE5"/>
    <w:rsid w:val="00930939"/>
    <w:rsid w:val="00932640"/>
    <w:rsid w:val="00933A0C"/>
    <w:rsid w:val="009341AA"/>
    <w:rsid w:val="0093424F"/>
    <w:rsid w:val="009343B9"/>
    <w:rsid w:val="00934674"/>
    <w:rsid w:val="00934728"/>
    <w:rsid w:val="00935305"/>
    <w:rsid w:val="009379C6"/>
    <w:rsid w:val="00943023"/>
    <w:rsid w:val="00944254"/>
    <w:rsid w:val="0094446B"/>
    <w:rsid w:val="00946EB9"/>
    <w:rsid w:val="00947079"/>
    <w:rsid w:val="009500AF"/>
    <w:rsid w:val="0095043F"/>
    <w:rsid w:val="009509EA"/>
    <w:rsid w:val="00950C3D"/>
    <w:rsid w:val="009529BF"/>
    <w:rsid w:val="00953437"/>
    <w:rsid w:val="009538B1"/>
    <w:rsid w:val="0095549D"/>
    <w:rsid w:val="00956033"/>
    <w:rsid w:val="009569DD"/>
    <w:rsid w:val="00957070"/>
    <w:rsid w:val="00957535"/>
    <w:rsid w:val="009609CF"/>
    <w:rsid w:val="009630DD"/>
    <w:rsid w:val="00963154"/>
    <w:rsid w:val="00964D0B"/>
    <w:rsid w:val="00965054"/>
    <w:rsid w:val="00965475"/>
    <w:rsid w:val="0096667C"/>
    <w:rsid w:val="00966E65"/>
    <w:rsid w:val="00967589"/>
    <w:rsid w:val="00970849"/>
    <w:rsid w:val="0097669C"/>
    <w:rsid w:val="00977C23"/>
    <w:rsid w:val="009816FC"/>
    <w:rsid w:val="009823A9"/>
    <w:rsid w:val="009838BB"/>
    <w:rsid w:val="00983C8C"/>
    <w:rsid w:val="00990B37"/>
    <w:rsid w:val="00991BD6"/>
    <w:rsid w:val="00991D8A"/>
    <w:rsid w:val="00993E67"/>
    <w:rsid w:val="00994218"/>
    <w:rsid w:val="009962D6"/>
    <w:rsid w:val="00996C31"/>
    <w:rsid w:val="00997D69"/>
    <w:rsid w:val="00997F39"/>
    <w:rsid w:val="009A1C7A"/>
    <w:rsid w:val="009A233B"/>
    <w:rsid w:val="009A305F"/>
    <w:rsid w:val="009A3EDF"/>
    <w:rsid w:val="009A4279"/>
    <w:rsid w:val="009A6F4E"/>
    <w:rsid w:val="009B062B"/>
    <w:rsid w:val="009B18A4"/>
    <w:rsid w:val="009B2182"/>
    <w:rsid w:val="009B2BF8"/>
    <w:rsid w:val="009B31A7"/>
    <w:rsid w:val="009B4C2B"/>
    <w:rsid w:val="009C0B1E"/>
    <w:rsid w:val="009C1C19"/>
    <w:rsid w:val="009C2153"/>
    <w:rsid w:val="009C277C"/>
    <w:rsid w:val="009C2AEF"/>
    <w:rsid w:val="009C308B"/>
    <w:rsid w:val="009C41B4"/>
    <w:rsid w:val="009C4864"/>
    <w:rsid w:val="009C4EA4"/>
    <w:rsid w:val="009C58E1"/>
    <w:rsid w:val="009C6A75"/>
    <w:rsid w:val="009C7DB9"/>
    <w:rsid w:val="009D0A6F"/>
    <w:rsid w:val="009D2E19"/>
    <w:rsid w:val="009D48CE"/>
    <w:rsid w:val="009D637D"/>
    <w:rsid w:val="009D6967"/>
    <w:rsid w:val="009D6A5A"/>
    <w:rsid w:val="009D7D6D"/>
    <w:rsid w:val="009E2DF2"/>
    <w:rsid w:val="009E34A5"/>
    <w:rsid w:val="009E35D0"/>
    <w:rsid w:val="009E3CC4"/>
    <w:rsid w:val="009E4099"/>
    <w:rsid w:val="009E47B9"/>
    <w:rsid w:val="009E5038"/>
    <w:rsid w:val="009E5BC2"/>
    <w:rsid w:val="009E6CC7"/>
    <w:rsid w:val="009E7753"/>
    <w:rsid w:val="009E7833"/>
    <w:rsid w:val="009F303E"/>
    <w:rsid w:val="009F3B04"/>
    <w:rsid w:val="009F5279"/>
    <w:rsid w:val="009F5956"/>
    <w:rsid w:val="009F603D"/>
    <w:rsid w:val="00A01D2A"/>
    <w:rsid w:val="00A01D2E"/>
    <w:rsid w:val="00A047D2"/>
    <w:rsid w:val="00A05727"/>
    <w:rsid w:val="00A05F3B"/>
    <w:rsid w:val="00A067A6"/>
    <w:rsid w:val="00A07ADB"/>
    <w:rsid w:val="00A12B0F"/>
    <w:rsid w:val="00A13236"/>
    <w:rsid w:val="00A133ED"/>
    <w:rsid w:val="00A13594"/>
    <w:rsid w:val="00A13698"/>
    <w:rsid w:val="00A13FB6"/>
    <w:rsid w:val="00A14B2B"/>
    <w:rsid w:val="00A14B41"/>
    <w:rsid w:val="00A15663"/>
    <w:rsid w:val="00A15B36"/>
    <w:rsid w:val="00A1653F"/>
    <w:rsid w:val="00A166C5"/>
    <w:rsid w:val="00A210AD"/>
    <w:rsid w:val="00A213FF"/>
    <w:rsid w:val="00A226B8"/>
    <w:rsid w:val="00A2348E"/>
    <w:rsid w:val="00A2432A"/>
    <w:rsid w:val="00A25581"/>
    <w:rsid w:val="00A25B00"/>
    <w:rsid w:val="00A305B0"/>
    <w:rsid w:val="00A32263"/>
    <w:rsid w:val="00A33386"/>
    <w:rsid w:val="00A34346"/>
    <w:rsid w:val="00A36A0B"/>
    <w:rsid w:val="00A36A36"/>
    <w:rsid w:val="00A37BD2"/>
    <w:rsid w:val="00A40ED6"/>
    <w:rsid w:val="00A41148"/>
    <w:rsid w:val="00A4123F"/>
    <w:rsid w:val="00A41413"/>
    <w:rsid w:val="00A41B00"/>
    <w:rsid w:val="00A43FB6"/>
    <w:rsid w:val="00A44D01"/>
    <w:rsid w:val="00A45718"/>
    <w:rsid w:val="00A47313"/>
    <w:rsid w:val="00A508A3"/>
    <w:rsid w:val="00A510EF"/>
    <w:rsid w:val="00A5377F"/>
    <w:rsid w:val="00A555A0"/>
    <w:rsid w:val="00A5575A"/>
    <w:rsid w:val="00A565ED"/>
    <w:rsid w:val="00A56CF1"/>
    <w:rsid w:val="00A57884"/>
    <w:rsid w:val="00A625FF"/>
    <w:rsid w:val="00A64362"/>
    <w:rsid w:val="00A66B46"/>
    <w:rsid w:val="00A7066E"/>
    <w:rsid w:val="00A70F6F"/>
    <w:rsid w:val="00A71A32"/>
    <w:rsid w:val="00A72C49"/>
    <w:rsid w:val="00A74717"/>
    <w:rsid w:val="00A75D59"/>
    <w:rsid w:val="00A76702"/>
    <w:rsid w:val="00A77C0D"/>
    <w:rsid w:val="00A80255"/>
    <w:rsid w:val="00A8076B"/>
    <w:rsid w:val="00A80D8C"/>
    <w:rsid w:val="00A81C16"/>
    <w:rsid w:val="00A81C25"/>
    <w:rsid w:val="00A82539"/>
    <w:rsid w:val="00A83A19"/>
    <w:rsid w:val="00A83EAE"/>
    <w:rsid w:val="00A844FB"/>
    <w:rsid w:val="00A84F17"/>
    <w:rsid w:val="00A91086"/>
    <w:rsid w:val="00A92411"/>
    <w:rsid w:val="00A93AB7"/>
    <w:rsid w:val="00A9541C"/>
    <w:rsid w:val="00A95689"/>
    <w:rsid w:val="00A960B5"/>
    <w:rsid w:val="00A96C2B"/>
    <w:rsid w:val="00A9700D"/>
    <w:rsid w:val="00AA20C8"/>
    <w:rsid w:val="00AA2419"/>
    <w:rsid w:val="00AA2B21"/>
    <w:rsid w:val="00AA2E4B"/>
    <w:rsid w:val="00AA3E02"/>
    <w:rsid w:val="00AA5B17"/>
    <w:rsid w:val="00AA6B0A"/>
    <w:rsid w:val="00AA71E2"/>
    <w:rsid w:val="00AA776B"/>
    <w:rsid w:val="00AB0C5D"/>
    <w:rsid w:val="00AB2110"/>
    <w:rsid w:val="00AB222F"/>
    <w:rsid w:val="00AB275A"/>
    <w:rsid w:val="00AB55BA"/>
    <w:rsid w:val="00AB636E"/>
    <w:rsid w:val="00AB6449"/>
    <w:rsid w:val="00AC05CD"/>
    <w:rsid w:val="00AC065D"/>
    <w:rsid w:val="00AC09CD"/>
    <w:rsid w:val="00AC12DC"/>
    <w:rsid w:val="00AC1B8C"/>
    <w:rsid w:val="00AC1C49"/>
    <w:rsid w:val="00AC453C"/>
    <w:rsid w:val="00AC4D54"/>
    <w:rsid w:val="00AC6441"/>
    <w:rsid w:val="00AD03E0"/>
    <w:rsid w:val="00AD59FE"/>
    <w:rsid w:val="00AD62DF"/>
    <w:rsid w:val="00AD64D7"/>
    <w:rsid w:val="00AE19DC"/>
    <w:rsid w:val="00AE1D23"/>
    <w:rsid w:val="00AE1D84"/>
    <w:rsid w:val="00AE2B2E"/>
    <w:rsid w:val="00AE2D14"/>
    <w:rsid w:val="00AE4869"/>
    <w:rsid w:val="00AF0F39"/>
    <w:rsid w:val="00AF1938"/>
    <w:rsid w:val="00AF1C1D"/>
    <w:rsid w:val="00AF220D"/>
    <w:rsid w:val="00AF2CBF"/>
    <w:rsid w:val="00AF489C"/>
    <w:rsid w:val="00AF48F7"/>
    <w:rsid w:val="00AF52A3"/>
    <w:rsid w:val="00AF66C0"/>
    <w:rsid w:val="00AF6C28"/>
    <w:rsid w:val="00B0070F"/>
    <w:rsid w:val="00B00A9A"/>
    <w:rsid w:val="00B01287"/>
    <w:rsid w:val="00B028F9"/>
    <w:rsid w:val="00B03EE3"/>
    <w:rsid w:val="00B047D8"/>
    <w:rsid w:val="00B0699C"/>
    <w:rsid w:val="00B070A5"/>
    <w:rsid w:val="00B071BE"/>
    <w:rsid w:val="00B10FF6"/>
    <w:rsid w:val="00B13313"/>
    <w:rsid w:val="00B13533"/>
    <w:rsid w:val="00B164BF"/>
    <w:rsid w:val="00B16FBC"/>
    <w:rsid w:val="00B1705D"/>
    <w:rsid w:val="00B177C3"/>
    <w:rsid w:val="00B205EE"/>
    <w:rsid w:val="00B21893"/>
    <w:rsid w:val="00B22D5E"/>
    <w:rsid w:val="00B232FE"/>
    <w:rsid w:val="00B23B37"/>
    <w:rsid w:val="00B25F11"/>
    <w:rsid w:val="00B27808"/>
    <w:rsid w:val="00B307D5"/>
    <w:rsid w:val="00B31404"/>
    <w:rsid w:val="00B317B9"/>
    <w:rsid w:val="00B317F3"/>
    <w:rsid w:val="00B323CE"/>
    <w:rsid w:val="00B3248A"/>
    <w:rsid w:val="00B34882"/>
    <w:rsid w:val="00B35528"/>
    <w:rsid w:val="00B40590"/>
    <w:rsid w:val="00B40FCC"/>
    <w:rsid w:val="00B42CBE"/>
    <w:rsid w:val="00B43EE2"/>
    <w:rsid w:val="00B443F5"/>
    <w:rsid w:val="00B450E4"/>
    <w:rsid w:val="00B46066"/>
    <w:rsid w:val="00B47743"/>
    <w:rsid w:val="00B50669"/>
    <w:rsid w:val="00B50D62"/>
    <w:rsid w:val="00B50E76"/>
    <w:rsid w:val="00B51A9A"/>
    <w:rsid w:val="00B51E94"/>
    <w:rsid w:val="00B527B0"/>
    <w:rsid w:val="00B547A8"/>
    <w:rsid w:val="00B54E59"/>
    <w:rsid w:val="00B60B24"/>
    <w:rsid w:val="00B61844"/>
    <w:rsid w:val="00B62619"/>
    <w:rsid w:val="00B62EEA"/>
    <w:rsid w:val="00B62F21"/>
    <w:rsid w:val="00B63962"/>
    <w:rsid w:val="00B654FE"/>
    <w:rsid w:val="00B7027D"/>
    <w:rsid w:val="00B712B7"/>
    <w:rsid w:val="00B71E47"/>
    <w:rsid w:val="00B736E4"/>
    <w:rsid w:val="00B74653"/>
    <w:rsid w:val="00B75492"/>
    <w:rsid w:val="00B7637C"/>
    <w:rsid w:val="00B825DD"/>
    <w:rsid w:val="00B826DC"/>
    <w:rsid w:val="00B838EC"/>
    <w:rsid w:val="00B861DC"/>
    <w:rsid w:val="00B866D6"/>
    <w:rsid w:val="00B874D2"/>
    <w:rsid w:val="00B8757C"/>
    <w:rsid w:val="00B87C81"/>
    <w:rsid w:val="00B9075D"/>
    <w:rsid w:val="00B928B9"/>
    <w:rsid w:val="00B9291A"/>
    <w:rsid w:val="00B94A0D"/>
    <w:rsid w:val="00B96AAE"/>
    <w:rsid w:val="00B97964"/>
    <w:rsid w:val="00BA0DC8"/>
    <w:rsid w:val="00BA1DFE"/>
    <w:rsid w:val="00BA1FF7"/>
    <w:rsid w:val="00BA2485"/>
    <w:rsid w:val="00BA2F0F"/>
    <w:rsid w:val="00BA33CE"/>
    <w:rsid w:val="00BA4AFF"/>
    <w:rsid w:val="00BA5A27"/>
    <w:rsid w:val="00BA6691"/>
    <w:rsid w:val="00BB0987"/>
    <w:rsid w:val="00BB3685"/>
    <w:rsid w:val="00BB4DD2"/>
    <w:rsid w:val="00BB619A"/>
    <w:rsid w:val="00BB6F7F"/>
    <w:rsid w:val="00BC14D0"/>
    <w:rsid w:val="00BC1A6D"/>
    <w:rsid w:val="00BC1B34"/>
    <w:rsid w:val="00BC20AB"/>
    <w:rsid w:val="00BC2159"/>
    <w:rsid w:val="00BC2A9D"/>
    <w:rsid w:val="00BC38CD"/>
    <w:rsid w:val="00BC390A"/>
    <w:rsid w:val="00BC40B8"/>
    <w:rsid w:val="00BC463D"/>
    <w:rsid w:val="00BC49DF"/>
    <w:rsid w:val="00BC772C"/>
    <w:rsid w:val="00BD0E57"/>
    <w:rsid w:val="00BD1256"/>
    <w:rsid w:val="00BD15DE"/>
    <w:rsid w:val="00BD1992"/>
    <w:rsid w:val="00BD384B"/>
    <w:rsid w:val="00BD44BD"/>
    <w:rsid w:val="00BD50D3"/>
    <w:rsid w:val="00BD7CC8"/>
    <w:rsid w:val="00BE2765"/>
    <w:rsid w:val="00BE3999"/>
    <w:rsid w:val="00BE4765"/>
    <w:rsid w:val="00BE5B71"/>
    <w:rsid w:val="00BE5F43"/>
    <w:rsid w:val="00BF1FB2"/>
    <w:rsid w:val="00BF565C"/>
    <w:rsid w:val="00BF7831"/>
    <w:rsid w:val="00C0032A"/>
    <w:rsid w:val="00C01950"/>
    <w:rsid w:val="00C027F9"/>
    <w:rsid w:val="00C05930"/>
    <w:rsid w:val="00C05A5A"/>
    <w:rsid w:val="00C06EC1"/>
    <w:rsid w:val="00C07D6B"/>
    <w:rsid w:val="00C108CB"/>
    <w:rsid w:val="00C119E0"/>
    <w:rsid w:val="00C11E26"/>
    <w:rsid w:val="00C12458"/>
    <w:rsid w:val="00C12D3F"/>
    <w:rsid w:val="00C146F7"/>
    <w:rsid w:val="00C17C96"/>
    <w:rsid w:val="00C21487"/>
    <w:rsid w:val="00C21D82"/>
    <w:rsid w:val="00C2208A"/>
    <w:rsid w:val="00C2344C"/>
    <w:rsid w:val="00C246F4"/>
    <w:rsid w:val="00C24A19"/>
    <w:rsid w:val="00C250F8"/>
    <w:rsid w:val="00C25CFD"/>
    <w:rsid w:val="00C26711"/>
    <w:rsid w:val="00C27264"/>
    <w:rsid w:val="00C27CC6"/>
    <w:rsid w:val="00C31EA3"/>
    <w:rsid w:val="00C322C9"/>
    <w:rsid w:val="00C3366E"/>
    <w:rsid w:val="00C34E5F"/>
    <w:rsid w:val="00C35FCC"/>
    <w:rsid w:val="00C40D7C"/>
    <w:rsid w:val="00C40F8D"/>
    <w:rsid w:val="00C419CB"/>
    <w:rsid w:val="00C41F85"/>
    <w:rsid w:val="00C43285"/>
    <w:rsid w:val="00C43C57"/>
    <w:rsid w:val="00C445D2"/>
    <w:rsid w:val="00C45043"/>
    <w:rsid w:val="00C459A2"/>
    <w:rsid w:val="00C45F40"/>
    <w:rsid w:val="00C518E2"/>
    <w:rsid w:val="00C524A5"/>
    <w:rsid w:val="00C540DD"/>
    <w:rsid w:val="00C54451"/>
    <w:rsid w:val="00C557A7"/>
    <w:rsid w:val="00C55FF1"/>
    <w:rsid w:val="00C56A22"/>
    <w:rsid w:val="00C57147"/>
    <w:rsid w:val="00C6204B"/>
    <w:rsid w:val="00C62A98"/>
    <w:rsid w:val="00C63A34"/>
    <w:rsid w:val="00C64FD7"/>
    <w:rsid w:val="00C673A5"/>
    <w:rsid w:val="00C768BA"/>
    <w:rsid w:val="00C77114"/>
    <w:rsid w:val="00C77243"/>
    <w:rsid w:val="00C826A7"/>
    <w:rsid w:val="00C8357F"/>
    <w:rsid w:val="00C83AF9"/>
    <w:rsid w:val="00C84F50"/>
    <w:rsid w:val="00C85DCD"/>
    <w:rsid w:val="00C8732F"/>
    <w:rsid w:val="00C875E3"/>
    <w:rsid w:val="00C923D5"/>
    <w:rsid w:val="00C93485"/>
    <w:rsid w:val="00C936FC"/>
    <w:rsid w:val="00C9608F"/>
    <w:rsid w:val="00C970A3"/>
    <w:rsid w:val="00CA2BED"/>
    <w:rsid w:val="00CA34B5"/>
    <w:rsid w:val="00CA4FE5"/>
    <w:rsid w:val="00CA5366"/>
    <w:rsid w:val="00CA5503"/>
    <w:rsid w:val="00CB3CD3"/>
    <w:rsid w:val="00CB4FFE"/>
    <w:rsid w:val="00CB6958"/>
    <w:rsid w:val="00CB7309"/>
    <w:rsid w:val="00CB7E11"/>
    <w:rsid w:val="00CC1139"/>
    <w:rsid w:val="00CC12B0"/>
    <w:rsid w:val="00CC4CBE"/>
    <w:rsid w:val="00CC5E86"/>
    <w:rsid w:val="00CC7DE1"/>
    <w:rsid w:val="00CD046A"/>
    <w:rsid w:val="00CD10A2"/>
    <w:rsid w:val="00CD2A33"/>
    <w:rsid w:val="00CD2ED7"/>
    <w:rsid w:val="00CD481B"/>
    <w:rsid w:val="00CD73AB"/>
    <w:rsid w:val="00CD7474"/>
    <w:rsid w:val="00CD7AA3"/>
    <w:rsid w:val="00CE181D"/>
    <w:rsid w:val="00CE1DE8"/>
    <w:rsid w:val="00CE4602"/>
    <w:rsid w:val="00CE4FFF"/>
    <w:rsid w:val="00CE5122"/>
    <w:rsid w:val="00CE5810"/>
    <w:rsid w:val="00CE6EEC"/>
    <w:rsid w:val="00CE7337"/>
    <w:rsid w:val="00CE7CA3"/>
    <w:rsid w:val="00CF009F"/>
    <w:rsid w:val="00CF167E"/>
    <w:rsid w:val="00CF24C2"/>
    <w:rsid w:val="00CF5454"/>
    <w:rsid w:val="00CF7529"/>
    <w:rsid w:val="00CF79E0"/>
    <w:rsid w:val="00CF7FD0"/>
    <w:rsid w:val="00D00872"/>
    <w:rsid w:val="00D05685"/>
    <w:rsid w:val="00D056C4"/>
    <w:rsid w:val="00D07BC0"/>
    <w:rsid w:val="00D10B17"/>
    <w:rsid w:val="00D12ADF"/>
    <w:rsid w:val="00D12EFA"/>
    <w:rsid w:val="00D136B6"/>
    <w:rsid w:val="00D1449D"/>
    <w:rsid w:val="00D14D33"/>
    <w:rsid w:val="00D15399"/>
    <w:rsid w:val="00D1548C"/>
    <w:rsid w:val="00D154BC"/>
    <w:rsid w:val="00D16152"/>
    <w:rsid w:val="00D163B7"/>
    <w:rsid w:val="00D16571"/>
    <w:rsid w:val="00D16B00"/>
    <w:rsid w:val="00D16E45"/>
    <w:rsid w:val="00D20127"/>
    <w:rsid w:val="00D23BC0"/>
    <w:rsid w:val="00D27303"/>
    <w:rsid w:val="00D27E15"/>
    <w:rsid w:val="00D310D6"/>
    <w:rsid w:val="00D31F5B"/>
    <w:rsid w:val="00D34121"/>
    <w:rsid w:val="00D351C1"/>
    <w:rsid w:val="00D36A7A"/>
    <w:rsid w:val="00D37004"/>
    <w:rsid w:val="00D3709D"/>
    <w:rsid w:val="00D37C4A"/>
    <w:rsid w:val="00D40247"/>
    <w:rsid w:val="00D41147"/>
    <w:rsid w:val="00D436C5"/>
    <w:rsid w:val="00D44394"/>
    <w:rsid w:val="00D44EB8"/>
    <w:rsid w:val="00D4585B"/>
    <w:rsid w:val="00D4727E"/>
    <w:rsid w:val="00D47AB3"/>
    <w:rsid w:val="00D51B90"/>
    <w:rsid w:val="00D536EB"/>
    <w:rsid w:val="00D558E0"/>
    <w:rsid w:val="00D566C3"/>
    <w:rsid w:val="00D5697E"/>
    <w:rsid w:val="00D56988"/>
    <w:rsid w:val="00D56DB5"/>
    <w:rsid w:val="00D57AB2"/>
    <w:rsid w:val="00D63251"/>
    <w:rsid w:val="00D64188"/>
    <w:rsid w:val="00D71959"/>
    <w:rsid w:val="00D71E1B"/>
    <w:rsid w:val="00D768B7"/>
    <w:rsid w:val="00D772FB"/>
    <w:rsid w:val="00D77A63"/>
    <w:rsid w:val="00D823F4"/>
    <w:rsid w:val="00D83BB3"/>
    <w:rsid w:val="00D84AA3"/>
    <w:rsid w:val="00D85A41"/>
    <w:rsid w:val="00D87C1E"/>
    <w:rsid w:val="00D87EC6"/>
    <w:rsid w:val="00D90520"/>
    <w:rsid w:val="00D911E4"/>
    <w:rsid w:val="00D93294"/>
    <w:rsid w:val="00D9681B"/>
    <w:rsid w:val="00D96F75"/>
    <w:rsid w:val="00D970DD"/>
    <w:rsid w:val="00D9752F"/>
    <w:rsid w:val="00D9775A"/>
    <w:rsid w:val="00DA0901"/>
    <w:rsid w:val="00DA10C2"/>
    <w:rsid w:val="00DA5006"/>
    <w:rsid w:val="00DA559A"/>
    <w:rsid w:val="00DA6701"/>
    <w:rsid w:val="00DA7738"/>
    <w:rsid w:val="00DB029A"/>
    <w:rsid w:val="00DB134B"/>
    <w:rsid w:val="00DB3570"/>
    <w:rsid w:val="00DB42F5"/>
    <w:rsid w:val="00DB431B"/>
    <w:rsid w:val="00DB5A3B"/>
    <w:rsid w:val="00DB6227"/>
    <w:rsid w:val="00DB71CB"/>
    <w:rsid w:val="00DC0493"/>
    <w:rsid w:val="00DC055D"/>
    <w:rsid w:val="00DC3026"/>
    <w:rsid w:val="00DC4A52"/>
    <w:rsid w:val="00DC514B"/>
    <w:rsid w:val="00DC5B5B"/>
    <w:rsid w:val="00DC6420"/>
    <w:rsid w:val="00DC7676"/>
    <w:rsid w:val="00DD00A1"/>
    <w:rsid w:val="00DD336F"/>
    <w:rsid w:val="00DD3840"/>
    <w:rsid w:val="00DD3A00"/>
    <w:rsid w:val="00DD3F5C"/>
    <w:rsid w:val="00DD6988"/>
    <w:rsid w:val="00DE0C0A"/>
    <w:rsid w:val="00DE0CED"/>
    <w:rsid w:val="00DE0F30"/>
    <w:rsid w:val="00DE151A"/>
    <w:rsid w:val="00DE15E3"/>
    <w:rsid w:val="00DE29B8"/>
    <w:rsid w:val="00DE371F"/>
    <w:rsid w:val="00DE4185"/>
    <w:rsid w:val="00DE493D"/>
    <w:rsid w:val="00DE4F75"/>
    <w:rsid w:val="00DE56CF"/>
    <w:rsid w:val="00DE5860"/>
    <w:rsid w:val="00DE63E7"/>
    <w:rsid w:val="00DF22E5"/>
    <w:rsid w:val="00DF35F0"/>
    <w:rsid w:val="00DF4B83"/>
    <w:rsid w:val="00DF5087"/>
    <w:rsid w:val="00DF59A5"/>
    <w:rsid w:val="00E01F00"/>
    <w:rsid w:val="00E0267E"/>
    <w:rsid w:val="00E02CE1"/>
    <w:rsid w:val="00E02E63"/>
    <w:rsid w:val="00E02EB8"/>
    <w:rsid w:val="00E0703E"/>
    <w:rsid w:val="00E07FB1"/>
    <w:rsid w:val="00E10198"/>
    <w:rsid w:val="00E11247"/>
    <w:rsid w:val="00E12068"/>
    <w:rsid w:val="00E12E12"/>
    <w:rsid w:val="00E13479"/>
    <w:rsid w:val="00E15F93"/>
    <w:rsid w:val="00E21165"/>
    <w:rsid w:val="00E211B8"/>
    <w:rsid w:val="00E21EF7"/>
    <w:rsid w:val="00E221AC"/>
    <w:rsid w:val="00E249CD"/>
    <w:rsid w:val="00E24FB1"/>
    <w:rsid w:val="00E25DCB"/>
    <w:rsid w:val="00E26FA5"/>
    <w:rsid w:val="00E271AE"/>
    <w:rsid w:val="00E27232"/>
    <w:rsid w:val="00E277CD"/>
    <w:rsid w:val="00E277E7"/>
    <w:rsid w:val="00E300C9"/>
    <w:rsid w:val="00E3051D"/>
    <w:rsid w:val="00E31706"/>
    <w:rsid w:val="00E31F65"/>
    <w:rsid w:val="00E32297"/>
    <w:rsid w:val="00E328D2"/>
    <w:rsid w:val="00E34E17"/>
    <w:rsid w:val="00E34FA8"/>
    <w:rsid w:val="00E36531"/>
    <w:rsid w:val="00E3683B"/>
    <w:rsid w:val="00E36DF6"/>
    <w:rsid w:val="00E40642"/>
    <w:rsid w:val="00E41074"/>
    <w:rsid w:val="00E428BC"/>
    <w:rsid w:val="00E42DA4"/>
    <w:rsid w:val="00E4439E"/>
    <w:rsid w:val="00E4531F"/>
    <w:rsid w:val="00E51EC1"/>
    <w:rsid w:val="00E527A8"/>
    <w:rsid w:val="00E53A68"/>
    <w:rsid w:val="00E53B33"/>
    <w:rsid w:val="00E54847"/>
    <w:rsid w:val="00E57739"/>
    <w:rsid w:val="00E624B0"/>
    <w:rsid w:val="00E626AC"/>
    <w:rsid w:val="00E626B9"/>
    <w:rsid w:val="00E639BB"/>
    <w:rsid w:val="00E63D93"/>
    <w:rsid w:val="00E64403"/>
    <w:rsid w:val="00E6472E"/>
    <w:rsid w:val="00E65785"/>
    <w:rsid w:val="00E6680F"/>
    <w:rsid w:val="00E675CF"/>
    <w:rsid w:val="00E6772A"/>
    <w:rsid w:val="00E6786E"/>
    <w:rsid w:val="00E71885"/>
    <w:rsid w:val="00E72A4B"/>
    <w:rsid w:val="00E735B3"/>
    <w:rsid w:val="00E738EE"/>
    <w:rsid w:val="00E751AB"/>
    <w:rsid w:val="00E75352"/>
    <w:rsid w:val="00E763F3"/>
    <w:rsid w:val="00E766B2"/>
    <w:rsid w:val="00E81946"/>
    <w:rsid w:val="00E83D6E"/>
    <w:rsid w:val="00E83DAB"/>
    <w:rsid w:val="00E84D16"/>
    <w:rsid w:val="00E85990"/>
    <w:rsid w:val="00E85DC2"/>
    <w:rsid w:val="00E8600A"/>
    <w:rsid w:val="00E86B3F"/>
    <w:rsid w:val="00E9023C"/>
    <w:rsid w:val="00E9064C"/>
    <w:rsid w:val="00E914E6"/>
    <w:rsid w:val="00E929FB"/>
    <w:rsid w:val="00E935A5"/>
    <w:rsid w:val="00E94386"/>
    <w:rsid w:val="00E94D69"/>
    <w:rsid w:val="00E96FFC"/>
    <w:rsid w:val="00EA0E28"/>
    <w:rsid w:val="00EA2D98"/>
    <w:rsid w:val="00EA4716"/>
    <w:rsid w:val="00EA4761"/>
    <w:rsid w:val="00EA58A2"/>
    <w:rsid w:val="00EB02CF"/>
    <w:rsid w:val="00EB27B6"/>
    <w:rsid w:val="00EB3BC7"/>
    <w:rsid w:val="00EB4C91"/>
    <w:rsid w:val="00EB4F90"/>
    <w:rsid w:val="00EB7CB2"/>
    <w:rsid w:val="00EC0648"/>
    <w:rsid w:val="00EC06BA"/>
    <w:rsid w:val="00EC101B"/>
    <w:rsid w:val="00EC105C"/>
    <w:rsid w:val="00EC3A47"/>
    <w:rsid w:val="00EC50FD"/>
    <w:rsid w:val="00EC66B6"/>
    <w:rsid w:val="00EC6CAC"/>
    <w:rsid w:val="00EC728D"/>
    <w:rsid w:val="00ED1C7F"/>
    <w:rsid w:val="00ED1F6F"/>
    <w:rsid w:val="00ED22B3"/>
    <w:rsid w:val="00ED4FFF"/>
    <w:rsid w:val="00ED5552"/>
    <w:rsid w:val="00ED5F4C"/>
    <w:rsid w:val="00ED6FED"/>
    <w:rsid w:val="00EE0375"/>
    <w:rsid w:val="00EE08A1"/>
    <w:rsid w:val="00EE20FF"/>
    <w:rsid w:val="00EE37C2"/>
    <w:rsid w:val="00EE4634"/>
    <w:rsid w:val="00EE4D8A"/>
    <w:rsid w:val="00EE4DBD"/>
    <w:rsid w:val="00EE5D31"/>
    <w:rsid w:val="00EE5DD8"/>
    <w:rsid w:val="00EE7580"/>
    <w:rsid w:val="00EE780F"/>
    <w:rsid w:val="00EE7832"/>
    <w:rsid w:val="00EF0BA7"/>
    <w:rsid w:val="00EF0BBA"/>
    <w:rsid w:val="00EF0CFA"/>
    <w:rsid w:val="00EF152C"/>
    <w:rsid w:val="00EF3490"/>
    <w:rsid w:val="00EF3D0C"/>
    <w:rsid w:val="00EF7628"/>
    <w:rsid w:val="00F013CE"/>
    <w:rsid w:val="00F01686"/>
    <w:rsid w:val="00F02795"/>
    <w:rsid w:val="00F03F07"/>
    <w:rsid w:val="00F0487B"/>
    <w:rsid w:val="00F0531E"/>
    <w:rsid w:val="00F069E4"/>
    <w:rsid w:val="00F06A43"/>
    <w:rsid w:val="00F07053"/>
    <w:rsid w:val="00F1021C"/>
    <w:rsid w:val="00F10947"/>
    <w:rsid w:val="00F10A37"/>
    <w:rsid w:val="00F10DAE"/>
    <w:rsid w:val="00F122DB"/>
    <w:rsid w:val="00F149DB"/>
    <w:rsid w:val="00F15086"/>
    <w:rsid w:val="00F1623C"/>
    <w:rsid w:val="00F1731A"/>
    <w:rsid w:val="00F178BC"/>
    <w:rsid w:val="00F17ED1"/>
    <w:rsid w:val="00F2075E"/>
    <w:rsid w:val="00F23409"/>
    <w:rsid w:val="00F235E9"/>
    <w:rsid w:val="00F251FF"/>
    <w:rsid w:val="00F25230"/>
    <w:rsid w:val="00F25F32"/>
    <w:rsid w:val="00F26904"/>
    <w:rsid w:val="00F26D14"/>
    <w:rsid w:val="00F270BB"/>
    <w:rsid w:val="00F305E1"/>
    <w:rsid w:val="00F30ED0"/>
    <w:rsid w:val="00F31B2A"/>
    <w:rsid w:val="00F33E40"/>
    <w:rsid w:val="00F34EA3"/>
    <w:rsid w:val="00F36798"/>
    <w:rsid w:val="00F37657"/>
    <w:rsid w:val="00F4048F"/>
    <w:rsid w:val="00F419D8"/>
    <w:rsid w:val="00F428EF"/>
    <w:rsid w:val="00F4432D"/>
    <w:rsid w:val="00F46569"/>
    <w:rsid w:val="00F4698D"/>
    <w:rsid w:val="00F473C9"/>
    <w:rsid w:val="00F47D4A"/>
    <w:rsid w:val="00F50DBA"/>
    <w:rsid w:val="00F56026"/>
    <w:rsid w:val="00F560C8"/>
    <w:rsid w:val="00F6133E"/>
    <w:rsid w:val="00F61D84"/>
    <w:rsid w:val="00F62DF9"/>
    <w:rsid w:val="00F641C1"/>
    <w:rsid w:val="00F64AEB"/>
    <w:rsid w:val="00F6702B"/>
    <w:rsid w:val="00F67950"/>
    <w:rsid w:val="00F762BB"/>
    <w:rsid w:val="00F767F6"/>
    <w:rsid w:val="00F769A6"/>
    <w:rsid w:val="00F76C68"/>
    <w:rsid w:val="00F773BD"/>
    <w:rsid w:val="00F77DA6"/>
    <w:rsid w:val="00F77F4A"/>
    <w:rsid w:val="00F8032E"/>
    <w:rsid w:val="00F81AF1"/>
    <w:rsid w:val="00F83AAB"/>
    <w:rsid w:val="00F84D48"/>
    <w:rsid w:val="00F86434"/>
    <w:rsid w:val="00F86B25"/>
    <w:rsid w:val="00F8781E"/>
    <w:rsid w:val="00F879CD"/>
    <w:rsid w:val="00F87E02"/>
    <w:rsid w:val="00F90F91"/>
    <w:rsid w:val="00F92D6E"/>
    <w:rsid w:val="00F92DAE"/>
    <w:rsid w:val="00F93107"/>
    <w:rsid w:val="00F93DBF"/>
    <w:rsid w:val="00F95946"/>
    <w:rsid w:val="00F96096"/>
    <w:rsid w:val="00F96547"/>
    <w:rsid w:val="00F96704"/>
    <w:rsid w:val="00FA0A52"/>
    <w:rsid w:val="00FA0E9B"/>
    <w:rsid w:val="00FA5F5C"/>
    <w:rsid w:val="00FA7A7D"/>
    <w:rsid w:val="00FA7DAE"/>
    <w:rsid w:val="00FB237D"/>
    <w:rsid w:val="00FB252B"/>
    <w:rsid w:val="00FB5C19"/>
    <w:rsid w:val="00FC0F65"/>
    <w:rsid w:val="00FC157E"/>
    <w:rsid w:val="00FC2686"/>
    <w:rsid w:val="00FC5708"/>
    <w:rsid w:val="00FC6B44"/>
    <w:rsid w:val="00FC7532"/>
    <w:rsid w:val="00FD4836"/>
    <w:rsid w:val="00FD548B"/>
    <w:rsid w:val="00FD7626"/>
    <w:rsid w:val="00FD7CC9"/>
    <w:rsid w:val="00FE0037"/>
    <w:rsid w:val="00FE017D"/>
    <w:rsid w:val="00FE1376"/>
    <w:rsid w:val="00FE153F"/>
    <w:rsid w:val="00FE4B73"/>
    <w:rsid w:val="00FE54CE"/>
    <w:rsid w:val="00FE56ED"/>
    <w:rsid w:val="00FE62AB"/>
    <w:rsid w:val="00FE7DA5"/>
    <w:rsid w:val="00FF0766"/>
    <w:rsid w:val="00FF1E0A"/>
    <w:rsid w:val="00FF350F"/>
    <w:rsid w:val="00FF474D"/>
    <w:rsid w:val="00FF61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C1A2"/>
  <w15:chartTrackingRefBased/>
  <w15:docId w15:val="{E3C34C09-2D59-E443-8F91-048E9551E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F90"/>
    <w:rPr>
      <w:rFonts w:ascii="Times New Roman" w:eastAsia="Times New Roman" w:hAnsi="Times New Roman" w:cs="Times New Roman"/>
    </w:rPr>
  </w:style>
  <w:style w:type="paragraph" w:styleId="Heading1">
    <w:name w:val="heading 1"/>
    <w:basedOn w:val="Normal"/>
    <w:next w:val="Normal"/>
    <w:link w:val="Heading1Char"/>
    <w:uiPriority w:val="9"/>
    <w:qFormat/>
    <w:rsid w:val="003F3D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B6958"/>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41F8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B6958"/>
    <w:pPr>
      <w:keepNext/>
      <w:keepLines/>
      <w:spacing w:before="80" w:after="40"/>
      <w:outlineLvl w:val="3"/>
    </w:pPr>
    <w:rPr>
      <w:rFonts w:asciiTheme="minorHAnsi" w:eastAsiaTheme="majorEastAsia" w:hAnsiTheme="min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CB6958"/>
    <w:pPr>
      <w:keepNext/>
      <w:keepLines/>
      <w:spacing w:before="80" w:after="40"/>
      <w:outlineLvl w:val="4"/>
    </w:pPr>
    <w:rPr>
      <w:rFonts w:asciiTheme="minorHAnsi" w:eastAsiaTheme="majorEastAsia" w:hAnsiTheme="min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CB6958"/>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CB6958"/>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CB6958"/>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CB6958"/>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7A0"/>
    <w:pPr>
      <w:ind w:left="720"/>
      <w:contextualSpacing/>
    </w:pPr>
  </w:style>
  <w:style w:type="character" w:styleId="CommentReference">
    <w:name w:val="annotation reference"/>
    <w:basedOn w:val="DefaultParagraphFont"/>
    <w:uiPriority w:val="99"/>
    <w:semiHidden/>
    <w:unhideWhenUsed/>
    <w:rsid w:val="008307A0"/>
    <w:rPr>
      <w:sz w:val="16"/>
      <w:szCs w:val="16"/>
    </w:rPr>
  </w:style>
  <w:style w:type="paragraph" w:styleId="CommentText">
    <w:name w:val="annotation text"/>
    <w:basedOn w:val="Normal"/>
    <w:link w:val="CommentTextChar"/>
    <w:uiPriority w:val="99"/>
    <w:unhideWhenUsed/>
    <w:rsid w:val="008307A0"/>
    <w:rPr>
      <w:sz w:val="20"/>
      <w:szCs w:val="20"/>
    </w:rPr>
  </w:style>
  <w:style w:type="character" w:customStyle="1" w:styleId="CommentTextChar">
    <w:name w:val="Comment Text Char"/>
    <w:basedOn w:val="DefaultParagraphFont"/>
    <w:link w:val="CommentText"/>
    <w:uiPriority w:val="99"/>
    <w:rsid w:val="008307A0"/>
    <w:rPr>
      <w:sz w:val="20"/>
      <w:szCs w:val="20"/>
      <w:lang w:val="en-US"/>
    </w:rPr>
  </w:style>
  <w:style w:type="paragraph" w:styleId="CommentSubject">
    <w:name w:val="annotation subject"/>
    <w:basedOn w:val="CommentText"/>
    <w:next w:val="CommentText"/>
    <w:link w:val="CommentSubjectChar"/>
    <w:uiPriority w:val="99"/>
    <w:semiHidden/>
    <w:unhideWhenUsed/>
    <w:rsid w:val="008307A0"/>
    <w:rPr>
      <w:b/>
      <w:bCs/>
    </w:rPr>
  </w:style>
  <w:style w:type="character" w:customStyle="1" w:styleId="CommentSubjectChar">
    <w:name w:val="Comment Subject Char"/>
    <w:basedOn w:val="CommentTextChar"/>
    <w:link w:val="CommentSubject"/>
    <w:uiPriority w:val="99"/>
    <w:semiHidden/>
    <w:rsid w:val="008307A0"/>
    <w:rPr>
      <w:b/>
      <w:bCs/>
      <w:sz w:val="20"/>
      <w:szCs w:val="20"/>
      <w:lang w:val="en-US"/>
    </w:rPr>
  </w:style>
  <w:style w:type="paragraph" w:styleId="BalloonText">
    <w:name w:val="Balloon Text"/>
    <w:basedOn w:val="Normal"/>
    <w:link w:val="BalloonTextChar"/>
    <w:uiPriority w:val="99"/>
    <w:semiHidden/>
    <w:unhideWhenUsed/>
    <w:rsid w:val="008307A0"/>
    <w:rPr>
      <w:sz w:val="18"/>
      <w:szCs w:val="18"/>
    </w:rPr>
  </w:style>
  <w:style w:type="character" w:customStyle="1" w:styleId="BalloonTextChar">
    <w:name w:val="Balloon Text Char"/>
    <w:basedOn w:val="DefaultParagraphFont"/>
    <w:link w:val="BalloonText"/>
    <w:uiPriority w:val="99"/>
    <w:semiHidden/>
    <w:rsid w:val="008307A0"/>
    <w:rPr>
      <w:rFonts w:ascii="Times New Roman" w:hAnsi="Times New Roman" w:cs="Times New Roman"/>
      <w:sz w:val="18"/>
      <w:szCs w:val="18"/>
      <w:lang w:val="en-US"/>
    </w:rPr>
  </w:style>
  <w:style w:type="paragraph" w:styleId="Revision">
    <w:name w:val="Revision"/>
    <w:hidden/>
    <w:uiPriority w:val="99"/>
    <w:semiHidden/>
    <w:rsid w:val="007025A9"/>
    <w:rPr>
      <w:lang w:val="en-US"/>
    </w:rPr>
  </w:style>
  <w:style w:type="paragraph" w:styleId="Bibliography">
    <w:name w:val="Bibliography"/>
    <w:basedOn w:val="Normal"/>
    <w:next w:val="Normal"/>
    <w:uiPriority w:val="37"/>
    <w:unhideWhenUsed/>
    <w:rsid w:val="00263F14"/>
    <w:pPr>
      <w:spacing w:line="480" w:lineRule="auto"/>
      <w:ind w:left="720" w:hanging="720"/>
    </w:pPr>
  </w:style>
  <w:style w:type="character" w:styleId="Hyperlink">
    <w:name w:val="Hyperlink"/>
    <w:basedOn w:val="DefaultParagraphFont"/>
    <w:uiPriority w:val="99"/>
    <w:unhideWhenUsed/>
    <w:rsid w:val="00AB636E"/>
    <w:rPr>
      <w:color w:val="0563C1" w:themeColor="hyperlink"/>
      <w:u w:val="single"/>
    </w:rPr>
  </w:style>
  <w:style w:type="character" w:styleId="UnresolvedMention">
    <w:name w:val="Unresolved Mention"/>
    <w:basedOn w:val="DefaultParagraphFont"/>
    <w:uiPriority w:val="99"/>
    <w:semiHidden/>
    <w:unhideWhenUsed/>
    <w:rsid w:val="00AB636E"/>
    <w:rPr>
      <w:color w:val="605E5C"/>
      <w:shd w:val="clear" w:color="auto" w:fill="E1DFDD"/>
    </w:rPr>
  </w:style>
  <w:style w:type="character" w:styleId="FollowedHyperlink">
    <w:name w:val="FollowedHyperlink"/>
    <w:basedOn w:val="DefaultParagraphFont"/>
    <w:uiPriority w:val="99"/>
    <w:semiHidden/>
    <w:unhideWhenUsed/>
    <w:rsid w:val="00670555"/>
    <w:rPr>
      <w:color w:val="954F72" w:themeColor="followedHyperlink"/>
      <w:u w:val="single"/>
    </w:rPr>
  </w:style>
  <w:style w:type="paragraph" w:styleId="Header">
    <w:name w:val="header"/>
    <w:basedOn w:val="Normal"/>
    <w:link w:val="HeaderChar"/>
    <w:uiPriority w:val="99"/>
    <w:unhideWhenUsed/>
    <w:rsid w:val="009B4C2B"/>
    <w:pPr>
      <w:tabs>
        <w:tab w:val="center" w:pos="4680"/>
        <w:tab w:val="right" w:pos="9360"/>
      </w:tabs>
    </w:pPr>
  </w:style>
  <w:style w:type="character" w:customStyle="1" w:styleId="HeaderChar">
    <w:name w:val="Header Char"/>
    <w:basedOn w:val="DefaultParagraphFont"/>
    <w:link w:val="Header"/>
    <w:uiPriority w:val="99"/>
    <w:rsid w:val="009B4C2B"/>
    <w:rPr>
      <w:lang w:val="en-US"/>
    </w:rPr>
  </w:style>
  <w:style w:type="paragraph" w:styleId="Footer">
    <w:name w:val="footer"/>
    <w:basedOn w:val="Normal"/>
    <w:link w:val="FooterChar"/>
    <w:uiPriority w:val="99"/>
    <w:unhideWhenUsed/>
    <w:rsid w:val="009B4C2B"/>
    <w:pPr>
      <w:tabs>
        <w:tab w:val="center" w:pos="4680"/>
        <w:tab w:val="right" w:pos="9360"/>
      </w:tabs>
    </w:pPr>
  </w:style>
  <w:style w:type="character" w:customStyle="1" w:styleId="FooterChar">
    <w:name w:val="Footer Char"/>
    <w:basedOn w:val="DefaultParagraphFont"/>
    <w:link w:val="Footer"/>
    <w:uiPriority w:val="99"/>
    <w:rsid w:val="009B4C2B"/>
    <w:rPr>
      <w:lang w:val="en-US"/>
    </w:rPr>
  </w:style>
  <w:style w:type="table" w:customStyle="1" w:styleId="Nikola">
    <w:name w:val="Nikola"/>
    <w:basedOn w:val="TableNormal"/>
    <w:uiPriority w:val="99"/>
    <w:rsid w:val="000D7388"/>
    <w:pPr>
      <w:jc w:val="center"/>
    </w:pPr>
    <w:tblPr>
      <w:tblBorders>
        <w:top w:val="single" w:sz="4" w:space="0" w:color="auto"/>
        <w:bottom w:val="single" w:sz="4" w:space="0" w:color="auto"/>
      </w:tblBorders>
      <w:tblCellMar>
        <w:top w:w="34" w:type="dxa"/>
        <w:left w:w="170" w:type="dxa"/>
        <w:bottom w:w="34" w:type="dxa"/>
        <w:right w:w="170" w:type="dxa"/>
      </w:tblCellMar>
    </w:tblPr>
    <w:tcPr>
      <w:vAlign w:val="center"/>
    </w:tcPr>
    <w:tblStylePr w:type="firstRow">
      <w:pPr>
        <w:jc w:val="center"/>
      </w:pPr>
      <w:tblPr/>
      <w:tcPr>
        <w:tcBorders>
          <w:bottom w:val="single" w:sz="6" w:space="0" w:color="000000"/>
        </w:tcBorders>
      </w:tcPr>
    </w:tblStylePr>
  </w:style>
  <w:style w:type="table" w:customStyle="1" w:styleId="Style1">
    <w:name w:val="Style1"/>
    <w:basedOn w:val="TableNormal"/>
    <w:uiPriority w:val="99"/>
    <w:rsid w:val="00C77114"/>
    <w:tblPr/>
  </w:style>
  <w:style w:type="paragraph" w:styleId="HTMLPreformatted">
    <w:name w:val="HTML Preformatted"/>
    <w:basedOn w:val="Normal"/>
    <w:link w:val="HTMLPreformattedChar"/>
    <w:uiPriority w:val="99"/>
    <w:unhideWhenUsed/>
    <w:rsid w:val="00275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75834"/>
    <w:rPr>
      <w:rFonts w:ascii="Courier New" w:eastAsia="Times New Roman" w:hAnsi="Courier New" w:cs="Courier New"/>
      <w:sz w:val="20"/>
      <w:szCs w:val="20"/>
    </w:rPr>
  </w:style>
  <w:style w:type="character" w:customStyle="1" w:styleId="gnvwddmdl3b">
    <w:name w:val="gnvwddmdl3b"/>
    <w:basedOn w:val="DefaultParagraphFont"/>
    <w:rsid w:val="00275834"/>
  </w:style>
  <w:style w:type="character" w:customStyle="1" w:styleId="Heading3Char">
    <w:name w:val="Heading 3 Char"/>
    <w:basedOn w:val="DefaultParagraphFont"/>
    <w:link w:val="Heading3"/>
    <w:uiPriority w:val="9"/>
    <w:semiHidden/>
    <w:rsid w:val="00741F8A"/>
    <w:rPr>
      <w:rFonts w:asciiTheme="majorHAnsi" w:eastAsiaTheme="majorEastAsia" w:hAnsiTheme="majorHAnsi" w:cstheme="majorBidi"/>
      <w:color w:val="1F3763" w:themeColor="accent1" w:themeShade="7F"/>
      <w:lang w:val="en-US"/>
    </w:rPr>
  </w:style>
  <w:style w:type="table" w:styleId="TableGrid">
    <w:name w:val="Table Grid"/>
    <w:basedOn w:val="TableNormal"/>
    <w:uiPriority w:val="39"/>
    <w:rsid w:val="00EB4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166D6"/>
    <w:pPr>
      <w:spacing w:before="100" w:beforeAutospacing="1" w:after="100" w:afterAutospacing="1"/>
    </w:pPr>
  </w:style>
  <w:style w:type="character" w:styleId="PlaceholderText">
    <w:name w:val="Placeholder Text"/>
    <w:basedOn w:val="DefaultParagraphFont"/>
    <w:uiPriority w:val="99"/>
    <w:semiHidden/>
    <w:rsid w:val="008D00C8"/>
    <w:rPr>
      <w:color w:val="666666"/>
    </w:rPr>
  </w:style>
  <w:style w:type="character" w:customStyle="1" w:styleId="Heading1Char">
    <w:name w:val="Heading 1 Char"/>
    <w:basedOn w:val="DefaultParagraphFont"/>
    <w:link w:val="Heading1"/>
    <w:uiPriority w:val="9"/>
    <w:rsid w:val="003F3DBB"/>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uiPriority w:val="99"/>
    <w:semiHidden/>
    <w:unhideWhenUsed/>
    <w:rsid w:val="006B6BE3"/>
  </w:style>
  <w:style w:type="character" w:customStyle="1" w:styleId="Heading2Char">
    <w:name w:val="Heading 2 Char"/>
    <w:basedOn w:val="DefaultParagraphFont"/>
    <w:link w:val="Heading2"/>
    <w:uiPriority w:val="9"/>
    <w:semiHidden/>
    <w:rsid w:val="00CB6958"/>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Heading4Char">
    <w:name w:val="Heading 4 Char"/>
    <w:basedOn w:val="DefaultParagraphFont"/>
    <w:link w:val="Heading4"/>
    <w:uiPriority w:val="9"/>
    <w:semiHidden/>
    <w:rsid w:val="00CB6958"/>
    <w:rPr>
      <w:rFonts w:eastAsiaTheme="majorEastAsia" w:cstheme="majorBidi"/>
      <w:i/>
      <w:iCs/>
      <w:color w:val="2F5496" w:themeColor="accent1" w:themeShade="BF"/>
      <w:kern w:val="2"/>
      <w14:ligatures w14:val="standardContextual"/>
    </w:rPr>
  </w:style>
  <w:style w:type="character" w:customStyle="1" w:styleId="Heading5Char">
    <w:name w:val="Heading 5 Char"/>
    <w:basedOn w:val="DefaultParagraphFont"/>
    <w:link w:val="Heading5"/>
    <w:uiPriority w:val="9"/>
    <w:semiHidden/>
    <w:rsid w:val="00CB6958"/>
    <w:rPr>
      <w:rFonts w:eastAsiaTheme="majorEastAsia" w:cstheme="majorBidi"/>
      <w:color w:val="2F5496" w:themeColor="accent1" w:themeShade="BF"/>
      <w:kern w:val="2"/>
      <w14:ligatures w14:val="standardContextual"/>
    </w:rPr>
  </w:style>
  <w:style w:type="character" w:customStyle="1" w:styleId="Heading6Char">
    <w:name w:val="Heading 6 Char"/>
    <w:basedOn w:val="DefaultParagraphFont"/>
    <w:link w:val="Heading6"/>
    <w:uiPriority w:val="9"/>
    <w:semiHidden/>
    <w:rsid w:val="00CB6958"/>
    <w:rPr>
      <w:rFonts w:eastAsiaTheme="majorEastAsia" w:cstheme="majorBidi"/>
      <w:i/>
      <w:iCs/>
      <w:color w:val="595959" w:themeColor="text1" w:themeTint="A6"/>
      <w:kern w:val="2"/>
      <w14:ligatures w14:val="standardContextual"/>
    </w:rPr>
  </w:style>
  <w:style w:type="character" w:customStyle="1" w:styleId="Heading7Char">
    <w:name w:val="Heading 7 Char"/>
    <w:basedOn w:val="DefaultParagraphFont"/>
    <w:link w:val="Heading7"/>
    <w:uiPriority w:val="9"/>
    <w:semiHidden/>
    <w:rsid w:val="00CB6958"/>
    <w:rPr>
      <w:rFonts w:eastAsiaTheme="majorEastAsia" w:cstheme="majorBidi"/>
      <w:color w:val="595959" w:themeColor="text1" w:themeTint="A6"/>
      <w:kern w:val="2"/>
      <w14:ligatures w14:val="standardContextual"/>
    </w:rPr>
  </w:style>
  <w:style w:type="character" w:customStyle="1" w:styleId="Heading8Char">
    <w:name w:val="Heading 8 Char"/>
    <w:basedOn w:val="DefaultParagraphFont"/>
    <w:link w:val="Heading8"/>
    <w:uiPriority w:val="9"/>
    <w:semiHidden/>
    <w:rsid w:val="00CB6958"/>
    <w:rPr>
      <w:rFonts w:eastAsiaTheme="majorEastAsia" w:cstheme="majorBidi"/>
      <w:i/>
      <w:iCs/>
      <w:color w:val="272727" w:themeColor="text1" w:themeTint="D8"/>
      <w:kern w:val="2"/>
      <w14:ligatures w14:val="standardContextual"/>
    </w:rPr>
  </w:style>
  <w:style w:type="character" w:customStyle="1" w:styleId="Heading9Char">
    <w:name w:val="Heading 9 Char"/>
    <w:basedOn w:val="DefaultParagraphFont"/>
    <w:link w:val="Heading9"/>
    <w:uiPriority w:val="9"/>
    <w:semiHidden/>
    <w:rsid w:val="00CB6958"/>
    <w:rPr>
      <w:rFonts w:eastAsiaTheme="majorEastAsia" w:cstheme="majorBidi"/>
      <w:color w:val="272727" w:themeColor="text1" w:themeTint="D8"/>
      <w:kern w:val="2"/>
      <w14:ligatures w14:val="standardContextual"/>
    </w:rPr>
  </w:style>
  <w:style w:type="paragraph" w:styleId="Title">
    <w:name w:val="Title"/>
    <w:basedOn w:val="Normal"/>
    <w:next w:val="Normal"/>
    <w:link w:val="TitleChar"/>
    <w:uiPriority w:val="10"/>
    <w:qFormat/>
    <w:rsid w:val="00CB6958"/>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B6958"/>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CB6958"/>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CB6958"/>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CB6958"/>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CB6958"/>
    <w:rPr>
      <w:i/>
      <w:iCs/>
      <w:color w:val="404040" w:themeColor="text1" w:themeTint="BF"/>
      <w:kern w:val="2"/>
      <w14:ligatures w14:val="standardContextual"/>
    </w:rPr>
  </w:style>
  <w:style w:type="character" w:styleId="IntenseEmphasis">
    <w:name w:val="Intense Emphasis"/>
    <w:basedOn w:val="DefaultParagraphFont"/>
    <w:uiPriority w:val="21"/>
    <w:qFormat/>
    <w:rsid w:val="00CB6958"/>
    <w:rPr>
      <w:i/>
      <w:iCs/>
      <w:color w:val="2F5496" w:themeColor="accent1" w:themeShade="BF"/>
    </w:rPr>
  </w:style>
  <w:style w:type="paragraph" w:styleId="IntenseQuote">
    <w:name w:val="Intense Quote"/>
    <w:basedOn w:val="Normal"/>
    <w:next w:val="Normal"/>
    <w:link w:val="IntenseQuoteChar"/>
    <w:uiPriority w:val="30"/>
    <w:qFormat/>
    <w:rsid w:val="00CB6958"/>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eastAsiaTheme="minorHAnsi" w:hAnsiTheme="minorHAnsi" w:cstheme="minorBidi"/>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CB6958"/>
    <w:rPr>
      <w:i/>
      <w:iCs/>
      <w:color w:val="2F5496" w:themeColor="accent1" w:themeShade="BF"/>
      <w:kern w:val="2"/>
      <w14:ligatures w14:val="standardContextual"/>
    </w:rPr>
  </w:style>
  <w:style w:type="character" w:styleId="IntenseReference">
    <w:name w:val="Intense Reference"/>
    <w:basedOn w:val="DefaultParagraphFont"/>
    <w:uiPriority w:val="32"/>
    <w:qFormat/>
    <w:rsid w:val="00CB695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4581">
      <w:bodyDiv w:val="1"/>
      <w:marLeft w:val="0"/>
      <w:marRight w:val="0"/>
      <w:marTop w:val="0"/>
      <w:marBottom w:val="0"/>
      <w:divBdr>
        <w:top w:val="none" w:sz="0" w:space="0" w:color="auto"/>
        <w:left w:val="none" w:sz="0" w:space="0" w:color="auto"/>
        <w:bottom w:val="none" w:sz="0" w:space="0" w:color="auto"/>
        <w:right w:val="none" w:sz="0" w:space="0" w:color="auto"/>
      </w:divBdr>
    </w:div>
    <w:div w:id="41827898">
      <w:bodyDiv w:val="1"/>
      <w:marLeft w:val="0"/>
      <w:marRight w:val="0"/>
      <w:marTop w:val="0"/>
      <w:marBottom w:val="0"/>
      <w:divBdr>
        <w:top w:val="none" w:sz="0" w:space="0" w:color="auto"/>
        <w:left w:val="none" w:sz="0" w:space="0" w:color="auto"/>
        <w:bottom w:val="none" w:sz="0" w:space="0" w:color="auto"/>
        <w:right w:val="none" w:sz="0" w:space="0" w:color="auto"/>
      </w:divBdr>
    </w:div>
    <w:div w:id="43452776">
      <w:bodyDiv w:val="1"/>
      <w:marLeft w:val="0"/>
      <w:marRight w:val="0"/>
      <w:marTop w:val="0"/>
      <w:marBottom w:val="0"/>
      <w:divBdr>
        <w:top w:val="none" w:sz="0" w:space="0" w:color="auto"/>
        <w:left w:val="none" w:sz="0" w:space="0" w:color="auto"/>
        <w:bottom w:val="none" w:sz="0" w:space="0" w:color="auto"/>
        <w:right w:val="none" w:sz="0" w:space="0" w:color="auto"/>
      </w:divBdr>
    </w:div>
    <w:div w:id="53625971">
      <w:bodyDiv w:val="1"/>
      <w:marLeft w:val="0"/>
      <w:marRight w:val="0"/>
      <w:marTop w:val="0"/>
      <w:marBottom w:val="0"/>
      <w:divBdr>
        <w:top w:val="none" w:sz="0" w:space="0" w:color="auto"/>
        <w:left w:val="none" w:sz="0" w:space="0" w:color="auto"/>
        <w:bottom w:val="none" w:sz="0" w:space="0" w:color="auto"/>
        <w:right w:val="none" w:sz="0" w:space="0" w:color="auto"/>
      </w:divBdr>
    </w:div>
    <w:div w:id="53898232">
      <w:bodyDiv w:val="1"/>
      <w:marLeft w:val="0"/>
      <w:marRight w:val="0"/>
      <w:marTop w:val="0"/>
      <w:marBottom w:val="0"/>
      <w:divBdr>
        <w:top w:val="none" w:sz="0" w:space="0" w:color="auto"/>
        <w:left w:val="none" w:sz="0" w:space="0" w:color="auto"/>
        <w:bottom w:val="none" w:sz="0" w:space="0" w:color="auto"/>
        <w:right w:val="none" w:sz="0" w:space="0" w:color="auto"/>
      </w:divBdr>
    </w:div>
    <w:div w:id="75979075">
      <w:bodyDiv w:val="1"/>
      <w:marLeft w:val="0"/>
      <w:marRight w:val="0"/>
      <w:marTop w:val="0"/>
      <w:marBottom w:val="0"/>
      <w:divBdr>
        <w:top w:val="none" w:sz="0" w:space="0" w:color="auto"/>
        <w:left w:val="none" w:sz="0" w:space="0" w:color="auto"/>
        <w:bottom w:val="none" w:sz="0" w:space="0" w:color="auto"/>
        <w:right w:val="none" w:sz="0" w:space="0" w:color="auto"/>
      </w:divBdr>
      <w:divsChild>
        <w:div w:id="896282301">
          <w:marLeft w:val="0"/>
          <w:marRight w:val="0"/>
          <w:marTop w:val="0"/>
          <w:marBottom w:val="0"/>
          <w:divBdr>
            <w:top w:val="none" w:sz="0" w:space="0" w:color="auto"/>
            <w:left w:val="none" w:sz="0" w:space="0" w:color="auto"/>
            <w:bottom w:val="none" w:sz="0" w:space="0" w:color="auto"/>
            <w:right w:val="none" w:sz="0" w:space="0" w:color="auto"/>
          </w:divBdr>
        </w:div>
        <w:div w:id="445545374">
          <w:marLeft w:val="0"/>
          <w:marRight w:val="0"/>
          <w:marTop w:val="0"/>
          <w:marBottom w:val="0"/>
          <w:divBdr>
            <w:top w:val="none" w:sz="0" w:space="0" w:color="auto"/>
            <w:left w:val="none" w:sz="0" w:space="0" w:color="auto"/>
            <w:bottom w:val="none" w:sz="0" w:space="0" w:color="auto"/>
            <w:right w:val="none" w:sz="0" w:space="0" w:color="auto"/>
          </w:divBdr>
        </w:div>
        <w:div w:id="398477404">
          <w:marLeft w:val="0"/>
          <w:marRight w:val="0"/>
          <w:marTop w:val="0"/>
          <w:marBottom w:val="0"/>
          <w:divBdr>
            <w:top w:val="none" w:sz="0" w:space="0" w:color="auto"/>
            <w:left w:val="none" w:sz="0" w:space="0" w:color="auto"/>
            <w:bottom w:val="none" w:sz="0" w:space="0" w:color="auto"/>
            <w:right w:val="none" w:sz="0" w:space="0" w:color="auto"/>
          </w:divBdr>
        </w:div>
      </w:divsChild>
    </w:div>
    <w:div w:id="102267691">
      <w:bodyDiv w:val="1"/>
      <w:marLeft w:val="0"/>
      <w:marRight w:val="0"/>
      <w:marTop w:val="0"/>
      <w:marBottom w:val="0"/>
      <w:divBdr>
        <w:top w:val="none" w:sz="0" w:space="0" w:color="auto"/>
        <w:left w:val="none" w:sz="0" w:space="0" w:color="auto"/>
        <w:bottom w:val="none" w:sz="0" w:space="0" w:color="auto"/>
        <w:right w:val="none" w:sz="0" w:space="0" w:color="auto"/>
      </w:divBdr>
    </w:div>
    <w:div w:id="122235458">
      <w:bodyDiv w:val="1"/>
      <w:marLeft w:val="0"/>
      <w:marRight w:val="0"/>
      <w:marTop w:val="0"/>
      <w:marBottom w:val="0"/>
      <w:divBdr>
        <w:top w:val="none" w:sz="0" w:space="0" w:color="auto"/>
        <w:left w:val="none" w:sz="0" w:space="0" w:color="auto"/>
        <w:bottom w:val="none" w:sz="0" w:space="0" w:color="auto"/>
        <w:right w:val="none" w:sz="0" w:space="0" w:color="auto"/>
      </w:divBdr>
    </w:div>
    <w:div w:id="139003936">
      <w:bodyDiv w:val="1"/>
      <w:marLeft w:val="0"/>
      <w:marRight w:val="0"/>
      <w:marTop w:val="0"/>
      <w:marBottom w:val="0"/>
      <w:divBdr>
        <w:top w:val="none" w:sz="0" w:space="0" w:color="auto"/>
        <w:left w:val="none" w:sz="0" w:space="0" w:color="auto"/>
        <w:bottom w:val="none" w:sz="0" w:space="0" w:color="auto"/>
        <w:right w:val="none" w:sz="0" w:space="0" w:color="auto"/>
      </w:divBdr>
    </w:div>
    <w:div w:id="189951071">
      <w:bodyDiv w:val="1"/>
      <w:marLeft w:val="0"/>
      <w:marRight w:val="0"/>
      <w:marTop w:val="0"/>
      <w:marBottom w:val="0"/>
      <w:divBdr>
        <w:top w:val="none" w:sz="0" w:space="0" w:color="auto"/>
        <w:left w:val="none" w:sz="0" w:space="0" w:color="auto"/>
        <w:bottom w:val="none" w:sz="0" w:space="0" w:color="auto"/>
        <w:right w:val="none" w:sz="0" w:space="0" w:color="auto"/>
      </w:divBdr>
    </w:div>
    <w:div w:id="196898498">
      <w:bodyDiv w:val="1"/>
      <w:marLeft w:val="0"/>
      <w:marRight w:val="0"/>
      <w:marTop w:val="0"/>
      <w:marBottom w:val="0"/>
      <w:divBdr>
        <w:top w:val="none" w:sz="0" w:space="0" w:color="auto"/>
        <w:left w:val="none" w:sz="0" w:space="0" w:color="auto"/>
        <w:bottom w:val="none" w:sz="0" w:space="0" w:color="auto"/>
        <w:right w:val="none" w:sz="0" w:space="0" w:color="auto"/>
      </w:divBdr>
    </w:div>
    <w:div w:id="207962962">
      <w:bodyDiv w:val="1"/>
      <w:marLeft w:val="0"/>
      <w:marRight w:val="0"/>
      <w:marTop w:val="0"/>
      <w:marBottom w:val="0"/>
      <w:divBdr>
        <w:top w:val="none" w:sz="0" w:space="0" w:color="auto"/>
        <w:left w:val="none" w:sz="0" w:space="0" w:color="auto"/>
        <w:bottom w:val="none" w:sz="0" w:space="0" w:color="auto"/>
        <w:right w:val="none" w:sz="0" w:space="0" w:color="auto"/>
      </w:divBdr>
    </w:div>
    <w:div w:id="226186892">
      <w:bodyDiv w:val="1"/>
      <w:marLeft w:val="0"/>
      <w:marRight w:val="0"/>
      <w:marTop w:val="0"/>
      <w:marBottom w:val="0"/>
      <w:divBdr>
        <w:top w:val="none" w:sz="0" w:space="0" w:color="auto"/>
        <w:left w:val="none" w:sz="0" w:space="0" w:color="auto"/>
        <w:bottom w:val="none" w:sz="0" w:space="0" w:color="auto"/>
        <w:right w:val="none" w:sz="0" w:space="0" w:color="auto"/>
      </w:divBdr>
    </w:div>
    <w:div w:id="322704407">
      <w:bodyDiv w:val="1"/>
      <w:marLeft w:val="0"/>
      <w:marRight w:val="0"/>
      <w:marTop w:val="0"/>
      <w:marBottom w:val="0"/>
      <w:divBdr>
        <w:top w:val="none" w:sz="0" w:space="0" w:color="auto"/>
        <w:left w:val="none" w:sz="0" w:space="0" w:color="auto"/>
        <w:bottom w:val="none" w:sz="0" w:space="0" w:color="auto"/>
        <w:right w:val="none" w:sz="0" w:space="0" w:color="auto"/>
      </w:divBdr>
    </w:div>
    <w:div w:id="330717328">
      <w:bodyDiv w:val="1"/>
      <w:marLeft w:val="0"/>
      <w:marRight w:val="0"/>
      <w:marTop w:val="0"/>
      <w:marBottom w:val="0"/>
      <w:divBdr>
        <w:top w:val="none" w:sz="0" w:space="0" w:color="auto"/>
        <w:left w:val="none" w:sz="0" w:space="0" w:color="auto"/>
        <w:bottom w:val="none" w:sz="0" w:space="0" w:color="auto"/>
        <w:right w:val="none" w:sz="0" w:space="0" w:color="auto"/>
      </w:divBdr>
    </w:div>
    <w:div w:id="345711356">
      <w:bodyDiv w:val="1"/>
      <w:marLeft w:val="0"/>
      <w:marRight w:val="0"/>
      <w:marTop w:val="0"/>
      <w:marBottom w:val="0"/>
      <w:divBdr>
        <w:top w:val="none" w:sz="0" w:space="0" w:color="auto"/>
        <w:left w:val="none" w:sz="0" w:space="0" w:color="auto"/>
        <w:bottom w:val="none" w:sz="0" w:space="0" w:color="auto"/>
        <w:right w:val="none" w:sz="0" w:space="0" w:color="auto"/>
      </w:divBdr>
    </w:div>
    <w:div w:id="369575517">
      <w:bodyDiv w:val="1"/>
      <w:marLeft w:val="0"/>
      <w:marRight w:val="0"/>
      <w:marTop w:val="0"/>
      <w:marBottom w:val="0"/>
      <w:divBdr>
        <w:top w:val="none" w:sz="0" w:space="0" w:color="auto"/>
        <w:left w:val="none" w:sz="0" w:space="0" w:color="auto"/>
        <w:bottom w:val="none" w:sz="0" w:space="0" w:color="auto"/>
        <w:right w:val="none" w:sz="0" w:space="0" w:color="auto"/>
      </w:divBdr>
    </w:div>
    <w:div w:id="412047721">
      <w:bodyDiv w:val="1"/>
      <w:marLeft w:val="0"/>
      <w:marRight w:val="0"/>
      <w:marTop w:val="0"/>
      <w:marBottom w:val="0"/>
      <w:divBdr>
        <w:top w:val="none" w:sz="0" w:space="0" w:color="auto"/>
        <w:left w:val="none" w:sz="0" w:space="0" w:color="auto"/>
        <w:bottom w:val="none" w:sz="0" w:space="0" w:color="auto"/>
        <w:right w:val="none" w:sz="0" w:space="0" w:color="auto"/>
      </w:divBdr>
    </w:div>
    <w:div w:id="432554058">
      <w:bodyDiv w:val="1"/>
      <w:marLeft w:val="0"/>
      <w:marRight w:val="0"/>
      <w:marTop w:val="0"/>
      <w:marBottom w:val="0"/>
      <w:divBdr>
        <w:top w:val="none" w:sz="0" w:space="0" w:color="auto"/>
        <w:left w:val="none" w:sz="0" w:space="0" w:color="auto"/>
        <w:bottom w:val="none" w:sz="0" w:space="0" w:color="auto"/>
        <w:right w:val="none" w:sz="0" w:space="0" w:color="auto"/>
      </w:divBdr>
    </w:div>
    <w:div w:id="494806993">
      <w:bodyDiv w:val="1"/>
      <w:marLeft w:val="0"/>
      <w:marRight w:val="0"/>
      <w:marTop w:val="0"/>
      <w:marBottom w:val="0"/>
      <w:divBdr>
        <w:top w:val="none" w:sz="0" w:space="0" w:color="auto"/>
        <w:left w:val="none" w:sz="0" w:space="0" w:color="auto"/>
        <w:bottom w:val="none" w:sz="0" w:space="0" w:color="auto"/>
        <w:right w:val="none" w:sz="0" w:space="0" w:color="auto"/>
      </w:divBdr>
    </w:div>
    <w:div w:id="499929957">
      <w:bodyDiv w:val="1"/>
      <w:marLeft w:val="0"/>
      <w:marRight w:val="0"/>
      <w:marTop w:val="0"/>
      <w:marBottom w:val="0"/>
      <w:divBdr>
        <w:top w:val="none" w:sz="0" w:space="0" w:color="auto"/>
        <w:left w:val="none" w:sz="0" w:space="0" w:color="auto"/>
        <w:bottom w:val="none" w:sz="0" w:space="0" w:color="auto"/>
        <w:right w:val="none" w:sz="0" w:space="0" w:color="auto"/>
      </w:divBdr>
    </w:div>
    <w:div w:id="507914284">
      <w:bodyDiv w:val="1"/>
      <w:marLeft w:val="0"/>
      <w:marRight w:val="0"/>
      <w:marTop w:val="0"/>
      <w:marBottom w:val="0"/>
      <w:divBdr>
        <w:top w:val="none" w:sz="0" w:space="0" w:color="auto"/>
        <w:left w:val="none" w:sz="0" w:space="0" w:color="auto"/>
        <w:bottom w:val="none" w:sz="0" w:space="0" w:color="auto"/>
        <w:right w:val="none" w:sz="0" w:space="0" w:color="auto"/>
      </w:divBdr>
      <w:divsChild>
        <w:div w:id="2100128677">
          <w:marLeft w:val="0"/>
          <w:marRight w:val="0"/>
          <w:marTop w:val="0"/>
          <w:marBottom w:val="0"/>
          <w:divBdr>
            <w:top w:val="none" w:sz="0" w:space="0" w:color="auto"/>
            <w:left w:val="none" w:sz="0" w:space="0" w:color="auto"/>
            <w:bottom w:val="none" w:sz="0" w:space="0" w:color="auto"/>
            <w:right w:val="none" w:sz="0" w:space="0" w:color="auto"/>
          </w:divBdr>
        </w:div>
      </w:divsChild>
    </w:div>
    <w:div w:id="509414811">
      <w:bodyDiv w:val="1"/>
      <w:marLeft w:val="0"/>
      <w:marRight w:val="0"/>
      <w:marTop w:val="0"/>
      <w:marBottom w:val="0"/>
      <w:divBdr>
        <w:top w:val="none" w:sz="0" w:space="0" w:color="auto"/>
        <w:left w:val="none" w:sz="0" w:space="0" w:color="auto"/>
        <w:bottom w:val="none" w:sz="0" w:space="0" w:color="auto"/>
        <w:right w:val="none" w:sz="0" w:space="0" w:color="auto"/>
      </w:divBdr>
    </w:div>
    <w:div w:id="518006942">
      <w:bodyDiv w:val="1"/>
      <w:marLeft w:val="0"/>
      <w:marRight w:val="0"/>
      <w:marTop w:val="0"/>
      <w:marBottom w:val="0"/>
      <w:divBdr>
        <w:top w:val="none" w:sz="0" w:space="0" w:color="auto"/>
        <w:left w:val="none" w:sz="0" w:space="0" w:color="auto"/>
        <w:bottom w:val="none" w:sz="0" w:space="0" w:color="auto"/>
        <w:right w:val="none" w:sz="0" w:space="0" w:color="auto"/>
      </w:divBdr>
    </w:div>
    <w:div w:id="588926254">
      <w:bodyDiv w:val="1"/>
      <w:marLeft w:val="0"/>
      <w:marRight w:val="0"/>
      <w:marTop w:val="0"/>
      <w:marBottom w:val="0"/>
      <w:divBdr>
        <w:top w:val="none" w:sz="0" w:space="0" w:color="auto"/>
        <w:left w:val="none" w:sz="0" w:space="0" w:color="auto"/>
        <w:bottom w:val="none" w:sz="0" w:space="0" w:color="auto"/>
        <w:right w:val="none" w:sz="0" w:space="0" w:color="auto"/>
      </w:divBdr>
    </w:div>
    <w:div w:id="595674372">
      <w:bodyDiv w:val="1"/>
      <w:marLeft w:val="0"/>
      <w:marRight w:val="0"/>
      <w:marTop w:val="0"/>
      <w:marBottom w:val="0"/>
      <w:divBdr>
        <w:top w:val="none" w:sz="0" w:space="0" w:color="auto"/>
        <w:left w:val="none" w:sz="0" w:space="0" w:color="auto"/>
        <w:bottom w:val="none" w:sz="0" w:space="0" w:color="auto"/>
        <w:right w:val="none" w:sz="0" w:space="0" w:color="auto"/>
      </w:divBdr>
    </w:div>
    <w:div w:id="641153039">
      <w:bodyDiv w:val="1"/>
      <w:marLeft w:val="0"/>
      <w:marRight w:val="0"/>
      <w:marTop w:val="0"/>
      <w:marBottom w:val="0"/>
      <w:divBdr>
        <w:top w:val="none" w:sz="0" w:space="0" w:color="auto"/>
        <w:left w:val="none" w:sz="0" w:space="0" w:color="auto"/>
        <w:bottom w:val="none" w:sz="0" w:space="0" w:color="auto"/>
        <w:right w:val="none" w:sz="0" w:space="0" w:color="auto"/>
      </w:divBdr>
    </w:div>
    <w:div w:id="668676859">
      <w:bodyDiv w:val="1"/>
      <w:marLeft w:val="0"/>
      <w:marRight w:val="0"/>
      <w:marTop w:val="0"/>
      <w:marBottom w:val="0"/>
      <w:divBdr>
        <w:top w:val="none" w:sz="0" w:space="0" w:color="auto"/>
        <w:left w:val="none" w:sz="0" w:space="0" w:color="auto"/>
        <w:bottom w:val="none" w:sz="0" w:space="0" w:color="auto"/>
        <w:right w:val="none" w:sz="0" w:space="0" w:color="auto"/>
      </w:divBdr>
    </w:div>
    <w:div w:id="678579712">
      <w:bodyDiv w:val="1"/>
      <w:marLeft w:val="0"/>
      <w:marRight w:val="0"/>
      <w:marTop w:val="0"/>
      <w:marBottom w:val="0"/>
      <w:divBdr>
        <w:top w:val="none" w:sz="0" w:space="0" w:color="auto"/>
        <w:left w:val="none" w:sz="0" w:space="0" w:color="auto"/>
        <w:bottom w:val="none" w:sz="0" w:space="0" w:color="auto"/>
        <w:right w:val="none" w:sz="0" w:space="0" w:color="auto"/>
      </w:divBdr>
    </w:div>
    <w:div w:id="685405985">
      <w:bodyDiv w:val="1"/>
      <w:marLeft w:val="0"/>
      <w:marRight w:val="0"/>
      <w:marTop w:val="0"/>
      <w:marBottom w:val="0"/>
      <w:divBdr>
        <w:top w:val="none" w:sz="0" w:space="0" w:color="auto"/>
        <w:left w:val="none" w:sz="0" w:space="0" w:color="auto"/>
        <w:bottom w:val="none" w:sz="0" w:space="0" w:color="auto"/>
        <w:right w:val="none" w:sz="0" w:space="0" w:color="auto"/>
      </w:divBdr>
    </w:div>
    <w:div w:id="708260197">
      <w:bodyDiv w:val="1"/>
      <w:marLeft w:val="0"/>
      <w:marRight w:val="0"/>
      <w:marTop w:val="0"/>
      <w:marBottom w:val="0"/>
      <w:divBdr>
        <w:top w:val="none" w:sz="0" w:space="0" w:color="auto"/>
        <w:left w:val="none" w:sz="0" w:space="0" w:color="auto"/>
        <w:bottom w:val="none" w:sz="0" w:space="0" w:color="auto"/>
        <w:right w:val="none" w:sz="0" w:space="0" w:color="auto"/>
      </w:divBdr>
    </w:div>
    <w:div w:id="728190890">
      <w:bodyDiv w:val="1"/>
      <w:marLeft w:val="0"/>
      <w:marRight w:val="0"/>
      <w:marTop w:val="0"/>
      <w:marBottom w:val="0"/>
      <w:divBdr>
        <w:top w:val="none" w:sz="0" w:space="0" w:color="auto"/>
        <w:left w:val="none" w:sz="0" w:space="0" w:color="auto"/>
        <w:bottom w:val="none" w:sz="0" w:space="0" w:color="auto"/>
        <w:right w:val="none" w:sz="0" w:space="0" w:color="auto"/>
      </w:divBdr>
    </w:div>
    <w:div w:id="741365996">
      <w:bodyDiv w:val="1"/>
      <w:marLeft w:val="0"/>
      <w:marRight w:val="0"/>
      <w:marTop w:val="0"/>
      <w:marBottom w:val="0"/>
      <w:divBdr>
        <w:top w:val="none" w:sz="0" w:space="0" w:color="auto"/>
        <w:left w:val="none" w:sz="0" w:space="0" w:color="auto"/>
        <w:bottom w:val="none" w:sz="0" w:space="0" w:color="auto"/>
        <w:right w:val="none" w:sz="0" w:space="0" w:color="auto"/>
      </w:divBdr>
    </w:div>
    <w:div w:id="764884708">
      <w:bodyDiv w:val="1"/>
      <w:marLeft w:val="0"/>
      <w:marRight w:val="0"/>
      <w:marTop w:val="0"/>
      <w:marBottom w:val="0"/>
      <w:divBdr>
        <w:top w:val="none" w:sz="0" w:space="0" w:color="auto"/>
        <w:left w:val="none" w:sz="0" w:space="0" w:color="auto"/>
        <w:bottom w:val="none" w:sz="0" w:space="0" w:color="auto"/>
        <w:right w:val="none" w:sz="0" w:space="0" w:color="auto"/>
      </w:divBdr>
    </w:div>
    <w:div w:id="783311383">
      <w:bodyDiv w:val="1"/>
      <w:marLeft w:val="0"/>
      <w:marRight w:val="0"/>
      <w:marTop w:val="0"/>
      <w:marBottom w:val="0"/>
      <w:divBdr>
        <w:top w:val="none" w:sz="0" w:space="0" w:color="auto"/>
        <w:left w:val="none" w:sz="0" w:space="0" w:color="auto"/>
        <w:bottom w:val="none" w:sz="0" w:space="0" w:color="auto"/>
        <w:right w:val="none" w:sz="0" w:space="0" w:color="auto"/>
      </w:divBdr>
    </w:div>
    <w:div w:id="847603856">
      <w:bodyDiv w:val="1"/>
      <w:marLeft w:val="0"/>
      <w:marRight w:val="0"/>
      <w:marTop w:val="0"/>
      <w:marBottom w:val="0"/>
      <w:divBdr>
        <w:top w:val="none" w:sz="0" w:space="0" w:color="auto"/>
        <w:left w:val="none" w:sz="0" w:space="0" w:color="auto"/>
        <w:bottom w:val="none" w:sz="0" w:space="0" w:color="auto"/>
        <w:right w:val="none" w:sz="0" w:space="0" w:color="auto"/>
      </w:divBdr>
    </w:div>
    <w:div w:id="892543720">
      <w:bodyDiv w:val="1"/>
      <w:marLeft w:val="0"/>
      <w:marRight w:val="0"/>
      <w:marTop w:val="0"/>
      <w:marBottom w:val="0"/>
      <w:divBdr>
        <w:top w:val="none" w:sz="0" w:space="0" w:color="auto"/>
        <w:left w:val="none" w:sz="0" w:space="0" w:color="auto"/>
        <w:bottom w:val="none" w:sz="0" w:space="0" w:color="auto"/>
        <w:right w:val="none" w:sz="0" w:space="0" w:color="auto"/>
      </w:divBdr>
    </w:div>
    <w:div w:id="910045742">
      <w:bodyDiv w:val="1"/>
      <w:marLeft w:val="0"/>
      <w:marRight w:val="0"/>
      <w:marTop w:val="0"/>
      <w:marBottom w:val="0"/>
      <w:divBdr>
        <w:top w:val="none" w:sz="0" w:space="0" w:color="auto"/>
        <w:left w:val="none" w:sz="0" w:space="0" w:color="auto"/>
        <w:bottom w:val="none" w:sz="0" w:space="0" w:color="auto"/>
        <w:right w:val="none" w:sz="0" w:space="0" w:color="auto"/>
      </w:divBdr>
    </w:div>
    <w:div w:id="934827420">
      <w:bodyDiv w:val="1"/>
      <w:marLeft w:val="0"/>
      <w:marRight w:val="0"/>
      <w:marTop w:val="0"/>
      <w:marBottom w:val="0"/>
      <w:divBdr>
        <w:top w:val="none" w:sz="0" w:space="0" w:color="auto"/>
        <w:left w:val="none" w:sz="0" w:space="0" w:color="auto"/>
        <w:bottom w:val="none" w:sz="0" w:space="0" w:color="auto"/>
        <w:right w:val="none" w:sz="0" w:space="0" w:color="auto"/>
      </w:divBdr>
    </w:div>
    <w:div w:id="976178931">
      <w:bodyDiv w:val="1"/>
      <w:marLeft w:val="0"/>
      <w:marRight w:val="0"/>
      <w:marTop w:val="0"/>
      <w:marBottom w:val="0"/>
      <w:divBdr>
        <w:top w:val="none" w:sz="0" w:space="0" w:color="auto"/>
        <w:left w:val="none" w:sz="0" w:space="0" w:color="auto"/>
        <w:bottom w:val="none" w:sz="0" w:space="0" w:color="auto"/>
        <w:right w:val="none" w:sz="0" w:space="0" w:color="auto"/>
      </w:divBdr>
    </w:div>
    <w:div w:id="1089424140">
      <w:bodyDiv w:val="1"/>
      <w:marLeft w:val="0"/>
      <w:marRight w:val="0"/>
      <w:marTop w:val="0"/>
      <w:marBottom w:val="0"/>
      <w:divBdr>
        <w:top w:val="none" w:sz="0" w:space="0" w:color="auto"/>
        <w:left w:val="none" w:sz="0" w:space="0" w:color="auto"/>
        <w:bottom w:val="none" w:sz="0" w:space="0" w:color="auto"/>
        <w:right w:val="none" w:sz="0" w:space="0" w:color="auto"/>
      </w:divBdr>
    </w:div>
    <w:div w:id="1146624082">
      <w:bodyDiv w:val="1"/>
      <w:marLeft w:val="0"/>
      <w:marRight w:val="0"/>
      <w:marTop w:val="0"/>
      <w:marBottom w:val="0"/>
      <w:divBdr>
        <w:top w:val="none" w:sz="0" w:space="0" w:color="auto"/>
        <w:left w:val="none" w:sz="0" w:space="0" w:color="auto"/>
        <w:bottom w:val="none" w:sz="0" w:space="0" w:color="auto"/>
        <w:right w:val="none" w:sz="0" w:space="0" w:color="auto"/>
      </w:divBdr>
    </w:div>
    <w:div w:id="1198857955">
      <w:bodyDiv w:val="1"/>
      <w:marLeft w:val="0"/>
      <w:marRight w:val="0"/>
      <w:marTop w:val="0"/>
      <w:marBottom w:val="0"/>
      <w:divBdr>
        <w:top w:val="none" w:sz="0" w:space="0" w:color="auto"/>
        <w:left w:val="none" w:sz="0" w:space="0" w:color="auto"/>
        <w:bottom w:val="none" w:sz="0" w:space="0" w:color="auto"/>
        <w:right w:val="none" w:sz="0" w:space="0" w:color="auto"/>
      </w:divBdr>
    </w:div>
    <w:div w:id="1209298019">
      <w:bodyDiv w:val="1"/>
      <w:marLeft w:val="0"/>
      <w:marRight w:val="0"/>
      <w:marTop w:val="0"/>
      <w:marBottom w:val="0"/>
      <w:divBdr>
        <w:top w:val="none" w:sz="0" w:space="0" w:color="auto"/>
        <w:left w:val="none" w:sz="0" w:space="0" w:color="auto"/>
        <w:bottom w:val="none" w:sz="0" w:space="0" w:color="auto"/>
        <w:right w:val="none" w:sz="0" w:space="0" w:color="auto"/>
      </w:divBdr>
    </w:div>
    <w:div w:id="1249345464">
      <w:bodyDiv w:val="1"/>
      <w:marLeft w:val="0"/>
      <w:marRight w:val="0"/>
      <w:marTop w:val="0"/>
      <w:marBottom w:val="0"/>
      <w:divBdr>
        <w:top w:val="none" w:sz="0" w:space="0" w:color="auto"/>
        <w:left w:val="none" w:sz="0" w:space="0" w:color="auto"/>
        <w:bottom w:val="none" w:sz="0" w:space="0" w:color="auto"/>
        <w:right w:val="none" w:sz="0" w:space="0" w:color="auto"/>
      </w:divBdr>
    </w:div>
    <w:div w:id="1323311837">
      <w:bodyDiv w:val="1"/>
      <w:marLeft w:val="0"/>
      <w:marRight w:val="0"/>
      <w:marTop w:val="0"/>
      <w:marBottom w:val="0"/>
      <w:divBdr>
        <w:top w:val="none" w:sz="0" w:space="0" w:color="auto"/>
        <w:left w:val="none" w:sz="0" w:space="0" w:color="auto"/>
        <w:bottom w:val="none" w:sz="0" w:space="0" w:color="auto"/>
        <w:right w:val="none" w:sz="0" w:space="0" w:color="auto"/>
      </w:divBdr>
    </w:div>
    <w:div w:id="1421293025">
      <w:bodyDiv w:val="1"/>
      <w:marLeft w:val="0"/>
      <w:marRight w:val="0"/>
      <w:marTop w:val="0"/>
      <w:marBottom w:val="0"/>
      <w:divBdr>
        <w:top w:val="none" w:sz="0" w:space="0" w:color="auto"/>
        <w:left w:val="none" w:sz="0" w:space="0" w:color="auto"/>
        <w:bottom w:val="none" w:sz="0" w:space="0" w:color="auto"/>
        <w:right w:val="none" w:sz="0" w:space="0" w:color="auto"/>
      </w:divBdr>
    </w:div>
    <w:div w:id="1466505119">
      <w:bodyDiv w:val="1"/>
      <w:marLeft w:val="0"/>
      <w:marRight w:val="0"/>
      <w:marTop w:val="0"/>
      <w:marBottom w:val="0"/>
      <w:divBdr>
        <w:top w:val="none" w:sz="0" w:space="0" w:color="auto"/>
        <w:left w:val="none" w:sz="0" w:space="0" w:color="auto"/>
        <w:bottom w:val="none" w:sz="0" w:space="0" w:color="auto"/>
        <w:right w:val="none" w:sz="0" w:space="0" w:color="auto"/>
      </w:divBdr>
    </w:div>
    <w:div w:id="1486626110">
      <w:bodyDiv w:val="1"/>
      <w:marLeft w:val="0"/>
      <w:marRight w:val="0"/>
      <w:marTop w:val="0"/>
      <w:marBottom w:val="0"/>
      <w:divBdr>
        <w:top w:val="none" w:sz="0" w:space="0" w:color="auto"/>
        <w:left w:val="none" w:sz="0" w:space="0" w:color="auto"/>
        <w:bottom w:val="none" w:sz="0" w:space="0" w:color="auto"/>
        <w:right w:val="none" w:sz="0" w:space="0" w:color="auto"/>
      </w:divBdr>
    </w:div>
    <w:div w:id="1505240478">
      <w:bodyDiv w:val="1"/>
      <w:marLeft w:val="0"/>
      <w:marRight w:val="0"/>
      <w:marTop w:val="0"/>
      <w:marBottom w:val="0"/>
      <w:divBdr>
        <w:top w:val="none" w:sz="0" w:space="0" w:color="auto"/>
        <w:left w:val="none" w:sz="0" w:space="0" w:color="auto"/>
        <w:bottom w:val="none" w:sz="0" w:space="0" w:color="auto"/>
        <w:right w:val="none" w:sz="0" w:space="0" w:color="auto"/>
      </w:divBdr>
    </w:div>
    <w:div w:id="1511873241">
      <w:bodyDiv w:val="1"/>
      <w:marLeft w:val="0"/>
      <w:marRight w:val="0"/>
      <w:marTop w:val="0"/>
      <w:marBottom w:val="0"/>
      <w:divBdr>
        <w:top w:val="none" w:sz="0" w:space="0" w:color="auto"/>
        <w:left w:val="none" w:sz="0" w:space="0" w:color="auto"/>
        <w:bottom w:val="none" w:sz="0" w:space="0" w:color="auto"/>
        <w:right w:val="none" w:sz="0" w:space="0" w:color="auto"/>
      </w:divBdr>
    </w:div>
    <w:div w:id="1594976047">
      <w:bodyDiv w:val="1"/>
      <w:marLeft w:val="0"/>
      <w:marRight w:val="0"/>
      <w:marTop w:val="0"/>
      <w:marBottom w:val="0"/>
      <w:divBdr>
        <w:top w:val="none" w:sz="0" w:space="0" w:color="auto"/>
        <w:left w:val="none" w:sz="0" w:space="0" w:color="auto"/>
        <w:bottom w:val="none" w:sz="0" w:space="0" w:color="auto"/>
        <w:right w:val="none" w:sz="0" w:space="0" w:color="auto"/>
      </w:divBdr>
    </w:div>
    <w:div w:id="1597323472">
      <w:bodyDiv w:val="1"/>
      <w:marLeft w:val="0"/>
      <w:marRight w:val="0"/>
      <w:marTop w:val="0"/>
      <w:marBottom w:val="0"/>
      <w:divBdr>
        <w:top w:val="none" w:sz="0" w:space="0" w:color="auto"/>
        <w:left w:val="none" w:sz="0" w:space="0" w:color="auto"/>
        <w:bottom w:val="none" w:sz="0" w:space="0" w:color="auto"/>
        <w:right w:val="none" w:sz="0" w:space="0" w:color="auto"/>
      </w:divBdr>
    </w:div>
    <w:div w:id="1615862906">
      <w:bodyDiv w:val="1"/>
      <w:marLeft w:val="0"/>
      <w:marRight w:val="0"/>
      <w:marTop w:val="0"/>
      <w:marBottom w:val="0"/>
      <w:divBdr>
        <w:top w:val="none" w:sz="0" w:space="0" w:color="auto"/>
        <w:left w:val="none" w:sz="0" w:space="0" w:color="auto"/>
        <w:bottom w:val="none" w:sz="0" w:space="0" w:color="auto"/>
        <w:right w:val="none" w:sz="0" w:space="0" w:color="auto"/>
      </w:divBdr>
    </w:div>
    <w:div w:id="1643653293">
      <w:bodyDiv w:val="1"/>
      <w:marLeft w:val="0"/>
      <w:marRight w:val="0"/>
      <w:marTop w:val="0"/>
      <w:marBottom w:val="0"/>
      <w:divBdr>
        <w:top w:val="none" w:sz="0" w:space="0" w:color="auto"/>
        <w:left w:val="none" w:sz="0" w:space="0" w:color="auto"/>
        <w:bottom w:val="none" w:sz="0" w:space="0" w:color="auto"/>
        <w:right w:val="none" w:sz="0" w:space="0" w:color="auto"/>
      </w:divBdr>
    </w:div>
    <w:div w:id="1672028129">
      <w:bodyDiv w:val="1"/>
      <w:marLeft w:val="0"/>
      <w:marRight w:val="0"/>
      <w:marTop w:val="0"/>
      <w:marBottom w:val="0"/>
      <w:divBdr>
        <w:top w:val="none" w:sz="0" w:space="0" w:color="auto"/>
        <w:left w:val="none" w:sz="0" w:space="0" w:color="auto"/>
        <w:bottom w:val="none" w:sz="0" w:space="0" w:color="auto"/>
        <w:right w:val="none" w:sz="0" w:space="0" w:color="auto"/>
      </w:divBdr>
    </w:div>
    <w:div w:id="1689718566">
      <w:bodyDiv w:val="1"/>
      <w:marLeft w:val="0"/>
      <w:marRight w:val="0"/>
      <w:marTop w:val="0"/>
      <w:marBottom w:val="0"/>
      <w:divBdr>
        <w:top w:val="none" w:sz="0" w:space="0" w:color="auto"/>
        <w:left w:val="none" w:sz="0" w:space="0" w:color="auto"/>
        <w:bottom w:val="none" w:sz="0" w:space="0" w:color="auto"/>
        <w:right w:val="none" w:sz="0" w:space="0" w:color="auto"/>
      </w:divBdr>
    </w:div>
    <w:div w:id="1708287879">
      <w:bodyDiv w:val="1"/>
      <w:marLeft w:val="0"/>
      <w:marRight w:val="0"/>
      <w:marTop w:val="0"/>
      <w:marBottom w:val="0"/>
      <w:divBdr>
        <w:top w:val="none" w:sz="0" w:space="0" w:color="auto"/>
        <w:left w:val="none" w:sz="0" w:space="0" w:color="auto"/>
        <w:bottom w:val="none" w:sz="0" w:space="0" w:color="auto"/>
        <w:right w:val="none" w:sz="0" w:space="0" w:color="auto"/>
      </w:divBdr>
    </w:div>
    <w:div w:id="1718967322">
      <w:bodyDiv w:val="1"/>
      <w:marLeft w:val="0"/>
      <w:marRight w:val="0"/>
      <w:marTop w:val="0"/>
      <w:marBottom w:val="0"/>
      <w:divBdr>
        <w:top w:val="none" w:sz="0" w:space="0" w:color="auto"/>
        <w:left w:val="none" w:sz="0" w:space="0" w:color="auto"/>
        <w:bottom w:val="none" w:sz="0" w:space="0" w:color="auto"/>
        <w:right w:val="none" w:sz="0" w:space="0" w:color="auto"/>
      </w:divBdr>
    </w:div>
    <w:div w:id="1723018895">
      <w:bodyDiv w:val="1"/>
      <w:marLeft w:val="0"/>
      <w:marRight w:val="0"/>
      <w:marTop w:val="0"/>
      <w:marBottom w:val="0"/>
      <w:divBdr>
        <w:top w:val="none" w:sz="0" w:space="0" w:color="auto"/>
        <w:left w:val="none" w:sz="0" w:space="0" w:color="auto"/>
        <w:bottom w:val="none" w:sz="0" w:space="0" w:color="auto"/>
        <w:right w:val="none" w:sz="0" w:space="0" w:color="auto"/>
      </w:divBdr>
    </w:div>
    <w:div w:id="1739014994">
      <w:bodyDiv w:val="1"/>
      <w:marLeft w:val="0"/>
      <w:marRight w:val="0"/>
      <w:marTop w:val="0"/>
      <w:marBottom w:val="0"/>
      <w:divBdr>
        <w:top w:val="none" w:sz="0" w:space="0" w:color="auto"/>
        <w:left w:val="none" w:sz="0" w:space="0" w:color="auto"/>
        <w:bottom w:val="none" w:sz="0" w:space="0" w:color="auto"/>
        <w:right w:val="none" w:sz="0" w:space="0" w:color="auto"/>
      </w:divBdr>
    </w:div>
    <w:div w:id="1745108383">
      <w:bodyDiv w:val="1"/>
      <w:marLeft w:val="0"/>
      <w:marRight w:val="0"/>
      <w:marTop w:val="0"/>
      <w:marBottom w:val="0"/>
      <w:divBdr>
        <w:top w:val="none" w:sz="0" w:space="0" w:color="auto"/>
        <w:left w:val="none" w:sz="0" w:space="0" w:color="auto"/>
        <w:bottom w:val="none" w:sz="0" w:space="0" w:color="auto"/>
        <w:right w:val="none" w:sz="0" w:space="0" w:color="auto"/>
      </w:divBdr>
    </w:div>
    <w:div w:id="1854109504">
      <w:bodyDiv w:val="1"/>
      <w:marLeft w:val="0"/>
      <w:marRight w:val="0"/>
      <w:marTop w:val="0"/>
      <w:marBottom w:val="0"/>
      <w:divBdr>
        <w:top w:val="none" w:sz="0" w:space="0" w:color="auto"/>
        <w:left w:val="none" w:sz="0" w:space="0" w:color="auto"/>
        <w:bottom w:val="none" w:sz="0" w:space="0" w:color="auto"/>
        <w:right w:val="none" w:sz="0" w:space="0" w:color="auto"/>
      </w:divBdr>
    </w:div>
    <w:div w:id="1862157220">
      <w:bodyDiv w:val="1"/>
      <w:marLeft w:val="0"/>
      <w:marRight w:val="0"/>
      <w:marTop w:val="0"/>
      <w:marBottom w:val="0"/>
      <w:divBdr>
        <w:top w:val="none" w:sz="0" w:space="0" w:color="auto"/>
        <w:left w:val="none" w:sz="0" w:space="0" w:color="auto"/>
        <w:bottom w:val="none" w:sz="0" w:space="0" w:color="auto"/>
        <w:right w:val="none" w:sz="0" w:space="0" w:color="auto"/>
      </w:divBdr>
    </w:div>
    <w:div w:id="1898543753">
      <w:bodyDiv w:val="1"/>
      <w:marLeft w:val="0"/>
      <w:marRight w:val="0"/>
      <w:marTop w:val="0"/>
      <w:marBottom w:val="0"/>
      <w:divBdr>
        <w:top w:val="none" w:sz="0" w:space="0" w:color="auto"/>
        <w:left w:val="none" w:sz="0" w:space="0" w:color="auto"/>
        <w:bottom w:val="none" w:sz="0" w:space="0" w:color="auto"/>
        <w:right w:val="none" w:sz="0" w:space="0" w:color="auto"/>
      </w:divBdr>
    </w:div>
    <w:div w:id="1905405890">
      <w:bodyDiv w:val="1"/>
      <w:marLeft w:val="0"/>
      <w:marRight w:val="0"/>
      <w:marTop w:val="0"/>
      <w:marBottom w:val="0"/>
      <w:divBdr>
        <w:top w:val="none" w:sz="0" w:space="0" w:color="auto"/>
        <w:left w:val="none" w:sz="0" w:space="0" w:color="auto"/>
        <w:bottom w:val="none" w:sz="0" w:space="0" w:color="auto"/>
        <w:right w:val="none" w:sz="0" w:space="0" w:color="auto"/>
      </w:divBdr>
    </w:div>
    <w:div w:id="1958487542">
      <w:bodyDiv w:val="1"/>
      <w:marLeft w:val="0"/>
      <w:marRight w:val="0"/>
      <w:marTop w:val="0"/>
      <w:marBottom w:val="0"/>
      <w:divBdr>
        <w:top w:val="none" w:sz="0" w:space="0" w:color="auto"/>
        <w:left w:val="none" w:sz="0" w:space="0" w:color="auto"/>
        <w:bottom w:val="none" w:sz="0" w:space="0" w:color="auto"/>
        <w:right w:val="none" w:sz="0" w:space="0" w:color="auto"/>
      </w:divBdr>
      <w:divsChild>
        <w:div w:id="1854800453">
          <w:marLeft w:val="0"/>
          <w:marRight w:val="0"/>
          <w:marTop w:val="0"/>
          <w:marBottom w:val="0"/>
          <w:divBdr>
            <w:top w:val="none" w:sz="0" w:space="0" w:color="auto"/>
            <w:left w:val="none" w:sz="0" w:space="0" w:color="auto"/>
            <w:bottom w:val="none" w:sz="0" w:space="0" w:color="auto"/>
            <w:right w:val="none" w:sz="0" w:space="0" w:color="auto"/>
          </w:divBdr>
        </w:div>
      </w:divsChild>
    </w:div>
    <w:div w:id="1981182112">
      <w:bodyDiv w:val="1"/>
      <w:marLeft w:val="0"/>
      <w:marRight w:val="0"/>
      <w:marTop w:val="0"/>
      <w:marBottom w:val="0"/>
      <w:divBdr>
        <w:top w:val="none" w:sz="0" w:space="0" w:color="auto"/>
        <w:left w:val="none" w:sz="0" w:space="0" w:color="auto"/>
        <w:bottom w:val="none" w:sz="0" w:space="0" w:color="auto"/>
        <w:right w:val="none" w:sz="0" w:space="0" w:color="auto"/>
      </w:divBdr>
    </w:div>
    <w:div w:id="2066447343">
      <w:bodyDiv w:val="1"/>
      <w:marLeft w:val="0"/>
      <w:marRight w:val="0"/>
      <w:marTop w:val="0"/>
      <w:marBottom w:val="0"/>
      <w:divBdr>
        <w:top w:val="none" w:sz="0" w:space="0" w:color="auto"/>
        <w:left w:val="none" w:sz="0" w:space="0" w:color="auto"/>
        <w:bottom w:val="none" w:sz="0" w:space="0" w:color="auto"/>
        <w:right w:val="none" w:sz="0" w:space="0" w:color="auto"/>
      </w:divBdr>
    </w:div>
    <w:div w:id="208341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m-lim13/Ch2_Spatial_pe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ED81C-6264-A546-AF2A-E254287D4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33</Pages>
  <Words>45590</Words>
  <Characters>259864</Characters>
  <Application>Microsoft Office Word</Application>
  <DocSecurity>0</DocSecurity>
  <Lines>2165</Lines>
  <Paragraphs>609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 Lim</dc:creator>
  <cp:keywords/>
  <dc:description/>
  <cp:lastModifiedBy>Em Lim</cp:lastModifiedBy>
  <cp:revision>63</cp:revision>
  <cp:lastPrinted>2024-11-27T21:48:00Z</cp:lastPrinted>
  <dcterms:created xsi:type="dcterms:W3CDTF">2025-08-21T21:57:00Z</dcterms:created>
  <dcterms:modified xsi:type="dcterms:W3CDTF">2025-08-25T23:50:00Z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id="GhOQaMq1"/&gt;&lt;style id="http://www.zotero.org/styles/limnology-and-oceanography" hasBibliography="1" bibliographyStyleHasBeenSet="1"/&gt;&lt;prefs&gt;&lt;pref name="fieldType" value="Field"/&gt;&lt;/prefs&gt;&lt;/data&gt;</vt:lpwstr>
  </property>
  <property fmtid="{D5CDD505-2E9C-101B-9397-08002B2CF9AE}" pid="3" name="ZOTERO_PREF_2">
    <vt:lpwstr/>
  </property>
</Properties>
</file>