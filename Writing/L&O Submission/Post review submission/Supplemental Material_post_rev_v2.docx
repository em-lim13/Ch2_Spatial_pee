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B6542" w14:textId="77777777" w:rsidR="00913FC7" w:rsidRPr="008D2AF1" w:rsidRDefault="00913FC7" w:rsidP="00913FC7">
      <w:pPr>
        <w:spacing w:line="480" w:lineRule="auto"/>
        <w:rPr>
          <w:b/>
          <w:bCs/>
        </w:rPr>
      </w:pPr>
      <w:r w:rsidRPr="008D2AF1">
        <w:rPr>
          <w:b/>
          <w:bCs/>
        </w:rPr>
        <w:t>Supplemental Material for:</w:t>
      </w:r>
    </w:p>
    <w:p w14:paraId="01E87DF5" w14:textId="77777777" w:rsidR="00913FC7" w:rsidRPr="008D2AF1" w:rsidRDefault="00913FC7" w:rsidP="00913FC7">
      <w:pPr>
        <w:spacing w:line="480" w:lineRule="auto"/>
        <w:rPr>
          <w:b/>
          <w:bCs/>
        </w:rPr>
      </w:pPr>
    </w:p>
    <w:p w14:paraId="4F34BF8C" w14:textId="77777777" w:rsidR="00913FC7" w:rsidRPr="008D2AF1" w:rsidRDefault="00913FC7" w:rsidP="00913FC7">
      <w:pPr>
        <w:spacing w:line="480" w:lineRule="auto"/>
        <w:rPr>
          <w:b/>
        </w:rPr>
      </w:pPr>
      <w:r w:rsidRPr="008D2AF1">
        <w:rPr>
          <w:b/>
          <w:bCs/>
        </w:rPr>
        <w:t xml:space="preserve">Title: </w:t>
      </w:r>
      <w:r w:rsidRPr="008D2AF1">
        <w:t>Spatial dynamics of animal-mediated nutrients in temperate waters</w:t>
      </w:r>
    </w:p>
    <w:p w14:paraId="35A549C2" w14:textId="77777777" w:rsidR="00913FC7" w:rsidRPr="008D2AF1" w:rsidRDefault="00913FC7" w:rsidP="00913FC7">
      <w:pPr>
        <w:spacing w:line="480" w:lineRule="auto"/>
        <w:rPr>
          <w:b/>
        </w:rPr>
      </w:pPr>
      <w:r w:rsidRPr="008D2AF1">
        <w:br/>
      </w:r>
      <w:r w:rsidRPr="008D2AF1">
        <w:rPr>
          <w:b/>
          <w:bCs/>
        </w:rPr>
        <w:t>Authors:</w:t>
      </w:r>
      <w:r w:rsidRPr="008D2AF1">
        <w:t xml:space="preserve"> Em G Lim</w:t>
      </w:r>
      <w:r w:rsidRPr="008D2AF1">
        <w:rPr>
          <w:vertAlign w:val="superscript"/>
        </w:rPr>
        <w:t>1,2*</w:t>
      </w:r>
      <w:r w:rsidRPr="008D2AF1">
        <w:t>, Claire M Attridge</w:t>
      </w:r>
      <w:r w:rsidRPr="008D2AF1">
        <w:rPr>
          <w:vertAlign w:val="superscript"/>
        </w:rPr>
        <w:t>1</w:t>
      </w:r>
      <w:r w:rsidRPr="008D2AF1">
        <w:t>, Kieran D Cox</w:t>
      </w:r>
      <w:r w:rsidRPr="008D2AF1">
        <w:rPr>
          <w:vertAlign w:val="superscript"/>
        </w:rPr>
        <w:t>1</w:t>
      </w:r>
      <w:r w:rsidRPr="008D2AF1">
        <w:t>, Jasmin M Schuster</w:t>
      </w:r>
      <w:r w:rsidRPr="008D2AF1">
        <w:rPr>
          <w:vertAlign w:val="superscript"/>
        </w:rPr>
        <w:t>2,3,4</w:t>
      </w:r>
      <w:r w:rsidRPr="008D2AF1">
        <w:t>, Kiara R Kattler</w:t>
      </w:r>
      <w:r w:rsidRPr="008D2AF1">
        <w:rPr>
          <w:vertAlign w:val="superscript"/>
        </w:rPr>
        <w:t>1§</w:t>
      </w:r>
      <w:r w:rsidRPr="008D2AF1">
        <w:t>, Emily J Leedham</w:t>
      </w:r>
      <w:r w:rsidRPr="008D2AF1">
        <w:rPr>
          <w:vertAlign w:val="superscript"/>
        </w:rPr>
        <w:t>1¶</w:t>
      </w:r>
      <w:r w:rsidRPr="008D2AF1">
        <w:t>, Bridget Maher</w:t>
      </w:r>
      <w:r w:rsidRPr="008D2AF1">
        <w:rPr>
          <w:vertAlign w:val="superscript"/>
        </w:rPr>
        <w:t>3</w:t>
      </w:r>
      <w:r w:rsidRPr="008D2AF1">
        <w:t>, Andrew L Bickell</w:t>
      </w:r>
      <w:r w:rsidRPr="008D2AF1">
        <w:rPr>
          <w:vertAlign w:val="superscript"/>
        </w:rPr>
        <w:t>1†</w:t>
      </w:r>
      <w:r w:rsidRPr="008D2AF1">
        <w:t>, Francis Juanes</w:t>
      </w:r>
      <w:r w:rsidRPr="008D2AF1">
        <w:rPr>
          <w:vertAlign w:val="superscript"/>
        </w:rPr>
        <w:t>3</w:t>
      </w:r>
      <w:r w:rsidRPr="008D2AF1">
        <w:t>, Isabelle M Côté</w:t>
      </w:r>
      <w:r w:rsidRPr="008D2AF1">
        <w:rPr>
          <w:vertAlign w:val="superscript"/>
        </w:rPr>
        <w:t>1</w:t>
      </w:r>
    </w:p>
    <w:p w14:paraId="210B7789" w14:textId="77777777" w:rsidR="00913FC7" w:rsidRPr="008D2AF1" w:rsidRDefault="00913FC7" w:rsidP="00913FC7">
      <w:pPr>
        <w:spacing w:line="480" w:lineRule="auto"/>
      </w:pPr>
    </w:p>
    <w:p w14:paraId="4FF5975D" w14:textId="77777777" w:rsidR="00913FC7" w:rsidRPr="008D2AF1" w:rsidRDefault="00913FC7" w:rsidP="00913FC7">
      <w:pPr>
        <w:spacing w:line="480" w:lineRule="auto"/>
      </w:pPr>
      <w:r w:rsidRPr="008D2AF1">
        <w:rPr>
          <w:b/>
          <w:bCs/>
        </w:rPr>
        <w:t>Affiliations:</w:t>
      </w:r>
    </w:p>
    <w:p w14:paraId="1BBCA766" w14:textId="77777777" w:rsidR="00913FC7" w:rsidRPr="008D2AF1" w:rsidRDefault="00913FC7" w:rsidP="00913FC7">
      <w:pPr>
        <w:spacing w:line="480" w:lineRule="auto"/>
      </w:pPr>
      <w:r w:rsidRPr="008D2AF1">
        <w:rPr>
          <w:vertAlign w:val="superscript"/>
        </w:rPr>
        <w:t>1</w:t>
      </w:r>
      <w:r w:rsidRPr="008D2AF1">
        <w:t>Department of Biological Sciences, Simon Fraser University, Burnaby, British Columbia, Canada</w:t>
      </w:r>
    </w:p>
    <w:p w14:paraId="2F6EBB03" w14:textId="77777777" w:rsidR="00913FC7" w:rsidRPr="008D2AF1" w:rsidRDefault="00913FC7" w:rsidP="00913FC7">
      <w:pPr>
        <w:spacing w:line="480" w:lineRule="auto"/>
      </w:pPr>
      <w:r w:rsidRPr="008D2AF1">
        <w:rPr>
          <w:vertAlign w:val="superscript"/>
        </w:rPr>
        <w:t>2</w:t>
      </w:r>
      <w:r w:rsidRPr="008D2AF1">
        <w:t xml:space="preserve">Bamfield Marine Sciences Center, </w:t>
      </w:r>
      <w:proofErr w:type="spellStart"/>
      <w:r w:rsidRPr="008D2AF1">
        <w:t>Bamfield</w:t>
      </w:r>
      <w:proofErr w:type="spellEnd"/>
      <w:r w:rsidRPr="008D2AF1">
        <w:t>, British Columbia, Canada</w:t>
      </w:r>
    </w:p>
    <w:p w14:paraId="46093C74" w14:textId="77777777" w:rsidR="00913FC7" w:rsidRPr="008D2AF1" w:rsidRDefault="00913FC7" w:rsidP="00913FC7">
      <w:pPr>
        <w:spacing w:line="480" w:lineRule="auto"/>
      </w:pPr>
      <w:r w:rsidRPr="008D2AF1">
        <w:rPr>
          <w:vertAlign w:val="superscript"/>
        </w:rPr>
        <w:t>3</w:t>
      </w:r>
      <w:r w:rsidRPr="008D2AF1">
        <w:t>Department of Biology, University of Victoria, Victoria, British Columbia, Canada</w:t>
      </w:r>
    </w:p>
    <w:p w14:paraId="6B610A3A" w14:textId="77777777" w:rsidR="00913FC7" w:rsidRPr="008D2AF1" w:rsidRDefault="00913FC7" w:rsidP="00913FC7">
      <w:pPr>
        <w:spacing w:line="480" w:lineRule="auto"/>
        <w:rPr>
          <w:color w:val="202124"/>
        </w:rPr>
      </w:pPr>
      <w:r w:rsidRPr="008D2AF1">
        <w:rPr>
          <w:vertAlign w:val="superscript"/>
        </w:rPr>
        <w:t>4</w:t>
      </w:r>
      <w:r w:rsidRPr="008D2AF1">
        <w:t xml:space="preserve">Hakai Institute, </w:t>
      </w:r>
      <w:r w:rsidRPr="008D2AF1">
        <w:rPr>
          <w:color w:val="202124"/>
        </w:rPr>
        <w:t>Campbell River, British Columbia, Canada</w:t>
      </w:r>
    </w:p>
    <w:p w14:paraId="04D235FB" w14:textId="77777777" w:rsidR="00913FC7" w:rsidRPr="008D2AF1" w:rsidRDefault="00913FC7" w:rsidP="00913FC7">
      <w:pPr>
        <w:spacing w:line="480" w:lineRule="auto"/>
      </w:pPr>
      <w:r w:rsidRPr="008D2AF1">
        <w:rPr>
          <w:color w:val="1C1D1E"/>
          <w:shd w:val="clear" w:color="auto" w:fill="FFFFFF"/>
          <w:vertAlign w:val="superscript"/>
        </w:rPr>
        <w:t>§</w:t>
      </w:r>
      <w:r w:rsidRPr="008D2AF1">
        <w:rPr>
          <w:color w:val="1C1D1E"/>
          <w:shd w:val="clear" w:color="auto" w:fill="FFFFFF"/>
        </w:rPr>
        <w:t xml:space="preserve">Present address: </w:t>
      </w:r>
      <w:r w:rsidRPr="008D2AF1">
        <w:t>Department of Biological Sciences,</w:t>
      </w:r>
      <w:r w:rsidRPr="008D2AF1">
        <w:rPr>
          <w:vertAlign w:val="superscript"/>
        </w:rPr>
        <w:t xml:space="preserve"> </w:t>
      </w:r>
      <w:r w:rsidRPr="008D2AF1">
        <w:t>University of Alberta, Edmonton, Canada</w:t>
      </w:r>
    </w:p>
    <w:p w14:paraId="0F6D88AC" w14:textId="77777777" w:rsidR="00913FC7" w:rsidRPr="008D2AF1" w:rsidRDefault="00913FC7" w:rsidP="00913FC7">
      <w:pPr>
        <w:spacing w:line="480" w:lineRule="auto"/>
        <w:rPr>
          <w:color w:val="1C1D1E"/>
          <w:shd w:val="clear" w:color="auto" w:fill="FFFFFF"/>
        </w:rPr>
      </w:pPr>
      <w:r w:rsidRPr="008D2AF1">
        <w:rPr>
          <w:color w:val="1C1D1E"/>
          <w:shd w:val="clear" w:color="auto" w:fill="FFFFFF"/>
          <w:vertAlign w:val="superscript"/>
        </w:rPr>
        <w:t>¶</w:t>
      </w:r>
      <w:r w:rsidRPr="008D2AF1">
        <w:rPr>
          <w:color w:val="1C1D1E"/>
          <w:shd w:val="clear" w:color="auto" w:fill="FFFFFF"/>
        </w:rPr>
        <w:t xml:space="preserve">Present address: Institute of Marine Science, </w:t>
      </w:r>
      <w:proofErr w:type="spellStart"/>
      <w:r w:rsidRPr="008D2AF1">
        <w:rPr>
          <w:color w:val="1C1D1E"/>
          <w:shd w:val="clear" w:color="auto" w:fill="FFFFFF"/>
        </w:rPr>
        <w:t>Waipapa</w:t>
      </w:r>
      <w:proofErr w:type="spellEnd"/>
      <w:r w:rsidRPr="008D2AF1">
        <w:rPr>
          <w:color w:val="1C1D1E"/>
          <w:shd w:val="clear" w:color="auto" w:fill="FFFFFF"/>
        </w:rPr>
        <w:t xml:space="preserve"> </w:t>
      </w:r>
      <w:proofErr w:type="spellStart"/>
      <w:r w:rsidRPr="008D2AF1">
        <w:rPr>
          <w:color w:val="1C1D1E"/>
          <w:shd w:val="clear" w:color="auto" w:fill="FFFFFF"/>
        </w:rPr>
        <w:t>Taumata</w:t>
      </w:r>
      <w:proofErr w:type="spellEnd"/>
      <w:r w:rsidRPr="008D2AF1">
        <w:rPr>
          <w:color w:val="1C1D1E"/>
          <w:shd w:val="clear" w:color="auto" w:fill="FFFFFF"/>
        </w:rPr>
        <w:t xml:space="preserve"> Rau, The University of Auckland, New Zealand</w:t>
      </w:r>
    </w:p>
    <w:p w14:paraId="7820E195" w14:textId="77777777" w:rsidR="00913FC7" w:rsidRPr="008D2AF1" w:rsidRDefault="00913FC7" w:rsidP="00913FC7">
      <w:pPr>
        <w:spacing w:line="480" w:lineRule="auto"/>
      </w:pPr>
      <w:r w:rsidRPr="008D2AF1">
        <w:rPr>
          <w:color w:val="1C1D1E"/>
          <w:shd w:val="clear" w:color="auto" w:fill="FFFFFF"/>
          <w:vertAlign w:val="superscript"/>
        </w:rPr>
        <w:t>†</w:t>
      </w:r>
      <w:r w:rsidRPr="008D2AF1">
        <w:rPr>
          <w:color w:val="1C1D1E"/>
          <w:shd w:val="clear" w:color="auto" w:fill="FFFFFF"/>
        </w:rPr>
        <w:t xml:space="preserve">Present address: </w:t>
      </w:r>
      <w:r w:rsidRPr="008D2AF1">
        <w:t>Department of Biology, University of Victoria, British Columbia, Canada</w:t>
      </w:r>
    </w:p>
    <w:p w14:paraId="207B0CB0" w14:textId="77777777" w:rsidR="00913FC7" w:rsidRPr="008D2AF1" w:rsidRDefault="00913FC7" w:rsidP="00913FC7">
      <w:pPr>
        <w:spacing w:line="480" w:lineRule="auto"/>
      </w:pPr>
      <w:r w:rsidRPr="008D2AF1">
        <w:br/>
        <w:t xml:space="preserve">*Corresponding author: Em Lim, </w:t>
      </w:r>
      <w:hyperlink r:id="rId5" w:history="1">
        <w:r w:rsidRPr="008D2AF1">
          <w:rPr>
            <w:color w:val="0563C1"/>
            <w:u w:val="single"/>
          </w:rPr>
          <w:t>em_lim@sfu.ca</w:t>
        </w:r>
      </w:hyperlink>
    </w:p>
    <w:p w14:paraId="2BA283A5" w14:textId="77777777" w:rsidR="00913FC7" w:rsidRPr="008D2AF1" w:rsidRDefault="00913FC7" w:rsidP="00913FC7">
      <w:pPr>
        <w:spacing w:line="480" w:lineRule="auto"/>
        <w:rPr>
          <w:b/>
        </w:rPr>
      </w:pPr>
    </w:p>
    <w:p w14:paraId="14A12444" w14:textId="77777777" w:rsidR="00913FC7" w:rsidRPr="008D2AF1" w:rsidRDefault="00913FC7" w:rsidP="00913FC7">
      <w:pPr>
        <w:spacing w:line="480" w:lineRule="auto"/>
        <w:rPr>
          <w:b/>
        </w:rPr>
      </w:pPr>
    </w:p>
    <w:p w14:paraId="04F8F795" w14:textId="77777777" w:rsidR="00913FC7" w:rsidRPr="008D2AF1" w:rsidRDefault="00913FC7" w:rsidP="00913FC7">
      <w:pPr>
        <w:spacing w:line="480" w:lineRule="auto"/>
        <w:rPr>
          <w:b/>
        </w:rPr>
      </w:pPr>
      <w:r w:rsidRPr="008D2AF1">
        <w:rPr>
          <w:b/>
        </w:rPr>
        <w:br w:type="page"/>
      </w:r>
    </w:p>
    <w:p w14:paraId="5E3ECF6A" w14:textId="77777777" w:rsidR="00913FC7" w:rsidRPr="008D2AF1" w:rsidRDefault="00913FC7" w:rsidP="00913FC7">
      <w:pPr>
        <w:spacing w:line="480" w:lineRule="auto"/>
        <w:rPr>
          <w:b/>
        </w:rPr>
      </w:pPr>
      <w:r w:rsidRPr="008D2AF1">
        <w:rPr>
          <w:b/>
          <w:noProof/>
        </w:rPr>
        <w:lastRenderedPageBreak/>
        <w:drawing>
          <wp:inline distT="0" distB="0" distL="0" distR="0" wp14:anchorId="78610FD9" wp14:editId="3EA9F051">
            <wp:extent cx="4089400" cy="1944992"/>
            <wp:effectExtent l="0" t="0" r="0" b="0"/>
            <wp:docPr id="449147724" name="Picture 3" descr="A green hill with yellow dots and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47724" name="Picture 3" descr="A green hill with yellow dots and a black text&#10;&#10;Description automatically generated"/>
                    <pic:cNvPicPr/>
                  </pic:nvPicPr>
                  <pic:blipFill rotWithShape="1">
                    <a:blip r:embed="rId6" cstate="print">
                      <a:extLst>
                        <a:ext uri="{28A0092B-C50C-407E-A947-70E740481C1C}">
                          <a14:useLocalDpi xmlns:a14="http://schemas.microsoft.com/office/drawing/2010/main" val="0"/>
                        </a:ext>
                      </a:extLst>
                    </a:blip>
                    <a:srcRect t="9913"/>
                    <a:stretch/>
                  </pic:blipFill>
                  <pic:spPr bwMode="auto">
                    <a:xfrm>
                      <a:off x="0" y="0"/>
                      <a:ext cx="4089400" cy="1944992"/>
                    </a:xfrm>
                    <a:prstGeom prst="rect">
                      <a:avLst/>
                    </a:prstGeom>
                    <a:ln>
                      <a:noFill/>
                    </a:ln>
                    <a:extLst>
                      <a:ext uri="{53640926-AAD7-44D8-BBD7-CCE9431645EC}">
                        <a14:shadowObscured xmlns:a14="http://schemas.microsoft.com/office/drawing/2010/main"/>
                      </a:ext>
                    </a:extLst>
                  </pic:spPr>
                </pic:pic>
              </a:graphicData>
            </a:graphic>
          </wp:inline>
        </w:drawing>
      </w:r>
    </w:p>
    <w:p w14:paraId="2AA80FDE" w14:textId="77777777" w:rsidR="00913FC7" w:rsidRPr="008D2AF1" w:rsidRDefault="00913FC7" w:rsidP="00913FC7">
      <w:pPr>
        <w:spacing w:line="480" w:lineRule="auto"/>
      </w:pPr>
      <w:r w:rsidRPr="008D2AF1">
        <w:rPr>
          <w:b/>
        </w:rPr>
        <w:t xml:space="preserve">Figure S1.01. </w:t>
      </w:r>
      <w:r w:rsidRPr="008D2AF1">
        <w:t xml:space="preserve">Schematic of methods used to survey biological communities adjacent to a kelp forest, kelp forest density, and NH₄⁺ inside vs outside the forest. </w:t>
      </w:r>
      <w:r w:rsidRPr="008D2AF1">
        <w:rPr>
          <w:lang w:val="en-US"/>
        </w:rPr>
        <w:t xml:space="preserve">We first ran a 50 m Reef Life Survey transect parallel to the kelp forest </w:t>
      </w:r>
      <w:r w:rsidRPr="008D2AF1">
        <w:t xml:space="preserve">(green shaded area) </w:t>
      </w:r>
      <w:r w:rsidRPr="008D2AF1">
        <w:rPr>
          <w:lang w:val="en-US"/>
        </w:rPr>
        <w:t>and counted fishes in the water column within 5 m on either side of the transect (light blue shaded areas), and cryptic fishes and macroinvertebrates within 1 m on either side of the transect (darker blue shaded area). Next, we ran four 5 m long transects into the kelp forest, 5 m apart from each other, to assess kelp density and biomass within 0.5 m on either side of the transect (four perpendicular black lines). Finally, we took NH₄⁺ samples at the beginning and end of the first three kelp transects (yellow circles) to compare NH₄⁺ inside vs outside kelp forests.</w:t>
      </w:r>
    </w:p>
    <w:p w14:paraId="0C7582E1" w14:textId="77777777" w:rsidR="00913FC7" w:rsidRPr="008D2AF1" w:rsidRDefault="00913FC7" w:rsidP="00913FC7">
      <w:pPr>
        <w:spacing w:line="480" w:lineRule="auto"/>
      </w:pPr>
      <w:r w:rsidRPr="008D2AF1">
        <w:br w:type="page"/>
      </w:r>
    </w:p>
    <w:p w14:paraId="132AB34E" w14:textId="1698CD04" w:rsidR="00913FC7" w:rsidRPr="008D2AF1" w:rsidRDefault="00180463" w:rsidP="00913FC7">
      <w:pPr>
        <w:spacing w:line="480" w:lineRule="auto"/>
      </w:pPr>
      <w:r>
        <w:rPr>
          <w:noProof/>
          <w14:ligatures w14:val="standardContextual"/>
        </w:rPr>
        <w:lastRenderedPageBreak/>
        <w:drawing>
          <wp:inline distT="0" distB="0" distL="0" distR="0" wp14:anchorId="7EFDD74F" wp14:editId="09FD16C8">
            <wp:extent cx="5943600" cy="3343275"/>
            <wp:effectExtent l="0" t="0" r="0" b="0"/>
            <wp:docPr id="162186662" name="Picture 1" descr="A comparison of different types of m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6662" name="Picture 1" descr="A comparison of different types of ma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82D6856" w14:textId="0B70B3C0" w:rsidR="00913FC7" w:rsidRPr="008D2AF1" w:rsidRDefault="00913FC7" w:rsidP="00913FC7">
      <w:pPr>
        <w:spacing w:line="480" w:lineRule="auto"/>
      </w:pPr>
      <w:r w:rsidRPr="008D2AF1">
        <w:rPr>
          <w:b/>
          <w:bCs/>
        </w:rPr>
        <w:t>Figure S1.02</w:t>
      </w:r>
      <w:r w:rsidRPr="008D2AF1">
        <w:t xml:space="preserve">. Relationship between Shannon diversity and (a) kelp forest biomass and (b) animal biomass in kelp forests across 16 sites (small-scale) in Barkley Sound, British Columbia, Canada. Macro = </w:t>
      </w:r>
      <w:r w:rsidRPr="008D2AF1">
        <w:rPr>
          <w:i/>
          <w:iCs/>
        </w:rPr>
        <w:t xml:space="preserve">Macrocystis </w:t>
      </w:r>
      <w:proofErr w:type="spellStart"/>
      <w:r w:rsidRPr="008D2AF1">
        <w:rPr>
          <w:i/>
          <w:iCs/>
        </w:rPr>
        <w:t>pyrifera</w:t>
      </w:r>
      <w:proofErr w:type="spellEnd"/>
      <w:r w:rsidRPr="008D2AF1">
        <w:t xml:space="preserve">, Nereo = </w:t>
      </w:r>
      <w:proofErr w:type="spellStart"/>
      <w:r w:rsidRPr="008D2AF1">
        <w:rPr>
          <w:i/>
          <w:iCs/>
        </w:rPr>
        <w:t>Nereocystis</w:t>
      </w:r>
      <w:proofErr w:type="spellEnd"/>
      <w:r w:rsidRPr="008D2AF1">
        <w:rPr>
          <w:i/>
          <w:iCs/>
        </w:rPr>
        <w:t xml:space="preserve"> </w:t>
      </w:r>
      <w:proofErr w:type="spellStart"/>
      <w:r w:rsidRPr="008D2AF1">
        <w:rPr>
          <w:i/>
          <w:iCs/>
        </w:rPr>
        <w:t>luetkeana</w:t>
      </w:r>
      <w:proofErr w:type="spellEnd"/>
      <w:r w:rsidRPr="008D2AF1">
        <w:t>, No</w:t>
      </w:r>
      <w:ins w:id="0" w:author="Em Lim" w:date="2025-08-13T11:32:00Z" w16du:dateUtc="2025-08-13T18:32:00Z">
        <w:r w:rsidR="00180463">
          <w:t xml:space="preserve"> kelp</w:t>
        </w:r>
      </w:ins>
      <w:del w:id="1" w:author="Em Lim" w:date="2025-08-13T11:32:00Z" w16du:dateUtc="2025-08-13T18:32:00Z">
        <w:r w:rsidRPr="008D2AF1" w:rsidDel="00180463">
          <w:delText>ne</w:delText>
        </w:r>
      </w:del>
      <w:r w:rsidRPr="008D2AF1">
        <w:t xml:space="preserve"> = no kelp control.</w:t>
      </w:r>
    </w:p>
    <w:p w14:paraId="3108A381" w14:textId="77777777" w:rsidR="00913FC7" w:rsidRPr="008D2AF1" w:rsidRDefault="00913FC7" w:rsidP="00913FC7">
      <w:r w:rsidRPr="008D2AF1">
        <w:br w:type="page"/>
      </w:r>
    </w:p>
    <w:p w14:paraId="337553CC" w14:textId="77777777" w:rsidR="00913FC7" w:rsidRPr="008D2AF1" w:rsidRDefault="00913FC7" w:rsidP="00913FC7">
      <w:pPr>
        <w:spacing w:line="480" w:lineRule="auto"/>
        <w:rPr>
          <w:b/>
        </w:rPr>
      </w:pPr>
      <w:r w:rsidRPr="008D2AF1">
        <w:rPr>
          <w:b/>
          <w:noProof/>
        </w:rPr>
        <w:lastRenderedPageBreak/>
        <w:drawing>
          <wp:inline distT="0" distB="0" distL="0" distR="0" wp14:anchorId="60FCD6E4" wp14:editId="5ECCC60A">
            <wp:extent cx="5943600" cy="3337560"/>
            <wp:effectExtent l="0" t="0" r="0" b="2540"/>
            <wp:docPr id="1583538002" name="Picture 2" descr="A diagram of a flow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38002" name="Picture 2" descr="A diagram of a flow ra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371C7AF9" w14:textId="77777777" w:rsidR="00913FC7" w:rsidRPr="008D2AF1" w:rsidRDefault="00913FC7" w:rsidP="00913FC7">
      <w:pPr>
        <w:spacing w:line="480" w:lineRule="auto"/>
        <w:rPr>
          <w:bCs/>
        </w:rPr>
      </w:pPr>
      <w:r w:rsidRPr="008D2AF1">
        <w:rPr>
          <w:b/>
        </w:rPr>
        <w:t xml:space="preserve">Figure S1.03. </w:t>
      </w:r>
      <w:r w:rsidRPr="008D2AF1">
        <w:rPr>
          <w:bCs/>
        </w:rPr>
        <w:t>Change in ammonium in containers containing zero or four California sea cucumbers (</w:t>
      </w:r>
      <w:proofErr w:type="spellStart"/>
      <w:r w:rsidRPr="008D2AF1">
        <w:rPr>
          <w:bCs/>
          <w:i/>
          <w:iCs/>
        </w:rPr>
        <w:t>Apostichopus</w:t>
      </w:r>
      <w:proofErr w:type="spellEnd"/>
      <w:r w:rsidRPr="008D2AF1">
        <w:rPr>
          <w:bCs/>
          <w:i/>
          <w:iCs/>
        </w:rPr>
        <w:t xml:space="preserve"> </w:t>
      </w:r>
      <w:proofErr w:type="spellStart"/>
      <w:r w:rsidRPr="008D2AF1">
        <w:rPr>
          <w:bCs/>
          <w:i/>
          <w:iCs/>
        </w:rPr>
        <w:t>californicus</w:t>
      </w:r>
      <w:proofErr w:type="spellEnd"/>
      <w:r w:rsidRPr="008D2AF1">
        <w:rPr>
          <w:bCs/>
        </w:rPr>
        <w:t xml:space="preserve">) relative to initial ammonium concentration after 24 hours in mesocosms with varying flow rates. Shaded areas indicate 95% confidence intervals, and raw data are plotted as points. While NH₄⁺ concentration remained the same across flow rates in the control mesocosms, sea cucumbers enriched NH₄⁺ concentration when flow was low. This enrichment declined as flow rate increased. </w:t>
      </w:r>
      <w:r w:rsidRPr="008D2AF1">
        <w:rPr>
          <w:b/>
        </w:rPr>
        <w:br w:type="page"/>
      </w:r>
    </w:p>
    <w:p w14:paraId="5AA66F55" w14:textId="77777777" w:rsidR="00913FC7" w:rsidRPr="008D2AF1" w:rsidRDefault="00913FC7" w:rsidP="00913FC7">
      <w:pPr>
        <w:spacing w:line="480" w:lineRule="auto"/>
      </w:pPr>
      <w:r w:rsidRPr="008D2AF1">
        <w:rPr>
          <w:b/>
        </w:rPr>
        <w:lastRenderedPageBreak/>
        <w:t>Table S1.01.</w:t>
      </w:r>
      <w:r w:rsidRPr="008D2AF1">
        <w:t xml:space="preserve"> Rocky reef sites sampled using Reef Life Survey methods, with the associated coordinates and years each site was surveyed.</w:t>
      </w:r>
    </w:p>
    <w:tbl>
      <w:tblPr>
        <w:tblStyle w:val="Nikola"/>
        <w:tblW w:w="10065" w:type="dxa"/>
        <w:tblLook w:val="04A0" w:firstRow="1" w:lastRow="0" w:firstColumn="1" w:lastColumn="0" w:noHBand="0" w:noVBand="1"/>
      </w:tblPr>
      <w:tblGrid>
        <w:gridCol w:w="1276"/>
        <w:gridCol w:w="3544"/>
        <w:gridCol w:w="3119"/>
        <w:gridCol w:w="2126"/>
      </w:tblGrid>
      <w:tr w:rsidR="00913FC7" w:rsidRPr="008D2AF1" w14:paraId="6751A08C" w14:textId="77777777" w:rsidTr="00BB77FB">
        <w:trPr>
          <w:cnfStyle w:val="100000000000" w:firstRow="1" w:lastRow="0" w:firstColumn="0" w:lastColumn="0" w:oddVBand="0" w:evenVBand="0" w:oddHBand="0" w:evenHBand="0" w:firstRowFirstColumn="0" w:firstRowLastColumn="0" w:lastRowFirstColumn="0" w:lastRowLastColumn="0"/>
          <w:trHeight w:val="320"/>
        </w:trPr>
        <w:tc>
          <w:tcPr>
            <w:tcW w:w="1276" w:type="dxa"/>
            <w:noWrap/>
            <w:hideMark/>
          </w:tcPr>
          <w:p w14:paraId="3E09F7A8" w14:textId="77777777" w:rsidR="00913FC7" w:rsidRPr="008D2AF1" w:rsidRDefault="00913FC7" w:rsidP="00BB77FB">
            <w:pPr>
              <w:jc w:val="left"/>
              <w:rPr>
                <w:b/>
                <w:color w:val="000000"/>
              </w:rPr>
            </w:pPr>
            <w:r w:rsidRPr="008D2AF1">
              <w:rPr>
                <w:b/>
                <w:color w:val="000000"/>
              </w:rPr>
              <w:t>Site code</w:t>
            </w:r>
          </w:p>
        </w:tc>
        <w:tc>
          <w:tcPr>
            <w:tcW w:w="3544" w:type="dxa"/>
            <w:noWrap/>
            <w:hideMark/>
          </w:tcPr>
          <w:p w14:paraId="1F6EB177" w14:textId="77777777" w:rsidR="00913FC7" w:rsidRPr="008D2AF1" w:rsidRDefault="00913FC7" w:rsidP="00BB77FB">
            <w:pPr>
              <w:jc w:val="left"/>
              <w:rPr>
                <w:b/>
                <w:color w:val="000000"/>
              </w:rPr>
            </w:pPr>
            <w:r w:rsidRPr="008D2AF1">
              <w:rPr>
                <w:b/>
                <w:color w:val="000000"/>
              </w:rPr>
              <w:t>Site name</w:t>
            </w:r>
          </w:p>
        </w:tc>
        <w:tc>
          <w:tcPr>
            <w:tcW w:w="3119" w:type="dxa"/>
            <w:noWrap/>
            <w:hideMark/>
          </w:tcPr>
          <w:p w14:paraId="749AD601" w14:textId="77777777" w:rsidR="00913FC7" w:rsidRPr="008D2AF1" w:rsidRDefault="00913FC7" w:rsidP="00BB77FB">
            <w:pPr>
              <w:jc w:val="left"/>
              <w:rPr>
                <w:b/>
                <w:color w:val="000000"/>
              </w:rPr>
            </w:pPr>
            <w:r w:rsidRPr="008D2AF1">
              <w:rPr>
                <w:b/>
                <w:color w:val="000000"/>
              </w:rPr>
              <w:t>Coordinates</w:t>
            </w:r>
          </w:p>
        </w:tc>
        <w:tc>
          <w:tcPr>
            <w:tcW w:w="2126" w:type="dxa"/>
          </w:tcPr>
          <w:p w14:paraId="7310D1E8" w14:textId="77777777" w:rsidR="00913FC7" w:rsidRPr="008D2AF1" w:rsidRDefault="00913FC7" w:rsidP="00BB77FB">
            <w:pPr>
              <w:jc w:val="left"/>
              <w:rPr>
                <w:b/>
                <w:color w:val="000000"/>
              </w:rPr>
            </w:pPr>
            <w:r w:rsidRPr="008D2AF1">
              <w:rPr>
                <w:b/>
                <w:color w:val="000000"/>
              </w:rPr>
              <w:t>Years sampled</w:t>
            </w:r>
          </w:p>
        </w:tc>
      </w:tr>
      <w:tr w:rsidR="00913FC7" w:rsidRPr="008D2AF1" w14:paraId="3CF61B51" w14:textId="77777777" w:rsidTr="00BB77FB">
        <w:trPr>
          <w:trHeight w:val="320"/>
        </w:trPr>
        <w:tc>
          <w:tcPr>
            <w:tcW w:w="1276" w:type="dxa"/>
            <w:noWrap/>
            <w:hideMark/>
          </w:tcPr>
          <w:p w14:paraId="41891106" w14:textId="77777777" w:rsidR="00913FC7" w:rsidRPr="008D2AF1" w:rsidRDefault="00913FC7" w:rsidP="00BB77FB">
            <w:pPr>
              <w:jc w:val="left"/>
              <w:rPr>
                <w:color w:val="000000"/>
              </w:rPr>
            </w:pPr>
            <w:r w:rsidRPr="008D2AF1">
              <w:rPr>
                <w:color w:val="000000"/>
              </w:rPr>
              <w:t>BMSC1</w:t>
            </w:r>
          </w:p>
        </w:tc>
        <w:tc>
          <w:tcPr>
            <w:tcW w:w="3544" w:type="dxa"/>
            <w:noWrap/>
            <w:hideMark/>
          </w:tcPr>
          <w:p w14:paraId="425ED7D0" w14:textId="77777777" w:rsidR="00913FC7" w:rsidRPr="008D2AF1" w:rsidRDefault="00913FC7" w:rsidP="00BB77FB">
            <w:pPr>
              <w:jc w:val="left"/>
              <w:rPr>
                <w:color w:val="000000"/>
              </w:rPr>
            </w:pPr>
            <w:r w:rsidRPr="008D2AF1">
              <w:rPr>
                <w:color w:val="000000"/>
              </w:rPr>
              <w:t>Dodger Channel</w:t>
            </w:r>
          </w:p>
        </w:tc>
        <w:tc>
          <w:tcPr>
            <w:tcW w:w="3119" w:type="dxa"/>
            <w:noWrap/>
            <w:hideMark/>
          </w:tcPr>
          <w:p w14:paraId="4B8A2F16" w14:textId="77777777" w:rsidR="00913FC7" w:rsidRPr="008D2AF1" w:rsidRDefault="00913FC7" w:rsidP="00BB77FB">
            <w:pPr>
              <w:jc w:val="left"/>
              <w:rPr>
                <w:color w:val="000000"/>
              </w:rPr>
            </w:pPr>
            <w:r w:rsidRPr="008D2AF1">
              <w:rPr>
                <w:color w:val="000000"/>
              </w:rPr>
              <w:t>48.82894897, -125.1975708</w:t>
            </w:r>
          </w:p>
        </w:tc>
        <w:tc>
          <w:tcPr>
            <w:tcW w:w="2126" w:type="dxa"/>
          </w:tcPr>
          <w:p w14:paraId="0F3D47BF" w14:textId="77777777" w:rsidR="00913FC7" w:rsidRPr="008D2AF1" w:rsidRDefault="00913FC7" w:rsidP="00BB77FB">
            <w:pPr>
              <w:jc w:val="left"/>
              <w:rPr>
                <w:color w:val="000000"/>
              </w:rPr>
            </w:pPr>
            <w:r w:rsidRPr="008D2AF1">
              <w:rPr>
                <w:color w:val="000000"/>
              </w:rPr>
              <w:t>2021, 2022, 2023</w:t>
            </w:r>
          </w:p>
        </w:tc>
      </w:tr>
      <w:tr w:rsidR="00913FC7" w:rsidRPr="008D2AF1" w14:paraId="56C503C8" w14:textId="77777777" w:rsidTr="00BB77FB">
        <w:trPr>
          <w:trHeight w:val="320"/>
        </w:trPr>
        <w:tc>
          <w:tcPr>
            <w:tcW w:w="1276" w:type="dxa"/>
            <w:noWrap/>
            <w:hideMark/>
          </w:tcPr>
          <w:p w14:paraId="4882BD5B" w14:textId="77777777" w:rsidR="00913FC7" w:rsidRPr="008D2AF1" w:rsidRDefault="00913FC7" w:rsidP="00BB77FB">
            <w:pPr>
              <w:jc w:val="left"/>
              <w:rPr>
                <w:color w:val="000000"/>
              </w:rPr>
            </w:pPr>
            <w:r w:rsidRPr="008D2AF1">
              <w:rPr>
                <w:color w:val="000000"/>
              </w:rPr>
              <w:t>BMSC2</w:t>
            </w:r>
          </w:p>
        </w:tc>
        <w:tc>
          <w:tcPr>
            <w:tcW w:w="3544" w:type="dxa"/>
            <w:noWrap/>
            <w:hideMark/>
          </w:tcPr>
          <w:p w14:paraId="5AA7181C" w14:textId="77777777" w:rsidR="00913FC7" w:rsidRPr="008D2AF1" w:rsidRDefault="00913FC7" w:rsidP="00BB77FB">
            <w:pPr>
              <w:jc w:val="left"/>
              <w:rPr>
                <w:color w:val="000000"/>
              </w:rPr>
            </w:pPr>
            <w:r w:rsidRPr="008D2AF1">
              <w:rPr>
                <w:color w:val="000000"/>
              </w:rPr>
              <w:t>Kirby</w:t>
            </w:r>
          </w:p>
        </w:tc>
        <w:tc>
          <w:tcPr>
            <w:tcW w:w="3119" w:type="dxa"/>
            <w:noWrap/>
            <w:hideMark/>
          </w:tcPr>
          <w:p w14:paraId="5754D205" w14:textId="77777777" w:rsidR="00913FC7" w:rsidRPr="008D2AF1" w:rsidRDefault="00913FC7" w:rsidP="00BB77FB">
            <w:pPr>
              <w:jc w:val="left"/>
              <w:rPr>
                <w:color w:val="000000"/>
              </w:rPr>
            </w:pPr>
            <w:r w:rsidRPr="008D2AF1">
              <w:rPr>
                <w:color w:val="000000"/>
              </w:rPr>
              <w:t>48.85039902, -125.1987686</w:t>
            </w:r>
          </w:p>
        </w:tc>
        <w:tc>
          <w:tcPr>
            <w:tcW w:w="2126" w:type="dxa"/>
          </w:tcPr>
          <w:p w14:paraId="6C0A0093" w14:textId="77777777" w:rsidR="00913FC7" w:rsidRPr="008D2AF1" w:rsidRDefault="00913FC7" w:rsidP="00BB77FB">
            <w:pPr>
              <w:jc w:val="left"/>
              <w:rPr>
                <w:color w:val="000000"/>
              </w:rPr>
            </w:pPr>
            <w:r w:rsidRPr="008D2AF1">
              <w:rPr>
                <w:color w:val="000000"/>
              </w:rPr>
              <w:t>2021, 2023</w:t>
            </w:r>
          </w:p>
        </w:tc>
      </w:tr>
      <w:tr w:rsidR="00913FC7" w:rsidRPr="008D2AF1" w14:paraId="7D547F45" w14:textId="77777777" w:rsidTr="00BB77FB">
        <w:trPr>
          <w:trHeight w:val="320"/>
        </w:trPr>
        <w:tc>
          <w:tcPr>
            <w:tcW w:w="1276" w:type="dxa"/>
            <w:noWrap/>
            <w:hideMark/>
          </w:tcPr>
          <w:p w14:paraId="5F2EFD93" w14:textId="77777777" w:rsidR="00913FC7" w:rsidRPr="008D2AF1" w:rsidRDefault="00913FC7" w:rsidP="00BB77FB">
            <w:pPr>
              <w:jc w:val="left"/>
              <w:rPr>
                <w:color w:val="000000"/>
              </w:rPr>
            </w:pPr>
            <w:r w:rsidRPr="008D2AF1">
              <w:rPr>
                <w:color w:val="000000"/>
              </w:rPr>
              <w:t>BMSC3</w:t>
            </w:r>
          </w:p>
        </w:tc>
        <w:tc>
          <w:tcPr>
            <w:tcW w:w="3544" w:type="dxa"/>
            <w:noWrap/>
            <w:hideMark/>
          </w:tcPr>
          <w:p w14:paraId="28C2DC27" w14:textId="77777777" w:rsidR="00913FC7" w:rsidRPr="008D2AF1" w:rsidRDefault="00913FC7" w:rsidP="00BB77FB">
            <w:pPr>
              <w:jc w:val="left"/>
              <w:rPr>
                <w:color w:val="000000"/>
              </w:rPr>
            </w:pPr>
            <w:proofErr w:type="spellStart"/>
            <w:r w:rsidRPr="008D2AF1">
              <w:rPr>
                <w:color w:val="000000"/>
              </w:rPr>
              <w:t>Ohiat</w:t>
            </w:r>
            <w:proofErr w:type="spellEnd"/>
          </w:p>
        </w:tc>
        <w:tc>
          <w:tcPr>
            <w:tcW w:w="3119" w:type="dxa"/>
            <w:noWrap/>
            <w:hideMark/>
          </w:tcPr>
          <w:p w14:paraId="56847F49" w14:textId="77777777" w:rsidR="00913FC7" w:rsidRPr="008D2AF1" w:rsidRDefault="00913FC7" w:rsidP="00BB77FB">
            <w:pPr>
              <w:jc w:val="left"/>
              <w:rPr>
                <w:color w:val="000000"/>
              </w:rPr>
            </w:pPr>
            <w:r w:rsidRPr="008D2AF1">
              <w:rPr>
                <w:color w:val="000000"/>
              </w:rPr>
              <w:t>48.85558319, -125.1837997</w:t>
            </w:r>
          </w:p>
        </w:tc>
        <w:tc>
          <w:tcPr>
            <w:tcW w:w="2126" w:type="dxa"/>
          </w:tcPr>
          <w:p w14:paraId="3413F96C" w14:textId="77777777" w:rsidR="00913FC7" w:rsidRPr="008D2AF1" w:rsidRDefault="00913FC7" w:rsidP="00BB77FB">
            <w:pPr>
              <w:jc w:val="left"/>
              <w:rPr>
                <w:color w:val="000000"/>
              </w:rPr>
            </w:pPr>
            <w:r w:rsidRPr="008D2AF1">
              <w:rPr>
                <w:color w:val="000000"/>
              </w:rPr>
              <w:t>2021, 2022, 2023</w:t>
            </w:r>
          </w:p>
        </w:tc>
      </w:tr>
      <w:tr w:rsidR="00913FC7" w:rsidRPr="008D2AF1" w14:paraId="7B78CF18" w14:textId="77777777" w:rsidTr="00BB77FB">
        <w:trPr>
          <w:trHeight w:val="320"/>
        </w:trPr>
        <w:tc>
          <w:tcPr>
            <w:tcW w:w="1276" w:type="dxa"/>
            <w:noWrap/>
            <w:hideMark/>
          </w:tcPr>
          <w:p w14:paraId="2DA36E82" w14:textId="77777777" w:rsidR="00913FC7" w:rsidRPr="008D2AF1" w:rsidRDefault="00913FC7" w:rsidP="00BB77FB">
            <w:pPr>
              <w:jc w:val="left"/>
              <w:rPr>
                <w:color w:val="000000"/>
              </w:rPr>
            </w:pPr>
            <w:r w:rsidRPr="008D2AF1">
              <w:rPr>
                <w:color w:val="000000"/>
              </w:rPr>
              <w:t>BMSC4</w:t>
            </w:r>
          </w:p>
        </w:tc>
        <w:tc>
          <w:tcPr>
            <w:tcW w:w="3544" w:type="dxa"/>
            <w:noWrap/>
            <w:hideMark/>
          </w:tcPr>
          <w:p w14:paraId="71D32F0A" w14:textId="77777777" w:rsidR="00913FC7" w:rsidRPr="008D2AF1" w:rsidRDefault="00913FC7" w:rsidP="00BB77FB">
            <w:pPr>
              <w:jc w:val="left"/>
              <w:rPr>
                <w:color w:val="000000"/>
              </w:rPr>
            </w:pPr>
            <w:proofErr w:type="spellStart"/>
            <w:r w:rsidRPr="008D2AF1">
              <w:rPr>
                <w:color w:val="000000"/>
              </w:rPr>
              <w:t>Kii</w:t>
            </w:r>
            <w:proofErr w:type="spellEnd"/>
            <w:r w:rsidRPr="008D2AF1">
              <w:rPr>
                <w:color w:val="000000"/>
              </w:rPr>
              <w:t xml:space="preserve"> </w:t>
            </w:r>
            <w:proofErr w:type="spellStart"/>
            <w:r w:rsidRPr="008D2AF1">
              <w:rPr>
                <w:color w:val="000000"/>
              </w:rPr>
              <w:t>xin</w:t>
            </w:r>
            <w:proofErr w:type="spellEnd"/>
          </w:p>
        </w:tc>
        <w:tc>
          <w:tcPr>
            <w:tcW w:w="3119" w:type="dxa"/>
            <w:noWrap/>
            <w:hideMark/>
          </w:tcPr>
          <w:p w14:paraId="4DC08D37" w14:textId="77777777" w:rsidR="00913FC7" w:rsidRPr="008D2AF1" w:rsidRDefault="00913FC7" w:rsidP="00BB77FB">
            <w:pPr>
              <w:jc w:val="left"/>
              <w:rPr>
                <w:color w:val="000000"/>
              </w:rPr>
            </w:pPr>
            <w:r w:rsidRPr="008D2AF1">
              <w:rPr>
                <w:color w:val="000000"/>
              </w:rPr>
              <w:t>48.81511688, -125.1753311</w:t>
            </w:r>
          </w:p>
        </w:tc>
        <w:tc>
          <w:tcPr>
            <w:tcW w:w="2126" w:type="dxa"/>
          </w:tcPr>
          <w:p w14:paraId="6EF6571C" w14:textId="77777777" w:rsidR="00913FC7" w:rsidRPr="008D2AF1" w:rsidRDefault="00913FC7" w:rsidP="00BB77FB">
            <w:pPr>
              <w:jc w:val="left"/>
              <w:rPr>
                <w:color w:val="000000"/>
              </w:rPr>
            </w:pPr>
            <w:r w:rsidRPr="008D2AF1">
              <w:rPr>
                <w:color w:val="000000"/>
              </w:rPr>
              <w:t>2021, 2023</w:t>
            </w:r>
          </w:p>
        </w:tc>
      </w:tr>
      <w:tr w:rsidR="00913FC7" w:rsidRPr="008D2AF1" w14:paraId="5EC0E9EE" w14:textId="77777777" w:rsidTr="00BB77FB">
        <w:trPr>
          <w:trHeight w:val="320"/>
        </w:trPr>
        <w:tc>
          <w:tcPr>
            <w:tcW w:w="1276" w:type="dxa"/>
            <w:noWrap/>
            <w:hideMark/>
          </w:tcPr>
          <w:p w14:paraId="64ADCA92" w14:textId="77777777" w:rsidR="00913FC7" w:rsidRPr="008D2AF1" w:rsidRDefault="00913FC7" w:rsidP="00BB77FB">
            <w:pPr>
              <w:jc w:val="left"/>
              <w:rPr>
                <w:color w:val="000000"/>
              </w:rPr>
            </w:pPr>
            <w:r w:rsidRPr="008D2AF1">
              <w:rPr>
                <w:color w:val="000000"/>
              </w:rPr>
              <w:t>BMSC5</w:t>
            </w:r>
          </w:p>
        </w:tc>
        <w:tc>
          <w:tcPr>
            <w:tcW w:w="3544" w:type="dxa"/>
            <w:noWrap/>
            <w:hideMark/>
          </w:tcPr>
          <w:p w14:paraId="7A4130CE" w14:textId="77777777" w:rsidR="00913FC7" w:rsidRPr="008D2AF1" w:rsidRDefault="00913FC7" w:rsidP="00BB77FB">
            <w:pPr>
              <w:jc w:val="left"/>
              <w:rPr>
                <w:color w:val="000000"/>
              </w:rPr>
            </w:pPr>
            <w:r w:rsidRPr="008D2AF1">
              <w:rPr>
                <w:color w:val="000000"/>
              </w:rPr>
              <w:t>Taylor Rock</w:t>
            </w:r>
          </w:p>
        </w:tc>
        <w:tc>
          <w:tcPr>
            <w:tcW w:w="3119" w:type="dxa"/>
            <w:noWrap/>
            <w:hideMark/>
          </w:tcPr>
          <w:p w14:paraId="31FA5303" w14:textId="77777777" w:rsidR="00913FC7" w:rsidRPr="008D2AF1" w:rsidRDefault="00913FC7" w:rsidP="00BB77FB">
            <w:pPr>
              <w:jc w:val="left"/>
              <w:rPr>
                <w:color w:val="000000"/>
              </w:rPr>
            </w:pPr>
            <w:r w:rsidRPr="008D2AF1">
              <w:rPr>
                <w:color w:val="000000"/>
              </w:rPr>
              <w:t>48.82733154, -125.1966019</w:t>
            </w:r>
          </w:p>
        </w:tc>
        <w:tc>
          <w:tcPr>
            <w:tcW w:w="2126" w:type="dxa"/>
          </w:tcPr>
          <w:p w14:paraId="6B4F5D73" w14:textId="77777777" w:rsidR="00913FC7" w:rsidRPr="008D2AF1" w:rsidRDefault="00913FC7" w:rsidP="00BB77FB">
            <w:pPr>
              <w:jc w:val="left"/>
              <w:rPr>
                <w:color w:val="000000"/>
              </w:rPr>
            </w:pPr>
            <w:r w:rsidRPr="008D2AF1">
              <w:rPr>
                <w:color w:val="000000"/>
              </w:rPr>
              <w:t>2021, 2022, 2023</w:t>
            </w:r>
          </w:p>
        </w:tc>
      </w:tr>
      <w:tr w:rsidR="00913FC7" w:rsidRPr="008D2AF1" w14:paraId="5B1B8C26" w14:textId="77777777" w:rsidTr="00BB77FB">
        <w:trPr>
          <w:trHeight w:val="320"/>
        </w:trPr>
        <w:tc>
          <w:tcPr>
            <w:tcW w:w="1276" w:type="dxa"/>
            <w:noWrap/>
            <w:hideMark/>
          </w:tcPr>
          <w:p w14:paraId="29DB318B" w14:textId="77777777" w:rsidR="00913FC7" w:rsidRPr="008D2AF1" w:rsidRDefault="00913FC7" w:rsidP="00BB77FB">
            <w:pPr>
              <w:jc w:val="left"/>
              <w:rPr>
                <w:color w:val="000000"/>
              </w:rPr>
            </w:pPr>
            <w:r w:rsidRPr="008D2AF1">
              <w:rPr>
                <w:color w:val="000000"/>
              </w:rPr>
              <w:t>BMSC6</w:t>
            </w:r>
          </w:p>
        </w:tc>
        <w:tc>
          <w:tcPr>
            <w:tcW w:w="3544" w:type="dxa"/>
            <w:noWrap/>
            <w:hideMark/>
          </w:tcPr>
          <w:p w14:paraId="5908726B" w14:textId="77777777" w:rsidR="00913FC7" w:rsidRPr="008D2AF1" w:rsidRDefault="00913FC7" w:rsidP="00BB77FB">
            <w:pPr>
              <w:jc w:val="left"/>
              <w:rPr>
                <w:color w:val="000000"/>
              </w:rPr>
            </w:pPr>
            <w:proofErr w:type="spellStart"/>
            <w:r w:rsidRPr="008D2AF1">
              <w:rPr>
                <w:color w:val="000000"/>
              </w:rPr>
              <w:t>Baeria</w:t>
            </w:r>
            <w:proofErr w:type="spellEnd"/>
            <w:r w:rsidRPr="008D2AF1">
              <w:rPr>
                <w:color w:val="000000"/>
              </w:rPr>
              <w:t xml:space="preserve"> Rocks South Island</w:t>
            </w:r>
          </w:p>
        </w:tc>
        <w:tc>
          <w:tcPr>
            <w:tcW w:w="3119" w:type="dxa"/>
            <w:noWrap/>
            <w:hideMark/>
          </w:tcPr>
          <w:p w14:paraId="341A534E" w14:textId="77777777" w:rsidR="00913FC7" w:rsidRPr="008D2AF1" w:rsidRDefault="00913FC7" w:rsidP="00BB77FB">
            <w:pPr>
              <w:jc w:val="left"/>
              <w:rPr>
                <w:color w:val="000000"/>
              </w:rPr>
            </w:pPr>
            <w:r w:rsidRPr="008D2AF1">
              <w:rPr>
                <w:color w:val="000000"/>
              </w:rPr>
              <w:t>48.95023346, -125.1555481</w:t>
            </w:r>
          </w:p>
        </w:tc>
        <w:tc>
          <w:tcPr>
            <w:tcW w:w="2126" w:type="dxa"/>
          </w:tcPr>
          <w:p w14:paraId="70FAA868" w14:textId="77777777" w:rsidR="00913FC7" w:rsidRPr="008D2AF1" w:rsidRDefault="00913FC7" w:rsidP="00BB77FB">
            <w:pPr>
              <w:jc w:val="left"/>
              <w:rPr>
                <w:color w:val="000000"/>
              </w:rPr>
            </w:pPr>
            <w:r w:rsidRPr="008D2AF1">
              <w:rPr>
                <w:color w:val="000000"/>
              </w:rPr>
              <w:t>2021, 2022, 2023</w:t>
            </w:r>
          </w:p>
        </w:tc>
      </w:tr>
      <w:tr w:rsidR="00913FC7" w:rsidRPr="008D2AF1" w14:paraId="12C8EAF1" w14:textId="77777777" w:rsidTr="00BB77FB">
        <w:trPr>
          <w:trHeight w:val="320"/>
        </w:trPr>
        <w:tc>
          <w:tcPr>
            <w:tcW w:w="1276" w:type="dxa"/>
            <w:noWrap/>
            <w:hideMark/>
          </w:tcPr>
          <w:p w14:paraId="4ADC7D13" w14:textId="77777777" w:rsidR="00913FC7" w:rsidRPr="008D2AF1" w:rsidRDefault="00913FC7" w:rsidP="00BB77FB">
            <w:pPr>
              <w:jc w:val="left"/>
              <w:rPr>
                <w:color w:val="000000"/>
              </w:rPr>
            </w:pPr>
            <w:r w:rsidRPr="008D2AF1">
              <w:rPr>
                <w:color w:val="000000"/>
              </w:rPr>
              <w:t>BMSC7</w:t>
            </w:r>
          </w:p>
        </w:tc>
        <w:tc>
          <w:tcPr>
            <w:tcW w:w="3544" w:type="dxa"/>
            <w:noWrap/>
            <w:hideMark/>
          </w:tcPr>
          <w:p w14:paraId="07B711A1" w14:textId="77777777" w:rsidR="00913FC7" w:rsidRPr="008D2AF1" w:rsidRDefault="00913FC7" w:rsidP="00BB77FB">
            <w:pPr>
              <w:jc w:val="left"/>
              <w:rPr>
                <w:color w:val="000000"/>
              </w:rPr>
            </w:pPr>
            <w:proofErr w:type="spellStart"/>
            <w:r w:rsidRPr="008D2AF1">
              <w:rPr>
                <w:color w:val="000000"/>
              </w:rPr>
              <w:t>Baeria</w:t>
            </w:r>
            <w:proofErr w:type="spellEnd"/>
            <w:r w:rsidRPr="008D2AF1">
              <w:rPr>
                <w:color w:val="000000"/>
              </w:rPr>
              <w:t xml:space="preserve"> Rocks N Island Southside</w:t>
            </w:r>
          </w:p>
        </w:tc>
        <w:tc>
          <w:tcPr>
            <w:tcW w:w="3119" w:type="dxa"/>
            <w:noWrap/>
            <w:hideMark/>
          </w:tcPr>
          <w:p w14:paraId="152C0B28" w14:textId="77777777" w:rsidR="00913FC7" w:rsidRPr="008D2AF1" w:rsidRDefault="00913FC7" w:rsidP="00BB77FB">
            <w:pPr>
              <w:jc w:val="left"/>
              <w:rPr>
                <w:color w:val="000000"/>
              </w:rPr>
            </w:pPr>
            <w:r w:rsidRPr="008D2AF1">
              <w:rPr>
                <w:color w:val="000000"/>
              </w:rPr>
              <w:t>48.95464325, -125.1539917</w:t>
            </w:r>
          </w:p>
        </w:tc>
        <w:tc>
          <w:tcPr>
            <w:tcW w:w="2126" w:type="dxa"/>
          </w:tcPr>
          <w:p w14:paraId="55B4C3D0" w14:textId="77777777" w:rsidR="00913FC7" w:rsidRPr="008D2AF1" w:rsidRDefault="00913FC7" w:rsidP="00BB77FB">
            <w:pPr>
              <w:jc w:val="left"/>
              <w:rPr>
                <w:color w:val="000000"/>
              </w:rPr>
            </w:pPr>
            <w:r w:rsidRPr="008D2AF1">
              <w:rPr>
                <w:color w:val="000000"/>
              </w:rPr>
              <w:t>2021</w:t>
            </w:r>
          </w:p>
        </w:tc>
      </w:tr>
      <w:tr w:rsidR="00913FC7" w:rsidRPr="008D2AF1" w14:paraId="15AC5836" w14:textId="77777777" w:rsidTr="00BB77FB">
        <w:trPr>
          <w:trHeight w:val="320"/>
        </w:trPr>
        <w:tc>
          <w:tcPr>
            <w:tcW w:w="1276" w:type="dxa"/>
            <w:noWrap/>
            <w:hideMark/>
          </w:tcPr>
          <w:p w14:paraId="40E9D400" w14:textId="77777777" w:rsidR="00913FC7" w:rsidRPr="008D2AF1" w:rsidRDefault="00913FC7" w:rsidP="00BB77FB">
            <w:pPr>
              <w:jc w:val="left"/>
              <w:rPr>
                <w:color w:val="000000"/>
              </w:rPr>
            </w:pPr>
            <w:r w:rsidRPr="008D2AF1">
              <w:rPr>
                <w:color w:val="000000"/>
              </w:rPr>
              <w:t>BMSC8</w:t>
            </w:r>
          </w:p>
        </w:tc>
        <w:tc>
          <w:tcPr>
            <w:tcW w:w="3544" w:type="dxa"/>
            <w:noWrap/>
            <w:hideMark/>
          </w:tcPr>
          <w:p w14:paraId="6576E388" w14:textId="77777777" w:rsidR="00913FC7" w:rsidRPr="008D2AF1" w:rsidRDefault="00913FC7" w:rsidP="00BB77FB">
            <w:pPr>
              <w:jc w:val="left"/>
              <w:rPr>
                <w:color w:val="000000"/>
              </w:rPr>
            </w:pPr>
            <w:proofErr w:type="spellStart"/>
            <w:r w:rsidRPr="008D2AF1">
              <w:rPr>
                <w:color w:val="000000"/>
              </w:rPr>
              <w:t>Baeria</w:t>
            </w:r>
            <w:proofErr w:type="spellEnd"/>
            <w:r w:rsidRPr="008D2AF1">
              <w:rPr>
                <w:color w:val="000000"/>
              </w:rPr>
              <w:t xml:space="preserve"> Rocks N Island Northside</w:t>
            </w:r>
          </w:p>
        </w:tc>
        <w:tc>
          <w:tcPr>
            <w:tcW w:w="3119" w:type="dxa"/>
            <w:noWrap/>
            <w:hideMark/>
          </w:tcPr>
          <w:p w14:paraId="1D03C8F3" w14:textId="77777777" w:rsidR="00913FC7" w:rsidRPr="008D2AF1" w:rsidRDefault="00913FC7" w:rsidP="00BB77FB">
            <w:pPr>
              <w:jc w:val="left"/>
              <w:rPr>
                <w:color w:val="000000"/>
              </w:rPr>
            </w:pPr>
            <w:r w:rsidRPr="008D2AF1">
              <w:rPr>
                <w:color w:val="000000"/>
              </w:rPr>
              <w:t>48.95508194, -125.1533737</w:t>
            </w:r>
          </w:p>
        </w:tc>
        <w:tc>
          <w:tcPr>
            <w:tcW w:w="2126" w:type="dxa"/>
          </w:tcPr>
          <w:p w14:paraId="3540E560" w14:textId="77777777" w:rsidR="00913FC7" w:rsidRPr="008D2AF1" w:rsidRDefault="00913FC7" w:rsidP="00BB77FB">
            <w:pPr>
              <w:jc w:val="left"/>
              <w:rPr>
                <w:color w:val="000000"/>
              </w:rPr>
            </w:pPr>
            <w:r w:rsidRPr="008D2AF1">
              <w:rPr>
                <w:color w:val="000000"/>
              </w:rPr>
              <w:t>2021, 2022, 2023</w:t>
            </w:r>
          </w:p>
        </w:tc>
      </w:tr>
      <w:tr w:rsidR="00913FC7" w:rsidRPr="008D2AF1" w14:paraId="6D4FC924" w14:textId="77777777" w:rsidTr="00BB77FB">
        <w:trPr>
          <w:trHeight w:val="320"/>
        </w:trPr>
        <w:tc>
          <w:tcPr>
            <w:tcW w:w="1276" w:type="dxa"/>
            <w:noWrap/>
            <w:hideMark/>
          </w:tcPr>
          <w:p w14:paraId="0FC0DC46" w14:textId="77777777" w:rsidR="00913FC7" w:rsidRPr="008D2AF1" w:rsidRDefault="00913FC7" w:rsidP="00BB77FB">
            <w:pPr>
              <w:jc w:val="left"/>
              <w:rPr>
                <w:color w:val="000000"/>
              </w:rPr>
            </w:pPr>
            <w:r w:rsidRPr="008D2AF1">
              <w:rPr>
                <w:color w:val="000000"/>
              </w:rPr>
              <w:t>BMSC9</w:t>
            </w:r>
          </w:p>
        </w:tc>
        <w:tc>
          <w:tcPr>
            <w:tcW w:w="3544" w:type="dxa"/>
            <w:noWrap/>
            <w:hideMark/>
          </w:tcPr>
          <w:p w14:paraId="74CF15EF" w14:textId="77777777" w:rsidR="00913FC7" w:rsidRPr="008D2AF1" w:rsidRDefault="00913FC7" w:rsidP="00BB77FB">
            <w:pPr>
              <w:jc w:val="left"/>
              <w:rPr>
                <w:color w:val="000000"/>
              </w:rPr>
            </w:pPr>
            <w:r w:rsidRPr="008D2AF1">
              <w:rPr>
                <w:color w:val="000000"/>
              </w:rPr>
              <w:t>Eagle Bay</w:t>
            </w:r>
          </w:p>
        </w:tc>
        <w:tc>
          <w:tcPr>
            <w:tcW w:w="3119" w:type="dxa"/>
            <w:noWrap/>
            <w:hideMark/>
          </w:tcPr>
          <w:p w14:paraId="47896DFB" w14:textId="77777777" w:rsidR="00913FC7" w:rsidRPr="008D2AF1" w:rsidRDefault="00913FC7" w:rsidP="00BB77FB">
            <w:pPr>
              <w:jc w:val="left"/>
              <w:rPr>
                <w:color w:val="000000"/>
              </w:rPr>
            </w:pPr>
            <w:r w:rsidRPr="008D2AF1">
              <w:rPr>
                <w:color w:val="000000"/>
              </w:rPr>
              <w:t>48.83478928, -125.1470261</w:t>
            </w:r>
          </w:p>
        </w:tc>
        <w:tc>
          <w:tcPr>
            <w:tcW w:w="2126" w:type="dxa"/>
          </w:tcPr>
          <w:p w14:paraId="7E4D0F45" w14:textId="77777777" w:rsidR="00913FC7" w:rsidRPr="008D2AF1" w:rsidRDefault="00913FC7" w:rsidP="00BB77FB">
            <w:pPr>
              <w:jc w:val="left"/>
              <w:rPr>
                <w:color w:val="000000"/>
              </w:rPr>
            </w:pPr>
            <w:r w:rsidRPr="008D2AF1">
              <w:rPr>
                <w:color w:val="000000"/>
              </w:rPr>
              <w:t>2021, 2022, 2023</w:t>
            </w:r>
          </w:p>
        </w:tc>
      </w:tr>
      <w:tr w:rsidR="00913FC7" w:rsidRPr="008D2AF1" w14:paraId="6DF9477D" w14:textId="77777777" w:rsidTr="00BB77FB">
        <w:trPr>
          <w:trHeight w:val="320"/>
        </w:trPr>
        <w:tc>
          <w:tcPr>
            <w:tcW w:w="1276" w:type="dxa"/>
            <w:noWrap/>
            <w:hideMark/>
          </w:tcPr>
          <w:p w14:paraId="28E46CAE" w14:textId="77777777" w:rsidR="00913FC7" w:rsidRPr="008D2AF1" w:rsidRDefault="00913FC7" w:rsidP="00BB77FB">
            <w:pPr>
              <w:jc w:val="left"/>
              <w:rPr>
                <w:color w:val="000000"/>
              </w:rPr>
            </w:pPr>
            <w:r w:rsidRPr="008D2AF1">
              <w:rPr>
                <w:color w:val="000000"/>
              </w:rPr>
              <w:t>BMSC10</w:t>
            </w:r>
          </w:p>
        </w:tc>
        <w:tc>
          <w:tcPr>
            <w:tcW w:w="3544" w:type="dxa"/>
            <w:noWrap/>
            <w:hideMark/>
          </w:tcPr>
          <w:p w14:paraId="5E2A19C3" w14:textId="77777777" w:rsidR="00913FC7" w:rsidRPr="008D2AF1" w:rsidRDefault="00913FC7" w:rsidP="00BB77FB">
            <w:pPr>
              <w:jc w:val="left"/>
              <w:rPr>
                <w:color w:val="000000"/>
              </w:rPr>
            </w:pPr>
            <w:r w:rsidRPr="008D2AF1">
              <w:rPr>
                <w:color w:val="000000"/>
              </w:rPr>
              <w:t>Ross Islets Slug Island</w:t>
            </w:r>
          </w:p>
        </w:tc>
        <w:tc>
          <w:tcPr>
            <w:tcW w:w="3119" w:type="dxa"/>
            <w:noWrap/>
            <w:hideMark/>
          </w:tcPr>
          <w:p w14:paraId="102B43C8" w14:textId="77777777" w:rsidR="00913FC7" w:rsidRPr="008D2AF1" w:rsidRDefault="00913FC7" w:rsidP="00BB77FB">
            <w:pPr>
              <w:jc w:val="left"/>
              <w:rPr>
                <w:color w:val="000000"/>
              </w:rPr>
            </w:pPr>
            <w:r w:rsidRPr="008D2AF1">
              <w:rPr>
                <w:color w:val="000000"/>
              </w:rPr>
              <w:t>48.87051773, -125.160347</w:t>
            </w:r>
          </w:p>
        </w:tc>
        <w:tc>
          <w:tcPr>
            <w:tcW w:w="2126" w:type="dxa"/>
          </w:tcPr>
          <w:p w14:paraId="66D3FF62" w14:textId="77777777" w:rsidR="00913FC7" w:rsidRPr="008D2AF1" w:rsidRDefault="00913FC7" w:rsidP="00BB77FB">
            <w:pPr>
              <w:jc w:val="left"/>
              <w:rPr>
                <w:color w:val="000000"/>
              </w:rPr>
            </w:pPr>
            <w:r w:rsidRPr="008D2AF1">
              <w:rPr>
                <w:color w:val="000000"/>
              </w:rPr>
              <w:t>2021, 2022, 2023</w:t>
            </w:r>
          </w:p>
        </w:tc>
      </w:tr>
      <w:tr w:rsidR="00913FC7" w:rsidRPr="008D2AF1" w14:paraId="2AFBD60D" w14:textId="77777777" w:rsidTr="00BB77FB">
        <w:trPr>
          <w:trHeight w:val="320"/>
        </w:trPr>
        <w:tc>
          <w:tcPr>
            <w:tcW w:w="1276" w:type="dxa"/>
            <w:noWrap/>
            <w:hideMark/>
          </w:tcPr>
          <w:p w14:paraId="0F386E0A" w14:textId="77777777" w:rsidR="00913FC7" w:rsidRPr="008D2AF1" w:rsidRDefault="00913FC7" w:rsidP="00BB77FB">
            <w:pPr>
              <w:jc w:val="left"/>
              <w:rPr>
                <w:color w:val="000000"/>
              </w:rPr>
            </w:pPr>
            <w:r w:rsidRPr="008D2AF1">
              <w:rPr>
                <w:color w:val="000000"/>
              </w:rPr>
              <w:t>BMSC11</w:t>
            </w:r>
          </w:p>
        </w:tc>
        <w:tc>
          <w:tcPr>
            <w:tcW w:w="3544" w:type="dxa"/>
            <w:noWrap/>
            <w:hideMark/>
          </w:tcPr>
          <w:p w14:paraId="02E23134" w14:textId="77777777" w:rsidR="00913FC7" w:rsidRPr="008D2AF1" w:rsidRDefault="00913FC7" w:rsidP="00BB77FB">
            <w:pPr>
              <w:jc w:val="left"/>
              <w:rPr>
                <w:color w:val="000000"/>
              </w:rPr>
            </w:pPr>
            <w:r w:rsidRPr="008D2AF1">
              <w:rPr>
                <w:color w:val="000000"/>
              </w:rPr>
              <w:t>Wizard Island South</w:t>
            </w:r>
          </w:p>
        </w:tc>
        <w:tc>
          <w:tcPr>
            <w:tcW w:w="3119" w:type="dxa"/>
            <w:noWrap/>
            <w:hideMark/>
          </w:tcPr>
          <w:p w14:paraId="3A865AE1" w14:textId="77777777" w:rsidR="00913FC7" w:rsidRPr="008D2AF1" w:rsidRDefault="00913FC7" w:rsidP="00BB77FB">
            <w:pPr>
              <w:jc w:val="left"/>
              <w:rPr>
                <w:color w:val="000000"/>
              </w:rPr>
            </w:pPr>
            <w:r w:rsidRPr="008D2AF1">
              <w:rPr>
                <w:color w:val="000000"/>
              </w:rPr>
              <w:t>48.85746765, -125.1582336</w:t>
            </w:r>
          </w:p>
        </w:tc>
        <w:tc>
          <w:tcPr>
            <w:tcW w:w="2126" w:type="dxa"/>
          </w:tcPr>
          <w:p w14:paraId="4F592C0D" w14:textId="77777777" w:rsidR="00913FC7" w:rsidRPr="008D2AF1" w:rsidRDefault="00913FC7" w:rsidP="00BB77FB">
            <w:pPr>
              <w:jc w:val="left"/>
              <w:rPr>
                <w:color w:val="000000"/>
              </w:rPr>
            </w:pPr>
            <w:r w:rsidRPr="008D2AF1">
              <w:rPr>
                <w:color w:val="000000"/>
              </w:rPr>
              <w:t>2021, 2022, 2023</w:t>
            </w:r>
          </w:p>
        </w:tc>
      </w:tr>
      <w:tr w:rsidR="00913FC7" w:rsidRPr="008D2AF1" w14:paraId="59856D7A" w14:textId="77777777" w:rsidTr="00BB77FB">
        <w:trPr>
          <w:trHeight w:val="320"/>
        </w:trPr>
        <w:tc>
          <w:tcPr>
            <w:tcW w:w="1276" w:type="dxa"/>
            <w:noWrap/>
            <w:hideMark/>
          </w:tcPr>
          <w:p w14:paraId="1A4F76B5" w14:textId="77777777" w:rsidR="00913FC7" w:rsidRPr="008D2AF1" w:rsidRDefault="00913FC7" w:rsidP="00BB77FB">
            <w:pPr>
              <w:jc w:val="left"/>
              <w:rPr>
                <w:color w:val="000000"/>
              </w:rPr>
            </w:pPr>
            <w:r w:rsidRPr="008D2AF1">
              <w:rPr>
                <w:color w:val="000000"/>
              </w:rPr>
              <w:t>BMSC12</w:t>
            </w:r>
          </w:p>
        </w:tc>
        <w:tc>
          <w:tcPr>
            <w:tcW w:w="3544" w:type="dxa"/>
            <w:noWrap/>
            <w:hideMark/>
          </w:tcPr>
          <w:p w14:paraId="7589CA41" w14:textId="77777777" w:rsidR="00913FC7" w:rsidRPr="008D2AF1" w:rsidRDefault="00913FC7" w:rsidP="00BB77FB">
            <w:pPr>
              <w:jc w:val="left"/>
              <w:rPr>
                <w:color w:val="000000"/>
              </w:rPr>
            </w:pPr>
            <w:r w:rsidRPr="008D2AF1">
              <w:rPr>
                <w:color w:val="000000"/>
              </w:rPr>
              <w:t>Wizard Island North</w:t>
            </w:r>
          </w:p>
        </w:tc>
        <w:tc>
          <w:tcPr>
            <w:tcW w:w="3119" w:type="dxa"/>
            <w:noWrap/>
            <w:hideMark/>
          </w:tcPr>
          <w:p w14:paraId="42210AE9" w14:textId="77777777" w:rsidR="00913FC7" w:rsidRPr="008D2AF1" w:rsidRDefault="00913FC7" w:rsidP="00BB77FB">
            <w:pPr>
              <w:jc w:val="left"/>
              <w:rPr>
                <w:color w:val="000000"/>
              </w:rPr>
            </w:pPr>
            <w:r w:rsidRPr="008D2AF1">
              <w:rPr>
                <w:color w:val="000000"/>
              </w:rPr>
              <w:t>48.858284, -125.1609192</w:t>
            </w:r>
          </w:p>
        </w:tc>
        <w:tc>
          <w:tcPr>
            <w:tcW w:w="2126" w:type="dxa"/>
          </w:tcPr>
          <w:p w14:paraId="08AC6AAF" w14:textId="77777777" w:rsidR="00913FC7" w:rsidRPr="008D2AF1" w:rsidRDefault="00913FC7" w:rsidP="00BB77FB">
            <w:pPr>
              <w:jc w:val="left"/>
              <w:rPr>
                <w:color w:val="000000"/>
              </w:rPr>
            </w:pPr>
            <w:r w:rsidRPr="008D2AF1">
              <w:rPr>
                <w:color w:val="000000"/>
              </w:rPr>
              <w:t>2021, 2022, 2023</w:t>
            </w:r>
          </w:p>
        </w:tc>
      </w:tr>
      <w:tr w:rsidR="00913FC7" w:rsidRPr="008D2AF1" w14:paraId="12E3D302" w14:textId="77777777" w:rsidTr="00BB77FB">
        <w:trPr>
          <w:trHeight w:val="320"/>
        </w:trPr>
        <w:tc>
          <w:tcPr>
            <w:tcW w:w="1276" w:type="dxa"/>
            <w:noWrap/>
            <w:hideMark/>
          </w:tcPr>
          <w:p w14:paraId="6EC5BA1C" w14:textId="77777777" w:rsidR="00913FC7" w:rsidRPr="008D2AF1" w:rsidRDefault="00913FC7" w:rsidP="00BB77FB">
            <w:pPr>
              <w:jc w:val="left"/>
              <w:rPr>
                <w:color w:val="000000"/>
              </w:rPr>
            </w:pPr>
            <w:r w:rsidRPr="008D2AF1">
              <w:rPr>
                <w:color w:val="000000"/>
              </w:rPr>
              <w:t>BMSC13</w:t>
            </w:r>
          </w:p>
        </w:tc>
        <w:tc>
          <w:tcPr>
            <w:tcW w:w="3544" w:type="dxa"/>
            <w:noWrap/>
            <w:hideMark/>
          </w:tcPr>
          <w:p w14:paraId="3281A761" w14:textId="77777777" w:rsidR="00913FC7" w:rsidRPr="008D2AF1" w:rsidRDefault="00913FC7" w:rsidP="00BB77FB">
            <w:pPr>
              <w:jc w:val="left"/>
              <w:rPr>
                <w:color w:val="000000"/>
              </w:rPr>
            </w:pPr>
            <w:r w:rsidRPr="008D2AF1">
              <w:rPr>
                <w:color w:val="000000"/>
              </w:rPr>
              <w:t>Effingham West</w:t>
            </w:r>
          </w:p>
        </w:tc>
        <w:tc>
          <w:tcPr>
            <w:tcW w:w="3119" w:type="dxa"/>
            <w:noWrap/>
            <w:hideMark/>
          </w:tcPr>
          <w:p w14:paraId="32FEFA99" w14:textId="77777777" w:rsidR="00913FC7" w:rsidRPr="008D2AF1" w:rsidRDefault="00913FC7" w:rsidP="00BB77FB">
            <w:pPr>
              <w:jc w:val="left"/>
              <w:rPr>
                <w:color w:val="000000"/>
              </w:rPr>
            </w:pPr>
            <w:r w:rsidRPr="008D2AF1">
              <w:rPr>
                <w:color w:val="000000"/>
              </w:rPr>
              <w:t>48.8650322, -125.3137207</w:t>
            </w:r>
          </w:p>
        </w:tc>
        <w:tc>
          <w:tcPr>
            <w:tcW w:w="2126" w:type="dxa"/>
          </w:tcPr>
          <w:p w14:paraId="7AE0888F" w14:textId="77777777" w:rsidR="00913FC7" w:rsidRPr="008D2AF1" w:rsidRDefault="00913FC7" w:rsidP="00BB77FB">
            <w:pPr>
              <w:jc w:val="left"/>
              <w:rPr>
                <w:color w:val="000000"/>
              </w:rPr>
            </w:pPr>
            <w:r w:rsidRPr="008D2AF1">
              <w:rPr>
                <w:color w:val="000000"/>
              </w:rPr>
              <w:t>2021, 2022</w:t>
            </w:r>
          </w:p>
        </w:tc>
      </w:tr>
      <w:tr w:rsidR="00913FC7" w:rsidRPr="008D2AF1" w14:paraId="46E9B869" w14:textId="77777777" w:rsidTr="00BB77FB">
        <w:trPr>
          <w:trHeight w:val="320"/>
        </w:trPr>
        <w:tc>
          <w:tcPr>
            <w:tcW w:w="1276" w:type="dxa"/>
            <w:noWrap/>
            <w:hideMark/>
          </w:tcPr>
          <w:p w14:paraId="4922AD59" w14:textId="77777777" w:rsidR="00913FC7" w:rsidRPr="008D2AF1" w:rsidRDefault="00913FC7" w:rsidP="00BB77FB">
            <w:pPr>
              <w:jc w:val="left"/>
              <w:rPr>
                <w:color w:val="000000"/>
              </w:rPr>
            </w:pPr>
            <w:r w:rsidRPr="008D2AF1">
              <w:rPr>
                <w:color w:val="000000"/>
              </w:rPr>
              <w:t>BMSC14</w:t>
            </w:r>
          </w:p>
        </w:tc>
        <w:tc>
          <w:tcPr>
            <w:tcW w:w="3544" w:type="dxa"/>
            <w:noWrap/>
            <w:hideMark/>
          </w:tcPr>
          <w:p w14:paraId="5260FCF5" w14:textId="77777777" w:rsidR="00913FC7" w:rsidRPr="008D2AF1" w:rsidRDefault="00913FC7" w:rsidP="00BB77FB">
            <w:pPr>
              <w:jc w:val="left"/>
              <w:rPr>
                <w:color w:val="000000"/>
              </w:rPr>
            </w:pPr>
            <w:r w:rsidRPr="008D2AF1">
              <w:rPr>
                <w:color w:val="000000"/>
              </w:rPr>
              <w:t>Effingham Archipelago</w:t>
            </w:r>
          </w:p>
        </w:tc>
        <w:tc>
          <w:tcPr>
            <w:tcW w:w="3119" w:type="dxa"/>
            <w:noWrap/>
            <w:hideMark/>
          </w:tcPr>
          <w:p w14:paraId="6DD523BC" w14:textId="77777777" w:rsidR="00913FC7" w:rsidRPr="008D2AF1" w:rsidRDefault="00913FC7" w:rsidP="00BB77FB">
            <w:pPr>
              <w:jc w:val="left"/>
              <w:rPr>
                <w:color w:val="000000"/>
              </w:rPr>
            </w:pPr>
            <w:r w:rsidRPr="008D2AF1">
              <w:rPr>
                <w:color w:val="000000"/>
              </w:rPr>
              <w:t>48.87908173, -125.2974014</w:t>
            </w:r>
          </w:p>
        </w:tc>
        <w:tc>
          <w:tcPr>
            <w:tcW w:w="2126" w:type="dxa"/>
          </w:tcPr>
          <w:p w14:paraId="24C8D03F" w14:textId="77777777" w:rsidR="00913FC7" w:rsidRPr="008D2AF1" w:rsidRDefault="00913FC7" w:rsidP="00BB77FB">
            <w:pPr>
              <w:jc w:val="left"/>
              <w:rPr>
                <w:color w:val="000000"/>
              </w:rPr>
            </w:pPr>
            <w:r w:rsidRPr="008D2AF1">
              <w:rPr>
                <w:color w:val="000000"/>
              </w:rPr>
              <w:t>2021, 2022</w:t>
            </w:r>
          </w:p>
        </w:tc>
      </w:tr>
      <w:tr w:rsidR="00913FC7" w:rsidRPr="008D2AF1" w14:paraId="1DF4580D" w14:textId="77777777" w:rsidTr="00BB77FB">
        <w:trPr>
          <w:trHeight w:val="320"/>
        </w:trPr>
        <w:tc>
          <w:tcPr>
            <w:tcW w:w="1276" w:type="dxa"/>
            <w:noWrap/>
            <w:hideMark/>
          </w:tcPr>
          <w:p w14:paraId="0F545E7A" w14:textId="77777777" w:rsidR="00913FC7" w:rsidRPr="008D2AF1" w:rsidRDefault="00913FC7" w:rsidP="00BB77FB">
            <w:pPr>
              <w:jc w:val="left"/>
              <w:rPr>
                <w:color w:val="000000"/>
              </w:rPr>
            </w:pPr>
            <w:r w:rsidRPr="008D2AF1">
              <w:rPr>
                <w:color w:val="000000"/>
              </w:rPr>
              <w:t>BMSC15</w:t>
            </w:r>
          </w:p>
        </w:tc>
        <w:tc>
          <w:tcPr>
            <w:tcW w:w="3544" w:type="dxa"/>
            <w:noWrap/>
            <w:hideMark/>
          </w:tcPr>
          <w:p w14:paraId="32B928FE" w14:textId="77777777" w:rsidR="00913FC7" w:rsidRPr="008D2AF1" w:rsidRDefault="00913FC7" w:rsidP="00BB77FB">
            <w:pPr>
              <w:jc w:val="left"/>
              <w:rPr>
                <w:color w:val="000000"/>
              </w:rPr>
            </w:pPr>
            <w:r w:rsidRPr="008D2AF1">
              <w:rPr>
                <w:color w:val="000000"/>
              </w:rPr>
              <w:t>Raymond Kelp Rock</w:t>
            </w:r>
          </w:p>
        </w:tc>
        <w:tc>
          <w:tcPr>
            <w:tcW w:w="3119" w:type="dxa"/>
            <w:noWrap/>
            <w:hideMark/>
          </w:tcPr>
          <w:p w14:paraId="0466545F" w14:textId="77777777" w:rsidR="00913FC7" w:rsidRPr="008D2AF1" w:rsidRDefault="00913FC7" w:rsidP="00BB77FB">
            <w:pPr>
              <w:jc w:val="left"/>
              <w:rPr>
                <w:color w:val="000000"/>
              </w:rPr>
            </w:pPr>
            <w:r w:rsidRPr="008D2AF1">
              <w:rPr>
                <w:color w:val="000000"/>
              </w:rPr>
              <w:t>48.88028336, -125.3128815</w:t>
            </w:r>
          </w:p>
        </w:tc>
        <w:tc>
          <w:tcPr>
            <w:tcW w:w="2126" w:type="dxa"/>
          </w:tcPr>
          <w:p w14:paraId="64BF678C" w14:textId="77777777" w:rsidR="00913FC7" w:rsidRPr="008D2AF1" w:rsidRDefault="00913FC7" w:rsidP="00BB77FB">
            <w:pPr>
              <w:jc w:val="left"/>
              <w:rPr>
                <w:color w:val="000000"/>
              </w:rPr>
            </w:pPr>
            <w:r w:rsidRPr="008D2AF1">
              <w:rPr>
                <w:color w:val="000000"/>
              </w:rPr>
              <w:t>2021, 2022</w:t>
            </w:r>
          </w:p>
        </w:tc>
      </w:tr>
      <w:tr w:rsidR="00913FC7" w:rsidRPr="008D2AF1" w14:paraId="1FBF5251" w14:textId="77777777" w:rsidTr="00BB77FB">
        <w:trPr>
          <w:trHeight w:val="320"/>
        </w:trPr>
        <w:tc>
          <w:tcPr>
            <w:tcW w:w="1276" w:type="dxa"/>
            <w:noWrap/>
            <w:hideMark/>
          </w:tcPr>
          <w:p w14:paraId="41E2BDAB" w14:textId="77777777" w:rsidR="00913FC7" w:rsidRPr="008D2AF1" w:rsidRDefault="00913FC7" w:rsidP="00BB77FB">
            <w:pPr>
              <w:jc w:val="left"/>
              <w:rPr>
                <w:color w:val="000000"/>
              </w:rPr>
            </w:pPr>
            <w:r w:rsidRPr="008D2AF1">
              <w:rPr>
                <w:color w:val="000000"/>
              </w:rPr>
              <w:t>BMSC16</w:t>
            </w:r>
          </w:p>
        </w:tc>
        <w:tc>
          <w:tcPr>
            <w:tcW w:w="3544" w:type="dxa"/>
            <w:noWrap/>
            <w:hideMark/>
          </w:tcPr>
          <w:p w14:paraId="329325E2" w14:textId="77777777" w:rsidR="00913FC7" w:rsidRPr="008D2AF1" w:rsidRDefault="00913FC7" w:rsidP="00BB77FB">
            <w:pPr>
              <w:jc w:val="left"/>
              <w:rPr>
                <w:color w:val="000000"/>
              </w:rPr>
            </w:pPr>
            <w:r w:rsidRPr="008D2AF1">
              <w:rPr>
                <w:color w:val="000000"/>
              </w:rPr>
              <w:t>Faber Islets</w:t>
            </w:r>
          </w:p>
        </w:tc>
        <w:tc>
          <w:tcPr>
            <w:tcW w:w="3119" w:type="dxa"/>
            <w:noWrap/>
            <w:hideMark/>
          </w:tcPr>
          <w:p w14:paraId="522123FF" w14:textId="77777777" w:rsidR="00913FC7" w:rsidRPr="008D2AF1" w:rsidRDefault="00913FC7" w:rsidP="00BB77FB">
            <w:pPr>
              <w:jc w:val="left"/>
              <w:rPr>
                <w:color w:val="000000"/>
              </w:rPr>
            </w:pPr>
            <w:r w:rsidRPr="008D2AF1">
              <w:rPr>
                <w:color w:val="000000"/>
              </w:rPr>
              <w:t>48.89070129, -125.300499</w:t>
            </w:r>
          </w:p>
        </w:tc>
        <w:tc>
          <w:tcPr>
            <w:tcW w:w="2126" w:type="dxa"/>
          </w:tcPr>
          <w:p w14:paraId="5C6EBFC2" w14:textId="77777777" w:rsidR="00913FC7" w:rsidRPr="008D2AF1" w:rsidRDefault="00913FC7" w:rsidP="00BB77FB">
            <w:pPr>
              <w:jc w:val="left"/>
              <w:rPr>
                <w:color w:val="000000"/>
              </w:rPr>
            </w:pPr>
            <w:r w:rsidRPr="008D2AF1">
              <w:rPr>
                <w:color w:val="000000"/>
              </w:rPr>
              <w:t>2021, 2022</w:t>
            </w:r>
          </w:p>
        </w:tc>
      </w:tr>
      <w:tr w:rsidR="00913FC7" w:rsidRPr="008D2AF1" w14:paraId="09C05341" w14:textId="77777777" w:rsidTr="00BB77FB">
        <w:trPr>
          <w:trHeight w:val="320"/>
        </w:trPr>
        <w:tc>
          <w:tcPr>
            <w:tcW w:w="1276" w:type="dxa"/>
            <w:noWrap/>
            <w:hideMark/>
          </w:tcPr>
          <w:p w14:paraId="09C5A2EE" w14:textId="77777777" w:rsidR="00913FC7" w:rsidRPr="008D2AF1" w:rsidRDefault="00913FC7" w:rsidP="00BB77FB">
            <w:pPr>
              <w:jc w:val="left"/>
              <w:rPr>
                <w:color w:val="000000"/>
              </w:rPr>
            </w:pPr>
            <w:r w:rsidRPr="008D2AF1">
              <w:rPr>
                <w:color w:val="000000"/>
              </w:rPr>
              <w:t>BMSC17</w:t>
            </w:r>
          </w:p>
        </w:tc>
        <w:tc>
          <w:tcPr>
            <w:tcW w:w="3544" w:type="dxa"/>
            <w:noWrap/>
            <w:hideMark/>
          </w:tcPr>
          <w:p w14:paraId="7E082C18" w14:textId="77777777" w:rsidR="00913FC7" w:rsidRPr="008D2AF1" w:rsidRDefault="00913FC7" w:rsidP="00BB77FB">
            <w:pPr>
              <w:jc w:val="left"/>
              <w:rPr>
                <w:color w:val="000000"/>
              </w:rPr>
            </w:pPr>
            <w:proofErr w:type="spellStart"/>
            <w:r w:rsidRPr="008D2AF1">
              <w:rPr>
                <w:color w:val="000000"/>
              </w:rPr>
              <w:t>Wouwer</w:t>
            </w:r>
            <w:proofErr w:type="spellEnd"/>
            <w:r w:rsidRPr="008D2AF1">
              <w:rPr>
                <w:color w:val="000000"/>
              </w:rPr>
              <w:t xml:space="preserve"> Channel</w:t>
            </w:r>
          </w:p>
        </w:tc>
        <w:tc>
          <w:tcPr>
            <w:tcW w:w="3119" w:type="dxa"/>
            <w:noWrap/>
            <w:hideMark/>
          </w:tcPr>
          <w:p w14:paraId="1A90984C" w14:textId="77777777" w:rsidR="00913FC7" w:rsidRPr="008D2AF1" w:rsidRDefault="00913FC7" w:rsidP="00BB77FB">
            <w:pPr>
              <w:jc w:val="left"/>
              <w:rPr>
                <w:color w:val="000000"/>
              </w:rPr>
            </w:pPr>
            <w:r w:rsidRPr="008D2AF1">
              <w:rPr>
                <w:color w:val="000000"/>
              </w:rPr>
              <w:t>48.86548233, -125.3614807</w:t>
            </w:r>
          </w:p>
        </w:tc>
        <w:tc>
          <w:tcPr>
            <w:tcW w:w="2126" w:type="dxa"/>
          </w:tcPr>
          <w:p w14:paraId="382F4D96" w14:textId="77777777" w:rsidR="00913FC7" w:rsidRPr="008D2AF1" w:rsidRDefault="00913FC7" w:rsidP="00BB77FB">
            <w:pPr>
              <w:jc w:val="left"/>
              <w:rPr>
                <w:color w:val="000000"/>
              </w:rPr>
            </w:pPr>
            <w:r w:rsidRPr="008D2AF1">
              <w:rPr>
                <w:color w:val="000000"/>
              </w:rPr>
              <w:t>2021, 2022</w:t>
            </w:r>
          </w:p>
        </w:tc>
      </w:tr>
      <w:tr w:rsidR="00913FC7" w:rsidRPr="008D2AF1" w14:paraId="19829E4F" w14:textId="77777777" w:rsidTr="00BB77FB">
        <w:trPr>
          <w:trHeight w:val="320"/>
        </w:trPr>
        <w:tc>
          <w:tcPr>
            <w:tcW w:w="1276" w:type="dxa"/>
            <w:noWrap/>
            <w:hideMark/>
          </w:tcPr>
          <w:p w14:paraId="32469D56" w14:textId="77777777" w:rsidR="00913FC7" w:rsidRPr="008D2AF1" w:rsidRDefault="00913FC7" w:rsidP="00BB77FB">
            <w:pPr>
              <w:jc w:val="left"/>
              <w:rPr>
                <w:color w:val="000000"/>
              </w:rPr>
            </w:pPr>
            <w:r w:rsidRPr="008D2AF1">
              <w:rPr>
                <w:color w:val="000000"/>
              </w:rPr>
              <w:t>BMSC18</w:t>
            </w:r>
          </w:p>
        </w:tc>
        <w:tc>
          <w:tcPr>
            <w:tcW w:w="3544" w:type="dxa"/>
            <w:noWrap/>
            <w:hideMark/>
          </w:tcPr>
          <w:p w14:paraId="5A0EB2F9" w14:textId="77777777" w:rsidR="00913FC7" w:rsidRPr="008D2AF1" w:rsidRDefault="00913FC7" w:rsidP="00BB77FB">
            <w:pPr>
              <w:jc w:val="left"/>
              <w:rPr>
                <w:color w:val="000000"/>
              </w:rPr>
            </w:pPr>
            <w:proofErr w:type="spellStart"/>
            <w:r w:rsidRPr="008D2AF1">
              <w:rPr>
                <w:color w:val="000000"/>
              </w:rPr>
              <w:t>Eussen</w:t>
            </w:r>
            <w:proofErr w:type="spellEnd"/>
            <w:r w:rsidRPr="008D2AF1">
              <w:rPr>
                <w:color w:val="000000"/>
              </w:rPr>
              <w:t xml:space="preserve"> Rock</w:t>
            </w:r>
          </w:p>
        </w:tc>
        <w:tc>
          <w:tcPr>
            <w:tcW w:w="3119" w:type="dxa"/>
            <w:noWrap/>
            <w:hideMark/>
          </w:tcPr>
          <w:p w14:paraId="00F4E648" w14:textId="77777777" w:rsidR="00913FC7" w:rsidRPr="008D2AF1" w:rsidRDefault="00913FC7" w:rsidP="00BB77FB">
            <w:pPr>
              <w:jc w:val="left"/>
              <w:rPr>
                <w:color w:val="000000"/>
              </w:rPr>
            </w:pPr>
            <w:r w:rsidRPr="008D2AF1">
              <w:rPr>
                <w:color w:val="000000"/>
              </w:rPr>
              <w:t>48.91161728, -125.2670364</w:t>
            </w:r>
          </w:p>
        </w:tc>
        <w:tc>
          <w:tcPr>
            <w:tcW w:w="2126" w:type="dxa"/>
          </w:tcPr>
          <w:p w14:paraId="4E331A3E" w14:textId="77777777" w:rsidR="00913FC7" w:rsidRPr="008D2AF1" w:rsidRDefault="00913FC7" w:rsidP="00BB77FB">
            <w:pPr>
              <w:jc w:val="left"/>
              <w:rPr>
                <w:color w:val="000000"/>
              </w:rPr>
            </w:pPr>
            <w:r w:rsidRPr="008D2AF1">
              <w:rPr>
                <w:color w:val="000000"/>
              </w:rPr>
              <w:t>2021, 2022</w:t>
            </w:r>
          </w:p>
        </w:tc>
      </w:tr>
      <w:tr w:rsidR="00913FC7" w:rsidRPr="008D2AF1" w14:paraId="225EC097" w14:textId="77777777" w:rsidTr="00BB77FB">
        <w:trPr>
          <w:trHeight w:val="320"/>
        </w:trPr>
        <w:tc>
          <w:tcPr>
            <w:tcW w:w="1276" w:type="dxa"/>
            <w:noWrap/>
            <w:hideMark/>
          </w:tcPr>
          <w:p w14:paraId="42FFFD36" w14:textId="77777777" w:rsidR="00913FC7" w:rsidRPr="008D2AF1" w:rsidRDefault="00913FC7" w:rsidP="00BB77FB">
            <w:pPr>
              <w:jc w:val="left"/>
              <w:rPr>
                <w:color w:val="000000"/>
              </w:rPr>
            </w:pPr>
            <w:r w:rsidRPr="008D2AF1">
              <w:rPr>
                <w:color w:val="000000"/>
              </w:rPr>
              <w:t>BMSC19</w:t>
            </w:r>
          </w:p>
        </w:tc>
        <w:tc>
          <w:tcPr>
            <w:tcW w:w="3544" w:type="dxa"/>
            <w:noWrap/>
            <w:hideMark/>
          </w:tcPr>
          <w:p w14:paraId="71A1E984" w14:textId="77777777" w:rsidR="00913FC7" w:rsidRPr="008D2AF1" w:rsidRDefault="00913FC7" w:rsidP="00BB77FB">
            <w:pPr>
              <w:jc w:val="left"/>
              <w:rPr>
                <w:color w:val="000000"/>
              </w:rPr>
            </w:pPr>
            <w:r w:rsidRPr="008D2AF1">
              <w:rPr>
                <w:color w:val="000000"/>
              </w:rPr>
              <w:t>Ed King SW Pyramid</w:t>
            </w:r>
          </w:p>
        </w:tc>
        <w:tc>
          <w:tcPr>
            <w:tcW w:w="3119" w:type="dxa"/>
            <w:noWrap/>
            <w:hideMark/>
          </w:tcPr>
          <w:p w14:paraId="6B88522E" w14:textId="77777777" w:rsidR="00913FC7" w:rsidRPr="008D2AF1" w:rsidRDefault="00913FC7" w:rsidP="00BB77FB">
            <w:pPr>
              <w:jc w:val="left"/>
              <w:rPr>
                <w:color w:val="000000"/>
              </w:rPr>
            </w:pPr>
            <w:r w:rsidRPr="008D2AF1">
              <w:rPr>
                <w:color w:val="000000"/>
              </w:rPr>
              <w:t>48.82860184, -125.2212982</w:t>
            </w:r>
          </w:p>
        </w:tc>
        <w:tc>
          <w:tcPr>
            <w:tcW w:w="2126" w:type="dxa"/>
          </w:tcPr>
          <w:p w14:paraId="67C597D5" w14:textId="77777777" w:rsidR="00913FC7" w:rsidRPr="008D2AF1" w:rsidRDefault="00913FC7" w:rsidP="00BB77FB">
            <w:pPr>
              <w:jc w:val="left"/>
              <w:rPr>
                <w:color w:val="000000"/>
              </w:rPr>
            </w:pPr>
            <w:r w:rsidRPr="008D2AF1">
              <w:rPr>
                <w:color w:val="000000"/>
              </w:rPr>
              <w:t>2021, 2022, 2023</w:t>
            </w:r>
          </w:p>
        </w:tc>
      </w:tr>
      <w:tr w:rsidR="00913FC7" w:rsidRPr="008D2AF1" w14:paraId="7740506D" w14:textId="77777777" w:rsidTr="00BB77FB">
        <w:trPr>
          <w:trHeight w:val="320"/>
        </w:trPr>
        <w:tc>
          <w:tcPr>
            <w:tcW w:w="1276" w:type="dxa"/>
            <w:noWrap/>
            <w:hideMark/>
          </w:tcPr>
          <w:p w14:paraId="280F1E26" w14:textId="77777777" w:rsidR="00913FC7" w:rsidRPr="008D2AF1" w:rsidRDefault="00913FC7" w:rsidP="00BB77FB">
            <w:pPr>
              <w:jc w:val="left"/>
              <w:rPr>
                <w:color w:val="000000"/>
              </w:rPr>
            </w:pPr>
            <w:r w:rsidRPr="008D2AF1">
              <w:rPr>
                <w:color w:val="000000"/>
              </w:rPr>
              <w:t>BMSC20</w:t>
            </w:r>
          </w:p>
        </w:tc>
        <w:tc>
          <w:tcPr>
            <w:tcW w:w="3544" w:type="dxa"/>
            <w:noWrap/>
            <w:hideMark/>
          </w:tcPr>
          <w:p w14:paraId="6704619B" w14:textId="77777777" w:rsidR="00913FC7" w:rsidRPr="008D2AF1" w:rsidRDefault="00913FC7" w:rsidP="00BB77FB">
            <w:pPr>
              <w:jc w:val="left"/>
              <w:rPr>
                <w:color w:val="000000"/>
              </w:rPr>
            </w:pPr>
            <w:r w:rsidRPr="008D2AF1">
              <w:rPr>
                <w:color w:val="000000"/>
              </w:rPr>
              <w:t>Ed King East</w:t>
            </w:r>
          </w:p>
        </w:tc>
        <w:tc>
          <w:tcPr>
            <w:tcW w:w="3119" w:type="dxa"/>
            <w:noWrap/>
            <w:hideMark/>
          </w:tcPr>
          <w:p w14:paraId="2E21744A" w14:textId="77777777" w:rsidR="00913FC7" w:rsidRPr="008D2AF1" w:rsidRDefault="00913FC7" w:rsidP="00BB77FB">
            <w:pPr>
              <w:jc w:val="left"/>
              <w:rPr>
                <w:color w:val="000000"/>
              </w:rPr>
            </w:pPr>
            <w:r w:rsidRPr="008D2AF1">
              <w:rPr>
                <w:color w:val="000000"/>
              </w:rPr>
              <w:t>48.83566666, -125.214798</w:t>
            </w:r>
          </w:p>
        </w:tc>
        <w:tc>
          <w:tcPr>
            <w:tcW w:w="2126" w:type="dxa"/>
          </w:tcPr>
          <w:p w14:paraId="547713D2" w14:textId="77777777" w:rsidR="00913FC7" w:rsidRPr="008D2AF1" w:rsidRDefault="00913FC7" w:rsidP="00BB77FB">
            <w:pPr>
              <w:jc w:val="left"/>
              <w:rPr>
                <w:color w:val="000000"/>
              </w:rPr>
            </w:pPr>
            <w:r w:rsidRPr="008D2AF1">
              <w:rPr>
                <w:color w:val="000000"/>
              </w:rPr>
              <w:t>2021, 2022, 2023</w:t>
            </w:r>
          </w:p>
        </w:tc>
      </w:tr>
      <w:tr w:rsidR="00913FC7" w:rsidRPr="008D2AF1" w14:paraId="0901168E" w14:textId="77777777" w:rsidTr="00BB77FB">
        <w:trPr>
          <w:trHeight w:val="320"/>
        </w:trPr>
        <w:tc>
          <w:tcPr>
            <w:tcW w:w="1276" w:type="dxa"/>
            <w:noWrap/>
            <w:hideMark/>
          </w:tcPr>
          <w:p w14:paraId="795A7070" w14:textId="77777777" w:rsidR="00913FC7" w:rsidRPr="008D2AF1" w:rsidRDefault="00913FC7" w:rsidP="00BB77FB">
            <w:pPr>
              <w:jc w:val="left"/>
              <w:rPr>
                <w:color w:val="000000"/>
              </w:rPr>
            </w:pPr>
            <w:r w:rsidRPr="008D2AF1">
              <w:rPr>
                <w:color w:val="000000"/>
              </w:rPr>
              <w:t>BMSC21</w:t>
            </w:r>
          </w:p>
        </w:tc>
        <w:tc>
          <w:tcPr>
            <w:tcW w:w="3544" w:type="dxa"/>
            <w:noWrap/>
            <w:hideMark/>
          </w:tcPr>
          <w:p w14:paraId="1D9868DC" w14:textId="77777777" w:rsidR="00913FC7" w:rsidRPr="008D2AF1" w:rsidRDefault="00913FC7" w:rsidP="00BB77FB">
            <w:pPr>
              <w:jc w:val="left"/>
              <w:rPr>
                <w:color w:val="000000"/>
              </w:rPr>
            </w:pPr>
            <w:r w:rsidRPr="008D2AF1">
              <w:rPr>
                <w:color w:val="000000"/>
              </w:rPr>
              <w:t>Dixon SW</w:t>
            </w:r>
          </w:p>
        </w:tc>
        <w:tc>
          <w:tcPr>
            <w:tcW w:w="3119" w:type="dxa"/>
            <w:noWrap/>
            <w:hideMark/>
          </w:tcPr>
          <w:p w14:paraId="7AFB703F" w14:textId="77777777" w:rsidR="00913FC7" w:rsidRPr="008D2AF1" w:rsidRDefault="00913FC7" w:rsidP="00BB77FB">
            <w:pPr>
              <w:jc w:val="left"/>
              <w:rPr>
                <w:color w:val="000000"/>
              </w:rPr>
            </w:pPr>
            <w:r w:rsidRPr="008D2AF1">
              <w:rPr>
                <w:color w:val="000000"/>
              </w:rPr>
              <w:t>48.85205078, -125.1235657</w:t>
            </w:r>
          </w:p>
        </w:tc>
        <w:tc>
          <w:tcPr>
            <w:tcW w:w="2126" w:type="dxa"/>
          </w:tcPr>
          <w:p w14:paraId="1B0E2729" w14:textId="77777777" w:rsidR="00913FC7" w:rsidRPr="008D2AF1" w:rsidRDefault="00913FC7" w:rsidP="00BB77FB">
            <w:pPr>
              <w:jc w:val="left"/>
              <w:rPr>
                <w:color w:val="000000"/>
              </w:rPr>
            </w:pPr>
            <w:r w:rsidRPr="008D2AF1">
              <w:rPr>
                <w:color w:val="000000"/>
              </w:rPr>
              <w:t>2021, 2022, 2023</w:t>
            </w:r>
          </w:p>
        </w:tc>
      </w:tr>
      <w:tr w:rsidR="00913FC7" w:rsidRPr="008D2AF1" w14:paraId="419AC001" w14:textId="77777777" w:rsidTr="00BB77FB">
        <w:trPr>
          <w:trHeight w:val="320"/>
        </w:trPr>
        <w:tc>
          <w:tcPr>
            <w:tcW w:w="1276" w:type="dxa"/>
            <w:noWrap/>
            <w:hideMark/>
          </w:tcPr>
          <w:p w14:paraId="09CB0414" w14:textId="77777777" w:rsidR="00913FC7" w:rsidRPr="008D2AF1" w:rsidRDefault="00913FC7" w:rsidP="00BB77FB">
            <w:pPr>
              <w:jc w:val="left"/>
              <w:rPr>
                <w:color w:val="000000"/>
              </w:rPr>
            </w:pPr>
            <w:r w:rsidRPr="008D2AF1">
              <w:rPr>
                <w:color w:val="000000"/>
              </w:rPr>
              <w:t>BMSC22</w:t>
            </w:r>
          </w:p>
        </w:tc>
        <w:tc>
          <w:tcPr>
            <w:tcW w:w="3544" w:type="dxa"/>
            <w:noWrap/>
            <w:hideMark/>
          </w:tcPr>
          <w:p w14:paraId="4C683979" w14:textId="77777777" w:rsidR="00913FC7" w:rsidRPr="008D2AF1" w:rsidRDefault="00913FC7" w:rsidP="00BB77FB">
            <w:pPr>
              <w:jc w:val="left"/>
              <w:rPr>
                <w:color w:val="000000"/>
              </w:rPr>
            </w:pPr>
            <w:r w:rsidRPr="008D2AF1">
              <w:rPr>
                <w:color w:val="000000"/>
              </w:rPr>
              <w:t>Dixon Inside</w:t>
            </w:r>
          </w:p>
        </w:tc>
        <w:tc>
          <w:tcPr>
            <w:tcW w:w="3119" w:type="dxa"/>
            <w:noWrap/>
            <w:hideMark/>
          </w:tcPr>
          <w:p w14:paraId="5571B85D" w14:textId="77777777" w:rsidR="00913FC7" w:rsidRPr="008D2AF1" w:rsidRDefault="00913FC7" w:rsidP="00BB77FB">
            <w:pPr>
              <w:jc w:val="left"/>
              <w:rPr>
                <w:color w:val="000000"/>
              </w:rPr>
            </w:pPr>
            <w:r w:rsidRPr="008D2AF1">
              <w:rPr>
                <w:color w:val="000000"/>
              </w:rPr>
              <w:t>48.85426712, -125.1170349</w:t>
            </w:r>
          </w:p>
        </w:tc>
        <w:tc>
          <w:tcPr>
            <w:tcW w:w="2126" w:type="dxa"/>
          </w:tcPr>
          <w:p w14:paraId="06BAA6B9" w14:textId="77777777" w:rsidR="00913FC7" w:rsidRPr="008D2AF1" w:rsidRDefault="00913FC7" w:rsidP="00BB77FB">
            <w:pPr>
              <w:jc w:val="left"/>
              <w:rPr>
                <w:color w:val="000000"/>
              </w:rPr>
            </w:pPr>
            <w:r w:rsidRPr="008D2AF1">
              <w:rPr>
                <w:color w:val="000000"/>
              </w:rPr>
              <w:t>2021, 2022, 2023</w:t>
            </w:r>
          </w:p>
        </w:tc>
      </w:tr>
      <w:tr w:rsidR="00913FC7" w:rsidRPr="008D2AF1" w14:paraId="2101DB60" w14:textId="77777777" w:rsidTr="00BB77FB">
        <w:trPr>
          <w:trHeight w:val="320"/>
        </w:trPr>
        <w:tc>
          <w:tcPr>
            <w:tcW w:w="1276" w:type="dxa"/>
            <w:noWrap/>
            <w:hideMark/>
          </w:tcPr>
          <w:p w14:paraId="68C4B410" w14:textId="77777777" w:rsidR="00913FC7" w:rsidRPr="008D2AF1" w:rsidRDefault="00913FC7" w:rsidP="00BB77FB">
            <w:pPr>
              <w:jc w:val="left"/>
              <w:rPr>
                <w:color w:val="000000"/>
              </w:rPr>
            </w:pPr>
            <w:r w:rsidRPr="008D2AF1">
              <w:rPr>
                <w:color w:val="000000"/>
              </w:rPr>
              <w:t>BMSC23</w:t>
            </w:r>
          </w:p>
        </w:tc>
        <w:tc>
          <w:tcPr>
            <w:tcW w:w="3544" w:type="dxa"/>
            <w:noWrap/>
            <w:hideMark/>
          </w:tcPr>
          <w:p w14:paraId="5D3CB183" w14:textId="77777777" w:rsidR="00913FC7" w:rsidRPr="008D2AF1" w:rsidRDefault="00913FC7" w:rsidP="00BB77FB">
            <w:pPr>
              <w:jc w:val="left"/>
              <w:rPr>
                <w:color w:val="000000"/>
              </w:rPr>
            </w:pPr>
            <w:r w:rsidRPr="008D2AF1">
              <w:rPr>
                <w:color w:val="000000"/>
              </w:rPr>
              <w:t>Aguilar Point</w:t>
            </w:r>
          </w:p>
        </w:tc>
        <w:tc>
          <w:tcPr>
            <w:tcW w:w="3119" w:type="dxa"/>
            <w:noWrap/>
            <w:hideMark/>
          </w:tcPr>
          <w:p w14:paraId="7C72D769" w14:textId="77777777" w:rsidR="00913FC7" w:rsidRPr="008D2AF1" w:rsidRDefault="00913FC7" w:rsidP="00BB77FB">
            <w:pPr>
              <w:jc w:val="left"/>
              <w:rPr>
                <w:color w:val="000000"/>
              </w:rPr>
            </w:pPr>
            <w:r w:rsidRPr="008D2AF1">
              <w:rPr>
                <w:color w:val="000000"/>
              </w:rPr>
              <w:t>48.837589, -125.144145</w:t>
            </w:r>
          </w:p>
        </w:tc>
        <w:tc>
          <w:tcPr>
            <w:tcW w:w="2126" w:type="dxa"/>
          </w:tcPr>
          <w:p w14:paraId="5CBEDBC4" w14:textId="77777777" w:rsidR="00913FC7" w:rsidRPr="008D2AF1" w:rsidRDefault="00913FC7" w:rsidP="00BB77FB">
            <w:pPr>
              <w:jc w:val="left"/>
              <w:rPr>
                <w:color w:val="000000"/>
              </w:rPr>
            </w:pPr>
            <w:r w:rsidRPr="008D2AF1">
              <w:rPr>
                <w:color w:val="000000"/>
              </w:rPr>
              <w:t>2022, 2023</w:t>
            </w:r>
          </w:p>
        </w:tc>
      </w:tr>
      <w:tr w:rsidR="00913FC7" w:rsidRPr="008D2AF1" w14:paraId="7473A90C" w14:textId="77777777" w:rsidTr="00BB77FB">
        <w:trPr>
          <w:trHeight w:val="320"/>
        </w:trPr>
        <w:tc>
          <w:tcPr>
            <w:tcW w:w="1276" w:type="dxa"/>
            <w:noWrap/>
            <w:hideMark/>
          </w:tcPr>
          <w:p w14:paraId="5F49BE4D" w14:textId="77777777" w:rsidR="00913FC7" w:rsidRPr="008D2AF1" w:rsidRDefault="00913FC7" w:rsidP="00BB77FB">
            <w:pPr>
              <w:jc w:val="left"/>
              <w:rPr>
                <w:color w:val="000000"/>
              </w:rPr>
            </w:pPr>
            <w:r w:rsidRPr="008D2AF1">
              <w:rPr>
                <w:color w:val="000000"/>
              </w:rPr>
              <w:t>BMSC24</w:t>
            </w:r>
          </w:p>
        </w:tc>
        <w:tc>
          <w:tcPr>
            <w:tcW w:w="3544" w:type="dxa"/>
            <w:noWrap/>
            <w:hideMark/>
          </w:tcPr>
          <w:p w14:paraId="2B16744E" w14:textId="77777777" w:rsidR="00913FC7" w:rsidRPr="008D2AF1" w:rsidRDefault="00913FC7" w:rsidP="00BB77FB">
            <w:pPr>
              <w:jc w:val="left"/>
              <w:rPr>
                <w:color w:val="000000"/>
              </w:rPr>
            </w:pPr>
            <w:r w:rsidRPr="008D2AF1">
              <w:rPr>
                <w:color w:val="000000"/>
              </w:rPr>
              <w:t>Swiss Boy</w:t>
            </w:r>
          </w:p>
        </w:tc>
        <w:tc>
          <w:tcPr>
            <w:tcW w:w="3119" w:type="dxa"/>
            <w:noWrap/>
            <w:hideMark/>
          </w:tcPr>
          <w:p w14:paraId="17789022" w14:textId="77777777" w:rsidR="00913FC7" w:rsidRPr="008D2AF1" w:rsidRDefault="00913FC7" w:rsidP="00BB77FB">
            <w:pPr>
              <w:jc w:val="left"/>
              <w:rPr>
                <w:color w:val="000000"/>
              </w:rPr>
            </w:pPr>
            <w:r w:rsidRPr="008D2AF1">
              <w:rPr>
                <w:color w:val="000000"/>
              </w:rPr>
              <w:t>48.916073, -125.131174</w:t>
            </w:r>
          </w:p>
        </w:tc>
        <w:tc>
          <w:tcPr>
            <w:tcW w:w="2126" w:type="dxa"/>
          </w:tcPr>
          <w:p w14:paraId="073E19E2" w14:textId="77777777" w:rsidR="00913FC7" w:rsidRPr="008D2AF1" w:rsidRDefault="00913FC7" w:rsidP="00BB77FB">
            <w:pPr>
              <w:jc w:val="left"/>
              <w:rPr>
                <w:color w:val="000000"/>
              </w:rPr>
            </w:pPr>
            <w:r w:rsidRPr="008D2AF1">
              <w:rPr>
                <w:color w:val="000000"/>
              </w:rPr>
              <w:t>2023</w:t>
            </w:r>
          </w:p>
        </w:tc>
      </w:tr>
      <w:tr w:rsidR="00913FC7" w:rsidRPr="008D2AF1" w14:paraId="3FD4CC23" w14:textId="77777777" w:rsidTr="00BB77FB">
        <w:trPr>
          <w:trHeight w:val="320"/>
        </w:trPr>
        <w:tc>
          <w:tcPr>
            <w:tcW w:w="1276" w:type="dxa"/>
            <w:noWrap/>
            <w:hideMark/>
          </w:tcPr>
          <w:p w14:paraId="1429292C" w14:textId="77777777" w:rsidR="00913FC7" w:rsidRPr="008D2AF1" w:rsidRDefault="00913FC7" w:rsidP="00BB77FB">
            <w:pPr>
              <w:jc w:val="left"/>
              <w:rPr>
                <w:color w:val="000000"/>
              </w:rPr>
            </w:pPr>
            <w:r w:rsidRPr="008D2AF1">
              <w:rPr>
                <w:color w:val="000000"/>
              </w:rPr>
              <w:t>BMSC25</w:t>
            </w:r>
          </w:p>
        </w:tc>
        <w:tc>
          <w:tcPr>
            <w:tcW w:w="3544" w:type="dxa"/>
            <w:noWrap/>
            <w:hideMark/>
          </w:tcPr>
          <w:p w14:paraId="0A1D418C" w14:textId="77777777" w:rsidR="00913FC7" w:rsidRPr="008D2AF1" w:rsidRDefault="00913FC7" w:rsidP="00BB77FB">
            <w:pPr>
              <w:jc w:val="left"/>
              <w:rPr>
                <w:color w:val="000000"/>
              </w:rPr>
            </w:pPr>
            <w:r w:rsidRPr="008D2AF1">
              <w:rPr>
                <w:color w:val="000000"/>
              </w:rPr>
              <w:t>Goby Town</w:t>
            </w:r>
          </w:p>
        </w:tc>
        <w:tc>
          <w:tcPr>
            <w:tcW w:w="3119" w:type="dxa"/>
            <w:noWrap/>
            <w:hideMark/>
          </w:tcPr>
          <w:p w14:paraId="1F68530E" w14:textId="77777777" w:rsidR="00913FC7" w:rsidRPr="008D2AF1" w:rsidRDefault="00913FC7" w:rsidP="00BB77FB">
            <w:pPr>
              <w:jc w:val="left"/>
              <w:rPr>
                <w:color w:val="000000"/>
              </w:rPr>
            </w:pPr>
            <w:r w:rsidRPr="008D2AF1">
              <w:rPr>
                <w:color w:val="000000"/>
              </w:rPr>
              <w:t>48.838595, -125.135015</w:t>
            </w:r>
          </w:p>
        </w:tc>
        <w:tc>
          <w:tcPr>
            <w:tcW w:w="2126" w:type="dxa"/>
          </w:tcPr>
          <w:p w14:paraId="00470699" w14:textId="77777777" w:rsidR="00913FC7" w:rsidRPr="008D2AF1" w:rsidRDefault="00913FC7" w:rsidP="00BB77FB">
            <w:pPr>
              <w:jc w:val="left"/>
              <w:rPr>
                <w:color w:val="000000"/>
              </w:rPr>
            </w:pPr>
            <w:r w:rsidRPr="008D2AF1">
              <w:rPr>
                <w:color w:val="000000"/>
              </w:rPr>
              <w:t>2023</w:t>
            </w:r>
          </w:p>
        </w:tc>
      </w:tr>
      <w:tr w:rsidR="00913FC7" w:rsidRPr="008D2AF1" w14:paraId="3A489F79" w14:textId="77777777" w:rsidTr="00BB77FB">
        <w:trPr>
          <w:trHeight w:val="320"/>
        </w:trPr>
        <w:tc>
          <w:tcPr>
            <w:tcW w:w="1276" w:type="dxa"/>
            <w:tcBorders>
              <w:bottom w:val="nil"/>
            </w:tcBorders>
            <w:noWrap/>
            <w:hideMark/>
          </w:tcPr>
          <w:p w14:paraId="61A8292A" w14:textId="77777777" w:rsidR="00913FC7" w:rsidRPr="008D2AF1" w:rsidRDefault="00913FC7" w:rsidP="00BB77FB">
            <w:pPr>
              <w:jc w:val="left"/>
              <w:rPr>
                <w:color w:val="000000"/>
              </w:rPr>
            </w:pPr>
            <w:r w:rsidRPr="008D2AF1">
              <w:rPr>
                <w:color w:val="000000"/>
              </w:rPr>
              <w:t>BMSC26</w:t>
            </w:r>
          </w:p>
        </w:tc>
        <w:tc>
          <w:tcPr>
            <w:tcW w:w="3544" w:type="dxa"/>
            <w:tcBorders>
              <w:bottom w:val="nil"/>
            </w:tcBorders>
            <w:noWrap/>
            <w:hideMark/>
          </w:tcPr>
          <w:p w14:paraId="0B401F4E" w14:textId="77777777" w:rsidR="00913FC7" w:rsidRPr="008D2AF1" w:rsidRDefault="00913FC7" w:rsidP="00BB77FB">
            <w:pPr>
              <w:jc w:val="left"/>
              <w:rPr>
                <w:color w:val="000000"/>
              </w:rPr>
            </w:pPr>
            <w:proofErr w:type="spellStart"/>
            <w:r w:rsidRPr="008D2AF1">
              <w:rPr>
                <w:color w:val="000000"/>
              </w:rPr>
              <w:t>Hosie</w:t>
            </w:r>
            <w:proofErr w:type="spellEnd"/>
            <w:r w:rsidRPr="008D2AF1">
              <w:rPr>
                <w:color w:val="000000"/>
              </w:rPr>
              <w:t xml:space="preserve"> South</w:t>
            </w:r>
          </w:p>
        </w:tc>
        <w:tc>
          <w:tcPr>
            <w:tcW w:w="3119" w:type="dxa"/>
            <w:tcBorders>
              <w:bottom w:val="nil"/>
            </w:tcBorders>
            <w:noWrap/>
            <w:hideMark/>
          </w:tcPr>
          <w:p w14:paraId="35FDAE28" w14:textId="77777777" w:rsidR="00913FC7" w:rsidRPr="008D2AF1" w:rsidRDefault="00913FC7" w:rsidP="00BB77FB">
            <w:pPr>
              <w:jc w:val="left"/>
              <w:rPr>
                <w:color w:val="000000"/>
              </w:rPr>
            </w:pPr>
            <w:r w:rsidRPr="008D2AF1">
              <w:rPr>
                <w:color w:val="000000"/>
              </w:rPr>
              <w:t>48.9071, -125.037017</w:t>
            </w:r>
          </w:p>
        </w:tc>
        <w:tc>
          <w:tcPr>
            <w:tcW w:w="2126" w:type="dxa"/>
            <w:tcBorders>
              <w:bottom w:val="nil"/>
            </w:tcBorders>
          </w:tcPr>
          <w:p w14:paraId="600EFE8F" w14:textId="77777777" w:rsidR="00913FC7" w:rsidRPr="008D2AF1" w:rsidRDefault="00913FC7" w:rsidP="00BB77FB">
            <w:pPr>
              <w:jc w:val="left"/>
              <w:rPr>
                <w:color w:val="000000"/>
              </w:rPr>
            </w:pPr>
            <w:r w:rsidRPr="008D2AF1">
              <w:rPr>
                <w:color w:val="000000"/>
              </w:rPr>
              <w:t>2023</w:t>
            </w:r>
          </w:p>
        </w:tc>
      </w:tr>
      <w:tr w:rsidR="00913FC7" w:rsidRPr="008D2AF1" w14:paraId="02393EF0" w14:textId="77777777" w:rsidTr="00BB77FB">
        <w:trPr>
          <w:trHeight w:val="320"/>
        </w:trPr>
        <w:tc>
          <w:tcPr>
            <w:tcW w:w="1276" w:type="dxa"/>
            <w:tcBorders>
              <w:top w:val="nil"/>
              <w:bottom w:val="single" w:sz="4" w:space="0" w:color="auto"/>
            </w:tcBorders>
            <w:noWrap/>
            <w:hideMark/>
          </w:tcPr>
          <w:p w14:paraId="0F1AB189" w14:textId="77777777" w:rsidR="00913FC7" w:rsidRPr="008D2AF1" w:rsidRDefault="00913FC7" w:rsidP="00BB77FB">
            <w:pPr>
              <w:jc w:val="left"/>
              <w:rPr>
                <w:color w:val="000000"/>
              </w:rPr>
            </w:pPr>
            <w:r w:rsidRPr="008D2AF1">
              <w:rPr>
                <w:color w:val="000000"/>
              </w:rPr>
              <w:t>BMSC27</w:t>
            </w:r>
          </w:p>
        </w:tc>
        <w:tc>
          <w:tcPr>
            <w:tcW w:w="3544" w:type="dxa"/>
            <w:tcBorders>
              <w:top w:val="nil"/>
              <w:bottom w:val="single" w:sz="4" w:space="0" w:color="auto"/>
            </w:tcBorders>
            <w:noWrap/>
            <w:hideMark/>
          </w:tcPr>
          <w:p w14:paraId="0E19A0AD" w14:textId="77777777" w:rsidR="00913FC7" w:rsidRPr="008D2AF1" w:rsidRDefault="00913FC7" w:rsidP="00BB77FB">
            <w:pPr>
              <w:jc w:val="left"/>
              <w:rPr>
                <w:color w:val="000000"/>
              </w:rPr>
            </w:pPr>
            <w:r w:rsidRPr="008D2AF1">
              <w:rPr>
                <w:color w:val="000000"/>
              </w:rPr>
              <w:t>San Jose North Island</w:t>
            </w:r>
          </w:p>
        </w:tc>
        <w:tc>
          <w:tcPr>
            <w:tcW w:w="3119" w:type="dxa"/>
            <w:tcBorders>
              <w:top w:val="nil"/>
              <w:bottom w:val="single" w:sz="4" w:space="0" w:color="auto"/>
            </w:tcBorders>
            <w:noWrap/>
            <w:hideMark/>
          </w:tcPr>
          <w:p w14:paraId="0835C067" w14:textId="77777777" w:rsidR="00913FC7" w:rsidRPr="008D2AF1" w:rsidRDefault="00913FC7" w:rsidP="00BB77FB">
            <w:pPr>
              <w:jc w:val="left"/>
              <w:rPr>
                <w:color w:val="000000"/>
              </w:rPr>
            </w:pPr>
            <w:r w:rsidRPr="008D2AF1">
              <w:rPr>
                <w:color w:val="000000"/>
              </w:rPr>
              <w:t>48.901183, -125.060433</w:t>
            </w:r>
          </w:p>
        </w:tc>
        <w:tc>
          <w:tcPr>
            <w:tcW w:w="2126" w:type="dxa"/>
            <w:tcBorders>
              <w:top w:val="nil"/>
              <w:bottom w:val="single" w:sz="4" w:space="0" w:color="auto"/>
            </w:tcBorders>
          </w:tcPr>
          <w:p w14:paraId="1122E1B3" w14:textId="77777777" w:rsidR="00913FC7" w:rsidRPr="008D2AF1" w:rsidRDefault="00913FC7" w:rsidP="00BB77FB">
            <w:pPr>
              <w:jc w:val="left"/>
              <w:rPr>
                <w:color w:val="000000"/>
              </w:rPr>
            </w:pPr>
            <w:r w:rsidRPr="008D2AF1">
              <w:rPr>
                <w:color w:val="000000"/>
              </w:rPr>
              <w:t>2023</w:t>
            </w:r>
          </w:p>
        </w:tc>
      </w:tr>
    </w:tbl>
    <w:p w14:paraId="6930256C" w14:textId="77777777" w:rsidR="00913FC7" w:rsidRPr="008D2AF1" w:rsidRDefault="00913FC7" w:rsidP="00913FC7"/>
    <w:p w14:paraId="77188ED4" w14:textId="77777777" w:rsidR="00913FC7" w:rsidRPr="008D2AF1" w:rsidRDefault="00913FC7" w:rsidP="00913FC7">
      <w:pPr>
        <w:rPr>
          <w:b/>
        </w:rPr>
      </w:pPr>
      <w:r w:rsidRPr="008D2AF1">
        <w:rPr>
          <w:b/>
        </w:rPr>
        <w:br w:type="page"/>
      </w:r>
    </w:p>
    <w:p w14:paraId="042C4FC2" w14:textId="77777777" w:rsidR="00913FC7" w:rsidRPr="008D2AF1" w:rsidRDefault="00913FC7" w:rsidP="00913FC7">
      <w:pPr>
        <w:spacing w:line="480" w:lineRule="auto"/>
      </w:pPr>
      <w:r w:rsidRPr="008D2AF1">
        <w:rPr>
          <w:b/>
        </w:rPr>
        <w:lastRenderedPageBreak/>
        <w:t>Table S1.02.</w:t>
      </w:r>
      <w:r w:rsidRPr="008D2AF1">
        <w:t xml:space="preserve"> Kelp forest site names, coordinates, survey dates and dominant kelp forest species. Macro = giant kelp (</w:t>
      </w:r>
      <w:r w:rsidRPr="008D2AF1">
        <w:rPr>
          <w:i/>
          <w:iCs/>
        </w:rPr>
        <w:t xml:space="preserve">Macrocystis </w:t>
      </w:r>
      <w:proofErr w:type="spellStart"/>
      <w:r w:rsidRPr="008D2AF1">
        <w:rPr>
          <w:i/>
          <w:iCs/>
        </w:rPr>
        <w:t>pyrifera</w:t>
      </w:r>
      <w:proofErr w:type="spellEnd"/>
      <w:r w:rsidRPr="008D2AF1">
        <w:t>), Nereo = bull kelp (</w:t>
      </w:r>
      <w:proofErr w:type="spellStart"/>
      <w:r w:rsidRPr="008D2AF1">
        <w:rPr>
          <w:i/>
          <w:iCs/>
        </w:rPr>
        <w:t>Nereocystis</w:t>
      </w:r>
      <w:proofErr w:type="spellEnd"/>
      <w:r w:rsidRPr="008D2AF1">
        <w:rPr>
          <w:i/>
          <w:iCs/>
        </w:rPr>
        <w:t xml:space="preserve"> </w:t>
      </w:r>
      <w:proofErr w:type="spellStart"/>
      <w:r w:rsidRPr="008D2AF1">
        <w:rPr>
          <w:i/>
          <w:iCs/>
        </w:rPr>
        <w:t>luetkeana</w:t>
      </w:r>
      <w:proofErr w:type="spellEnd"/>
      <w:r w:rsidRPr="008D2AF1">
        <w:t>).</w:t>
      </w:r>
    </w:p>
    <w:tbl>
      <w:tblPr>
        <w:tblStyle w:val="Nikola"/>
        <w:tblW w:w="9360" w:type="dxa"/>
        <w:tblLook w:val="04A0" w:firstRow="1" w:lastRow="0" w:firstColumn="1" w:lastColumn="0" w:noHBand="0" w:noVBand="1"/>
      </w:tblPr>
      <w:tblGrid>
        <w:gridCol w:w="1300"/>
        <w:gridCol w:w="2669"/>
        <w:gridCol w:w="2835"/>
        <w:gridCol w:w="1536"/>
        <w:gridCol w:w="1020"/>
      </w:tblGrid>
      <w:tr w:rsidR="00913FC7" w:rsidRPr="008D2AF1" w14:paraId="12F69916" w14:textId="77777777" w:rsidTr="00BB77FB">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32FC78CE" w14:textId="77777777" w:rsidR="00913FC7" w:rsidRPr="008D2AF1" w:rsidRDefault="00913FC7" w:rsidP="00BB77FB">
            <w:pPr>
              <w:jc w:val="left"/>
              <w:rPr>
                <w:b/>
                <w:color w:val="000000"/>
              </w:rPr>
            </w:pPr>
            <w:r w:rsidRPr="008D2AF1">
              <w:rPr>
                <w:b/>
                <w:color w:val="000000"/>
              </w:rPr>
              <w:t>Site code</w:t>
            </w:r>
          </w:p>
        </w:tc>
        <w:tc>
          <w:tcPr>
            <w:tcW w:w="2669" w:type="dxa"/>
            <w:noWrap/>
            <w:hideMark/>
          </w:tcPr>
          <w:p w14:paraId="1AB33A93" w14:textId="77777777" w:rsidR="00913FC7" w:rsidRPr="008D2AF1" w:rsidRDefault="00913FC7" w:rsidP="00BB77FB">
            <w:pPr>
              <w:jc w:val="left"/>
              <w:rPr>
                <w:b/>
                <w:color w:val="000000"/>
              </w:rPr>
            </w:pPr>
            <w:r w:rsidRPr="008D2AF1">
              <w:rPr>
                <w:b/>
                <w:color w:val="000000"/>
              </w:rPr>
              <w:t>Site name</w:t>
            </w:r>
          </w:p>
        </w:tc>
        <w:tc>
          <w:tcPr>
            <w:tcW w:w="2835" w:type="dxa"/>
            <w:noWrap/>
            <w:hideMark/>
          </w:tcPr>
          <w:p w14:paraId="68DAD4AB" w14:textId="77777777" w:rsidR="00913FC7" w:rsidRPr="008D2AF1" w:rsidRDefault="00913FC7" w:rsidP="00BB77FB">
            <w:pPr>
              <w:jc w:val="left"/>
              <w:rPr>
                <w:b/>
                <w:color w:val="000000"/>
              </w:rPr>
            </w:pPr>
            <w:r w:rsidRPr="008D2AF1">
              <w:rPr>
                <w:b/>
                <w:color w:val="000000"/>
              </w:rPr>
              <w:t>Coordinates</w:t>
            </w:r>
          </w:p>
        </w:tc>
        <w:tc>
          <w:tcPr>
            <w:tcW w:w="1536" w:type="dxa"/>
          </w:tcPr>
          <w:p w14:paraId="2E1D97F6" w14:textId="77777777" w:rsidR="00913FC7" w:rsidRPr="008D2AF1" w:rsidRDefault="00913FC7" w:rsidP="00BB77FB">
            <w:pPr>
              <w:jc w:val="left"/>
              <w:rPr>
                <w:b/>
                <w:color w:val="000000"/>
              </w:rPr>
            </w:pPr>
            <w:r w:rsidRPr="008D2AF1">
              <w:rPr>
                <w:b/>
                <w:color w:val="000000"/>
              </w:rPr>
              <w:t>Date</w:t>
            </w:r>
          </w:p>
        </w:tc>
        <w:tc>
          <w:tcPr>
            <w:tcW w:w="1020" w:type="dxa"/>
          </w:tcPr>
          <w:p w14:paraId="405B8B2A" w14:textId="77777777" w:rsidR="00913FC7" w:rsidRPr="008D2AF1" w:rsidRDefault="00913FC7" w:rsidP="00BB77FB">
            <w:pPr>
              <w:jc w:val="left"/>
              <w:rPr>
                <w:b/>
                <w:color w:val="000000"/>
              </w:rPr>
            </w:pPr>
            <w:r w:rsidRPr="008D2AF1">
              <w:rPr>
                <w:b/>
                <w:color w:val="000000"/>
              </w:rPr>
              <w:t>Kelp</w:t>
            </w:r>
          </w:p>
        </w:tc>
      </w:tr>
      <w:tr w:rsidR="00913FC7" w:rsidRPr="008D2AF1" w14:paraId="6B50080E" w14:textId="77777777" w:rsidTr="00BB77FB">
        <w:trPr>
          <w:trHeight w:val="320"/>
        </w:trPr>
        <w:tc>
          <w:tcPr>
            <w:tcW w:w="1300" w:type="dxa"/>
            <w:noWrap/>
            <w:hideMark/>
          </w:tcPr>
          <w:p w14:paraId="195B97C4" w14:textId="77777777" w:rsidR="00913FC7" w:rsidRPr="008D2AF1" w:rsidRDefault="00913FC7" w:rsidP="00BB77FB">
            <w:pPr>
              <w:jc w:val="left"/>
              <w:rPr>
                <w:color w:val="000000"/>
              </w:rPr>
            </w:pPr>
            <w:r w:rsidRPr="008D2AF1">
              <w:rPr>
                <w:color w:val="000000"/>
              </w:rPr>
              <w:t>KCCA1</w:t>
            </w:r>
          </w:p>
        </w:tc>
        <w:tc>
          <w:tcPr>
            <w:tcW w:w="2669" w:type="dxa"/>
            <w:noWrap/>
            <w:hideMark/>
          </w:tcPr>
          <w:p w14:paraId="69DA0B93" w14:textId="77777777" w:rsidR="00913FC7" w:rsidRPr="008D2AF1" w:rsidRDefault="00913FC7" w:rsidP="00BB77FB">
            <w:pPr>
              <w:jc w:val="left"/>
              <w:rPr>
                <w:color w:val="000000"/>
              </w:rPr>
            </w:pPr>
            <w:r w:rsidRPr="008D2AF1">
              <w:rPr>
                <w:color w:val="000000"/>
              </w:rPr>
              <w:t>Ross Islet Slug Island</w:t>
            </w:r>
          </w:p>
        </w:tc>
        <w:tc>
          <w:tcPr>
            <w:tcW w:w="2835" w:type="dxa"/>
            <w:noWrap/>
            <w:hideMark/>
          </w:tcPr>
          <w:p w14:paraId="6CFAEA48" w14:textId="77777777" w:rsidR="00913FC7" w:rsidRPr="008D2AF1" w:rsidRDefault="00913FC7" w:rsidP="00BB77FB">
            <w:pPr>
              <w:jc w:val="left"/>
              <w:rPr>
                <w:color w:val="000000"/>
              </w:rPr>
            </w:pPr>
            <w:r w:rsidRPr="008D2AF1">
              <w:rPr>
                <w:color w:val="000000"/>
              </w:rPr>
              <w:t>48.87039, -125.1599</w:t>
            </w:r>
          </w:p>
        </w:tc>
        <w:tc>
          <w:tcPr>
            <w:tcW w:w="1536" w:type="dxa"/>
          </w:tcPr>
          <w:p w14:paraId="70FAAADD" w14:textId="77777777" w:rsidR="00913FC7" w:rsidRPr="008D2AF1" w:rsidRDefault="00913FC7" w:rsidP="00BB77FB">
            <w:pPr>
              <w:rPr>
                <w:color w:val="000000"/>
              </w:rPr>
            </w:pPr>
            <w:r w:rsidRPr="008D2AF1">
              <w:rPr>
                <w:color w:val="000000"/>
                <w:szCs w:val="22"/>
              </w:rPr>
              <w:t>2022-07-04</w:t>
            </w:r>
          </w:p>
        </w:tc>
        <w:tc>
          <w:tcPr>
            <w:tcW w:w="1020" w:type="dxa"/>
          </w:tcPr>
          <w:p w14:paraId="5B79D0E7"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2AA404C6" w14:textId="77777777" w:rsidTr="00BB77FB">
        <w:trPr>
          <w:trHeight w:val="320"/>
        </w:trPr>
        <w:tc>
          <w:tcPr>
            <w:tcW w:w="1300" w:type="dxa"/>
            <w:noWrap/>
            <w:hideMark/>
          </w:tcPr>
          <w:p w14:paraId="7851EEA1" w14:textId="77777777" w:rsidR="00913FC7" w:rsidRPr="008D2AF1" w:rsidRDefault="00913FC7" w:rsidP="00BB77FB">
            <w:pPr>
              <w:jc w:val="left"/>
              <w:rPr>
                <w:color w:val="000000"/>
              </w:rPr>
            </w:pPr>
            <w:r w:rsidRPr="008D2AF1">
              <w:rPr>
                <w:color w:val="000000"/>
              </w:rPr>
              <w:t>KCCA2</w:t>
            </w:r>
          </w:p>
        </w:tc>
        <w:tc>
          <w:tcPr>
            <w:tcW w:w="2669" w:type="dxa"/>
            <w:noWrap/>
            <w:hideMark/>
          </w:tcPr>
          <w:p w14:paraId="7A3C85C1" w14:textId="77777777" w:rsidR="00913FC7" w:rsidRPr="008D2AF1" w:rsidRDefault="00913FC7" w:rsidP="00BB77FB">
            <w:pPr>
              <w:jc w:val="left"/>
              <w:rPr>
                <w:color w:val="000000"/>
              </w:rPr>
            </w:pPr>
            <w:r w:rsidRPr="008D2AF1">
              <w:rPr>
                <w:color w:val="000000"/>
              </w:rPr>
              <w:t>Between Scott &amp; Brady</w:t>
            </w:r>
          </w:p>
        </w:tc>
        <w:tc>
          <w:tcPr>
            <w:tcW w:w="2835" w:type="dxa"/>
            <w:noWrap/>
            <w:hideMark/>
          </w:tcPr>
          <w:p w14:paraId="7EE43346" w14:textId="77777777" w:rsidR="00913FC7" w:rsidRPr="008D2AF1" w:rsidRDefault="00913FC7" w:rsidP="00BB77FB">
            <w:pPr>
              <w:jc w:val="left"/>
              <w:rPr>
                <w:color w:val="000000"/>
              </w:rPr>
            </w:pPr>
            <w:r w:rsidRPr="008D2AF1">
              <w:rPr>
                <w:color w:val="000000"/>
              </w:rPr>
              <w:t>48.83287, -125.1493</w:t>
            </w:r>
          </w:p>
        </w:tc>
        <w:tc>
          <w:tcPr>
            <w:tcW w:w="1536" w:type="dxa"/>
          </w:tcPr>
          <w:p w14:paraId="138FEF81" w14:textId="77777777" w:rsidR="00913FC7" w:rsidRPr="008D2AF1" w:rsidRDefault="00913FC7" w:rsidP="00BB77FB">
            <w:pPr>
              <w:rPr>
                <w:color w:val="000000"/>
              </w:rPr>
            </w:pPr>
            <w:r w:rsidRPr="008D2AF1">
              <w:rPr>
                <w:color w:val="000000"/>
                <w:szCs w:val="22"/>
              </w:rPr>
              <w:t>2022-07-05</w:t>
            </w:r>
          </w:p>
        </w:tc>
        <w:tc>
          <w:tcPr>
            <w:tcW w:w="1020" w:type="dxa"/>
          </w:tcPr>
          <w:p w14:paraId="13E3F112"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6E92E83D" w14:textId="77777777" w:rsidTr="00BB77FB">
        <w:trPr>
          <w:trHeight w:val="320"/>
        </w:trPr>
        <w:tc>
          <w:tcPr>
            <w:tcW w:w="1300" w:type="dxa"/>
            <w:noWrap/>
            <w:hideMark/>
          </w:tcPr>
          <w:p w14:paraId="7157F379" w14:textId="77777777" w:rsidR="00913FC7" w:rsidRPr="008D2AF1" w:rsidRDefault="00913FC7" w:rsidP="00BB77FB">
            <w:pPr>
              <w:jc w:val="left"/>
              <w:rPr>
                <w:color w:val="000000"/>
              </w:rPr>
            </w:pPr>
            <w:r w:rsidRPr="008D2AF1">
              <w:rPr>
                <w:color w:val="000000"/>
              </w:rPr>
              <w:t>KCCA3</w:t>
            </w:r>
          </w:p>
        </w:tc>
        <w:tc>
          <w:tcPr>
            <w:tcW w:w="2669" w:type="dxa"/>
            <w:noWrap/>
            <w:hideMark/>
          </w:tcPr>
          <w:p w14:paraId="5624571A" w14:textId="77777777" w:rsidR="00913FC7" w:rsidRPr="008D2AF1" w:rsidRDefault="00913FC7" w:rsidP="00BB77FB">
            <w:pPr>
              <w:jc w:val="left"/>
              <w:rPr>
                <w:color w:val="000000"/>
              </w:rPr>
            </w:pPr>
            <w:r w:rsidRPr="008D2AF1">
              <w:rPr>
                <w:color w:val="000000"/>
              </w:rPr>
              <w:t>Dodger Channel 1</w:t>
            </w:r>
          </w:p>
        </w:tc>
        <w:tc>
          <w:tcPr>
            <w:tcW w:w="2835" w:type="dxa"/>
            <w:noWrap/>
            <w:hideMark/>
          </w:tcPr>
          <w:p w14:paraId="4B2E5ABC" w14:textId="77777777" w:rsidR="00913FC7" w:rsidRPr="008D2AF1" w:rsidRDefault="00913FC7" w:rsidP="00BB77FB">
            <w:pPr>
              <w:jc w:val="left"/>
              <w:rPr>
                <w:color w:val="000000"/>
              </w:rPr>
            </w:pPr>
            <w:r w:rsidRPr="008D2AF1">
              <w:rPr>
                <w:color w:val="000000"/>
              </w:rPr>
              <w:t>48.83072, -125.19439</w:t>
            </w:r>
          </w:p>
        </w:tc>
        <w:tc>
          <w:tcPr>
            <w:tcW w:w="1536" w:type="dxa"/>
          </w:tcPr>
          <w:p w14:paraId="4C5BB36A" w14:textId="77777777" w:rsidR="00913FC7" w:rsidRPr="008D2AF1" w:rsidRDefault="00913FC7" w:rsidP="00BB77FB">
            <w:pPr>
              <w:rPr>
                <w:color w:val="000000"/>
              </w:rPr>
            </w:pPr>
            <w:r w:rsidRPr="008D2AF1">
              <w:rPr>
                <w:color w:val="000000"/>
                <w:szCs w:val="22"/>
              </w:rPr>
              <w:t>2022-07-06</w:t>
            </w:r>
          </w:p>
        </w:tc>
        <w:tc>
          <w:tcPr>
            <w:tcW w:w="1020" w:type="dxa"/>
          </w:tcPr>
          <w:p w14:paraId="74FED088"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2006648B" w14:textId="77777777" w:rsidTr="00BB77FB">
        <w:trPr>
          <w:trHeight w:val="320"/>
        </w:trPr>
        <w:tc>
          <w:tcPr>
            <w:tcW w:w="1300" w:type="dxa"/>
            <w:noWrap/>
            <w:hideMark/>
          </w:tcPr>
          <w:p w14:paraId="14E46F83" w14:textId="77777777" w:rsidR="00913FC7" w:rsidRPr="008D2AF1" w:rsidRDefault="00913FC7" w:rsidP="00BB77FB">
            <w:pPr>
              <w:jc w:val="left"/>
              <w:rPr>
                <w:color w:val="000000"/>
              </w:rPr>
            </w:pPr>
            <w:r w:rsidRPr="008D2AF1">
              <w:rPr>
                <w:color w:val="000000"/>
              </w:rPr>
              <w:t>KCCA4</w:t>
            </w:r>
          </w:p>
        </w:tc>
        <w:tc>
          <w:tcPr>
            <w:tcW w:w="2669" w:type="dxa"/>
            <w:noWrap/>
            <w:hideMark/>
          </w:tcPr>
          <w:p w14:paraId="1A96B81A" w14:textId="77777777" w:rsidR="00913FC7" w:rsidRPr="008D2AF1" w:rsidRDefault="00913FC7" w:rsidP="00BB77FB">
            <w:pPr>
              <w:jc w:val="left"/>
              <w:rPr>
                <w:color w:val="000000"/>
              </w:rPr>
            </w:pPr>
            <w:r w:rsidRPr="008D2AF1">
              <w:rPr>
                <w:color w:val="000000"/>
              </w:rPr>
              <w:t>Flemming 112</w:t>
            </w:r>
          </w:p>
        </w:tc>
        <w:tc>
          <w:tcPr>
            <w:tcW w:w="2835" w:type="dxa"/>
            <w:noWrap/>
            <w:hideMark/>
          </w:tcPr>
          <w:p w14:paraId="23218A2D" w14:textId="77777777" w:rsidR="00913FC7" w:rsidRPr="008D2AF1" w:rsidRDefault="00913FC7" w:rsidP="00BB77FB">
            <w:pPr>
              <w:jc w:val="left"/>
              <w:rPr>
                <w:color w:val="000000"/>
              </w:rPr>
            </w:pPr>
            <w:r w:rsidRPr="008D2AF1">
              <w:rPr>
                <w:color w:val="000000"/>
              </w:rPr>
              <w:t>48.87868, -125.1434</w:t>
            </w:r>
          </w:p>
        </w:tc>
        <w:tc>
          <w:tcPr>
            <w:tcW w:w="1536" w:type="dxa"/>
          </w:tcPr>
          <w:p w14:paraId="58BE93D2" w14:textId="77777777" w:rsidR="00913FC7" w:rsidRPr="008D2AF1" w:rsidRDefault="00913FC7" w:rsidP="00BB77FB">
            <w:pPr>
              <w:rPr>
                <w:color w:val="000000"/>
              </w:rPr>
            </w:pPr>
            <w:r w:rsidRPr="008D2AF1">
              <w:rPr>
                <w:color w:val="000000"/>
                <w:szCs w:val="22"/>
              </w:rPr>
              <w:t>2022-07-07</w:t>
            </w:r>
          </w:p>
        </w:tc>
        <w:tc>
          <w:tcPr>
            <w:tcW w:w="1020" w:type="dxa"/>
          </w:tcPr>
          <w:p w14:paraId="2239D754"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7BFAC41F" w14:textId="77777777" w:rsidTr="00BB77FB">
        <w:trPr>
          <w:trHeight w:val="320"/>
        </w:trPr>
        <w:tc>
          <w:tcPr>
            <w:tcW w:w="1300" w:type="dxa"/>
            <w:noWrap/>
            <w:hideMark/>
          </w:tcPr>
          <w:p w14:paraId="304BF6B9" w14:textId="77777777" w:rsidR="00913FC7" w:rsidRPr="008D2AF1" w:rsidRDefault="00913FC7" w:rsidP="00BB77FB">
            <w:pPr>
              <w:jc w:val="left"/>
              <w:rPr>
                <w:color w:val="000000"/>
              </w:rPr>
            </w:pPr>
            <w:r w:rsidRPr="008D2AF1">
              <w:rPr>
                <w:color w:val="000000"/>
              </w:rPr>
              <w:t>KCCA6</w:t>
            </w:r>
          </w:p>
        </w:tc>
        <w:tc>
          <w:tcPr>
            <w:tcW w:w="2669" w:type="dxa"/>
            <w:noWrap/>
            <w:hideMark/>
          </w:tcPr>
          <w:p w14:paraId="6D44E2F5" w14:textId="77777777" w:rsidR="00913FC7" w:rsidRPr="008D2AF1" w:rsidRDefault="00913FC7" w:rsidP="00BB77FB">
            <w:pPr>
              <w:jc w:val="left"/>
              <w:rPr>
                <w:color w:val="000000"/>
              </w:rPr>
            </w:pPr>
            <w:r w:rsidRPr="008D2AF1">
              <w:rPr>
                <w:color w:val="000000"/>
              </w:rPr>
              <w:t>Less Dangerous Bay</w:t>
            </w:r>
          </w:p>
        </w:tc>
        <w:tc>
          <w:tcPr>
            <w:tcW w:w="2835" w:type="dxa"/>
            <w:noWrap/>
            <w:hideMark/>
          </w:tcPr>
          <w:p w14:paraId="06C3C359" w14:textId="77777777" w:rsidR="00913FC7" w:rsidRPr="008D2AF1" w:rsidRDefault="00913FC7" w:rsidP="00BB77FB">
            <w:pPr>
              <w:jc w:val="left"/>
              <w:rPr>
                <w:color w:val="000000"/>
              </w:rPr>
            </w:pPr>
            <w:r w:rsidRPr="008D2AF1">
              <w:rPr>
                <w:color w:val="000000"/>
              </w:rPr>
              <w:t>48.87535, -125.0915</w:t>
            </w:r>
          </w:p>
        </w:tc>
        <w:tc>
          <w:tcPr>
            <w:tcW w:w="1536" w:type="dxa"/>
          </w:tcPr>
          <w:p w14:paraId="1F29E7DA" w14:textId="77777777" w:rsidR="00913FC7" w:rsidRPr="008D2AF1" w:rsidRDefault="00913FC7" w:rsidP="00BB77FB">
            <w:pPr>
              <w:rPr>
                <w:color w:val="000000"/>
              </w:rPr>
            </w:pPr>
            <w:r w:rsidRPr="008D2AF1">
              <w:rPr>
                <w:color w:val="000000"/>
                <w:szCs w:val="22"/>
              </w:rPr>
              <w:t>2022-07-24</w:t>
            </w:r>
          </w:p>
        </w:tc>
        <w:tc>
          <w:tcPr>
            <w:tcW w:w="1020" w:type="dxa"/>
          </w:tcPr>
          <w:p w14:paraId="25B06AB7" w14:textId="77777777" w:rsidR="00913FC7" w:rsidRPr="008D2AF1" w:rsidRDefault="00913FC7" w:rsidP="00BB77FB">
            <w:pPr>
              <w:jc w:val="left"/>
              <w:rPr>
                <w:color w:val="000000"/>
                <w:szCs w:val="22"/>
              </w:rPr>
            </w:pPr>
            <w:r w:rsidRPr="008D2AF1">
              <w:rPr>
                <w:color w:val="000000"/>
                <w:szCs w:val="22"/>
              </w:rPr>
              <w:t>None</w:t>
            </w:r>
          </w:p>
        </w:tc>
      </w:tr>
      <w:tr w:rsidR="00913FC7" w:rsidRPr="008D2AF1" w14:paraId="08232F9C" w14:textId="77777777" w:rsidTr="00BB77FB">
        <w:trPr>
          <w:trHeight w:val="320"/>
        </w:trPr>
        <w:tc>
          <w:tcPr>
            <w:tcW w:w="1300" w:type="dxa"/>
            <w:noWrap/>
            <w:hideMark/>
          </w:tcPr>
          <w:p w14:paraId="5E42CAB4" w14:textId="77777777" w:rsidR="00913FC7" w:rsidRPr="008D2AF1" w:rsidRDefault="00913FC7" w:rsidP="00BB77FB">
            <w:pPr>
              <w:jc w:val="left"/>
              <w:rPr>
                <w:color w:val="000000"/>
              </w:rPr>
            </w:pPr>
            <w:r w:rsidRPr="008D2AF1">
              <w:rPr>
                <w:color w:val="000000"/>
              </w:rPr>
              <w:t>KCCA7</w:t>
            </w:r>
          </w:p>
        </w:tc>
        <w:tc>
          <w:tcPr>
            <w:tcW w:w="2669" w:type="dxa"/>
            <w:noWrap/>
            <w:hideMark/>
          </w:tcPr>
          <w:p w14:paraId="43673561" w14:textId="77777777" w:rsidR="00913FC7" w:rsidRPr="008D2AF1" w:rsidRDefault="00913FC7" w:rsidP="00BB77FB">
            <w:pPr>
              <w:jc w:val="left"/>
              <w:rPr>
                <w:color w:val="000000"/>
              </w:rPr>
            </w:pPr>
            <w:r w:rsidRPr="008D2AF1">
              <w:rPr>
                <w:color w:val="000000"/>
              </w:rPr>
              <w:t>Ed King East Inside</w:t>
            </w:r>
          </w:p>
        </w:tc>
        <w:tc>
          <w:tcPr>
            <w:tcW w:w="2835" w:type="dxa"/>
            <w:noWrap/>
            <w:hideMark/>
          </w:tcPr>
          <w:p w14:paraId="6977A9D8" w14:textId="77777777" w:rsidR="00913FC7" w:rsidRPr="008D2AF1" w:rsidRDefault="00913FC7" w:rsidP="00BB77FB">
            <w:pPr>
              <w:jc w:val="left"/>
              <w:rPr>
                <w:color w:val="000000"/>
              </w:rPr>
            </w:pPr>
            <w:r w:rsidRPr="008D2AF1">
              <w:rPr>
                <w:color w:val="000000"/>
              </w:rPr>
              <w:t>48.83608, -125.2131</w:t>
            </w:r>
          </w:p>
        </w:tc>
        <w:tc>
          <w:tcPr>
            <w:tcW w:w="1536" w:type="dxa"/>
          </w:tcPr>
          <w:p w14:paraId="2EBBBAFB" w14:textId="77777777" w:rsidR="00913FC7" w:rsidRPr="008D2AF1" w:rsidRDefault="00913FC7" w:rsidP="00BB77FB">
            <w:pPr>
              <w:rPr>
                <w:color w:val="000000"/>
              </w:rPr>
            </w:pPr>
            <w:r w:rsidRPr="008D2AF1">
              <w:rPr>
                <w:color w:val="000000"/>
                <w:szCs w:val="22"/>
              </w:rPr>
              <w:t>2022-07-25</w:t>
            </w:r>
          </w:p>
        </w:tc>
        <w:tc>
          <w:tcPr>
            <w:tcW w:w="1020" w:type="dxa"/>
          </w:tcPr>
          <w:p w14:paraId="7300FE28"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585415F4" w14:textId="77777777" w:rsidTr="00BB77FB">
        <w:trPr>
          <w:trHeight w:val="320"/>
        </w:trPr>
        <w:tc>
          <w:tcPr>
            <w:tcW w:w="1300" w:type="dxa"/>
            <w:noWrap/>
            <w:hideMark/>
          </w:tcPr>
          <w:p w14:paraId="48E61683" w14:textId="77777777" w:rsidR="00913FC7" w:rsidRPr="008D2AF1" w:rsidRDefault="00913FC7" w:rsidP="00BB77FB">
            <w:pPr>
              <w:jc w:val="left"/>
              <w:rPr>
                <w:color w:val="000000"/>
              </w:rPr>
            </w:pPr>
            <w:r w:rsidRPr="008D2AF1">
              <w:rPr>
                <w:color w:val="000000"/>
              </w:rPr>
              <w:t>KCCA9</w:t>
            </w:r>
          </w:p>
        </w:tc>
        <w:tc>
          <w:tcPr>
            <w:tcW w:w="2669" w:type="dxa"/>
            <w:noWrap/>
            <w:hideMark/>
          </w:tcPr>
          <w:p w14:paraId="3DFA8B30" w14:textId="77777777" w:rsidR="00913FC7" w:rsidRPr="008D2AF1" w:rsidRDefault="00913FC7" w:rsidP="00BB77FB">
            <w:pPr>
              <w:jc w:val="left"/>
              <w:rPr>
                <w:color w:val="000000"/>
              </w:rPr>
            </w:pPr>
            <w:r w:rsidRPr="008D2AF1">
              <w:rPr>
                <w:color w:val="000000"/>
              </w:rPr>
              <w:t>Wizard Islet South</w:t>
            </w:r>
          </w:p>
        </w:tc>
        <w:tc>
          <w:tcPr>
            <w:tcW w:w="2835" w:type="dxa"/>
            <w:noWrap/>
            <w:hideMark/>
          </w:tcPr>
          <w:p w14:paraId="4FBA83FB" w14:textId="77777777" w:rsidR="00913FC7" w:rsidRPr="008D2AF1" w:rsidRDefault="00913FC7" w:rsidP="00BB77FB">
            <w:pPr>
              <w:jc w:val="left"/>
              <w:rPr>
                <w:color w:val="000000"/>
              </w:rPr>
            </w:pPr>
            <w:r w:rsidRPr="008D2AF1">
              <w:rPr>
                <w:color w:val="000000"/>
              </w:rPr>
              <w:t>48.85728, -125.1595</w:t>
            </w:r>
          </w:p>
        </w:tc>
        <w:tc>
          <w:tcPr>
            <w:tcW w:w="1536" w:type="dxa"/>
          </w:tcPr>
          <w:p w14:paraId="41662254" w14:textId="77777777" w:rsidR="00913FC7" w:rsidRPr="008D2AF1" w:rsidRDefault="00913FC7" w:rsidP="00BB77FB">
            <w:pPr>
              <w:rPr>
                <w:color w:val="000000"/>
              </w:rPr>
            </w:pPr>
            <w:r w:rsidRPr="008D2AF1">
              <w:rPr>
                <w:color w:val="000000"/>
                <w:szCs w:val="22"/>
              </w:rPr>
              <w:t>2022-07-27</w:t>
            </w:r>
          </w:p>
        </w:tc>
        <w:tc>
          <w:tcPr>
            <w:tcW w:w="1020" w:type="dxa"/>
          </w:tcPr>
          <w:p w14:paraId="063FCACF"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7DC2534C" w14:textId="77777777" w:rsidTr="00BB77FB">
        <w:trPr>
          <w:trHeight w:val="320"/>
        </w:trPr>
        <w:tc>
          <w:tcPr>
            <w:tcW w:w="1300" w:type="dxa"/>
            <w:noWrap/>
            <w:hideMark/>
          </w:tcPr>
          <w:p w14:paraId="2CDB18AB" w14:textId="77777777" w:rsidR="00913FC7" w:rsidRPr="008D2AF1" w:rsidRDefault="00913FC7" w:rsidP="00BB77FB">
            <w:pPr>
              <w:jc w:val="left"/>
              <w:rPr>
                <w:color w:val="000000"/>
              </w:rPr>
            </w:pPr>
            <w:r w:rsidRPr="008D2AF1">
              <w:rPr>
                <w:color w:val="000000"/>
              </w:rPr>
              <w:t>KCCA12</w:t>
            </w:r>
          </w:p>
        </w:tc>
        <w:tc>
          <w:tcPr>
            <w:tcW w:w="2669" w:type="dxa"/>
            <w:noWrap/>
            <w:hideMark/>
          </w:tcPr>
          <w:p w14:paraId="6C4E2897" w14:textId="77777777" w:rsidR="00913FC7" w:rsidRPr="008D2AF1" w:rsidRDefault="00913FC7" w:rsidP="00BB77FB">
            <w:pPr>
              <w:jc w:val="left"/>
              <w:rPr>
                <w:color w:val="000000"/>
              </w:rPr>
            </w:pPr>
            <w:r w:rsidRPr="008D2AF1">
              <w:rPr>
                <w:color w:val="000000"/>
              </w:rPr>
              <w:t xml:space="preserve">North </w:t>
            </w:r>
            <w:proofErr w:type="spellStart"/>
            <w:r w:rsidRPr="008D2AF1">
              <w:rPr>
                <w:color w:val="000000"/>
              </w:rPr>
              <w:t>Helby</w:t>
            </w:r>
            <w:proofErr w:type="spellEnd"/>
            <w:r w:rsidRPr="008D2AF1">
              <w:rPr>
                <w:color w:val="000000"/>
              </w:rPr>
              <w:t xml:space="preserve"> Rock</w:t>
            </w:r>
          </w:p>
        </w:tc>
        <w:tc>
          <w:tcPr>
            <w:tcW w:w="2835" w:type="dxa"/>
            <w:noWrap/>
            <w:hideMark/>
          </w:tcPr>
          <w:p w14:paraId="0D782C35" w14:textId="77777777" w:rsidR="00913FC7" w:rsidRPr="008D2AF1" w:rsidRDefault="00913FC7" w:rsidP="00BB77FB">
            <w:pPr>
              <w:jc w:val="left"/>
              <w:rPr>
                <w:color w:val="000000"/>
              </w:rPr>
            </w:pPr>
            <w:r w:rsidRPr="008D2AF1">
              <w:rPr>
                <w:color w:val="000000"/>
              </w:rPr>
              <w:t>48.85831, -125.1649</w:t>
            </w:r>
          </w:p>
        </w:tc>
        <w:tc>
          <w:tcPr>
            <w:tcW w:w="1536" w:type="dxa"/>
          </w:tcPr>
          <w:p w14:paraId="5644B0C3" w14:textId="77777777" w:rsidR="00913FC7" w:rsidRPr="008D2AF1" w:rsidRDefault="00913FC7" w:rsidP="00BB77FB">
            <w:pPr>
              <w:rPr>
                <w:color w:val="000000"/>
              </w:rPr>
            </w:pPr>
            <w:r w:rsidRPr="008D2AF1">
              <w:rPr>
                <w:color w:val="000000"/>
                <w:szCs w:val="22"/>
              </w:rPr>
              <w:t>2022-08-03</w:t>
            </w:r>
          </w:p>
        </w:tc>
        <w:tc>
          <w:tcPr>
            <w:tcW w:w="1020" w:type="dxa"/>
          </w:tcPr>
          <w:p w14:paraId="243E1BEF"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7A7CBAC3" w14:textId="77777777" w:rsidTr="00BB77FB">
        <w:trPr>
          <w:trHeight w:val="320"/>
        </w:trPr>
        <w:tc>
          <w:tcPr>
            <w:tcW w:w="1300" w:type="dxa"/>
            <w:noWrap/>
            <w:hideMark/>
          </w:tcPr>
          <w:p w14:paraId="230282A6" w14:textId="77777777" w:rsidR="00913FC7" w:rsidRPr="008D2AF1" w:rsidRDefault="00913FC7" w:rsidP="00BB77FB">
            <w:pPr>
              <w:jc w:val="left"/>
              <w:rPr>
                <w:color w:val="000000"/>
              </w:rPr>
            </w:pPr>
            <w:r w:rsidRPr="008D2AF1">
              <w:rPr>
                <w:color w:val="000000"/>
              </w:rPr>
              <w:t>KCCA14</w:t>
            </w:r>
          </w:p>
        </w:tc>
        <w:tc>
          <w:tcPr>
            <w:tcW w:w="2669" w:type="dxa"/>
            <w:noWrap/>
            <w:hideMark/>
          </w:tcPr>
          <w:p w14:paraId="325ACD55" w14:textId="77777777" w:rsidR="00913FC7" w:rsidRPr="008D2AF1" w:rsidRDefault="00913FC7" w:rsidP="00BB77FB">
            <w:pPr>
              <w:jc w:val="left"/>
              <w:rPr>
                <w:color w:val="000000"/>
              </w:rPr>
            </w:pPr>
            <w:r w:rsidRPr="008D2AF1">
              <w:rPr>
                <w:color w:val="000000"/>
              </w:rPr>
              <w:t>Danvers Danger Rock</w:t>
            </w:r>
          </w:p>
        </w:tc>
        <w:tc>
          <w:tcPr>
            <w:tcW w:w="2835" w:type="dxa"/>
            <w:noWrap/>
            <w:hideMark/>
          </w:tcPr>
          <w:p w14:paraId="6084041A" w14:textId="77777777" w:rsidR="00913FC7" w:rsidRPr="008D2AF1" w:rsidRDefault="00913FC7" w:rsidP="00BB77FB">
            <w:pPr>
              <w:jc w:val="left"/>
              <w:rPr>
                <w:color w:val="000000"/>
              </w:rPr>
            </w:pPr>
            <w:r w:rsidRPr="008D2AF1">
              <w:rPr>
                <w:color w:val="000000"/>
              </w:rPr>
              <w:t>48.877, -125.0923</w:t>
            </w:r>
          </w:p>
        </w:tc>
        <w:tc>
          <w:tcPr>
            <w:tcW w:w="1536" w:type="dxa"/>
          </w:tcPr>
          <w:p w14:paraId="439E4B90" w14:textId="77777777" w:rsidR="00913FC7" w:rsidRPr="008D2AF1" w:rsidRDefault="00913FC7" w:rsidP="00BB77FB">
            <w:pPr>
              <w:rPr>
                <w:color w:val="000000"/>
              </w:rPr>
            </w:pPr>
            <w:r w:rsidRPr="008D2AF1">
              <w:rPr>
                <w:color w:val="000000"/>
                <w:szCs w:val="22"/>
              </w:rPr>
              <w:t>2022-08-06</w:t>
            </w:r>
          </w:p>
        </w:tc>
        <w:tc>
          <w:tcPr>
            <w:tcW w:w="1020" w:type="dxa"/>
          </w:tcPr>
          <w:p w14:paraId="2AC59F4B"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70C273D4" w14:textId="77777777" w:rsidTr="00BB77FB">
        <w:trPr>
          <w:trHeight w:val="320"/>
        </w:trPr>
        <w:tc>
          <w:tcPr>
            <w:tcW w:w="1300" w:type="dxa"/>
            <w:noWrap/>
            <w:hideMark/>
          </w:tcPr>
          <w:p w14:paraId="1E15C5BA" w14:textId="77777777" w:rsidR="00913FC7" w:rsidRPr="008D2AF1" w:rsidRDefault="00913FC7" w:rsidP="00BB77FB">
            <w:pPr>
              <w:jc w:val="left"/>
              <w:rPr>
                <w:color w:val="000000"/>
              </w:rPr>
            </w:pPr>
            <w:r w:rsidRPr="008D2AF1">
              <w:rPr>
                <w:color w:val="000000"/>
              </w:rPr>
              <w:t>KCCA15</w:t>
            </w:r>
          </w:p>
        </w:tc>
        <w:tc>
          <w:tcPr>
            <w:tcW w:w="2669" w:type="dxa"/>
            <w:noWrap/>
            <w:hideMark/>
          </w:tcPr>
          <w:p w14:paraId="444F1FDA" w14:textId="77777777" w:rsidR="00913FC7" w:rsidRPr="008D2AF1" w:rsidRDefault="00913FC7" w:rsidP="00BB77FB">
            <w:pPr>
              <w:jc w:val="left"/>
              <w:rPr>
                <w:color w:val="000000"/>
              </w:rPr>
            </w:pPr>
            <w:r w:rsidRPr="008D2AF1">
              <w:rPr>
                <w:color w:val="000000"/>
              </w:rPr>
              <w:t>Cable Beach</w:t>
            </w:r>
          </w:p>
        </w:tc>
        <w:tc>
          <w:tcPr>
            <w:tcW w:w="2835" w:type="dxa"/>
            <w:noWrap/>
            <w:hideMark/>
          </w:tcPr>
          <w:p w14:paraId="2A85B946" w14:textId="77777777" w:rsidR="00913FC7" w:rsidRPr="008D2AF1" w:rsidRDefault="00913FC7" w:rsidP="00BB77FB">
            <w:pPr>
              <w:jc w:val="left"/>
              <w:rPr>
                <w:color w:val="000000"/>
              </w:rPr>
            </w:pPr>
            <w:r w:rsidRPr="008D2AF1">
              <w:rPr>
                <w:color w:val="000000"/>
              </w:rPr>
              <w:t>48.82484, -125.16067</w:t>
            </w:r>
          </w:p>
        </w:tc>
        <w:tc>
          <w:tcPr>
            <w:tcW w:w="1536" w:type="dxa"/>
          </w:tcPr>
          <w:p w14:paraId="67218C6B" w14:textId="77777777" w:rsidR="00913FC7" w:rsidRPr="008D2AF1" w:rsidRDefault="00913FC7" w:rsidP="00BB77FB">
            <w:pPr>
              <w:rPr>
                <w:color w:val="000000"/>
              </w:rPr>
            </w:pPr>
            <w:r w:rsidRPr="008D2AF1">
              <w:rPr>
                <w:color w:val="000000"/>
                <w:szCs w:val="22"/>
              </w:rPr>
              <w:t>2022-08-07</w:t>
            </w:r>
          </w:p>
        </w:tc>
        <w:tc>
          <w:tcPr>
            <w:tcW w:w="1020" w:type="dxa"/>
          </w:tcPr>
          <w:p w14:paraId="0D14C47C" w14:textId="77777777" w:rsidR="00913FC7" w:rsidRPr="008D2AF1" w:rsidRDefault="00913FC7" w:rsidP="00BB77FB">
            <w:pPr>
              <w:jc w:val="left"/>
              <w:rPr>
                <w:color w:val="000000"/>
                <w:szCs w:val="22"/>
              </w:rPr>
            </w:pPr>
            <w:r w:rsidRPr="008D2AF1">
              <w:rPr>
                <w:color w:val="000000"/>
                <w:szCs w:val="22"/>
              </w:rPr>
              <w:t>Nereo</w:t>
            </w:r>
          </w:p>
        </w:tc>
      </w:tr>
      <w:tr w:rsidR="00913FC7" w:rsidRPr="008D2AF1" w14:paraId="6EF3C7E9" w14:textId="77777777" w:rsidTr="00BB77FB">
        <w:trPr>
          <w:trHeight w:val="320"/>
        </w:trPr>
        <w:tc>
          <w:tcPr>
            <w:tcW w:w="1300" w:type="dxa"/>
            <w:noWrap/>
            <w:hideMark/>
          </w:tcPr>
          <w:p w14:paraId="6EE2815A" w14:textId="77777777" w:rsidR="00913FC7" w:rsidRPr="008D2AF1" w:rsidRDefault="00913FC7" w:rsidP="00BB77FB">
            <w:pPr>
              <w:jc w:val="left"/>
              <w:rPr>
                <w:color w:val="000000"/>
              </w:rPr>
            </w:pPr>
            <w:r w:rsidRPr="008D2AF1">
              <w:rPr>
                <w:color w:val="000000"/>
              </w:rPr>
              <w:t>KCCA16</w:t>
            </w:r>
          </w:p>
        </w:tc>
        <w:tc>
          <w:tcPr>
            <w:tcW w:w="2669" w:type="dxa"/>
            <w:noWrap/>
            <w:hideMark/>
          </w:tcPr>
          <w:p w14:paraId="028944C6" w14:textId="77777777" w:rsidR="00913FC7" w:rsidRPr="008D2AF1" w:rsidRDefault="00913FC7" w:rsidP="00BB77FB">
            <w:pPr>
              <w:jc w:val="left"/>
              <w:rPr>
                <w:color w:val="000000"/>
              </w:rPr>
            </w:pPr>
            <w:proofErr w:type="spellStart"/>
            <w:r w:rsidRPr="008D2AF1">
              <w:rPr>
                <w:color w:val="000000"/>
              </w:rPr>
              <w:t>Tzartus</w:t>
            </w:r>
            <w:proofErr w:type="spellEnd"/>
            <w:r w:rsidRPr="008D2AF1">
              <w:rPr>
                <w:color w:val="000000"/>
              </w:rPr>
              <w:t xml:space="preserve"> 116</w:t>
            </w:r>
          </w:p>
        </w:tc>
        <w:tc>
          <w:tcPr>
            <w:tcW w:w="2835" w:type="dxa"/>
            <w:noWrap/>
            <w:hideMark/>
          </w:tcPr>
          <w:p w14:paraId="672002C5" w14:textId="77777777" w:rsidR="00913FC7" w:rsidRPr="008D2AF1" w:rsidRDefault="00913FC7" w:rsidP="00BB77FB">
            <w:pPr>
              <w:jc w:val="left"/>
              <w:rPr>
                <w:color w:val="000000"/>
              </w:rPr>
            </w:pPr>
            <w:r w:rsidRPr="008D2AF1">
              <w:rPr>
                <w:color w:val="000000"/>
              </w:rPr>
              <w:t>48.90084, -125.0811</w:t>
            </w:r>
          </w:p>
        </w:tc>
        <w:tc>
          <w:tcPr>
            <w:tcW w:w="1536" w:type="dxa"/>
          </w:tcPr>
          <w:p w14:paraId="52172B2A" w14:textId="77777777" w:rsidR="00913FC7" w:rsidRPr="008D2AF1" w:rsidRDefault="00913FC7" w:rsidP="00BB77FB">
            <w:pPr>
              <w:rPr>
                <w:color w:val="000000"/>
              </w:rPr>
            </w:pPr>
            <w:r w:rsidRPr="008D2AF1">
              <w:rPr>
                <w:color w:val="000000"/>
                <w:szCs w:val="22"/>
              </w:rPr>
              <w:t>2022-08-18</w:t>
            </w:r>
          </w:p>
        </w:tc>
        <w:tc>
          <w:tcPr>
            <w:tcW w:w="1020" w:type="dxa"/>
          </w:tcPr>
          <w:p w14:paraId="5DDFD4CE"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0AF97C2F" w14:textId="77777777" w:rsidTr="00BB77FB">
        <w:trPr>
          <w:trHeight w:val="320"/>
        </w:trPr>
        <w:tc>
          <w:tcPr>
            <w:tcW w:w="1300" w:type="dxa"/>
            <w:noWrap/>
            <w:hideMark/>
          </w:tcPr>
          <w:p w14:paraId="19493720" w14:textId="77777777" w:rsidR="00913FC7" w:rsidRPr="008D2AF1" w:rsidRDefault="00913FC7" w:rsidP="00BB77FB">
            <w:pPr>
              <w:jc w:val="left"/>
              <w:rPr>
                <w:color w:val="000000"/>
              </w:rPr>
            </w:pPr>
            <w:r w:rsidRPr="008D2AF1">
              <w:rPr>
                <w:color w:val="000000"/>
              </w:rPr>
              <w:t>KCCA17</w:t>
            </w:r>
          </w:p>
        </w:tc>
        <w:tc>
          <w:tcPr>
            <w:tcW w:w="2669" w:type="dxa"/>
            <w:noWrap/>
            <w:hideMark/>
          </w:tcPr>
          <w:p w14:paraId="28D4754F" w14:textId="77777777" w:rsidR="00913FC7" w:rsidRPr="008D2AF1" w:rsidRDefault="00913FC7" w:rsidP="00BB77FB">
            <w:pPr>
              <w:jc w:val="left"/>
              <w:rPr>
                <w:color w:val="000000"/>
              </w:rPr>
            </w:pPr>
            <w:r w:rsidRPr="008D2AF1">
              <w:rPr>
                <w:color w:val="000000"/>
              </w:rPr>
              <w:t>Turf Island 2</w:t>
            </w:r>
          </w:p>
        </w:tc>
        <w:tc>
          <w:tcPr>
            <w:tcW w:w="2835" w:type="dxa"/>
            <w:noWrap/>
            <w:hideMark/>
          </w:tcPr>
          <w:p w14:paraId="79A51164" w14:textId="77777777" w:rsidR="00913FC7" w:rsidRPr="008D2AF1" w:rsidRDefault="00913FC7" w:rsidP="00BB77FB">
            <w:pPr>
              <w:jc w:val="left"/>
              <w:rPr>
                <w:color w:val="000000"/>
              </w:rPr>
            </w:pPr>
            <w:r w:rsidRPr="008D2AF1">
              <w:rPr>
                <w:color w:val="000000"/>
              </w:rPr>
              <w:t>48.884864, -125.146937</w:t>
            </w:r>
          </w:p>
        </w:tc>
        <w:tc>
          <w:tcPr>
            <w:tcW w:w="1536" w:type="dxa"/>
          </w:tcPr>
          <w:p w14:paraId="4C992449" w14:textId="77777777" w:rsidR="00913FC7" w:rsidRPr="008D2AF1" w:rsidRDefault="00913FC7" w:rsidP="00BB77FB">
            <w:pPr>
              <w:rPr>
                <w:color w:val="000000"/>
              </w:rPr>
            </w:pPr>
            <w:r w:rsidRPr="008D2AF1">
              <w:rPr>
                <w:color w:val="000000"/>
                <w:szCs w:val="22"/>
              </w:rPr>
              <w:t>2022-08-20</w:t>
            </w:r>
          </w:p>
        </w:tc>
        <w:tc>
          <w:tcPr>
            <w:tcW w:w="1020" w:type="dxa"/>
          </w:tcPr>
          <w:p w14:paraId="2A11E135" w14:textId="77777777" w:rsidR="00913FC7" w:rsidRPr="008D2AF1" w:rsidRDefault="00913FC7" w:rsidP="00BB77FB">
            <w:pPr>
              <w:jc w:val="left"/>
              <w:rPr>
                <w:color w:val="000000"/>
                <w:szCs w:val="22"/>
              </w:rPr>
            </w:pPr>
            <w:r w:rsidRPr="008D2AF1">
              <w:rPr>
                <w:color w:val="000000"/>
                <w:szCs w:val="22"/>
              </w:rPr>
              <w:t>Macro</w:t>
            </w:r>
          </w:p>
        </w:tc>
      </w:tr>
      <w:tr w:rsidR="00913FC7" w:rsidRPr="008D2AF1" w14:paraId="5F597A07" w14:textId="77777777" w:rsidTr="00BB77FB">
        <w:trPr>
          <w:trHeight w:val="320"/>
        </w:trPr>
        <w:tc>
          <w:tcPr>
            <w:tcW w:w="1300" w:type="dxa"/>
            <w:noWrap/>
            <w:hideMark/>
          </w:tcPr>
          <w:p w14:paraId="201DC6F5" w14:textId="77777777" w:rsidR="00913FC7" w:rsidRPr="008D2AF1" w:rsidRDefault="00913FC7" w:rsidP="00BB77FB">
            <w:pPr>
              <w:jc w:val="left"/>
              <w:rPr>
                <w:color w:val="000000"/>
              </w:rPr>
            </w:pPr>
            <w:r w:rsidRPr="008D2AF1">
              <w:rPr>
                <w:color w:val="000000"/>
              </w:rPr>
              <w:t>KCCA18</w:t>
            </w:r>
          </w:p>
        </w:tc>
        <w:tc>
          <w:tcPr>
            <w:tcW w:w="2669" w:type="dxa"/>
            <w:noWrap/>
            <w:hideMark/>
          </w:tcPr>
          <w:p w14:paraId="31665B1A" w14:textId="77777777" w:rsidR="00913FC7" w:rsidRPr="008D2AF1" w:rsidRDefault="00913FC7" w:rsidP="00BB77FB">
            <w:pPr>
              <w:jc w:val="left"/>
              <w:rPr>
                <w:color w:val="000000"/>
              </w:rPr>
            </w:pPr>
            <w:r w:rsidRPr="008D2AF1">
              <w:rPr>
                <w:color w:val="000000"/>
              </w:rPr>
              <w:t>Second Beach</w:t>
            </w:r>
          </w:p>
        </w:tc>
        <w:tc>
          <w:tcPr>
            <w:tcW w:w="2835" w:type="dxa"/>
            <w:noWrap/>
            <w:hideMark/>
          </w:tcPr>
          <w:p w14:paraId="3EC1D3D4" w14:textId="77777777" w:rsidR="00913FC7" w:rsidRPr="008D2AF1" w:rsidRDefault="00913FC7" w:rsidP="00BB77FB">
            <w:pPr>
              <w:jc w:val="left"/>
              <w:rPr>
                <w:color w:val="000000"/>
              </w:rPr>
            </w:pPr>
            <w:r w:rsidRPr="008D2AF1">
              <w:rPr>
                <w:color w:val="000000"/>
              </w:rPr>
              <w:t>48.815969, -125.174</w:t>
            </w:r>
          </w:p>
        </w:tc>
        <w:tc>
          <w:tcPr>
            <w:tcW w:w="1536" w:type="dxa"/>
          </w:tcPr>
          <w:p w14:paraId="2CE84E9F" w14:textId="77777777" w:rsidR="00913FC7" w:rsidRPr="008D2AF1" w:rsidRDefault="00913FC7" w:rsidP="00BB77FB">
            <w:pPr>
              <w:rPr>
                <w:color w:val="000000"/>
              </w:rPr>
            </w:pPr>
            <w:r w:rsidRPr="008D2AF1">
              <w:rPr>
                <w:color w:val="000000"/>
                <w:szCs w:val="22"/>
              </w:rPr>
              <w:t>2022-08-21</w:t>
            </w:r>
          </w:p>
        </w:tc>
        <w:tc>
          <w:tcPr>
            <w:tcW w:w="1020" w:type="dxa"/>
          </w:tcPr>
          <w:p w14:paraId="671D0519" w14:textId="77777777" w:rsidR="00913FC7" w:rsidRPr="008D2AF1" w:rsidRDefault="00913FC7" w:rsidP="00BB77FB">
            <w:pPr>
              <w:jc w:val="left"/>
              <w:rPr>
                <w:color w:val="000000"/>
                <w:szCs w:val="22"/>
              </w:rPr>
            </w:pPr>
            <w:r w:rsidRPr="008D2AF1">
              <w:rPr>
                <w:color w:val="000000"/>
                <w:szCs w:val="22"/>
              </w:rPr>
              <w:t>Nereo</w:t>
            </w:r>
          </w:p>
        </w:tc>
      </w:tr>
      <w:tr w:rsidR="00913FC7" w:rsidRPr="008D2AF1" w14:paraId="05EDEB65" w14:textId="77777777" w:rsidTr="00BB77FB">
        <w:trPr>
          <w:trHeight w:val="320"/>
        </w:trPr>
        <w:tc>
          <w:tcPr>
            <w:tcW w:w="1300" w:type="dxa"/>
            <w:noWrap/>
            <w:hideMark/>
          </w:tcPr>
          <w:p w14:paraId="06AB589B" w14:textId="77777777" w:rsidR="00913FC7" w:rsidRPr="008D2AF1" w:rsidRDefault="00913FC7" w:rsidP="00BB77FB">
            <w:pPr>
              <w:jc w:val="left"/>
              <w:rPr>
                <w:color w:val="000000"/>
              </w:rPr>
            </w:pPr>
            <w:r w:rsidRPr="008D2AF1">
              <w:rPr>
                <w:color w:val="000000"/>
              </w:rPr>
              <w:t>KCCA19</w:t>
            </w:r>
          </w:p>
        </w:tc>
        <w:tc>
          <w:tcPr>
            <w:tcW w:w="2669" w:type="dxa"/>
            <w:noWrap/>
            <w:hideMark/>
          </w:tcPr>
          <w:p w14:paraId="7672E1A9" w14:textId="77777777" w:rsidR="00913FC7" w:rsidRPr="008D2AF1" w:rsidRDefault="00913FC7" w:rsidP="00BB77FB">
            <w:pPr>
              <w:jc w:val="left"/>
              <w:rPr>
                <w:color w:val="000000"/>
              </w:rPr>
            </w:pPr>
            <w:r w:rsidRPr="008D2AF1">
              <w:rPr>
                <w:color w:val="000000"/>
              </w:rPr>
              <w:t>Wizard Islet North</w:t>
            </w:r>
          </w:p>
        </w:tc>
        <w:tc>
          <w:tcPr>
            <w:tcW w:w="2835" w:type="dxa"/>
            <w:noWrap/>
            <w:hideMark/>
          </w:tcPr>
          <w:p w14:paraId="304808CE" w14:textId="77777777" w:rsidR="00913FC7" w:rsidRPr="008D2AF1" w:rsidRDefault="00913FC7" w:rsidP="00BB77FB">
            <w:pPr>
              <w:jc w:val="left"/>
              <w:rPr>
                <w:color w:val="000000"/>
              </w:rPr>
            </w:pPr>
            <w:r w:rsidRPr="008D2AF1">
              <w:rPr>
                <w:color w:val="000000"/>
              </w:rPr>
              <w:t>48.85916, -125.15908</w:t>
            </w:r>
          </w:p>
        </w:tc>
        <w:tc>
          <w:tcPr>
            <w:tcW w:w="1536" w:type="dxa"/>
          </w:tcPr>
          <w:p w14:paraId="56869CC7" w14:textId="77777777" w:rsidR="00913FC7" w:rsidRPr="008D2AF1" w:rsidRDefault="00913FC7" w:rsidP="00BB77FB">
            <w:pPr>
              <w:rPr>
                <w:color w:val="000000"/>
              </w:rPr>
            </w:pPr>
            <w:r w:rsidRPr="008D2AF1">
              <w:rPr>
                <w:color w:val="000000"/>
                <w:szCs w:val="22"/>
              </w:rPr>
              <w:t>2022-08-22</w:t>
            </w:r>
          </w:p>
        </w:tc>
        <w:tc>
          <w:tcPr>
            <w:tcW w:w="1020" w:type="dxa"/>
          </w:tcPr>
          <w:p w14:paraId="05396540" w14:textId="77777777" w:rsidR="00913FC7" w:rsidRPr="008D2AF1" w:rsidRDefault="00913FC7" w:rsidP="00BB77FB">
            <w:pPr>
              <w:jc w:val="left"/>
              <w:rPr>
                <w:color w:val="000000"/>
                <w:szCs w:val="22"/>
              </w:rPr>
            </w:pPr>
            <w:r w:rsidRPr="008D2AF1">
              <w:rPr>
                <w:color w:val="000000"/>
                <w:szCs w:val="22"/>
              </w:rPr>
              <w:t>None</w:t>
            </w:r>
          </w:p>
        </w:tc>
      </w:tr>
      <w:tr w:rsidR="00913FC7" w:rsidRPr="008D2AF1" w14:paraId="4C8E1BBD" w14:textId="77777777" w:rsidTr="00BB77FB">
        <w:trPr>
          <w:trHeight w:val="320"/>
        </w:trPr>
        <w:tc>
          <w:tcPr>
            <w:tcW w:w="1300" w:type="dxa"/>
            <w:tcBorders>
              <w:bottom w:val="nil"/>
            </w:tcBorders>
            <w:noWrap/>
            <w:hideMark/>
          </w:tcPr>
          <w:p w14:paraId="136C3C70" w14:textId="77777777" w:rsidR="00913FC7" w:rsidRPr="008D2AF1" w:rsidRDefault="00913FC7" w:rsidP="00BB77FB">
            <w:pPr>
              <w:jc w:val="left"/>
              <w:rPr>
                <w:color w:val="000000"/>
              </w:rPr>
            </w:pPr>
            <w:r w:rsidRPr="008D2AF1">
              <w:rPr>
                <w:color w:val="000000"/>
              </w:rPr>
              <w:t>KCCA21</w:t>
            </w:r>
          </w:p>
        </w:tc>
        <w:tc>
          <w:tcPr>
            <w:tcW w:w="2669" w:type="dxa"/>
            <w:tcBorders>
              <w:bottom w:val="nil"/>
            </w:tcBorders>
            <w:noWrap/>
            <w:hideMark/>
          </w:tcPr>
          <w:p w14:paraId="3A5757C0" w14:textId="77777777" w:rsidR="00913FC7" w:rsidRPr="008D2AF1" w:rsidRDefault="00913FC7" w:rsidP="00BB77FB">
            <w:pPr>
              <w:jc w:val="left"/>
              <w:rPr>
                <w:color w:val="000000"/>
              </w:rPr>
            </w:pPr>
            <w:r w:rsidRPr="008D2AF1">
              <w:rPr>
                <w:color w:val="000000"/>
              </w:rPr>
              <w:t>Bordelais Island</w:t>
            </w:r>
          </w:p>
        </w:tc>
        <w:tc>
          <w:tcPr>
            <w:tcW w:w="2835" w:type="dxa"/>
            <w:tcBorders>
              <w:bottom w:val="nil"/>
            </w:tcBorders>
            <w:noWrap/>
            <w:hideMark/>
          </w:tcPr>
          <w:p w14:paraId="43CE2A08" w14:textId="77777777" w:rsidR="00913FC7" w:rsidRPr="008D2AF1" w:rsidRDefault="00913FC7" w:rsidP="00BB77FB">
            <w:pPr>
              <w:jc w:val="left"/>
              <w:rPr>
                <w:color w:val="000000"/>
              </w:rPr>
            </w:pPr>
            <w:r w:rsidRPr="008D2AF1">
              <w:rPr>
                <w:color w:val="000000"/>
              </w:rPr>
              <w:t>48.81822, -125.2294516</w:t>
            </w:r>
          </w:p>
        </w:tc>
        <w:tc>
          <w:tcPr>
            <w:tcW w:w="1536" w:type="dxa"/>
            <w:tcBorders>
              <w:bottom w:val="nil"/>
            </w:tcBorders>
          </w:tcPr>
          <w:p w14:paraId="572F411B" w14:textId="77777777" w:rsidR="00913FC7" w:rsidRPr="008D2AF1" w:rsidRDefault="00913FC7" w:rsidP="00BB77FB">
            <w:pPr>
              <w:rPr>
                <w:color w:val="000000"/>
              </w:rPr>
            </w:pPr>
            <w:r w:rsidRPr="008D2AF1">
              <w:rPr>
                <w:color w:val="000000"/>
                <w:szCs w:val="22"/>
              </w:rPr>
              <w:t>2022-09-01</w:t>
            </w:r>
          </w:p>
        </w:tc>
        <w:tc>
          <w:tcPr>
            <w:tcW w:w="1020" w:type="dxa"/>
            <w:tcBorders>
              <w:bottom w:val="nil"/>
            </w:tcBorders>
          </w:tcPr>
          <w:p w14:paraId="4AE19E98" w14:textId="77777777" w:rsidR="00913FC7" w:rsidRPr="008D2AF1" w:rsidRDefault="00913FC7" w:rsidP="00BB77FB">
            <w:pPr>
              <w:jc w:val="left"/>
              <w:rPr>
                <w:color w:val="000000"/>
                <w:szCs w:val="22"/>
              </w:rPr>
            </w:pPr>
            <w:r w:rsidRPr="008D2AF1">
              <w:rPr>
                <w:color w:val="000000"/>
                <w:szCs w:val="22"/>
              </w:rPr>
              <w:t>Nereo</w:t>
            </w:r>
          </w:p>
        </w:tc>
      </w:tr>
      <w:tr w:rsidR="00913FC7" w:rsidRPr="008D2AF1" w14:paraId="1B090FC7" w14:textId="77777777" w:rsidTr="00BB77FB">
        <w:trPr>
          <w:trHeight w:val="320"/>
        </w:trPr>
        <w:tc>
          <w:tcPr>
            <w:tcW w:w="1300" w:type="dxa"/>
            <w:tcBorders>
              <w:top w:val="nil"/>
              <w:bottom w:val="single" w:sz="4" w:space="0" w:color="auto"/>
            </w:tcBorders>
            <w:noWrap/>
            <w:hideMark/>
          </w:tcPr>
          <w:p w14:paraId="02CAF86E" w14:textId="77777777" w:rsidR="00913FC7" w:rsidRPr="008D2AF1" w:rsidRDefault="00913FC7" w:rsidP="00BB77FB">
            <w:pPr>
              <w:jc w:val="left"/>
              <w:rPr>
                <w:color w:val="000000"/>
              </w:rPr>
            </w:pPr>
            <w:r w:rsidRPr="008D2AF1">
              <w:rPr>
                <w:color w:val="000000"/>
              </w:rPr>
              <w:t>KCCA22</w:t>
            </w:r>
          </w:p>
        </w:tc>
        <w:tc>
          <w:tcPr>
            <w:tcW w:w="2669" w:type="dxa"/>
            <w:tcBorders>
              <w:top w:val="nil"/>
              <w:bottom w:val="single" w:sz="4" w:space="0" w:color="auto"/>
            </w:tcBorders>
            <w:noWrap/>
            <w:hideMark/>
          </w:tcPr>
          <w:p w14:paraId="3FA95479" w14:textId="77777777" w:rsidR="00913FC7" w:rsidRPr="008D2AF1" w:rsidRDefault="00913FC7" w:rsidP="00BB77FB">
            <w:pPr>
              <w:jc w:val="left"/>
              <w:rPr>
                <w:color w:val="000000"/>
              </w:rPr>
            </w:pPr>
            <w:r w:rsidRPr="008D2AF1">
              <w:rPr>
                <w:color w:val="000000"/>
              </w:rPr>
              <w:t>Taylor Rock</w:t>
            </w:r>
          </w:p>
        </w:tc>
        <w:tc>
          <w:tcPr>
            <w:tcW w:w="2835" w:type="dxa"/>
            <w:tcBorders>
              <w:top w:val="nil"/>
              <w:bottom w:val="single" w:sz="4" w:space="0" w:color="auto"/>
            </w:tcBorders>
            <w:noWrap/>
            <w:hideMark/>
          </w:tcPr>
          <w:p w14:paraId="5E1A8EDC" w14:textId="77777777" w:rsidR="00913FC7" w:rsidRPr="008D2AF1" w:rsidRDefault="00913FC7" w:rsidP="00BB77FB">
            <w:pPr>
              <w:jc w:val="left"/>
              <w:rPr>
                <w:color w:val="000000"/>
              </w:rPr>
            </w:pPr>
            <w:r w:rsidRPr="008D2AF1">
              <w:rPr>
                <w:color w:val="000000"/>
              </w:rPr>
              <w:t>48.82721, -125.19717</w:t>
            </w:r>
          </w:p>
        </w:tc>
        <w:tc>
          <w:tcPr>
            <w:tcW w:w="1536" w:type="dxa"/>
            <w:tcBorders>
              <w:top w:val="nil"/>
              <w:bottom w:val="single" w:sz="4" w:space="0" w:color="auto"/>
            </w:tcBorders>
          </w:tcPr>
          <w:p w14:paraId="3BE763CA" w14:textId="77777777" w:rsidR="00913FC7" w:rsidRPr="008D2AF1" w:rsidRDefault="00913FC7" w:rsidP="00BB77FB">
            <w:pPr>
              <w:rPr>
                <w:color w:val="000000"/>
              </w:rPr>
            </w:pPr>
            <w:r w:rsidRPr="008D2AF1">
              <w:rPr>
                <w:color w:val="000000"/>
                <w:szCs w:val="22"/>
              </w:rPr>
              <w:t>2022-09-05</w:t>
            </w:r>
          </w:p>
        </w:tc>
        <w:tc>
          <w:tcPr>
            <w:tcW w:w="1020" w:type="dxa"/>
            <w:tcBorders>
              <w:top w:val="nil"/>
              <w:bottom w:val="single" w:sz="4" w:space="0" w:color="auto"/>
            </w:tcBorders>
          </w:tcPr>
          <w:p w14:paraId="36EC1C5E" w14:textId="77777777" w:rsidR="00913FC7" w:rsidRPr="008D2AF1" w:rsidRDefault="00913FC7" w:rsidP="00BB77FB">
            <w:pPr>
              <w:jc w:val="left"/>
              <w:rPr>
                <w:color w:val="000000"/>
                <w:szCs w:val="22"/>
              </w:rPr>
            </w:pPr>
            <w:r w:rsidRPr="008D2AF1">
              <w:rPr>
                <w:color w:val="000000"/>
                <w:szCs w:val="22"/>
              </w:rPr>
              <w:t>Macro</w:t>
            </w:r>
          </w:p>
        </w:tc>
      </w:tr>
    </w:tbl>
    <w:p w14:paraId="45AEFFA9" w14:textId="77777777" w:rsidR="00913FC7" w:rsidRPr="008D2AF1" w:rsidRDefault="00913FC7" w:rsidP="00913FC7">
      <w:pPr>
        <w:spacing w:line="480" w:lineRule="auto"/>
      </w:pPr>
    </w:p>
    <w:p w14:paraId="6592E357" w14:textId="77777777" w:rsidR="00913FC7" w:rsidRPr="008D2AF1" w:rsidRDefault="00913FC7" w:rsidP="00913FC7">
      <w:r w:rsidRPr="008D2AF1">
        <w:rPr>
          <w:b/>
        </w:rPr>
        <w:br w:type="page"/>
      </w:r>
    </w:p>
    <w:p w14:paraId="4F285E7D" w14:textId="77777777" w:rsidR="00913FC7" w:rsidRPr="008D2AF1" w:rsidRDefault="00913FC7" w:rsidP="00913FC7">
      <w:pPr>
        <w:spacing w:line="480" w:lineRule="auto"/>
      </w:pPr>
      <w:r w:rsidRPr="008D2AF1">
        <w:rPr>
          <w:b/>
        </w:rPr>
        <w:lastRenderedPageBreak/>
        <w:t>Table S1.03</w:t>
      </w:r>
      <w:r w:rsidRPr="008D2AF1">
        <w:t xml:space="preserve">. Wet weight estimates for each invertebrate species used to calculate total biomass for Reef Life Survey data. We used shell-free wet weight for species with large shells (e.g., hermit crabs, snails). When weight information was unavailable for a species, we used estimates from the closest relative or most similarly sized species available. For the three species we sized </w:t>
      </w:r>
      <w:r w:rsidRPr="008D2AF1">
        <w:rPr>
          <w:iCs/>
        </w:rPr>
        <w:t>in situ</w:t>
      </w:r>
      <w:r w:rsidRPr="008D2AF1">
        <w:t xml:space="preserve"> (</w:t>
      </w:r>
      <w:proofErr w:type="spellStart"/>
      <w:r w:rsidRPr="008D2AF1">
        <w:rPr>
          <w:i/>
          <w:color w:val="000000"/>
        </w:rPr>
        <w:t>Pycnopodia</w:t>
      </w:r>
      <w:proofErr w:type="spellEnd"/>
      <w:r w:rsidRPr="008D2AF1">
        <w:rPr>
          <w:i/>
          <w:color w:val="000000"/>
        </w:rPr>
        <w:t xml:space="preserve"> </w:t>
      </w:r>
      <w:proofErr w:type="spellStart"/>
      <w:r w:rsidRPr="008D2AF1">
        <w:rPr>
          <w:i/>
          <w:color w:val="000000"/>
        </w:rPr>
        <w:t>helianthoides</w:t>
      </w:r>
      <w:proofErr w:type="spellEnd"/>
      <w:r w:rsidRPr="008D2AF1">
        <w:rPr>
          <w:color w:val="000000"/>
        </w:rPr>
        <w:t xml:space="preserve">, </w:t>
      </w:r>
      <w:proofErr w:type="spellStart"/>
      <w:r w:rsidRPr="008D2AF1">
        <w:rPr>
          <w:i/>
          <w:color w:val="000000"/>
        </w:rPr>
        <w:t>Crassadoma</w:t>
      </w:r>
      <w:proofErr w:type="spellEnd"/>
      <w:r w:rsidRPr="008D2AF1">
        <w:rPr>
          <w:i/>
          <w:color w:val="000000"/>
        </w:rPr>
        <w:t xml:space="preserve"> gigantea</w:t>
      </w:r>
      <w:r w:rsidRPr="008D2AF1">
        <w:rPr>
          <w:color w:val="000000"/>
        </w:rPr>
        <w:t xml:space="preserve">, and </w:t>
      </w:r>
      <w:proofErr w:type="spellStart"/>
      <w:r w:rsidRPr="008D2AF1">
        <w:rPr>
          <w:i/>
          <w:color w:val="000000"/>
        </w:rPr>
        <w:t>Haliotis</w:t>
      </w:r>
      <w:proofErr w:type="spellEnd"/>
      <w:r w:rsidRPr="008D2AF1">
        <w:rPr>
          <w:i/>
          <w:color w:val="000000"/>
        </w:rPr>
        <w:t xml:space="preserve"> </w:t>
      </w:r>
      <w:proofErr w:type="spellStart"/>
      <w:r w:rsidRPr="008D2AF1">
        <w:rPr>
          <w:i/>
          <w:color w:val="000000"/>
        </w:rPr>
        <w:t>kamtschatkana</w:t>
      </w:r>
      <w:proofErr w:type="spellEnd"/>
      <w:r w:rsidRPr="008D2AF1">
        <w:rPr>
          <w:color w:val="000000"/>
        </w:rPr>
        <w:t xml:space="preserve">), we used published length-weight relationships to calculate wet weight from size. </w:t>
      </w:r>
    </w:p>
    <w:tbl>
      <w:tblPr>
        <w:tblStyle w:val="Nikola"/>
        <w:tblpPr w:leftFromText="180" w:rightFromText="180" w:vertAnchor="text" w:horzAnchor="margin" w:tblpXSpec="center" w:tblpY="414"/>
        <w:tblW w:w="9923" w:type="dxa"/>
        <w:tblLook w:val="04A0" w:firstRow="1" w:lastRow="0" w:firstColumn="1" w:lastColumn="0" w:noHBand="0" w:noVBand="1"/>
      </w:tblPr>
      <w:tblGrid>
        <w:gridCol w:w="3162"/>
        <w:gridCol w:w="1745"/>
        <w:gridCol w:w="5016"/>
      </w:tblGrid>
      <w:tr w:rsidR="00913FC7" w:rsidRPr="008D2AF1" w14:paraId="19D771B2" w14:textId="77777777" w:rsidTr="00BB77FB">
        <w:trPr>
          <w:cnfStyle w:val="100000000000" w:firstRow="1" w:lastRow="0" w:firstColumn="0" w:lastColumn="0" w:oddVBand="0" w:evenVBand="0" w:oddHBand="0" w:evenHBand="0" w:firstRowFirstColumn="0" w:firstRowLastColumn="0" w:lastRowFirstColumn="0" w:lastRowLastColumn="0"/>
          <w:trHeight w:val="320"/>
        </w:trPr>
        <w:tc>
          <w:tcPr>
            <w:tcW w:w="3162" w:type="dxa"/>
            <w:tcBorders>
              <w:top w:val="single" w:sz="4" w:space="0" w:color="auto"/>
            </w:tcBorders>
            <w:noWrap/>
            <w:hideMark/>
          </w:tcPr>
          <w:p w14:paraId="5ABDD21A" w14:textId="77777777" w:rsidR="00913FC7" w:rsidRPr="008D2AF1" w:rsidRDefault="00913FC7" w:rsidP="00BB77FB">
            <w:pPr>
              <w:jc w:val="left"/>
              <w:rPr>
                <w:b/>
                <w:bCs/>
                <w:color w:val="000000"/>
                <w:sz w:val="22"/>
                <w:szCs w:val="20"/>
              </w:rPr>
            </w:pPr>
            <w:r w:rsidRPr="008D2AF1">
              <w:rPr>
                <w:b/>
                <w:bCs/>
                <w:color w:val="000000"/>
                <w:sz w:val="22"/>
                <w:szCs w:val="20"/>
              </w:rPr>
              <w:t>Species</w:t>
            </w:r>
          </w:p>
        </w:tc>
        <w:tc>
          <w:tcPr>
            <w:tcW w:w="1745" w:type="dxa"/>
            <w:tcBorders>
              <w:top w:val="single" w:sz="4" w:space="0" w:color="auto"/>
            </w:tcBorders>
            <w:noWrap/>
            <w:hideMark/>
          </w:tcPr>
          <w:p w14:paraId="3F32107A" w14:textId="77777777" w:rsidR="00913FC7" w:rsidRPr="008D2AF1" w:rsidRDefault="00913FC7" w:rsidP="00BB77FB">
            <w:pPr>
              <w:jc w:val="left"/>
              <w:rPr>
                <w:b/>
                <w:bCs/>
                <w:color w:val="000000"/>
                <w:sz w:val="22"/>
                <w:szCs w:val="20"/>
              </w:rPr>
            </w:pPr>
            <w:r w:rsidRPr="008D2AF1">
              <w:rPr>
                <w:b/>
                <w:bCs/>
                <w:color w:val="000000"/>
                <w:sz w:val="22"/>
                <w:szCs w:val="20"/>
              </w:rPr>
              <w:t>Weight (g)</w:t>
            </w:r>
          </w:p>
        </w:tc>
        <w:tc>
          <w:tcPr>
            <w:tcW w:w="5016" w:type="dxa"/>
            <w:tcBorders>
              <w:top w:val="single" w:sz="4" w:space="0" w:color="auto"/>
            </w:tcBorders>
            <w:noWrap/>
            <w:hideMark/>
          </w:tcPr>
          <w:p w14:paraId="7EAEFAC6" w14:textId="77777777" w:rsidR="00913FC7" w:rsidRPr="008D2AF1" w:rsidRDefault="00913FC7" w:rsidP="00BB77FB">
            <w:pPr>
              <w:jc w:val="left"/>
              <w:rPr>
                <w:b/>
                <w:bCs/>
                <w:color w:val="000000"/>
                <w:sz w:val="22"/>
                <w:szCs w:val="20"/>
              </w:rPr>
            </w:pPr>
            <w:r w:rsidRPr="008D2AF1">
              <w:rPr>
                <w:b/>
                <w:bCs/>
                <w:color w:val="000000"/>
                <w:sz w:val="22"/>
                <w:szCs w:val="20"/>
              </w:rPr>
              <w:t>Source, proxy species if applicable</w:t>
            </w:r>
          </w:p>
        </w:tc>
      </w:tr>
      <w:tr w:rsidR="00913FC7" w:rsidRPr="008D2AF1" w14:paraId="29429F7B" w14:textId="77777777" w:rsidTr="00BB77FB">
        <w:trPr>
          <w:trHeight w:val="320"/>
        </w:trPr>
        <w:tc>
          <w:tcPr>
            <w:tcW w:w="3162" w:type="dxa"/>
            <w:noWrap/>
            <w:hideMark/>
          </w:tcPr>
          <w:p w14:paraId="79318590" w14:textId="77777777" w:rsidR="00913FC7" w:rsidRPr="008D2AF1" w:rsidRDefault="00913FC7" w:rsidP="00BB77FB">
            <w:pPr>
              <w:jc w:val="left"/>
              <w:rPr>
                <w:i/>
                <w:color w:val="000000"/>
                <w:sz w:val="20"/>
                <w:szCs w:val="20"/>
              </w:rPr>
            </w:pPr>
            <w:r w:rsidRPr="008D2AF1">
              <w:rPr>
                <w:i/>
                <w:color w:val="000000"/>
                <w:sz w:val="20"/>
                <w:szCs w:val="20"/>
              </w:rPr>
              <w:t xml:space="preserve">Cancer </w:t>
            </w:r>
            <w:proofErr w:type="spellStart"/>
            <w:r w:rsidRPr="008D2AF1">
              <w:rPr>
                <w:i/>
                <w:color w:val="000000"/>
                <w:sz w:val="20"/>
                <w:szCs w:val="20"/>
              </w:rPr>
              <w:t>productus</w:t>
            </w:r>
            <w:proofErr w:type="spellEnd"/>
          </w:p>
        </w:tc>
        <w:tc>
          <w:tcPr>
            <w:tcW w:w="1745" w:type="dxa"/>
            <w:noWrap/>
            <w:hideMark/>
          </w:tcPr>
          <w:p w14:paraId="7BDDE596" w14:textId="77777777" w:rsidR="00913FC7" w:rsidRPr="008D2AF1" w:rsidRDefault="00913FC7" w:rsidP="00BB77FB">
            <w:pPr>
              <w:jc w:val="left"/>
              <w:rPr>
                <w:color w:val="000000"/>
                <w:sz w:val="20"/>
                <w:szCs w:val="20"/>
              </w:rPr>
            </w:pPr>
            <w:r w:rsidRPr="008D2AF1">
              <w:rPr>
                <w:color w:val="000000"/>
                <w:sz w:val="20"/>
                <w:szCs w:val="20"/>
              </w:rPr>
              <w:t>200</w:t>
            </w:r>
          </w:p>
        </w:tc>
        <w:tc>
          <w:tcPr>
            <w:tcW w:w="5016" w:type="dxa"/>
            <w:noWrap/>
            <w:hideMark/>
          </w:tcPr>
          <w:p w14:paraId="0ABDAA80" w14:textId="77777777" w:rsidR="00913FC7" w:rsidRPr="008D2AF1" w:rsidRDefault="00913FC7" w:rsidP="00BB77FB">
            <w:pPr>
              <w:jc w:val="left"/>
              <w:rPr>
                <w:color w:val="000000"/>
                <w:sz w:val="20"/>
                <w:szCs w:val="20"/>
              </w:rPr>
            </w:pPr>
            <w:r w:rsidRPr="008D2AF1">
              <w:rPr>
                <w:color w:val="000000"/>
                <w:sz w:val="20"/>
                <w:szCs w:val="20"/>
              </w:rPr>
              <w:t xml:space="preserve">E.G. Lim, </w:t>
            </w:r>
            <w:proofErr w:type="spellStart"/>
            <w:r w:rsidRPr="008D2AF1">
              <w:rPr>
                <w:color w:val="000000"/>
                <w:sz w:val="20"/>
                <w:szCs w:val="20"/>
              </w:rPr>
              <w:t>unpubl</w:t>
            </w:r>
            <w:proofErr w:type="spellEnd"/>
            <w:r w:rsidRPr="008D2AF1">
              <w:rPr>
                <w:color w:val="000000"/>
                <w:sz w:val="20"/>
                <w:szCs w:val="20"/>
              </w:rPr>
              <w:t>.</w:t>
            </w:r>
          </w:p>
        </w:tc>
      </w:tr>
      <w:tr w:rsidR="00913FC7" w:rsidRPr="008D2AF1" w14:paraId="7E462987" w14:textId="77777777" w:rsidTr="00BB77FB">
        <w:trPr>
          <w:trHeight w:val="320"/>
        </w:trPr>
        <w:tc>
          <w:tcPr>
            <w:tcW w:w="3162" w:type="dxa"/>
            <w:noWrap/>
            <w:hideMark/>
          </w:tcPr>
          <w:p w14:paraId="7BED0740" w14:textId="77777777" w:rsidR="00913FC7" w:rsidRPr="008D2AF1" w:rsidRDefault="00913FC7" w:rsidP="00BB77FB">
            <w:pPr>
              <w:jc w:val="left"/>
              <w:rPr>
                <w:i/>
                <w:color w:val="000000"/>
                <w:sz w:val="20"/>
                <w:szCs w:val="20"/>
              </w:rPr>
            </w:pPr>
            <w:proofErr w:type="spellStart"/>
            <w:r w:rsidRPr="008D2AF1">
              <w:rPr>
                <w:i/>
                <w:color w:val="000000"/>
                <w:sz w:val="20"/>
                <w:szCs w:val="20"/>
              </w:rPr>
              <w:t>Glebocarcinus</w:t>
            </w:r>
            <w:proofErr w:type="spellEnd"/>
            <w:r w:rsidRPr="008D2AF1">
              <w:rPr>
                <w:i/>
                <w:color w:val="000000"/>
                <w:sz w:val="20"/>
                <w:szCs w:val="20"/>
              </w:rPr>
              <w:t xml:space="preserve"> </w:t>
            </w:r>
            <w:proofErr w:type="spellStart"/>
            <w:r w:rsidRPr="008D2AF1">
              <w:rPr>
                <w:i/>
                <w:color w:val="000000"/>
                <w:sz w:val="20"/>
                <w:szCs w:val="20"/>
              </w:rPr>
              <w:t>oregonensis</w:t>
            </w:r>
            <w:proofErr w:type="spellEnd"/>
          </w:p>
        </w:tc>
        <w:tc>
          <w:tcPr>
            <w:tcW w:w="1745" w:type="dxa"/>
            <w:noWrap/>
            <w:hideMark/>
          </w:tcPr>
          <w:p w14:paraId="4F3C0CB9" w14:textId="77777777" w:rsidR="00913FC7" w:rsidRPr="008D2AF1" w:rsidRDefault="00913FC7" w:rsidP="00BB77FB">
            <w:pPr>
              <w:jc w:val="left"/>
              <w:rPr>
                <w:color w:val="000000"/>
                <w:sz w:val="20"/>
                <w:szCs w:val="20"/>
              </w:rPr>
            </w:pPr>
            <w:r w:rsidRPr="008D2AF1">
              <w:rPr>
                <w:color w:val="000000"/>
                <w:sz w:val="20"/>
                <w:szCs w:val="20"/>
              </w:rPr>
              <w:t>3</w:t>
            </w:r>
          </w:p>
        </w:tc>
        <w:tc>
          <w:tcPr>
            <w:tcW w:w="5016" w:type="dxa"/>
            <w:noWrap/>
            <w:hideMark/>
          </w:tcPr>
          <w:p w14:paraId="4DC0F364"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{"citationID":"c2rALRPz","properties":{"formattedCitation":"(Hines 1982)","plainCitation":"(Hines 1982)","dontUpdate":true,"noteIndex":0},"citationItems":[{"id":4311,"uris":["http://zotero.org/users/local/idKDtb7T/items/932HJ4YE"],"itemData":{"id":4311,"type":"article-journal","abstract":"Allometric relationships of reproductive output were compared in 20 species from 7 families of brachyuran crabs from the east and west coasts of North America, using regression analysis of log reproductive parameters versus log body weight. Comparisons of crabs spanning 4 orders of magnitude in body weight indicated that female body size was the principal determinant of reproductive output: 95% of the variance in brood weight, 79% of the variance in the number of eggs per brood, 63% of the variance in annual brood weight, and 74% of the variance in annual fecundity were explained by body weight. Brood weight exhibited an isometric constraint to about 10% of body weight. Allometric limitations on space available for yolk accumulation in the body cavity appeared to be the main constraint on brood size. Ovum size increased significantly, but only slightly, with increasing body size. There was a significant trade-off between ovum size and the number of eggs per brood. There was no significant relationship between the number of broods per year and body size. The number of eggs per brood was significantly better than brood weight as a predictor of the number of broods produced per year by a species, indicating that demographic pressure on fecundity rather than energetic considerations is the primary selective mechanism influencing annual reproductive effort. Each of the 7 families of crabs exhibited trends toward distinct patterns for the suite of co-adapted reproductive traits. However, no interspecific reproductive patterns were apparent with respect to the variables of feeding type, salinity tolerance, habitat, and geographic range represented by the 20 species.","container-title":"Marine Biology","DOI":"10.1007/BF00397496","ISSN":"1432-1793","issue":"3","journalAbbreviation":"Mar. Biol.","language":"en","page":"309-320","source":"Springer Link","title":"Allometric constraints and variables of reproductive effort in brachyuran crabs","volume":"69","author":[{"family":"Hines","given":"A. H."}],"issued":{"date-parts":[["1982",8,1]]}}}],"schema":"https://github.com/citation-style-language/schema/raw/master/csl-citation.json"} </w:instrText>
            </w:r>
            <w:r w:rsidRPr="008D2AF1">
              <w:rPr>
                <w:color w:val="000000"/>
                <w:sz w:val="20"/>
                <w:szCs w:val="20"/>
              </w:rPr>
              <w:fldChar w:fldCharType="separate"/>
            </w:r>
            <w:r w:rsidRPr="008D2AF1">
              <w:rPr>
                <w:noProof/>
                <w:color w:val="000000"/>
                <w:sz w:val="20"/>
                <w:szCs w:val="20"/>
              </w:rPr>
              <w:t>Hines 1982</w:t>
            </w:r>
            <w:r w:rsidRPr="008D2AF1">
              <w:rPr>
                <w:color w:val="000000"/>
                <w:sz w:val="20"/>
                <w:szCs w:val="20"/>
              </w:rPr>
              <w:fldChar w:fldCharType="end"/>
            </w:r>
            <w:r w:rsidRPr="008D2AF1">
              <w:rPr>
                <w:color w:val="000000"/>
                <w:sz w:val="20"/>
                <w:szCs w:val="20"/>
              </w:rPr>
              <w:t>, small crabs</w:t>
            </w:r>
          </w:p>
        </w:tc>
      </w:tr>
      <w:tr w:rsidR="00913FC7" w:rsidRPr="008D2AF1" w14:paraId="641FA594" w14:textId="77777777" w:rsidTr="00BB77FB">
        <w:trPr>
          <w:trHeight w:val="320"/>
        </w:trPr>
        <w:tc>
          <w:tcPr>
            <w:tcW w:w="3162" w:type="dxa"/>
            <w:noWrap/>
            <w:hideMark/>
          </w:tcPr>
          <w:p w14:paraId="64B416F4" w14:textId="77777777" w:rsidR="00913FC7" w:rsidRPr="008D2AF1" w:rsidRDefault="00913FC7" w:rsidP="00BB77FB">
            <w:pPr>
              <w:jc w:val="left"/>
              <w:rPr>
                <w:i/>
                <w:color w:val="000000"/>
                <w:sz w:val="20"/>
                <w:szCs w:val="20"/>
              </w:rPr>
            </w:pPr>
            <w:proofErr w:type="spellStart"/>
            <w:r w:rsidRPr="008D2AF1">
              <w:rPr>
                <w:i/>
                <w:color w:val="000000"/>
                <w:sz w:val="20"/>
                <w:szCs w:val="20"/>
              </w:rPr>
              <w:t>Romaleon</w:t>
            </w:r>
            <w:proofErr w:type="spellEnd"/>
            <w:r w:rsidRPr="008D2AF1">
              <w:rPr>
                <w:i/>
                <w:color w:val="000000"/>
                <w:sz w:val="20"/>
                <w:szCs w:val="20"/>
              </w:rPr>
              <w:t xml:space="preserve"> </w:t>
            </w:r>
            <w:proofErr w:type="spellStart"/>
            <w:r w:rsidRPr="008D2AF1">
              <w:rPr>
                <w:i/>
                <w:color w:val="000000"/>
                <w:sz w:val="20"/>
                <w:szCs w:val="20"/>
              </w:rPr>
              <w:t>antennarium</w:t>
            </w:r>
            <w:proofErr w:type="spellEnd"/>
          </w:p>
        </w:tc>
        <w:tc>
          <w:tcPr>
            <w:tcW w:w="1745" w:type="dxa"/>
            <w:noWrap/>
            <w:hideMark/>
          </w:tcPr>
          <w:p w14:paraId="6BE172AB" w14:textId="77777777" w:rsidR="00913FC7" w:rsidRPr="008D2AF1" w:rsidRDefault="00913FC7" w:rsidP="00BB77FB">
            <w:pPr>
              <w:jc w:val="left"/>
              <w:rPr>
                <w:color w:val="000000"/>
                <w:sz w:val="20"/>
                <w:szCs w:val="20"/>
              </w:rPr>
            </w:pPr>
            <w:r w:rsidRPr="008D2AF1">
              <w:rPr>
                <w:color w:val="000000"/>
                <w:sz w:val="20"/>
                <w:szCs w:val="20"/>
              </w:rPr>
              <w:t>3</w:t>
            </w:r>
          </w:p>
        </w:tc>
        <w:tc>
          <w:tcPr>
            <w:tcW w:w="5016" w:type="dxa"/>
            <w:noWrap/>
            <w:hideMark/>
          </w:tcPr>
          <w:p w14:paraId="42F8F6C4" w14:textId="77777777" w:rsidR="00913FC7" w:rsidRPr="008D2AF1" w:rsidRDefault="00913FC7" w:rsidP="00BB77FB">
            <w:pPr>
              <w:jc w:val="left"/>
              <w:rPr>
                <w:color w:val="000000"/>
                <w:sz w:val="20"/>
                <w:szCs w:val="20"/>
              </w:rPr>
            </w:pPr>
            <w:r w:rsidRPr="008D2AF1">
              <w:rPr>
                <w:color w:val="000000"/>
                <w:sz w:val="20"/>
                <w:szCs w:val="20"/>
              </w:rPr>
              <w:t>Hines 1982, small crabs</w:t>
            </w:r>
          </w:p>
        </w:tc>
      </w:tr>
      <w:tr w:rsidR="00913FC7" w:rsidRPr="008D2AF1" w14:paraId="08A74144" w14:textId="77777777" w:rsidTr="00BB77FB">
        <w:trPr>
          <w:trHeight w:val="320"/>
        </w:trPr>
        <w:tc>
          <w:tcPr>
            <w:tcW w:w="3162" w:type="dxa"/>
            <w:noWrap/>
            <w:hideMark/>
          </w:tcPr>
          <w:p w14:paraId="2D1FF995" w14:textId="77777777" w:rsidR="00913FC7" w:rsidRPr="008D2AF1" w:rsidRDefault="00913FC7" w:rsidP="00BB77FB">
            <w:pPr>
              <w:jc w:val="left"/>
              <w:rPr>
                <w:i/>
                <w:color w:val="000000"/>
                <w:sz w:val="20"/>
                <w:szCs w:val="20"/>
              </w:rPr>
            </w:pPr>
            <w:proofErr w:type="spellStart"/>
            <w:r w:rsidRPr="008D2AF1">
              <w:rPr>
                <w:i/>
                <w:color w:val="000000"/>
                <w:sz w:val="20"/>
                <w:szCs w:val="20"/>
              </w:rPr>
              <w:t>Chorilia</w:t>
            </w:r>
            <w:proofErr w:type="spellEnd"/>
            <w:r w:rsidRPr="008D2AF1">
              <w:rPr>
                <w:i/>
                <w:color w:val="000000"/>
                <w:sz w:val="20"/>
                <w:szCs w:val="20"/>
              </w:rPr>
              <w:t xml:space="preserve"> </w:t>
            </w:r>
            <w:proofErr w:type="spellStart"/>
            <w:r w:rsidRPr="008D2AF1">
              <w:rPr>
                <w:i/>
                <w:color w:val="000000"/>
                <w:sz w:val="20"/>
                <w:szCs w:val="20"/>
              </w:rPr>
              <w:t>longipes</w:t>
            </w:r>
            <w:proofErr w:type="spellEnd"/>
          </w:p>
        </w:tc>
        <w:tc>
          <w:tcPr>
            <w:tcW w:w="1745" w:type="dxa"/>
            <w:noWrap/>
            <w:hideMark/>
          </w:tcPr>
          <w:p w14:paraId="3EB6824D" w14:textId="77777777" w:rsidR="00913FC7" w:rsidRPr="008D2AF1" w:rsidRDefault="00913FC7" w:rsidP="00BB77FB">
            <w:pPr>
              <w:jc w:val="left"/>
              <w:rPr>
                <w:color w:val="000000"/>
                <w:sz w:val="20"/>
                <w:szCs w:val="20"/>
              </w:rPr>
            </w:pPr>
            <w:r w:rsidRPr="008D2AF1">
              <w:rPr>
                <w:color w:val="000000"/>
                <w:sz w:val="20"/>
                <w:szCs w:val="20"/>
              </w:rPr>
              <w:t>1.235</w:t>
            </w:r>
          </w:p>
        </w:tc>
        <w:tc>
          <w:tcPr>
            <w:tcW w:w="5016" w:type="dxa"/>
            <w:noWrap/>
            <w:hideMark/>
          </w:tcPr>
          <w:p w14:paraId="7AB18E26" w14:textId="77777777" w:rsidR="00913FC7" w:rsidRPr="008D2AF1" w:rsidRDefault="00913FC7" w:rsidP="00BB77FB">
            <w:pPr>
              <w:jc w:val="left"/>
              <w:rPr>
                <w:color w:val="000000"/>
                <w:sz w:val="20"/>
                <w:szCs w:val="20"/>
              </w:rPr>
            </w:pPr>
            <w:r w:rsidRPr="008D2AF1">
              <w:rPr>
                <w:color w:val="000000"/>
                <w:sz w:val="20"/>
                <w:szCs w:val="20"/>
              </w:rPr>
              <w:t xml:space="preserve">Hines 1982, </w:t>
            </w:r>
            <w:proofErr w:type="spellStart"/>
            <w:r w:rsidRPr="008D2AF1">
              <w:rPr>
                <w:i/>
                <w:color w:val="000000"/>
                <w:sz w:val="20"/>
                <w:szCs w:val="20"/>
              </w:rPr>
              <w:t>Pugettia</w:t>
            </w:r>
            <w:proofErr w:type="spellEnd"/>
            <w:r w:rsidRPr="008D2AF1">
              <w:rPr>
                <w:i/>
                <w:color w:val="000000"/>
                <w:sz w:val="20"/>
                <w:szCs w:val="20"/>
              </w:rPr>
              <w:t xml:space="preserve"> </w:t>
            </w:r>
            <w:proofErr w:type="spellStart"/>
            <w:r w:rsidRPr="008D2AF1">
              <w:rPr>
                <w:i/>
                <w:color w:val="000000"/>
                <w:sz w:val="20"/>
                <w:szCs w:val="20"/>
              </w:rPr>
              <w:t>richii</w:t>
            </w:r>
            <w:proofErr w:type="spellEnd"/>
          </w:p>
        </w:tc>
      </w:tr>
      <w:tr w:rsidR="00913FC7" w:rsidRPr="008D2AF1" w14:paraId="5EDF7F52" w14:textId="77777777" w:rsidTr="00BB77FB">
        <w:trPr>
          <w:trHeight w:val="320"/>
        </w:trPr>
        <w:tc>
          <w:tcPr>
            <w:tcW w:w="3162" w:type="dxa"/>
            <w:noWrap/>
            <w:hideMark/>
          </w:tcPr>
          <w:p w14:paraId="137F921E" w14:textId="77777777" w:rsidR="00913FC7" w:rsidRPr="008D2AF1" w:rsidRDefault="00913FC7" w:rsidP="00BB77FB">
            <w:pPr>
              <w:jc w:val="left"/>
              <w:rPr>
                <w:i/>
                <w:color w:val="000000"/>
                <w:sz w:val="20"/>
                <w:szCs w:val="20"/>
              </w:rPr>
            </w:pPr>
            <w:proofErr w:type="spellStart"/>
            <w:r w:rsidRPr="008D2AF1">
              <w:rPr>
                <w:i/>
                <w:color w:val="000000"/>
                <w:sz w:val="20"/>
                <w:szCs w:val="20"/>
              </w:rPr>
              <w:t>Pugettia</w:t>
            </w:r>
            <w:proofErr w:type="spellEnd"/>
            <w:r w:rsidRPr="008D2AF1">
              <w:rPr>
                <w:i/>
                <w:color w:val="000000"/>
                <w:sz w:val="20"/>
                <w:szCs w:val="20"/>
              </w:rPr>
              <w:t xml:space="preserve"> </w:t>
            </w:r>
            <w:proofErr w:type="spellStart"/>
            <w:r w:rsidRPr="008D2AF1">
              <w:rPr>
                <w:i/>
                <w:color w:val="000000"/>
                <w:sz w:val="20"/>
                <w:szCs w:val="20"/>
              </w:rPr>
              <w:t>foliata</w:t>
            </w:r>
            <w:proofErr w:type="spellEnd"/>
          </w:p>
        </w:tc>
        <w:tc>
          <w:tcPr>
            <w:tcW w:w="1745" w:type="dxa"/>
            <w:noWrap/>
            <w:hideMark/>
          </w:tcPr>
          <w:p w14:paraId="20153628" w14:textId="77777777" w:rsidR="00913FC7" w:rsidRPr="008D2AF1" w:rsidRDefault="00913FC7" w:rsidP="00BB77FB">
            <w:pPr>
              <w:jc w:val="left"/>
              <w:rPr>
                <w:color w:val="000000"/>
                <w:sz w:val="20"/>
                <w:szCs w:val="20"/>
              </w:rPr>
            </w:pPr>
            <w:r w:rsidRPr="008D2AF1">
              <w:rPr>
                <w:color w:val="000000"/>
                <w:sz w:val="20"/>
                <w:szCs w:val="20"/>
              </w:rPr>
              <w:t>1.235</w:t>
            </w:r>
          </w:p>
        </w:tc>
        <w:tc>
          <w:tcPr>
            <w:tcW w:w="5016" w:type="dxa"/>
            <w:noWrap/>
            <w:hideMark/>
          </w:tcPr>
          <w:p w14:paraId="68CB6B47" w14:textId="77777777" w:rsidR="00913FC7" w:rsidRPr="008D2AF1" w:rsidRDefault="00913FC7" w:rsidP="00BB77FB">
            <w:pPr>
              <w:jc w:val="left"/>
              <w:rPr>
                <w:color w:val="000000"/>
                <w:sz w:val="20"/>
                <w:szCs w:val="20"/>
              </w:rPr>
            </w:pPr>
            <w:r w:rsidRPr="008D2AF1">
              <w:rPr>
                <w:color w:val="000000"/>
                <w:sz w:val="20"/>
                <w:szCs w:val="20"/>
              </w:rPr>
              <w:t xml:space="preserve">Hines 1982, </w:t>
            </w:r>
            <w:proofErr w:type="spellStart"/>
            <w:r w:rsidRPr="008D2AF1">
              <w:rPr>
                <w:i/>
                <w:color w:val="000000"/>
                <w:sz w:val="20"/>
                <w:szCs w:val="20"/>
              </w:rPr>
              <w:t>Pugettia</w:t>
            </w:r>
            <w:proofErr w:type="spellEnd"/>
            <w:r w:rsidRPr="008D2AF1">
              <w:rPr>
                <w:i/>
                <w:color w:val="000000"/>
                <w:sz w:val="20"/>
                <w:szCs w:val="20"/>
              </w:rPr>
              <w:t xml:space="preserve"> </w:t>
            </w:r>
            <w:proofErr w:type="spellStart"/>
            <w:r w:rsidRPr="008D2AF1">
              <w:rPr>
                <w:i/>
                <w:color w:val="000000"/>
                <w:sz w:val="20"/>
                <w:szCs w:val="20"/>
              </w:rPr>
              <w:t>richii</w:t>
            </w:r>
            <w:proofErr w:type="spellEnd"/>
          </w:p>
        </w:tc>
      </w:tr>
      <w:tr w:rsidR="00913FC7" w:rsidRPr="008D2AF1" w14:paraId="0519A0E1" w14:textId="77777777" w:rsidTr="00BB77FB">
        <w:trPr>
          <w:trHeight w:val="320"/>
        </w:trPr>
        <w:tc>
          <w:tcPr>
            <w:tcW w:w="3162" w:type="dxa"/>
            <w:noWrap/>
            <w:hideMark/>
          </w:tcPr>
          <w:p w14:paraId="3F2468A5" w14:textId="77777777" w:rsidR="00913FC7" w:rsidRPr="008D2AF1" w:rsidRDefault="00913FC7" w:rsidP="00BB77FB">
            <w:pPr>
              <w:jc w:val="left"/>
              <w:rPr>
                <w:i/>
                <w:color w:val="000000"/>
                <w:sz w:val="20"/>
                <w:szCs w:val="20"/>
              </w:rPr>
            </w:pPr>
            <w:proofErr w:type="spellStart"/>
            <w:r w:rsidRPr="008D2AF1">
              <w:rPr>
                <w:i/>
                <w:color w:val="000000"/>
                <w:sz w:val="20"/>
                <w:szCs w:val="20"/>
              </w:rPr>
              <w:t>Pugettia</w:t>
            </w:r>
            <w:proofErr w:type="spellEnd"/>
            <w:r w:rsidRPr="008D2AF1">
              <w:rPr>
                <w:i/>
                <w:color w:val="000000"/>
                <w:sz w:val="20"/>
                <w:szCs w:val="20"/>
              </w:rPr>
              <w:t xml:space="preserve"> </w:t>
            </w:r>
            <w:proofErr w:type="spellStart"/>
            <w:r w:rsidRPr="008D2AF1">
              <w:rPr>
                <w:i/>
                <w:color w:val="000000"/>
                <w:sz w:val="20"/>
                <w:szCs w:val="20"/>
              </w:rPr>
              <w:t>gracilis</w:t>
            </w:r>
            <w:proofErr w:type="spellEnd"/>
          </w:p>
        </w:tc>
        <w:tc>
          <w:tcPr>
            <w:tcW w:w="1745" w:type="dxa"/>
            <w:noWrap/>
            <w:hideMark/>
          </w:tcPr>
          <w:p w14:paraId="72CF6572" w14:textId="77777777" w:rsidR="00913FC7" w:rsidRPr="008D2AF1" w:rsidRDefault="00913FC7" w:rsidP="00BB77FB">
            <w:pPr>
              <w:jc w:val="left"/>
              <w:rPr>
                <w:color w:val="000000"/>
                <w:sz w:val="20"/>
                <w:szCs w:val="20"/>
              </w:rPr>
            </w:pPr>
            <w:r w:rsidRPr="008D2AF1">
              <w:rPr>
                <w:color w:val="000000"/>
                <w:sz w:val="20"/>
                <w:szCs w:val="20"/>
              </w:rPr>
              <w:t>1.235</w:t>
            </w:r>
          </w:p>
        </w:tc>
        <w:tc>
          <w:tcPr>
            <w:tcW w:w="5016" w:type="dxa"/>
            <w:noWrap/>
            <w:hideMark/>
          </w:tcPr>
          <w:p w14:paraId="1973A8A6" w14:textId="77777777" w:rsidR="00913FC7" w:rsidRPr="008D2AF1" w:rsidRDefault="00913FC7" w:rsidP="00BB77FB">
            <w:pPr>
              <w:jc w:val="left"/>
              <w:rPr>
                <w:color w:val="000000"/>
                <w:sz w:val="20"/>
                <w:szCs w:val="20"/>
              </w:rPr>
            </w:pPr>
            <w:r w:rsidRPr="008D2AF1">
              <w:rPr>
                <w:color w:val="000000"/>
                <w:sz w:val="20"/>
                <w:szCs w:val="20"/>
              </w:rPr>
              <w:t xml:space="preserve">Hines 1982, </w:t>
            </w:r>
            <w:proofErr w:type="spellStart"/>
            <w:r w:rsidRPr="008D2AF1">
              <w:rPr>
                <w:i/>
                <w:color w:val="000000"/>
                <w:sz w:val="20"/>
                <w:szCs w:val="20"/>
              </w:rPr>
              <w:t>Pugettia</w:t>
            </w:r>
            <w:proofErr w:type="spellEnd"/>
            <w:r w:rsidRPr="008D2AF1">
              <w:rPr>
                <w:i/>
                <w:color w:val="000000"/>
                <w:sz w:val="20"/>
                <w:szCs w:val="20"/>
              </w:rPr>
              <w:t xml:space="preserve"> </w:t>
            </w:r>
            <w:proofErr w:type="spellStart"/>
            <w:r w:rsidRPr="008D2AF1">
              <w:rPr>
                <w:i/>
                <w:color w:val="000000"/>
                <w:sz w:val="20"/>
                <w:szCs w:val="20"/>
              </w:rPr>
              <w:t>richii</w:t>
            </w:r>
            <w:proofErr w:type="spellEnd"/>
          </w:p>
        </w:tc>
      </w:tr>
      <w:tr w:rsidR="00913FC7" w:rsidRPr="008D2AF1" w14:paraId="77A32A11" w14:textId="77777777" w:rsidTr="00BB77FB">
        <w:trPr>
          <w:trHeight w:val="320"/>
        </w:trPr>
        <w:tc>
          <w:tcPr>
            <w:tcW w:w="3162" w:type="dxa"/>
            <w:noWrap/>
            <w:hideMark/>
          </w:tcPr>
          <w:p w14:paraId="433D9089" w14:textId="77777777" w:rsidR="00913FC7" w:rsidRPr="008D2AF1" w:rsidRDefault="00913FC7" w:rsidP="00BB77FB">
            <w:pPr>
              <w:jc w:val="left"/>
              <w:rPr>
                <w:i/>
                <w:color w:val="000000"/>
                <w:sz w:val="20"/>
                <w:szCs w:val="20"/>
              </w:rPr>
            </w:pPr>
            <w:proofErr w:type="spellStart"/>
            <w:r w:rsidRPr="008D2AF1">
              <w:rPr>
                <w:i/>
                <w:color w:val="000000"/>
                <w:sz w:val="20"/>
                <w:szCs w:val="20"/>
              </w:rPr>
              <w:t>Pugettia</w:t>
            </w:r>
            <w:proofErr w:type="spellEnd"/>
            <w:r w:rsidRPr="008D2AF1">
              <w:rPr>
                <w:i/>
                <w:color w:val="000000"/>
                <w:sz w:val="20"/>
                <w:szCs w:val="20"/>
              </w:rPr>
              <w:t xml:space="preserve"> </w:t>
            </w:r>
            <w:proofErr w:type="spellStart"/>
            <w:r w:rsidRPr="008D2AF1">
              <w:rPr>
                <w:i/>
                <w:color w:val="000000"/>
                <w:sz w:val="20"/>
                <w:szCs w:val="20"/>
              </w:rPr>
              <w:t>producta</w:t>
            </w:r>
            <w:proofErr w:type="spellEnd"/>
          </w:p>
        </w:tc>
        <w:tc>
          <w:tcPr>
            <w:tcW w:w="1745" w:type="dxa"/>
            <w:noWrap/>
            <w:hideMark/>
          </w:tcPr>
          <w:p w14:paraId="2BDEA579" w14:textId="77777777" w:rsidR="00913FC7" w:rsidRPr="008D2AF1" w:rsidRDefault="00913FC7" w:rsidP="00BB77FB">
            <w:pPr>
              <w:jc w:val="left"/>
              <w:rPr>
                <w:color w:val="000000"/>
                <w:sz w:val="20"/>
                <w:szCs w:val="20"/>
              </w:rPr>
            </w:pPr>
            <w:r w:rsidRPr="008D2AF1">
              <w:rPr>
                <w:color w:val="000000"/>
                <w:sz w:val="20"/>
                <w:szCs w:val="20"/>
              </w:rPr>
              <w:t>46</w:t>
            </w:r>
          </w:p>
        </w:tc>
        <w:tc>
          <w:tcPr>
            <w:tcW w:w="5016" w:type="dxa"/>
            <w:noWrap/>
            <w:hideMark/>
          </w:tcPr>
          <w:p w14:paraId="177ED44C" w14:textId="77777777" w:rsidR="00913FC7" w:rsidRPr="008D2AF1" w:rsidRDefault="00913FC7" w:rsidP="00BB77FB">
            <w:pPr>
              <w:jc w:val="left"/>
              <w:rPr>
                <w:color w:val="000000"/>
                <w:sz w:val="20"/>
                <w:szCs w:val="20"/>
              </w:rPr>
            </w:pPr>
            <w:r w:rsidRPr="008D2AF1">
              <w:rPr>
                <w:color w:val="000000"/>
                <w:sz w:val="20"/>
                <w:szCs w:val="20"/>
              </w:rPr>
              <w:t>Hines 1982</w:t>
            </w:r>
          </w:p>
        </w:tc>
      </w:tr>
      <w:tr w:rsidR="00913FC7" w:rsidRPr="008D2AF1" w14:paraId="17CB8776" w14:textId="77777777" w:rsidTr="00BB77FB">
        <w:trPr>
          <w:trHeight w:val="320"/>
        </w:trPr>
        <w:tc>
          <w:tcPr>
            <w:tcW w:w="3162" w:type="dxa"/>
            <w:noWrap/>
            <w:hideMark/>
          </w:tcPr>
          <w:p w14:paraId="4991D2CC" w14:textId="77777777" w:rsidR="00913FC7" w:rsidRPr="008D2AF1" w:rsidRDefault="00913FC7" w:rsidP="00BB77FB">
            <w:pPr>
              <w:jc w:val="left"/>
              <w:rPr>
                <w:i/>
                <w:color w:val="000000"/>
                <w:sz w:val="20"/>
                <w:szCs w:val="20"/>
              </w:rPr>
            </w:pPr>
            <w:proofErr w:type="spellStart"/>
            <w:r w:rsidRPr="008D2AF1">
              <w:rPr>
                <w:i/>
                <w:color w:val="000000"/>
                <w:sz w:val="20"/>
                <w:szCs w:val="20"/>
              </w:rPr>
              <w:t>Pugettia</w:t>
            </w:r>
            <w:proofErr w:type="spellEnd"/>
            <w:r w:rsidRPr="008D2AF1">
              <w:rPr>
                <w:i/>
                <w:color w:val="000000"/>
                <w:sz w:val="20"/>
                <w:szCs w:val="20"/>
              </w:rPr>
              <w:t xml:space="preserve"> </w:t>
            </w:r>
            <w:proofErr w:type="spellStart"/>
            <w:r w:rsidRPr="008D2AF1">
              <w:rPr>
                <w:i/>
                <w:color w:val="000000"/>
                <w:sz w:val="20"/>
                <w:szCs w:val="20"/>
              </w:rPr>
              <w:t>richii</w:t>
            </w:r>
            <w:proofErr w:type="spellEnd"/>
          </w:p>
        </w:tc>
        <w:tc>
          <w:tcPr>
            <w:tcW w:w="1745" w:type="dxa"/>
            <w:noWrap/>
            <w:hideMark/>
          </w:tcPr>
          <w:p w14:paraId="7A50C947" w14:textId="77777777" w:rsidR="00913FC7" w:rsidRPr="008D2AF1" w:rsidRDefault="00913FC7" w:rsidP="00BB77FB">
            <w:pPr>
              <w:jc w:val="left"/>
              <w:rPr>
                <w:color w:val="000000"/>
                <w:sz w:val="20"/>
                <w:szCs w:val="20"/>
              </w:rPr>
            </w:pPr>
            <w:r w:rsidRPr="008D2AF1">
              <w:rPr>
                <w:color w:val="000000"/>
                <w:sz w:val="20"/>
                <w:szCs w:val="20"/>
              </w:rPr>
              <w:t>1.235</w:t>
            </w:r>
          </w:p>
        </w:tc>
        <w:tc>
          <w:tcPr>
            <w:tcW w:w="5016" w:type="dxa"/>
            <w:noWrap/>
            <w:hideMark/>
          </w:tcPr>
          <w:p w14:paraId="08469B96" w14:textId="77777777" w:rsidR="00913FC7" w:rsidRPr="008D2AF1" w:rsidRDefault="00913FC7" w:rsidP="00BB77FB">
            <w:pPr>
              <w:jc w:val="left"/>
              <w:rPr>
                <w:color w:val="000000"/>
                <w:sz w:val="20"/>
                <w:szCs w:val="20"/>
              </w:rPr>
            </w:pPr>
            <w:r w:rsidRPr="008D2AF1">
              <w:rPr>
                <w:color w:val="000000"/>
                <w:sz w:val="20"/>
                <w:szCs w:val="20"/>
              </w:rPr>
              <w:t>Hines 1982</w:t>
            </w:r>
          </w:p>
        </w:tc>
      </w:tr>
      <w:tr w:rsidR="00913FC7" w:rsidRPr="008D2AF1" w14:paraId="67B5C4B2" w14:textId="77777777" w:rsidTr="00BB77FB">
        <w:trPr>
          <w:trHeight w:val="320"/>
        </w:trPr>
        <w:tc>
          <w:tcPr>
            <w:tcW w:w="3162" w:type="dxa"/>
            <w:noWrap/>
            <w:hideMark/>
          </w:tcPr>
          <w:p w14:paraId="761875A8" w14:textId="77777777" w:rsidR="00913FC7" w:rsidRPr="008D2AF1" w:rsidRDefault="00913FC7" w:rsidP="00BB77FB">
            <w:pPr>
              <w:jc w:val="left"/>
              <w:rPr>
                <w:i/>
                <w:color w:val="000000"/>
                <w:sz w:val="20"/>
                <w:szCs w:val="20"/>
              </w:rPr>
            </w:pPr>
            <w:proofErr w:type="spellStart"/>
            <w:r w:rsidRPr="008D2AF1">
              <w:rPr>
                <w:i/>
                <w:color w:val="000000"/>
                <w:sz w:val="20"/>
                <w:szCs w:val="20"/>
              </w:rPr>
              <w:t>Scyra</w:t>
            </w:r>
            <w:proofErr w:type="spellEnd"/>
            <w:r w:rsidRPr="008D2AF1">
              <w:rPr>
                <w:i/>
                <w:color w:val="000000"/>
                <w:sz w:val="20"/>
                <w:szCs w:val="20"/>
              </w:rPr>
              <w:t xml:space="preserve"> </w:t>
            </w:r>
            <w:proofErr w:type="spellStart"/>
            <w:r w:rsidRPr="008D2AF1">
              <w:rPr>
                <w:i/>
                <w:color w:val="000000"/>
                <w:sz w:val="20"/>
                <w:szCs w:val="20"/>
              </w:rPr>
              <w:t>acutifrons</w:t>
            </w:r>
            <w:proofErr w:type="spellEnd"/>
          </w:p>
        </w:tc>
        <w:tc>
          <w:tcPr>
            <w:tcW w:w="1745" w:type="dxa"/>
            <w:noWrap/>
            <w:hideMark/>
          </w:tcPr>
          <w:p w14:paraId="2366AC4A" w14:textId="77777777" w:rsidR="00913FC7" w:rsidRPr="008D2AF1" w:rsidRDefault="00913FC7" w:rsidP="00BB77FB">
            <w:pPr>
              <w:jc w:val="left"/>
              <w:rPr>
                <w:color w:val="000000"/>
                <w:sz w:val="20"/>
                <w:szCs w:val="20"/>
              </w:rPr>
            </w:pPr>
            <w:r w:rsidRPr="008D2AF1">
              <w:rPr>
                <w:color w:val="000000"/>
                <w:sz w:val="20"/>
                <w:szCs w:val="20"/>
              </w:rPr>
              <w:t>2</w:t>
            </w:r>
          </w:p>
        </w:tc>
        <w:tc>
          <w:tcPr>
            <w:tcW w:w="5016" w:type="dxa"/>
            <w:noWrap/>
            <w:hideMark/>
          </w:tcPr>
          <w:p w14:paraId="34EC48E8" w14:textId="77777777" w:rsidR="00913FC7" w:rsidRPr="008D2AF1" w:rsidRDefault="00913FC7" w:rsidP="00BB77FB">
            <w:pPr>
              <w:jc w:val="left"/>
              <w:rPr>
                <w:color w:val="000000"/>
                <w:sz w:val="20"/>
                <w:szCs w:val="20"/>
              </w:rPr>
            </w:pPr>
            <w:r w:rsidRPr="008D2AF1">
              <w:rPr>
                <w:color w:val="000000"/>
                <w:sz w:val="20"/>
                <w:szCs w:val="20"/>
              </w:rPr>
              <w:t>Hines 1982</w:t>
            </w:r>
          </w:p>
        </w:tc>
      </w:tr>
      <w:tr w:rsidR="00913FC7" w:rsidRPr="008D2AF1" w14:paraId="2BE18AFF" w14:textId="77777777" w:rsidTr="00BB77FB">
        <w:trPr>
          <w:trHeight w:val="320"/>
        </w:trPr>
        <w:tc>
          <w:tcPr>
            <w:tcW w:w="3162" w:type="dxa"/>
            <w:noWrap/>
            <w:hideMark/>
          </w:tcPr>
          <w:p w14:paraId="4347C764" w14:textId="77777777" w:rsidR="00913FC7" w:rsidRPr="008D2AF1" w:rsidRDefault="00913FC7" w:rsidP="00BB77FB">
            <w:pPr>
              <w:jc w:val="left"/>
              <w:rPr>
                <w:i/>
                <w:color w:val="000000"/>
                <w:sz w:val="20"/>
                <w:szCs w:val="20"/>
              </w:rPr>
            </w:pPr>
            <w:proofErr w:type="spellStart"/>
            <w:r w:rsidRPr="008D2AF1">
              <w:rPr>
                <w:i/>
                <w:color w:val="000000"/>
                <w:sz w:val="20"/>
                <w:szCs w:val="20"/>
              </w:rPr>
              <w:t>Scyra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c>
          <w:tcPr>
            <w:tcW w:w="1745" w:type="dxa"/>
            <w:noWrap/>
            <w:hideMark/>
          </w:tcPr>
          <w:p w14:paraId="33B9224B" w14:textId="77777777" w:rsidR="00913FC7" w:rsidRPr="008D2AF1" w:rsidRDefault="00913FC7" w:rsidP="00BB77FB">
            <w:pPr>
              <w:jc w:val="left"/>
              <w:rPr>
                <w:color w:val="000000"/>
                <w:sz w:val="20"/>
                <w:szCs w:val="20"/>
              </w:rPr>
            </w:pPr>
            <w:r w:rsidRPr="008D2AF1">
              <w:rPr>
                <w:color w:val="000000"/>
                <w:sz w:val="20"/>
                <w:szCs w:val="20"/>
              </w:rPr>
              <w:t>1.235</w:t>
            </w:r>
          </w:p>
        </w:tc>
        <w:tc>
          <w:tcPr>
            <w:tcW w:w="5016" w:type="dxa"/>
            <w:noWrap/>
            <w:hideMark/>
          </w:tcPr>
          <w:p w14:paraId="60655E5A" w14:textId="77777777" w:rsidR="00913FC7" w:rsidRPr="008D2AF1" w:rsidRDefault="00913FC7" w:rsidP="00BB77FB">
            <w:pPr>
              <w:jc w:val="left"/>
              <w:rPr>
                <w:color w:val="000000"/>
                <w:sz w:val="20"/>
                <w:szCs w:val="20"/>
              </w:rPr>
            </w:pPr>
            <w:r w:rsidRPr="008D2AF1">
              <w:rPr>
                <w:color w:val="000000"/>
                <w:sz w:val="20"/>
                <w:szCs w:val="20"/>
              </w:rPr>
              <w:t>Hines 1982</w:t>
            </w:r>
          </w:p>
        </w:tc>
      </w:tr>
      <w:tr w:rsidR="00913FC7" w:rsidRPr="008D2AF1" w14:paraId="596877D6" w14:textId="77777777" w:rsidTr="00BB77FB">
        <w:trPr>
          <w:trHeight w:val="320"/>
        </w:trPr>
        <w:tc>
          <w:tcPr>
            <w:tcW w:w="3162" w:type="dxa"/>
            <w:noWrap/>
            <w:hideMark/>
          </w:tcPr>
          <w:p w14:paraId="069E2C7C" w14:textId="77777777" w:rsidR="00913FC7" w:rsidRPr="008D2AF1" w:rsidRDefault="00913FC7" w:rsidP="00BB77FB">
            <w:pPr>
              <w:jc w:val="left"/>
              <w:rPr>
                <w:i/>
                <w:color w:val="000000"/>
                <w:sz w:val="20"/>
                <w:szCs w:val="20"/>
              </w:rPr>
            </w:pPr>
            <w:proofErr w:type="spellStart"/>
            <w:r w:rsidRPr="008D2AF1">
              <w:rPr>
                <w:i/>
                <w:color w:val="000000"/>
                <w:sz w:val="20"/>
                <w:szCs w:val="20"/>
              </w:rPr>
              <w:t>Cryptolithodes</w:t>
            </w:r>
            <w:proofErr w:type="spellEnd"/>
            <w:r w:rsidRPr="008D2AF1">
              <w:rPr>
                <w:i/>
                <w:color w:val="000000"/>
                <w:sz w:val="20"/>
                <w:szCs w:val="20"/>
              </w:rPr>
              <w:t xml:space="preserve"> </w:t>
            </w:r>
            <w:proofErr w:type="spellStart"/>
            <w:r w:rsidRPr="008D2AF1">
              <w:rPr>
                <w:i/>
                <w:color w:val="000000"/>
                <w:sz w:val="20"/>
                <w:szCs w:val="20"/>
              </w:rPr>
              <w:t>sitchensis</w:t>
            </w:r>
            <w:proofErr w:type="spellEnd"/>
          </w:p>
        </w:tc>
        <w:tc>
          <w:tcPr>
            <w:tcW w:w="1745" w:type="dxa"/>
            <w:noWrap/>
            <w:hideMark/>
          </w:tcPr>
          <w:p w14:paraId="7D1D4E56" w14:textId="77777777" w:rsidR="00913FC7" w:rsidRPr="008D2AF1" w:rsidRDefault="00913FC7" w:rsidP="00BB77FB">
            <w:pPr>
              <w:jc w:val="left"/>
              <w:rPr>
                <w:color w:val="000000"/>
                <w:sz w:val="20"/>
                <w:szCs w:val="20"/>
              </w:rPr>
            </w:pPr>
            <w:r w:rsidRPr="008D2AF1">
              <w:rPr>
                <w:color w:val="000000"/>
                <w:sz w:val="20"/>
                <w:szCs w:val="20"/>
              </w:rPr>
              <w:t>3</w:t>
            </w:r>
          </w:p>
        </w:tc>
        <w:tc>
          <w:tcPr>
            <w:tcW w:w="5016" w:type="dxa"/>
            <w:noWrap/>
            <w:hideMark/>
          </w:tcPr>
          <w:p w14:paraId="68532968" w14:textId="77777777" w:rsidR="00913FC7" w:rsidRPr="008D2AF1" w:rsidRDefault="00913FC7" w:rsidP="00BB77FB">
            <w:pPr>
              <w:jc w:val="left"/>
              <w:rPr>
                <w:color w:val="000000"/>
                <w:sz w:val="20"/>
                <w:szCs w:val="20"/>
              </w:rPr>
            </w:pPr>
            <w:r w:rsidRPr="008D2AF1">
              <w:rPr>
                <w:color w:val="000000"/>
                <w:sz w:val="20"/>
                <w:szCs w:val="20"/>
              </w:rPr>
              <w:t>Hines 1982, small crabs</w:t>
            </w:r>
          </w:p>
        </w:tc>
      </w:tr>
      <w:tr w:rsidR="00913FC7" w:rsidRPr="008D2AF1" w14:paraId="0F38C4F0" w14:textId="77777777" w:rsidTr="00BB77FB">
        <w:trPr>
          <w:trHeight w:val="320"/>
        </w:trPr>
        <w:tc>
          <w:tcPr>
            <w:tcW w:w="3162" w:type="dxa"/>
            <w:noWrap/>
            <w:hideMark/>
          </w:tcPr>
          <w:p w14:paraId="17CA2CA7" w14:textId="77777777" w:rsidR="00913FC7" w:rsidRPr="008D2AF1" w:rsidRDefault="00913FC7" w:rsidP="00BB77FB">
            <w:pPr>
              <w:jc w:val="left"/>
              <w:rPr>
                <w:i/>
                <w:color w:val="000000"/>
                <w:sz w:val="20"/>
                <w:szCs w:val="20"/>
              </w:rPr>
            </w:pPr>
            <w:proofErr w:type="spellStart"/>
            <w:r w:rsidRPr="008D2AF1">
              <w:rPr>
                <w:i/>
                <w:color w:val="000000"/>
                <w:sz w:val="20"/>
                <w:szCs w:val="20"/>
              </w:rPr>
              <w:t>Cryptolithodes</w:t>
            </w:r>
            <w:proofErr w:type="spellEnd"/>
            <w:r w:rsidRPr="008D2AF1">
              <w:rPr>
                <w:i/>
                <w:color w:val="000000"/>
                <w:sz w:val="20"/>
                <w:szCs w:val="20"/>
              </w:rPr>
              <w:t xml:space="preserve"> </w:t>
            </w:r>
            <w:proofErr w:type="spellStart"/>
            <w:r w:rsidRPr="008D2AF1">
              <w:rPr>
                <w:i/>
                <w:color w:val="000000"/>
                <w:sz w:val="20"/>
                <w:szCs w:val="20"/>
              </w:rPr>
              <w:t>typicus</w:t>
            </w:r>
            <w:proofErr w:type="spellEnd"/>
          </w:p>
        </w:tc>
        <w:tc>
          <w:tcPr>
            <w:tcW w:w="1745" w:type="dxa"/>
            <w:noWrap/>
            <w:hideMark/>
          </w:tcPr>
          <w:p w14:paraId="421FC953" w14:textId="77777777" w:rsidR="00913FC7" w:rsidRPr="008D2AF1" w:rsidRDefault="00913FC7" w:rsidP="00BB77FB">
            <w:pPr>
              <w:jc w:val="left"/>
              <w:rPr>
                <w:color w:val="000000"/>
                <w:sz w:val="20"/>
                <w:szCs w:val="20"/>
              </w:rPr>
            </w:pPr>
            <w:r w:rsidRPr="008D2AF1">
              <w:rPr>
                <w:color w:val="000000"/>
                <w:sz w:val="20"/>
                <w:szCs w:val="20"/>
              </w:rPr>
              <w:t>3</w:t>
            </w:r>
          </w:p>
        </w:tc>
        <w:tc>
          <w:tcPr>
            <w:tcW w:w="5016" w:type="dxa"/>
            <w:noWrap/>
            <w:hideMark/>
          </w:tcPr>
          <w:p w14:paraId="587B5A01" w14:textId="77777777" w:rsidR="00913FC7" w:rsidRPr="008D2AF1" w:rsidRDefault="00913FC7" w:rsidP="00BB77FB">
            <w:pPr>
              <w:jc w:val="left"/>
              <w:rPr>
                <w:color w:val="000000"/>
                <w:sz w:val="20"/>
                <w:szCs w:val="20"/>
              </w:rPr>
            </w:pPr>
            <w:r w:rsidRPr="008D2AF1">
              <w:rPr>
                <w:color w:val="000000"/>
                <w:sz w:val="20"/>
                <w:szCs w:val="20"/>
              </w:rPr>
              <w:t>Hines 1982, small crabs</w:t>
            </w:r>
          </w:p>
        </w:tc>
      </w:tr>
      <w:tr w:rsidR="00913FC7" w:rsidRPr="008D2AF1" w14:paraId="16E30967" w14:textId="77777777" w:rsidTr="00BB77FB">
        <w:trPr>
          <w:trHeight w:val="320"/>
        </w:trPr>
        <w:tc>
          <w:tcPr>
            <w:tcW w:w="3162" w:type="dxa"/>
            <w:noWrap/>
            <w:hideMark/>
          </w:tcPr>
          <w:p w14:paraId="0FE7E63C" w14:textId="77777777" w:rsidR="00913FC7" w:rsidRPr="008D2AF1" w:rsidRDefault="00913FC7" w:rsidP="00BB77FB">
            <w:pPr>
              <w:jc w:val="left"/>
              <w:rPr>
                <w:i/>
                <w:color w:val="000000"/>
                <w:sz w:val="20"/>
                <w:szCs w:val="20"/>
              </w:rPr>
            </w:pPr>
            <w:proofErr w:type="spellStart"/>
            <w:r w:rsidRPr="008D2AF1">
              <w:rPr>
                <w:i/>
                <w:color w:val="000000"/>
                <w:sz w:val="20"/>
                <w:szCs w:val="20"/>
              </w:rPr>
              <w:t>Hapalogaster</w:t>
            </w:r>
            <w:proofErr w:type="spellEnd"/>
            <w:r w:rsidRPr="008D2AF1">
              <w:rPr>
                <w:i/>
                <w:color w:val="000000"/>
                <w:sz w:val="20"/>
                <w:szCs w:val="20"/>
              </w:rPr>
              <w:t xml:space="preserve"> </w:t>
            </w:r>
            <w:proofErr w:type="spellStart"/>
            <w:r w:rsidRPr="008D2AF1">
              <w:rPr>
                <w:i/>
                <w:color w:val="000000"/>
                <w:sz w:val="20"/>
                <w:szCs w:val="20"/>
              </w:rPr>
              <w:t>mertensii</w:t>
            </w:r>
            <w:proofErr w:type="spellEnd"/>
          </w:p>
        </w:tc>
        <w:tc>
          <w:tcPr>
            <w:tcW w:w="1745" w:type="dxa"/>
            <w:noWrap/>
            <w:hideMark/>
          </w:tcPr>
          <w:p w14:paraId="4E78445E" w14:textId="77777777" w:rsidR="00913FC7" w:rsidRPr="008D2AF1" w:rsidRDefault="00913FC7" w:rsidP="00BB77FB">
            <w:pPr>
              <w:jc w:val="left"/>
              <w:rPr>
                <w:color w:val="000000"/>
                <w:sz w:val="20"/>
                <w:szCs w:val="20"/>
              </w:rPr>
            </w:pPr>
            <w:r w:rsidRPr="008D2AF1">
              <w:rPr>
                <w:color w:val="000000"/>
                <w:sz w:val="20"/>
                <w:szCs w:val="20"/>
              </w:rPr>
              <w:t>65</w:t>
            </w:r>
          </w:p>
        </w:tc>
        <w:tc>
          <w:tcPr>
            <w:tcW w:w="5016" w:type="dxa"/>
            <w:noWrap/>
            <w:hideMark/>
          </w:tcPr>
          <w:p w14:paraId="76E3A94E" w14:textId="77777777" w:rsidR="00913FC7" w:rsidRPr="008D2AF1" w:rsidRDefault="00913FC7" w:rsidP="00BB77FB">
            <w:pPr>
              <w:jc w:val="left"/>
              <w:rPr>
                <w:color w:val="000000"/>
                <w:sz w:val="20"/>
                <w:szCs w:val="20"/>
                <w:lang w:val="fr-FR"/>
              </w:rPr>
            </w:pPr>
            <w:r w:rsidRPr="008D2AF1">
              <w:rPr>
                <w:color w:val="000000"/>
                <w:sz w:val="20"/>
                <w:szCs w:val="20"/>
                <w:lang w:val="fr-FR"/>
              </w:rPr>
              <w:fldChar w:fldCharType="begin"/>
            </w:r>
            <w:r w:rsidRPr="008D2AF1">
              <w:rPr>
                <w:color w:val="000000"/>
                <w:sz w:val="20"/>
                <w:szCs w:val="20"/>
                <w:lang w:val="fr-FR"/>
              </w:rPr>
              <w:instrText xml:space="preserve"> ADDIN ZOTERO_ITEM CSL_CITATION {"citationID":"mZS1K8Qj","properties":{"formattedCitation":"(Stewart et al. 2015)","plainCitation":"(Stewart et al. 2015)","dontUpdate":true,"noteIndex":0},"citationItems":[{"id":4577,"uris":["http://zotero.org/users/local/idKDtb7T/items/3BEYXRME"],"itemData":{"id":4577,"type":"article-journal","abstract":"Sea otters (Enhydra lutris) inhabiting the Aleutian Islands have stabilized at low abundance levels following a decline and currently exhibit restricted habitat-utilization patterns. Possible explanations for restricted habitat use by sea otters can be classified into two fundamentally different processes, bottom-up and top-down forcing. Bottom-up hypotheses argue that changes in the availability or nutritional quality of prey resources have led to the selective use of habitats that support the highest quality prey. In contrast, top-down hypotheses argue that increases in predation pressure from killer whales have led to the selective use of habitats that provide the most effective refuge from killer whale predation. A third hypothesis suggests that current restricted habitat use is based on a need for protection from storms. We tested all three hypotheses for restricted habitat use by comparing currently used and historically used sea otter foraging locations for: (1) prey availability and quality, (2) structural habitat complexity, and (3) exposure to prevailing storms. Our findings suggest that current use is based on physical habitat complexity and not on prey availability, prey quality, or protection from storms, providing further evidence for killer whale predation as a cause for restricted sea otter habitat use in the Aleutian Islands.","container-title":"Oecologia","DOI":"10.1007/s00442-014-3149-6","ISSN":"1432-1939","issue":"3","journalAbbreviation":"Oecologia","language":"en","page":"645-655","source":"Springer Link","title":"Testing the nutritional-limitation, predator-avoidance, and storm-avoidance hypotheses for restricted sea otter habitat use in the Aleutian Islands, Alaska","volume":"177","author":[{"family":"Stewart","given":"Nathan L."},{"family":"Konar","given":"Brenda"},{"family":"Tinker","given":"M. Tim"}],"issued":{"date-parts":[["2015",3,1]]}}}],"schema":"https://github.com/citation-style-language/schema/raw/master/csl-citation.json"} </w:instrText>
            </w:r>
            <w:r w:rsidRPr="008D2AF1">
              <w:rPr>
                <w:color w:val="000000"/>
                <w:sz w:val="20"/>
                <w:szCs w:val="20"/>
                <w:lang w:val="fr-FR"/>
              </w:rPr>
              <w:fldChar w:fldCharType="separate"/>
            </w:r>
            <w:r w:rsidRPr="008D2AF1">
              <w:rPr>
                <w:noProof/>
                <w:color w:val="000000"/>
                <w:sz w:val="20"/>
                <w:szCs w:val="20"/>
                <w:lang w:val="fr-FR"/>
              </w:rPr>
              <w:t>Stewart et al. 2015</w:t>
            </w:r>
            <w:r w:rsidRPr="008D2AF1">
              <w:rPr>
                <w:color w:val="000000"/>
                <w:sz w:val="20"/>
                <w:szCs w:val="20"/>
                <w:lang w:val="fr-FR"/>
              </w:rPr>
              <w:fldChar w:fldCharType="end"/>
            </w:r>
            <w:r w:rsidRPr="008D2AF1">
              <w:rPr>
                <w:color w:val="000000"/>
                <w:sz w:val="20"/>
                <w:szCs w:val="20"/>
                <w:lang w:val="fr-FR"/>
              </w:rPr>
              <w:t xml:space="preserve">, </w:t>
            </w:r>
            <w:proofErr w:type="spellStart"/>
            <w:r w:rsidRPr="008D2AF1">
              <w:rPr>
                <w:i/>
                <w:color w:val="000000"/>
                <w:sz w:val="20"/>
                <w:szCs w:val="20"/>
                <w:lang w:val="fr-FR"/>
              </w:rPr>
              <w:t>Phyllolithodes</w:t>
            </w:r>
            <w:proofErr w:type="spellEnd"/>
            <w:r w:rsidRPr="008D2AF1">
              <w:rPr>
                <w:i/>
                <w:color w:val="000000"/>
                <w:sz w:val="20"/>
                <w:szCs w:val="20"/>
                <w:lang w:val="fr-FR"/>
              </w:rPr>
              <w:t xml:space="preserve"> </w:t>
            </w:r>
            <w:proofErr w:type="spellStart"/>
            <w:r w:rsidRPr="008D2AF1">
              <w:rPr>
                <w:i/>
                <w:color w:val="000000"/>
                <w:sz w:val="20"/>
                <w:szCs w:val="20"/>
                <w:lang w:val="fr-FR"/>
              </w:rPr>
              <w:t>papillosus</w:t>
            </w:r>
            <w:proofErr w:type="spellEnd"/>
          </w:p>
        </w:tc>
      </w:tr>
      <w:tr w:rsidR="00913FC7" w:rsidRPr="008D2AF1" w14:paraId="652770DC" w14:textId="77777777" w:rsidTr="00BB77FB">
        <w:trPr>
          <w:trHeight w:val="320"/>
        </w:trPr>
        <w:tc>
          <w:tcPr>
            <w:tcW w:w="3162" w:type="dxa"/>
            <w:noWrap/>
            <w:hideMark/>
          </w:tcPr>
          <w:p w14:paraId="1EEC75D5" w14:textId="77777777" w:rsidR="00913FC7" w:rsidRPr="008D2AF1" w:rsidRDefault="00913FC7" w:rsidP="00BB77FB">
            <w:pPr>
              <w:jc w:val="left"/>
              <w:rPr>
                <w:i/>
                <w:color w:val="000000"/>
                <w:sz w:val="20"/>
                <w:szCs w:val="20"/>
              </w:rPr>
            </w:pPr>
            <w:proofErr w:type="spellStart"/>
            <w:r w:rsidRPr="008D2AF1">
              <w:rPr>
                <w:i/>
                <w:color w:val="000000"/>
                <w:sz w:val="20"/>
                <w:szCs w:val="20"/>
              </w:rPr>
              <w:t>Lopholithodes</w:t>
            </w:r>
            <w:proofErr w:type="spellEnd"/>
            <w:r w:rsidRPr="008D2AF1">
              <w:rPr>
                <w:i/>
                <w:color w:val="000000"/>
                <w:sz w:val="20"/>
                <w:szCs w:val="20"/>
              </w:rPr>
              <w:t xml:space="preserve"> </w:t>
            </w:r>
            <w:proofErr w:type="spellStart"/>
            <w:r w:rsidRPr="008D2AF1">
              <w:rPr>
                <w:i/>
                <w:color w:val="000000"/>
                <w:sz w:val="20"/>
                <w:szCs w:val="20"/>
              </w:rPr>
              <w:t>mandtii</w:t>
            </w:r>
            <w:proofErr w:type="spellEnd"/>
          </w:p>
        </w:tc>
        <w:tc>
          <w:tcPr>
            <w:tcW w:w="1745" w:type="dxa"/>
            <w:noWrap/>
            <w:hideMark/>
          </w:tcPr>
          <w:p w14:paraId="707135CE" w14:textId="77777777" w:rsidR="00913FC7" w:rsidRPr="008D2AF1" w:rsidRDefault="00913FC7" w:rsidP="00BB77FB">
            <w:pPr>
              <w:jc w:val="left"/>
              <w:rPr>
                <w:color w:val="000000"/>
                <w:sz w:val="20"/>
                <w:szCs w:val="20"/>
              </w:rPr>
            </w:pPr>
            <w:r w:rsidRPr="008D2AF1">
              <w:rPr>
                <w:color w:val="000000"/>
                <w:sz w:val="20"/>
                <w:szCs w:val="20"/>
              </w:rPr>
              <w:t>65</w:t>
            </w:r>
          </w:p>
        </w:tc>
        <w:tc>
          <w:tcPr>
            <w:tcW w:w="5016" w:type="dxa"/>
            <w:noWrap/>
            <w:hideMark/>
          </w:tcPr>
          <w:p w14:paraId="422A2057" w14:textId="77777777" w:rsidR="00913FC7" w:rsidRPr="008D2AF1" w:rsidRDefault="00913FC7" w:rsidP="00BB77FB">
            <w:pPr>
              <w:jc w:val="left"/>
              <w:rPr>
                <w:color w:val="000000"/>
                <w:sz w:val="20"/>
                <w:szCs w:val="20"/>
                <w:lang w:val="fr-FR"/>
              </w:rPr>
            </w:pPr>
            <w:r w:rsidRPr="008D2AF1">
              <w:rPr>
                <w:color w:val="000000"/>
                <w:sz w:val="20"/>
                <w:szCs w:val="20"/>
                <w:lang w:val="fr-FR"/>
              </w:rPr>
              <w:t xml:space="preserve">Stewart et al. 2015, </w:t>
            </w:r>
            <w:proofErr w:type="spellStart"/>
            <w:r w:rsidRPr="008D2AF1">
              <w:rPr>
                <w:i/>
                <w:color w:val="000000"/>
                <w:sz w:val="20"/>
                <w:szCs w:val="20"/>
                <w:lang w:val="fr-FR"/>
              </w:rPr>
              <w:t>Phyllolithodes</w:t>
            </w:r>
            <w:proofErr w:type="spellEnd"/>
            <w:r w:rsidRPr="008D2AF1">
              <w:rPr>
                <w:i/>
                <w:color w:val="000000"/>
                <w:sz w:val="20"/>
                <w:szCs w:val="20"/>
                <w:lang w:val="fr-FR"/>
              </w:rPr>
              <w:t xml:space="preserve"> </w:t>
            </w:r>
            <w:proofErr w:type="spellStart"/>
            <w:r w:rsidRPr="008D2AF1">
              <w:rPr>
                <w:i/>
                <w:color w:val="000000"/>
                <w:sz w:val="20"/>
                <w:szCs w:val="20"/>
                <w:lang w:val="fr-FR"/>
              </w:rPr>
              <w:t>papillosus</w:t>
            </w:r>
            <w:proofErr w:type="spellEnd"/>
          </w:p>
        </w:tc>
      </w:tr>
      <w:tr w:rsidR="00913FC7" w:rsidRPr="008D2AF1" w14:paraId="06E8D943" w14:textId="77777777" w:rsidTr="00BB77FB">
        <w:trPr>
          <w:trHeight w:val="320"/>
        </w:trPr>
        <w:tc>
          <w:tcPr>
            <w:tcW w:w="3162" w:type="dxa"/>
            <w:noWrap/>
            <w:hideMark/>
          </w:tcPr>
          <w:p w14:paraId="35219E29" w14:textId="77777777" w:rsidR="00913FC7" w:rsidRPr="008D2AF1" w:rsidRDefault="00913FC7" w:rsidP="00BB77FB">
            <w:pPr>
              <w:jc w:val="left"/>
              <w:rPr>
                <w:i/>
                <w:color w:val="000000"/>
                <w:sz w:val="20"/>
                <w:szCs w:val="20"/>
              </w:rPr>
            </w:pPr>
            <w:proofErr w:type="spellStart"/>
            <w:r w:rsidRPr="008D2AF1">
              <w:rPr>
                <w:i/>
                <w:color w:val="000000"/>
                <w:sz w:val="20"/>
                <w:szCs w:val="20"/>
              </w:rPr>
              <w:t>Phyllolithodes</w:t>
            </w:r>
            <w:proofErr w:type="spellEnd"/>
            <w:r w:rsidRPr="008D2AF1">
              <w:rPr>
                <w:i/>
                <w:color w:val="000000"/>
                <w:sz w:val="20"/>
                <w:szCs w:val="20"/>
              </w:rPr>
              <w:t xml:space="preserve"> </w:t>
            </w:r>
            <w:proofErr w:type="spellStart"/>
            <w:r w:rsidRPr="008D2AF1">
              <w:rPr>
                <w:i/>
                <w:color w:val="000000"/>
                <w:sz w:val="20"/>
                <w:szCs w:val="20"/>
              </w:rPr>
              <w:t>papillosus</w:t>
            </w:r>
            <w:proofErr w:type="spellEnd"/>
          </w:p>
        </w:tc>
        <w:tc>
          <w:tcPr>
            <w:tcW w:w="1745" w:type="dxa"/>
            <w:noWrap/>
            <w:hideMark/>
          </w:tcPr>
          <w:p w14:paraId="65BD567F" w14:textId="77777777" w:rsidR="00913FC7" w:rsidRPr="008D2AF1" w:rsidRDefault="00913FC7" w:rsidP="00BB77FB">
            <w:pPr>
              <w:jc w:val="left"/>
              <w:rPr>
                <w:color w:val="000000"/>
                <w:sz w:val="20"/>
                <w:szCs w:val="20"/>
              </w:rPr>
            </w:pPr>
            <w:r w:rsidRPr="008D2AF1">
              <w:rPr>
                <w:color w:val="000000"/>
                <w:sz w:val="20"/>
                <w:szCs w:val="20"/>
              </w:rPr>
              <w:t>65</w:t>
            </w:r>
          </w:p>
        </w:tc>
        <w:tc>
          <w:tcPr>
            <w:tcW w:w="5016" w:type="dxa"/>
            <w:noWrap/>
            <w:hideMark/>
          </w:tcPr>
          <w:p w14:paraId="2BAC2A8B" w14:textId="77777777" w:rsidR="00913FC7" w:rsidRPr="008D2AF1" w:rsidRDefault="00913FC7" w:rsidP="00BB77FB">
            <w:pPr>
              <w:jc w:val="left"/>
              <w:rPr>
                <w:color w:val="000000"/>
                <w:sz w:val="20"/>
                <w:szCs w:val="20"/>
              </w:rPr>
            </w:pPr>
            <w:r w:rsidRPr="008D2AF1">
              <w:rPr>
                <w:color w:val="000000"/>
                <w:sz w:val="20"/>
                <w:szCs w:val="20"/>
              </w:rPr>
              <w:t>Stewart et al. 2015</w:t>
            </w:r>
          </w:p>
        </w:tc>
      </w:tr>
      <w:tr w:rsidR="00913FC7" w:rsidRPr="008D2AF1" w14:paraId="49700142" w14:textId="77777777" w:rsidTr="00BB77FB">
        <w:trPr>
          <w:trHeight w:val="320"/>
        </w:trPr>
        <w:tc>
          <w:tcPr>
            <w:tcW w:w="3162" w:type="dxa"/>
            <w:noWrap/>
            <w:hideMark/>
          </w:tcPr>
          <w:p w14:paraId="2DE38CBF" w14:textId="77777777" w:rsidR="00913FC7" w:rsidRPr="008D2AF1" w:rsidRDefault="00913FC7" w:rsidP="00BB77FB">
            <w:pPr>
              <w:jc w:val="left"/>
              <w:rPr>
                <w:i/>
                <w:color w:val="000000"/>
                <w:sz w:val="20"/>
                <w:szCs w:val="20"/>
              </w:rPr>
            </w:pPr>
            <w:proofErr w:type="spellStart"/>
            <w:r w:rsidRPr="008D2AF1">
              <w:rPr>
                <w:i/>
                <w:color w:val="000000"/>
                <w:sz w:val="20"/>
                <w:szCs w:val="20"/>
              </w:rPr>
              <w:t>Oregonia</w:t>
            </w:r>
            <w:proofErr w:type="spellEnd"/>
            <w:r w:rsidRPr="008D2AF1">
              <w:rPr>
                <w:i/>
                <w:color w:val="000000"/>
                <w:sz w:val="20"/>
                <w:szCs w:val="20"/>
              </w:rPr>
              <w:t xml:space="preserve"> </w:t>
            </w:r>
            <w:proofErr w:type="spellStart"/>
            <w:r w:rsidRPr="008D2AF1">
              <w:rPr>
                <w:i/>
                <w:color w:val="000000"/>
                <w:sz w:val="20"/>
                <w:szCs w:val="20"/>
              </w:rPr>
              <w:t>gracilis</w:t>
            </w:r>
            <w:proofErr w:type="spellEnd"/>
          </w:p>
        </w:tc>
        <w:tc>
          <w:tcPr>
            <w:tcW w:w="1745" w:type="dxa"/>
            <w:noWrap/>
            <w:hideMark/>
          </w:tcPr>
          <w:p w14:paraId="0D9B5814" w14:textId="77777777" w:rsidR="00913FC7" w:rsidRPr="008D2AF1" w:rsidRDefault="00913FC7" w:rsidP="00BB77FB">
            <w:pPr>
              <w:jc w:val="left"/>
              <w:rPr>
                <w:color w:val="000000"/>
                <w:sz w:val="20"/>
                <w:szCs w:val="20"/>
              </w:rPr>
            </w:pPr>
            <w:r w:rsidRPr="008D2AF1">
              <w:rPr>
                <w:color w:val="000000"/>
                <w:sz w:val="20"/>
                <w:szCs w:val="20"/>
              </w:rPr>
              <w:t>3</w:t>
            </w:r>
          </w:p>
        </w:tc>
        <w:tc>
          <w:tcPr>
            <w:tcW w:w="5016" w:type="dxa"/>
            <w:noWrap/>
            <w:hideMark/>
          </w:tcPr>
          <w:p w14:paraId="1B8E9ED5" w14:textId="77777777" w:rsidR="00913FC7" w:rsidRPr="008D2AF1" w:rsidRDefault="00913FC7" w:rsidP="00BB77FB">
            <w:pPr>
              <w:jc w:val="left"/>
              <w:rPr>
                <w:color w:val="000000"/>
                <w:sz w:val="20"/>
                <w:szCs w:val="20"/>
              </w:rPr>
            </w:pPr>
            <w:r w:rsidRPr="008D2AF1">
              <w:rPr>
                <w:color w:val="000000"/>
                <w:sz w:val="20"/>
                <w:szCs w:val="20"/>
              </w:rPr>
              <w:t>Hines 1982, small crabs</w:t>
            </w:r>
          </w:p>
        </w:tc>
      </w:tr>
      <w:tr w:rsidR="00913FC7" w:rsidRPr="008D2AF1" w14:paraId="797400C7" w14:textId="77777777" w:rsidTr="00BB77FB">
        <w:trPr>
          <w:trHeight w:val="320"/>
        </w:trPr>
        <w:tc>
          <w:tcPr>
            <w:tcW w:w="3162" w:type="dxa"/>
            <w:noWrap/>
            <w:hideMark/>
          </w:tcPr>
          <w:p w14:paraId="68ED1D70" w14:textId="77777777" w:rsidR="00913FC7" w:rsidRPr="008D2AF1" w:rsidRDefault="00913FC7" w:rsidP="00BB77FB">
            <w:pPr>
              <w:jc w:val="left"/>
              <w:rPr>
                <w:i/>
                <w:color w:val="000000"/>
                <w:sz w:val="20"/>
                <w:szCs w:val="20"/>
              </w:rPr>
            </w:pPr>
            <w:proofErr w:type="spellStart"/>
            <w:r w:rsidRPr="008D2AF1">
              <w:rPr>
                <w:i/>
                <w:color w:val="000000"/>
                <w:sz w:val="20"/>
                <w:szCs w:val="20"/>
              </w:rPr>
              <w:t>Paguroidea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c>
          <w:tcPr>
            <w:tcW w:w="1745" w:type="dxa"/>
            <w:noWrap/>
            <w:hideMark/>
          </w:tcPr>
          <w:p w14:paraId="6B8F3112" w14:textId="77777777" w:rsidR="00913FC7" w:rsidRPr="008D2AF1" w:rsidRDefault="00913FC7" w:rsidP="00BB77FB">
            <w:pPr>
              <w:jc w:val="left"/>
              <w:rPr>
                <w:color w:val="000000"/>
                <w:sz w:val="20"/>
                <w:szCs w:val="20"/>
              </w:rPr>
            </w:pPr>
            <w:r w:rsidRPr="008D2AF1">
              <w:rPr>
                <w:color w:val="000000"/>
                <w:sz w:val="20"/>
                <w:szCs w:val="20"/>
              </w:rPr>
              <w:t>0.43</w:t>
            </w:r>
          </w:p>
        </w:tc>
        <w:tc>
          <w:tcPr>
            <w:tcW w:w="5016" w:type="dxa"/>
            <w:noWrap/>
            <w:hideMark/>
          </w:tcPr>
          <w:p w14:paraId="6F5A6224"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{"citationID":"lL99fzNT","properties":{"formattedCitation":"(McKinney et al. 2004)","plainCitation":"(McKinney et al. 2004)","dontUpdate":true,"noteIndex":0},"citationItems":[{"id":2558,"uris":["http://zotero.org/users/local/idKDtb7T/items/DEZB8VR5"],"itemData":{"id":2558,"type":"article-journal","abstract":"We developed models to estimate the soft tissue content of benthic marine invertebrates that are prey for aquatic wildlife. Allometric regression models of tissue wet weight with shell length for 10 species of benthic invertebrates had r2 values ranging from 0.29 for hermit crabs Pagurus longicarpus to 0.98 for green crabs Carcinus maenas. As a class, bivalves had the highest r2 values (0.84) and crustaceans the lowest (0.48). Energy and nutrient content of soft tissue is also presented for the 10 benthic species. The energy content was lowest in crabs, and ranged within 2.20–4.71 kcal g-1 dry weight. Fat content was highly variable (range: 3.5–16.0%), and protein content ranged within 43.1–68.1% and was highest for shrimp Palaemonetes pugio. Comparison between classes of organisms of the amount of soft tissue per unit shell length showed that crustaceans yield five times more soft tissue per unit shell length than bivalves, and four times more than gastropods. The models we present use simple measures, such as the length of shell or wet weight of the entire animal, to quantitatively estimate the amount of available soft tissue in benthic prey that are usually consumed in total (with shell and soft tissue intact) but for which only the soft tissue is used for nutritional gain. This information can be combined with energy and nutrient content data to calculate energy or nutrient based carrying capacities that can help assess available resources for shorebirds, waterfowl and marine mammals.","container-title":"Wildlife Biology","DOI":"10.2981/wlb.2004.029","ISSN":"1903-220X","issue":"4","language":"en","note":"_eprint: https://onlinelibrary.wiley.com/doi/pdf/10.2981/wlb.2004.029","page":"241-249","source":"Wiley Online Library","title":"Allometric length-weight relationships for benthic prey of aquatic wildlife in coastal marine habitats","volume":"10","author":[{"family":"McKinney","given":"Richard A."},{"family":"Glatt","given":"Sarah M."},{"family":"Williams","given":"Scott R."}],"issued":{"date-parts":[["2004"]]}}}],"schema":"https://github.com/citation-style-language/schema/raw/master/csl-citation.json"} </w:instrText>
            </w:r>
            <w:r w:rsidRPr="008D2AF1">
              <w:rPr>
                <w:color w:val="000000"/>
                <w:sz w:val="20"/>
                <w:szCs w:val="20"/>
              </w:rPr>
              <w:fldChar w:fldCharType="separate"/>
            </w:r>
            <w:r w:rsidRPr="008D2AF1">
              <w:rPr>
                <w:noProof/>
                <w:color w:val="000000"/>
                <w:sz w:val="20"/>
                <w:szCs w:val="20"/>
              </w:rPr>
              <w:t>McKinney et al. 2004</w:t>
            </w:r>
            <w:r w:rsidRPr="008D2AF1">
              <w:rPr>
                <w:color w:val="000000"/>
                <w:sz w:val="20"/>
                <w:szCs w:val="20"/>
              </w:rPr>
              <w:fldChar w:fldCharType="end"/>
            </w:r>
            <w:r w:rsidRPr="008D2AF1">
              <w:rPr>
                <w:color w:val="000000"/>
                <w:sz w:val="20"/>
                <w:szCs w:val="20"/>
              </w:rPr>
              <w:t xml:space="preserve">, </w:t>
            </w:r>
            <w:proofErr w:type="spellStart"/>
            <w:r w:rsidRPr="008D2AF1">
              <w:rPr>
                <w:color w:val="000000"/>
                <w:sz w:val="20"/>
                <w:szCs w:val="20"/>
              </w:rPr>
              <w:t>Paguroidea</w:t>
            </w:r>
            <w:proofErr w:type="spellEnd"/>
          </w:p>
        </w:tc>
      </w:tr>
      <w:tr w:rsidR="00913FC7" w:rsidRPr="008D2AF1" w14:paraId="36E41DD3" w14:textId="77777777" w:rsidTr="00BB77FB">
        <w:trPr>
          <w:trHeight w:val="320"/>
        </w:trPr>
        <w:tc>
          <w:tcPr>
            <w:tcW w:w="3162" w:type="dxa"/>
            <w:noWrap/>
            <w:hideMark/>
          </w:tcPr>
          <w:p w14:paraId="724EBC50" w14:textId="77777777" w:rsidR="00913FC7" w:rsidRPr="008D2AF1" w:rsidRDefault="00913FC7" w:rsidP="00BB77FB">
            <w:pPr>
              <w:jc w:val="left"/>
              <w:rPr>
                <w:i/>
                <w:color w:val="000000"/>
                <w:sz w:val="20"/>
                <w:szCs w:val="20"/>
              </w:rPr>
            </w:pPr>
            <w:proofErr w:type="spellStart"/>
            <w:r w:rsidRPr="008D2AF1">
              <w:rPr>
                <w:i/>
                <w:color w:val="000000"/>
                <w:sz w:val="20"/>
                <w:szCs w:val="20"/>
              </w:rPr>
              <w:t>Pagurus</w:t>
            </w:r>
            <w:proofErr w:type="spellEnd"/>
            <w:r w:rsidRPr="008D2AF1">
              <w:rPr>
                <w:i/>
                <w:color w:val="000000"/>
                <w:sz w:val="20"/>
                <w:szCs w:val="20"/>
              </w:rPr>
              <w:t xml:space="preserve"> </w:t>
            </w:r>
            <w:proofErr w:type="spellStart"/>
            <w:r w:rsidRPr="008D2AF1">
              <w:rPr>
                <w:i/>
                <w:color w:val="000000"/>
                <w:sz w:val="20"/>
                <w:szCs w:val="20"/>
              </w:rPr>
              <w:t>beringanus</w:t>
            </w:r>
            <w:proofErr w:type="spellEnd"/>
          </w:p>
        </w:tc>
        <w:tc>
          <w:tcPr>
            <w:tcW w:w="1745" w:type="dxa"/>
            <w:noWrap/>
            <w:hideMark/>
          </w:tcPr>
          <w:p w14:paraId="519B4A2A" w14:textId="77777777" w:rsidR="00913FC7" w:rsidRPr="008D2AF1" w:rsidRDefault="00913FC7" w:rsidP="00BB77FB">
            <w:pPr>
              <w:jc w:val="left"/>
              <w:rPr>
                <w:color w:val="000000"/>
                <w:sz w:val="20"/>
                <w:szCs w:val="20"/>
              </w:rPr>
            </w:pPr>
            <w:r w:rsidRPr="008D2AF1">
              <w:rPr>
                <w:color w:val="000000"/>
                <w:sz w:val="20"/>
                <w:szCs w:val="20"/>
              </w:rPr>
              <w:t>0.43</w:t>
            </w:r>
          </w:p>
        </w:tc>
        <w:tc>
          <w:tcPr>
            <w:tcW w:w="5016" w:type="dxa"/>
            <w:noWrap/>
            <w:hideMark/>
          </w:tcPr>
          <w:p w14:paraId="4D7905E6" w14:textId="77777777" w:rsidR="00913FC7" w:rsidRPr="008D2AF1" w:rsidRDefault="00913FC7" w:rsidP="00BB77FB">
            <w:pPr>
              <w:jc w:val="left"/>
              <w:rPr>
                <w:color w:val="000000"/>
                <w:sz w:val="20"/>
                <w:szCs w:val="20"/>
              </w:rPr>
            </w:pPr>
            <w:r w:rsidRPr="008D2AF1">
              <w:rPr>
                <w:color w:val="000000"/>
                <w:sz w:val="20"/>
                <w:szCs w:val="20"/>
              </w:rPr>
              <w:t xml:space="preserve">McKinney et al. 2004, </w:t>
            </w:r>
            <w:proofErr w:type="spellStart"/>
            <w:r w:rsidRPr="008D2AF1">
              <w:rPr>
                <w:color w:val="000000"/>
                <w:sz w:val="20"/>
                <w:szCs w:val="20"/>
              </w:rPr>
              <w:t>Paguroidea</w:t>
            </w:r>
            <w:proofErr w:type="spellEnd"/>
          </w:p>
        </w:tc>
      </w:tr>
      <w:tr w:rsidR="00913FC7" w:rsidRPr="008D2AF1" w14:paraId="1D37B4A6" w14:textId="77777777" w:rsidTr="00BB77FB">
        <w:trPr>
          <w:trHeight w:val="320"/>
        </w:trPr>
        <w:tc>
          <w:tcPr>
            <w:tcW w:w="3162" w:type="dxa"/>
            <w:noWrap/>
            <w:hideMark/>
          </w:tcPr>
          <w:p w14:paraId="6858F640" w14:textId="77777777" w:rsidR="00913FC7" w:rsidRPr="008D2AF1" w:rsidRDefault="00913FC7" w:rsidP="00BB77FB">
            <w:pPr>
              <w:jc w:val="left"/>
              <w:rPr>
                <w:i/>
                <w:color w:val="000000"/>
                <w:sz w:val="20"/>
                <w:szCs w:val="20"/>
              </w:rPr>
            </w:pPr>
            <w:proofErr w:type="spellStart"/>
            <w:r w:rsidRPr="008D2AF1">
              <w:rPr>
                <w:i/>
                <w:color w:val="000000"/>
                <w:sz w:val="20"/>
                <w:szCs w:val="20"/>
              </w:rPr>
              <w:t>Pagurus</w:t>
            </w:r>
            <w:proofErr w:type="spellEnd"/>
            <w:r w:rsidRPr="008D2AF1">
              <w:rPr>
                <w:i/>
                <w:color w:val="000000"/>
                <w:sz w:val="20"/>
                <w:szCs w:val="20"/>
              </w:rPr>
              <w:t xml:space="preserve"> </w:t>
            </w:r>
            <w:proofErr w:type="spellStart"/>
            <w:r w:rsidRPr="008D2AF1">
              <w:rPr>
                <w:i/>
                <w:color w:val="000000"/>
                <w:sz w:val="20"/>
                <w:szCs w:val="20"/>
              </w:rPr>
              <w:t>hemphilli</w:t>
            </w:r>
            <w:proofErr w:type="spellEnd"/>
          </w:p>
        </w:tc>
        <w:tc>
          <w:tcPr>
            <w:tcW w:w="1745" w:type="dxa"/>
            <w:noWrap/>
            <w:hideMark/>
          </w:tcPr>
          <w:p w14:paraId="37EBE3D8" w14:textId="77777777" w:rsidR="00913FC7" w:rsidRPr="008D2AF1" w:rsidRDefault="00913FC7" w:rsidP="00BB77FB">
            <w:pPr>
              <w:jc w:val="left"/>
              <w:rPr>
                <w:color w:val="000000"/>
                <w:sz w:val="20"/>
                <w:szCs w:val="20"/>
              </w:rPr>
            </w:pPr>
            <w:r w:rsidRPr="008D2AF1">
              <w:rPr>
                <w:color w:val="000000"/>
                <w:sz w:val="20"/>
                <w:szCs w:val="20"/>
              </w:rPr>
              <w:t>0.43</w:t>
            </w:r>
          </w:p>
        </w:tc>
        <w:tc>
          <w:tcPr>
            <w:tcW w:w="5016" w:type="dxa"/>
            <w:noWrap/>
            <w:hideMark/>
          </w:tcPr>
          <w:p w14:paraId="6F90B334" w14:textId="77777777" w:rsidR="00913FC7" w:rsidRPr="008D2AF1" w:rsidRDefault="00913FC7" w:rsidP="00BB77FB">
            <w:pPr>
              <w:jc w:val="left"/>
              <w:rPr>
                <w:color w:val="000000"/>
                <w:sz w:val="20"/>
                <w:szCs w:val="20"/>
              </w:rPr>
            </w:pPr>
            <w:r w:rsidRPr="008D2AF1">
              <w:rPr>
                <w:color w:val="000000"/>
                <w:sz w:val="20"/>
                <w:szCs w:val="20"/>
              </w:rPr>
              <w:t xml:space="preserve">McKinney et al. 2004, </w:t>
            </w:r>
            <w:proofErr w:type="spellStart"/>
            <w:r w:rsidRPr="008D2AF1">
              <w:rPr>
                <w:color w:val="000000"/>
                <w:sz w:val="20"/>
                <w:szCs w:val="20"/>
              </w:rPr>
              <w:t>Paguroidea</w:t>
            </w:r>
            <w:proofErr w:type="spellEnd"/>
          </w:p>
        </w:tc>
      </w:tr>
      <w:tr w:rsidR="00913FC7" w:rsidRPr="008D2AF1" w14:paraId="5283DC47" w14:textId="77777777" w:rsidTr="00BB77FB">
        <w:trPr>
          <w:trHeight w:val="320"/>
        </w:trPr>
        <w:tc>
          <w:tcPr>
            <w:tcW w:w="3162" w:type="dxa"/>
            <w:noWrap/>
            <w:hideMark/>
          </w:tcPr>
          <w:p w14:paraId="7D1A0736" w14:textId="77777777" w:rsidR="00913FC7" w:rsidRPr="008D2AF1" w:rsidRDefault="00913FC7" w:rsidP="00BB77FB">
            <w:pPr>
              <w:jc w:val="left"/>
              <w:rPr>
                <w:i/>
                <w:color w:val="000000"/>
                <w:sz w:val="20"/>
                <w:szCs w:val="20"/>
              </w:rPr>
            </w:pPr>
            <w:proofErr w:type="spellStart"/>
            <w:r w:rsidRPr="008D2AF1">
              <w:rPr>
                <w:i/>
                <w:color w:val="000000"/>
                <w:sz w:val="20"/>
                <w:szCs w:val="20"/>
              </w:rPr>
              <w:t>Pandalus</w:t>
            </w:r>
            <w:proofErr w:type="spellEnd"/>
            <w:r w:rsidRPr="008D2AF1">
              <w:rPr>
                <w:i/>
                <w:color w:val="000000"/>
                <w:sz w:val="20"/>
                <w:szCs w:val="20"/>
              </w:rPr>
              <w:t xml:space="preserve"> </w:t>
            </w:r>
            <w:proofErr w:type="spellStart"/>
            <w:r w:rsidRPr="008D2AF1">
              <w:rPr>
                <w:i/>
                <w:color w:val="000000"/>
                <w:sz w:val="20"/>
                <w:szCs w:val="20"/>
              </w:rPr>
              <w:t>danae</w:t>
            </w:r>
            <w:proofErr w:type="spellEnd"/>
          </w:p>
        </w:tc>
        <w:tc>
          <w:tcPr>
            <w:tcW w:w="1745" w:type="dxa"/>
            <w:noWrap/>
            <w:hideMark/>
          </w:tcPr>
          <w:p w14:paraId="6A93AAAF" w14:textId="77777777" w:rsidR="00913FC7" w:rsidRPr="008D2AF1" w:rsidRDefault="00913FC7" w:rsidP="00BB77FB">
            <w:pPr>
              <w:jc w:val="left"/>
              <w:rPr>
                <w:color w:val="000000"/>
                <w:sz w:val="20"/>
                <w:szCs w:val="20"/>
              </w:rPr>
            </w:pPr>
            <w:r w:rsidRPr="008D2AF1">
              <w:rPr>
                <w:color w:val="000000"/>
                <w:sz w:val="20"/>
                <w:szCs w:val="20"/>
              </w:rPr>
              <w:t>0.11</w:t>
            </w:r>
          </w:p>
        </w:tc>
        <w:tc>
          <w:tcPr>
            <w:tcW w:w="5016" w:type="dxa"/>
            <w:noWrap/>
            <w:hideMark/>
          </w:tcPr>
          <w:p w14:paraId="3E07F662" w14:textId="77777777" w:rsidR="00913FC7" w:rsidRPr="008D2AF1" w:rsidRDefault="00913FC7" w:rsidP="00BB77FB">
            <w:pPr>
              <w:jc w:val="left"/>
              <w:rPr>
                <w:color w:val="000000"/>
                <w:sz w:val="20"/>
                <w:szCs w:val="20"/>
              </w:rPr>
            </w:pPr>
            <w:r w:rsidRPr="008D2AF1">
              <w:rPr>
                <w:color w:val="000000"/>
                <w:sz w:val="20"/>
                <w:szCs w:val="20"/>
              </w:rPr>
              <w:t xml:space="preserve">McKinney et al. 2004, </w:t>
            </w:r>
            <w:proofErr w:type="spellStart"/>
            <w:r w:rsidRPr="008D2AF1">
              <w:rPr>
                <w:i/>
                <w:color w:val="000000"/>
                <w:sz w:val="20"/>
                <w:szCs w:val="20"/>
              </w:rPr>
              <w:t>Palaemonetes</w:t>
            </w:r>
            <w:proofErr w:type="spellEnd"/>
            <w:r w:rsidRPr="008D2AF1">
              <w:rPr>
                <w:i/>
                <w:color w:val="000000"/>
                <w:sz w:val="20"/>
                <w:szCs w:val="20"/>
              </w:rPr>
              <w:t xml:space="preserve"> pugio</w:t>
            </w:r>
          </w:p>
        </w:tc>
      </w:tr>
      <w:tr w:rsidR="00913FC7" w:rsidRPr="008D2AF1" w14:paraId="73255EF8" w14:textId="77777777" w:rsidTr="00BB77FB">
        <w:trPr>
          <w:trHeight w:val="320"/>
        </w:trPr>
        <w:tc>
          <w:tcPr>
            <w:tcW w:w="3162" w:type="dxa"/>
            <w:tcBorders>
              <w:bottom w:val="nil"/>
            </w:tcBorders>
            <w:noWrap/>
            <w:hideMark/>
          </w:tcPr>
          <w:p w14:paraId="27A65EFE" w14:textId="77777777" w:rsidR="00913FC7" w:rsidRPr="008D2AF1" w:rsidRDefault="00913FC7" w:rsidP="00BB77FB">
            <w:pPr>
              <w:jc w:val="left"/>
              <w:rPr>
                <w:i/>
                <w:color w:val="000000"/>
                <w:sz w:val="20"/>
                <w:szCs w:val="20"/>
              </w:rPr>
            </w:pPr>
            <w:proofErr w:type="spellStart"/>
            <w:r w:rsidRPr="008D2AF1">
              <w:rPr>
                <w:i/>
                <w:color w:val="000000"/>
                <w:sz w:val="20"/>
                <w:szCs w:val="20"/>
              </w:rPr>
              <w:t>Pandalus</w:t>
            </w:r>
            <w:proofErr w:type="spellEnd"/>
            <w:r w:rsidRPr="008D2AF1">
              <w:rPr>
                <w:i/>
                <w:color w:val="000000"/>
                <w:sz w:val="20"/>
                <w:szCs w:val="20"/>
              </w:rPr>
              <w:t xml:space="preserve"> </w:t>
            </w:r>
            <w:proofErr w:type="spellStart"/>
            <w:r w:rsidRPr="008D2AF1">
              <w:rPr>
                <w:i/>
                <w:color w:val="000000"/>
                <w:sz w:val="20"/>
                <w:szCs w:val="20"/>
              </w:rPr>
              <w:t>gurneyi</w:t>
            </w:r>
            <w:proofErr w:type="spellEnd"/>
          </w:p>
        </w:tc>
        <w:tc>
          <w:tcPr>
            <w:tcW w:w="1745" w:type="dxa"/>
            <w:tcBorders>
              <w:bottom w:val="nil"/>
            </w:tcBorders>
            <w:noWrap/>
            <w:hideMark/>
          </w:tcPr>
          <w:p w14:paraId="34970FE4" w14:textId="77777777" w:rsidR="00913FC7" w:rsidRPr="008D2AF1" w:rsidRDefault="00913FC7" w:rsidP="00BB77FB">
            <w:pPr>
              <w:jc w:val="left"/>
              <w:rPr>
                <w:color w:val="000000"/>
                <w:sz w:val="20"/>
                <w:szCs w:val="20"/>
              </w:rPr>
            </w:pPr>
            <w:r w:rsidRPr="008D2AF1">
              <w:rPr>
                <w:color w:val="000000"/>
                <w:sz w:val="20"/>
                <w:szCs w:val="20"/>
              </w:rPr>
              <w:t>0.11</w:t>
            </w:r>
          </w:p>
        </w:tc>
        <w:tc>
          <w:tcPr>
            <w:tcW w:w="5016" w:type="dxa"/>
            <w:tcBorders>
              <w:bottom w:val="nil"/>
            </w:tcBorders>
            <w:noWrap/>
            <w:hideMark/>
          </w:tcPr>
          <w:p w14:paraId="22495A99" w14:textId="77777777" w:rsidR="00913FC7" w:rsidRPr="008D2AF1" w:rsidRDefault="00913FC7" w:rsidP="00BB77FB">
            <w:pPr>
              <w:jc w:val="left"/>
              <w:rPr>
                <w:color w:val="000000"/>
                <w:sz w:val="20"/>
                <w:szCs w:val="20"/>
              </w:rPr>
            </w:pPr>
            <w:r w:rsidRPr="008D2AF1">
              <w:rPr>
                <w:color w:val="000000"/>
                <w:sz w:val="20"/>
                <w:szCs w:val="20"/>
              </w:rPr>
              <w:t xml:space="preserve">McKinney et al. 2004, </w:t>
            </w:r>
            <w:proofErr w:type="spellStart"/>
            <w:r w:rsidRPr="008D2AF1">
              <w:rPr>
                <w:i/>
                <w:color w:val="000000"/>
                <w:sz w:val="20"/>
                <w:szCs w:val="20"/>
              </w:rPr>
              <w:t>Palaemonetes</w:t>
            </w:r>
            <w:proofErr w:type="spellEnd"/>
            <w:r w:rsidRPr="008D2AF1">
              <w:rPr>
                <w:i/>
                <w:color w:val="000000"/>
                <w:sz w:val="20"/>
                <w:szCs w:val="20"/>
              </w:rPr>
              <w:t xml:space="preserve"> pugio</w:t>
            </w:r>
          </w:p>
        </w:tc>
      </w:tr>
      <w:tr w:rsidR="00913FC7" w:rsidRPr="008D2AF1" w14:paraId="03C73461" w14:textId="77777777" w:rsidTr="00BB77FB">
        <w:trPr>
          <w:trHeight w:val="320"/>
        </w:trPr>
        <w:tc>
          <w:tcPr>
            <w:tcW w:w="3162" w:type="dxa"/>
            <w:tcBorders>
              <w:top w:val="nil"/>
              <w:bottom w:val="nil"/>
            </w:tcBorders>
            <w:noWrap/>
            <w:hideMark/>
          </w:tcPr>
          <w:p w14:paraId="7BB9438E" w14:textId="77777777" w:rsidR="00913FC7" w:rsidRPr="008D2AF1" w:rsidRDefault="00913FC7" w:rsidP="00BB77FB">
            <w:pPr>
              <w:jc w:val="left"/>
              <w:rPr>
                <w:i/>
                <w:color w:val="000000"/>
                <w:sz w:val="20"/>
                <w:szCs w:val="20"/>
              </w:rPr>
            </w:pPr>
            <w:proofErr w:type="spellStart"/>
            <w:r w:rsidRPr="008D2AF1">
              <w:rPr>
                <w:i/>
                <w:color w:val="000000"/>
                <w:sz w:val="20"/>
                <w:szCs w:val="20"/>
              </w:rPr>
              <w:t>Pandalus</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c>
          <w:tcPr>
            <w:tcW w:w="1745" w:type="dxa"/>
            <w:tcBorders>
              <w:top w:val="nil"/>
              <w:bottom w:val="nil"/>
            </w:tcBorders>
            <w:noWrap/>
            <w:hideMark/>
          </w:tcPr>
          <w:p w14:paraId="0D619B58" w14:textId="77777777" w:rsidR="00913FC7" w:rsidRPr="008D2AF1" w:rsidRDefault="00913FC7" w:rsidP="00BB77FB">
            <w:pPr>
              <w:jc w:val="left"/>
              <w:rPr>
                <w:color w:val="000000"/>
                <w:sz w:val="20"/>
                <w:szCs w:val="20"/>
              </w:rPr>
            </w:pPr>
            <w:r w:rsidRPr="008D2AF1">
              <w:rPr>
                <w:color w:val="000000"/>
                <w:sz w:val="20"/>
                <w:szCs w:val="20"/>
              </w:rPr>
              <w:t>0.11</w:t>
            </w:r>
          </w:p>
        </w:tc>
        <w:tc>
          <w:tcPr>
            <w:tcW w:w="5016" w:type="dxa"/>
            <w:tcBorders>
              <w:top w:val="nil"/>
              <w:bottom w:val="nil"/>
            </w:tcBorders>
            <w:noWrap/>
            <w:hideMark/>
          </w:tcPr>
          <w:p w14:paraId="74914313" w14:textId="77777777" w:rsidR="00913FC7" w:rsidRPr="008D2AF1" w:rsidRDefault="00913FC7" w:rsidP="00BB77FB">
            <w:pPr>
              <w:jc w:val="left"/>
              <w:rPr>
                <w:color w:val="000000"/>
                <w:sz w:val="20"/>
                <w:szCs w:val="20"/>
              </w:rPr>
            </w:pPr>
            <w:r w:rsidRPr="008D2AF1">
              <w:rPr>
                <w:color w:val="000000"/>
                <w:sz w:val="20"/>
                <w:szCs w:val="20"/>
              </w:rPr>
              <w:t xml:space="preserve">McKinney et al. 2004, </w:t>
            </w:r>
            <w:proofErr w:type="spellStart"/>
            <w:r w:rsidRPr="008D2AF1">
              <w:rPr>
                <w:i/>
                <w:color w:val="000000"/>
                <w:sz w:val="20"/>
                <w:szCs w:val="20"/>
              </w:rPr>
              <w:t>Palaemonetes</w:t>
            </w:r>
            <w:proofErr w:type="spellEnd"/>
            <w:r w:rsidRPr="008D2AF1">
              <w:rPr>
                <w:i/>
                <w:color w:val="000000"/>
                <w:sz w:val="20"/>
                <w:szCs w:val="20"/>
              </w:rPr>
              <w:t xml:space="preserve"> pugio</w:t>
            </w:r>
          </w:p>
        </w:tc>
      </w:tr>
      <w:tr w:rsidR="00913FC7" w:rsidRPr="008D2AF1" w14:paraId="6CFD65C5" w14:textId="77777777" w:rsidTr="00BB77FB">
        <w:trPr>
          <w:trHeight w:val="320"/>
        </w:trPr>
        <w:tc>
          <w:tcPr>
            <w:tcW w:w="3162" w:type="dxa"/>
            <w:tcBorders>
              <w:top w:val="nil"/>
            </w:tcBorders>
            <w:noWrap/>
            <w:hideMark/>
          </w:tcPr>
          <w:p w14:paraId="0C31261D" w14:textId="77777777" w:rsidR="00913FC7" w:rsidRPr="008D2AF1" w:rsidRDefault="00913FC7" w:rsidP="00BB77FB">
            <w:pPr>
              <w:jc w:val="left"/>
              <w:rPr>
                <w:i/>
                <w:color w:val="000000"/>
                <w:sz w:val="20"/>
                <w:szCs w:val="20"/>
              </w:rPr>
            </w:pPr>
            <w:proofErr w:type="spellStart"/>
            <w:r w:rsidRPr="008D2AF1">
              <w:rPr>
                <w:i/>
                <w:color w:val="000000"/>
                <w:sz w:val="20"/>
                <w:szCs w:val="20"/>
              </w:rPr>
              <w:lastRenderedPageBreak/>
              <w:t>Pandulus</w:t>
            </w:r>
            <w:proofErr w:type="spellEnd"/>
            <w:r w:rsidRPr="008D2AF1">
              <w:rPr>
                <w:i/>
                <w:color w:val="000000"/>
                <w:sz w:val="20"/>
                <w:szCs w:val="20"/>
              </w:rPr>
              <w:t xml:space="preserve"> spp.</w:t>
            </w:r>
          </w:p>
        </w:tc>
        <w:tc>
          <w:tcPr>
            <w:tcW w:w="1745" w:type="dxa"/>
            <w:tcBorders>
              <w:top w:val="nil"/>
            </w:tcBorders>
            <w:noWrap/>
            <w:hideMark/>
          </w:tcPr>
          <w:p w14:paraId="548FD4D7" w14:textId="77777777" w:rsidR="00913FC7" w:rsidRPr="008D2AF1" w:rsidRDefault="00913FC7" w:rsidP="00BB77FB">
            <w:pPr>
              <w:jc w:val="left"/>
              <w:rPr>
                <w:color w:val="000000"/>
                <w:sz w:val="20"/>
                <w:szCs w:val="20"/>
              </w:rPr>
            </w:pPr>
            <w:r w:rsidRPr="008D2AF1">
              <w:rPr>
                <w:color w:val="000000"/>
                <w:sz w:val="20"/>
                <w:szCs w:val="20"/>
              </w:rPr>
              <w:t>0.11</w:t>
            </w:r>
          </w:p>
        </w:tc>
        <w:tc>
          <w:tcPr>
            <w:tcW w:w="5016" w:type="dxa"/>
            <w:tcBorders>
              <w:top w:val="nil"/>
            </w:tcBorders>
            <w:noWrap/>
            <w:hideMark/>
          </w:tcPr>
          <w:p w14:paraId="2CE51FB0" w14:textId="77777777" w:rsidR="00913FC7" w:rsidRPr="008D2AF1" w:rsidRDefault="00913FC7" w:rsidP="00BB77FB">
            <w:pPr>
              <w:jc w:val="left"/>
              <w:rPr>
                <w:color w:val="000000"/>
                <w:sz w:val="20"/>
                <w:szCs w:val="20"/>
              </w:rPr>
            </w:pPr>
            <w:r w:rsidRPr="008D2AF1">
              <w:rPr>
                <w:color w:val="000000"/>
                <w:sz w:val="20"/>
                <w:szCs w:val="20"/>
              </w:rPr>
              <w:t xml:space="preserve">McKinney et al. 2004, </w:t>
            </w:r>
            <w:proofErr w:type="spellStart"/>
            <w:r w:rsidRPr="008D2AF1">
              <w:rPr>
                <w:i/>
                <w:color w:val="000000"/>
                <w:sz w:val="20"/>
                <w:szCs w:val="20"/>
              </w:rPr>
              <w:t>Palaemonetes</w:t>
            </w:r>
            <w:proofErr w:type="spellEnd"/>
            <w:r w:rsidRPr="008D2AF1">
              <w:rPr>
                <w:i/>
                <w:color w:val="000000"/>
                <w:sz w:val="20"/>
                <w:szCs w:val="20"/>
              </w:rPr>
              <w:t xml:space="preserve"> pugio</w:t>
            </w:r>
          </w:p>
        </w:tc>
      </w:tr>
      <w:tr w:rsidR="00913FC7" w:rsidRPr="008D2AF1" w14:paraId="383F61C6" w14:textId="77777777" w:rsidTr="00BB77FB">
        <w:trPr>
          <w:trHeight w:val="320"/>
        </w:trPr>
        <w:tc>
          <w:tcPr>
            <w:tcW w:w="3162" w:type="dxa"/>
            <w:noWrap/>
            <w:hideMark/>
          </w:tcPr>
          <w:p w14:paraId="503637AB" w14:textId="77777777" w:rsidR="00913FC7" w:rsidRPr="008D2AF1" w:rsidRDefault="00913FC7" w:rsidP="00BB77FB">
            <w:pPr>
              <w:jc w:val="left"/>
              <w:rPr>
                <w:i/>
                <w:color w:val="000000"/>
                <w:sz w:val="20"/>
                <w:szCs w:val="20"/>
              </w:rPr>
            </w:pPr>
            <w:proofErr w:type="spellStart"/>
            <w:r w:rsidRPr="008D2AF1">
              <w:rPr>
                <w:i/>
                <w:color w:val="000000"/>
                <w:sz w:val="20"/>
                <w:szCs w:val="20"/>
              </w:rPr>
              <w:t>Lophopanopeus</w:t>
            </w:r>
            <w:proofErr w:type="spellEnd"/>
            <w:r w:rsidRPr="008D2AF1">
              <w:rPr>
                <w:i/>
                <w:color w:val="000000"/>
                <w:sz w:val="20"/>
                <w:szCs w:val="20"/>
              </w:rPr>
              <w:t xml:space="preserve"> </w:t>
            </w:r>
            <w:proofErr w:type="spellStart"/>
            <w:r w:rsidRPr="008D2AF1">
              <w:rPr>
                <w:i/>
                <w:color w:val="000000"/>
                <w:sz w:val="20"/>
                <w:szCs w:val="20"/>
              </w:rPr>
              <w:t>bellus</w:t>
            </w:r>
            <w:proofErr w:type="spellEnd"/>
          </w:p>
        </w:tc>
        <w:tc>
          <w:tcPr>
            <w:tcW w:w="1745" w:type="dxa"/>
            <w:noWrap/>
            <w:hideMark/>
          </w:tcPr>
          <w:p w14:paraId="4B0273C3" w14:textId="77777777" w:rsidR="00913FC7" w:rsidRPr="008D2AF1" w:rsidRDefault="00913FC7" w:rsidP="00BB77FB">
            <w:pPr>
              <w:jc w:val="left"/>
              <w:rPr>
                <w:color w:val="000000"/>
                <w:sz w:val="20"/>
                <w:szCs w:val="20"/>
              </w:rPr>
            </w:pPr>
            <w:r w:rsidRPr="008D2AF1">
              <w:rPr>
                <w:color w:val="000000"/>
                <w:sz w:val="20"/>
                <w:szCs w:val="20"/>
              </w:rPr>
              <w:t>3</w:t>
            </w:r>
          </w:p>
        </w:tc>
        <w:tc>
          <w:tcPr>
            <w:tcW w:w="5016" w:type="dxa"/>
            <w:noWrap/>
            <w:hideMark/>
          </w:tcPr>
          <w:p w14:paraId="381FD51C" w14:textId="77777777" w:rsidR="00913FC7" w:rsidRPr="008D2AF1" w:rsidRDefault="00913FC7" w:rsidP="00BB77FB">
            <w:pPr>
              <w:jc w:val="left"/>
              <w:rPr>
                <w:color w:val="000000"/>
                <w:sz w:val="20"/>
                <w:szCs w:val="20"/>
              </w:rPr>
            </w:pPr>
            <w:r w:rsidRPr="008D2AF1">
              <w:rPr>
                <w:color w:val="000000"/>
                <w:sz w:val="20"/>
                <w:szCs w:val="20"/>
              </w:rPr>
              <w:t>Hines 1982, small crabs</w:t>
            </w:r>
          </w:p>
        </w:tc>
      </w:tr>
      <w:tr w:rsidR="00913FC7" w:rsidRPr="008D2AF1" w14:paraId="189D31AC" w14:textId="77777777" w:rsidTr="00BB77FB">
        <w:trPr>
          <w:trHeight w:val="320"/>
        </w:trPr>
        <w:tc>
          <w:tcPr>
            <w:tcW w:w="3162" w:type="dxa"/>
            <w:noWrap/>
            <w:hideMark/>
          </w:tcPr>
          <w:p w14:paraId="7296B128" w14:textId="77777777" w:rsidR="00913FC7" w:rsidRPr="008D2AF1" w:rsidRDefault="00913FC7" w:rsidP="00BB77FB">
            <w:pPr>
              <w:jc w:val="left"/>
              <w:rPr>
                <w:i/>
                <w:color w:val="000000"/>
                <w:sz w:val="20"/>
                <w:szCs w:val="20"/>
              </w:rPr>
            </w:pPr>
            <w:proofErr w:type="spellStart"/>
            <w:r w:rsidRPr="008D2AF1">
              <w:rPr>
                <w:i/>
                <w:color w:val="000000"/>
                <w:sz w:val="20"/>
                <w:szCs w:val="20"/>
              </w:rPr>
              <w:t>Pachycheles</w:t>
            </w:r>
            <w:proofErr w:type="spellEnd"/>
            <w:r w:rsidRPr="008D2AF1">
              <w:rPr>
                <w:i/>
                <w:color w:val="000000"/>
                <w:sz w:val="20"/>
                <w:szCs w:val="20"/>
              </w:rPr>
              <w:t xml:space="preserve"> </w:t>
            </w:r>
            <w:proofErr w:type="spellStart"/>
            <w:r w:rsidRPr="008D2AF1">
              <w:rPr>
                <w:i/>
                <w:color w:val="000000"/>
                <w:sz w:val="20"/>
                <w:szCs w:val="20"/>
              </w:rPr>
              <w:t>pubescens</w:t>
            </w:r>
            <w:proofErr w:type="spellEnd"/>
          </w:p>
        </w:tc>
        <w:tc>
          <w:tcPr>
            <w:tcW w:w="1745" w:type="dxa"/>
            <w:noWrap/>
            <w:hideMark/>
          </w:tcPr>
          <w:p w14:paraId="1A174FA2" w14:textId="77777777" w:rsidR="00913FC7" w:rsidRPr="008D2AF1" w:rsidRDefault="00913FC7" w:rsidP="00BB77FB">
            <w:pPr>
              <w:jc w:val="left"/>
              <w:rPr>
                <w:color w:val="000000"/>
                <w:sz w:val="20"/>
                <w:szCs w:val="20"/>
              </w:rPr>
            </w:pPr>
            <w:r w:rsidRPr="008D2AF1">
              <w:rPr>
                <w:color w:val="000000"/>
                <w:sz w:val="20"/>
                <w:szCs w:val="20"/>
              </w:rPr>
              <w:t>4.25</w:t>
            </w:r>
          </w:p>
        </w:tc>
        <w:tc>
          <w:tcPr>
            <w:tcW w:w="5016" w:type="dxa"/>
            <w:noWrap/>
            <w:hideMark/>
          </w:tcPr>
          <w:p w14:paraId="0B56B652"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{"citationID":"Wm6vaj5c","properties":{"formattedCitation":"(Stillman and Somero 1996)","plainCitation":"(Stillman and Somero 1996)","dontUpdate":true,"noteIndex":0},"citationItems":[{"id":4598,"uris":["http://zotero.org/users/local/idKDtb7T/items/I6E45SSG"],"itemData":{"id":4598,"type":"article-journal","abstract":"We examined physiological and biochemical responses to temperature and aerial exposure in two species of intertidal porcelain crabs (genus Petrolisthes) that inhabit discrete vertical zones. On the shores of the Northeastern Pacific,P. cinctipes (Randall) occurs under rocks and in mussel beds in the mid to high intertidal zone and P. eriomerus (Stimpson) occurs under rocks in the low intertidal zone and subtidally to 80 m. Because of their different vertical distributions, these two species experience very different levels of abiotic stress. Individuals of P. cinctipes can be emersed during every low tide, but P. eriomerus is only emersed during the lowest spring tides and on most days is not emersed at all. Temperatures measured underneath rocks in the mid intertidal zone were as high as 31 °C, 15 °C higher than maximal temperatures measured under rocks in the low intertidal zone. In air, at 25 °C, large specimens of P. cinctipes were able to maintain a higher respiration rate than similarly sized P. eriomerus. No interspecific differences in the respiratory response to emersion were seen in small specimens. Examination of the response of heart rate to temperature revealed that P. cinctipes has a 5 °C higher Arrhenius break temperature (ABT, the temperature at which there is a discontinuity in the slope of an Arrhenius plot) than its congener (31.5 °C versus 26.6 °C). The heart rate of P. cinctipes recovered fully after exposure to cold (1.5 °C), but the heart rate of P. eriomerus did not recover after exposure to 2 °C or cooler. The ABT of heart rate in P. cinctipes was very close to maximal microhabitat temperatures; thus, individuals of this species may be living at or near their thermal tolerance limits. P. cinctipes were able to maintain aerobic metabolism during emersion, whereas P. eriomerus shifted to anaerobic metabolism. A pronounced accumulation of whole-body lactate was found in specimens of P. eriomerus incubated in air at 25 °C over a 5 h period, but not in P. cinctipes similarly treated. P. cinctipes possesses a membranous structure on the ventral merus of each walking leg, but this structure is not found in P. eriomerus. To test the function of the leg membrane, we measured the aerial respiration rates and the lactate accumulation of P. cinctipes with their leg membranes obscured. These individuals had significantly lower aerial respiration rates at 30 °C than control crabs. Crabs with leg membranes obscured also accumulated a considerable amount of lactate during a 5 h period of emersion at 28 °C, but control crabs showed no accumulation under the same conditions. These data suggest that the leg membrane functions as a respiratory structure. The results of this study illustrate that a suite of morphological, physiological and biochemical features allows P. cinctipes to live higher in the intertidal region than P. eriomerus.","container-title":"Journal of Experimental Biology","DOI":"10.1242/jeb.199.8.1845","ISSN":"0022-0949","issue":"8","journalAbbreviation":"Journal of Experimental Biology","page":"1845-1855","source":"Silverchair","title":"Adaptation to Temperature Stress and Aerial Exposure in Congeneric Species of Intertidal Porcelain Crabs (Genus Petrolisthes): Correlation of Physiology, Biochemistry and Morphology With Vertical Distribution","title-short":"Adaptation to Temperature Stress and Aerial Exposure in Congeneric Species of Intertidal Porcelain Crabs (Genus Petrolisthes)","volume":"199","author":[{"family":"Stillman","given":"Jonathon H."},{"family":"Somero","given":"George N."}],"issued":{"date-parts":[["1996",8,1]]}}}],"schema":"https://github.com/citation-style-language/schema/raw/master/csl-citation.json"} </w:instrText>
            </w:r>
            <w:r w:rsidRPr="008D2AF1">
              <w:rPr>
                <w:color w:val="000000"/>
                <w:sz w:val="20"/>
                <w:szCs w:val="20"/>
              </w:rPr>
              <w:fldChar w:fldCharType="separate"/>
            </w:r>
            <w:r w:rsidRPr="008D2AF1">
              <w:rPr>
                <w:noProof/>
                <w:color w:val="000000"/>
                <w:sz w:val="20"/>
                <w:szCs w:val="20"/>
              </w:rPr>
              <w:t>Stillman and Somero 1996</w:t>
            </w:r>
            <w:r w:rsidRPr="008D2AF1">
              <w:rPr>
                <w:color w:val="000000"/>
                <w:sz w:val="20"/>
                <w:szCs w:val="20"/>
              </w:rPr>
              <w:fldChar w:fldCharType="end"/>
            </w:r>
            <w:r w:rsidRPr="008D2AF1">
              <w:rPr>
                <w:color w:val="000000"/>
                <w:sz w:val="20"/>
                <w:szCs w:val="20"/>
              </w:rPr>
              <w:t xml:space="preserve">, </w:t>
            </w:r>
            <w:proofErr w:type="spellStart"/>
            <w:r w:rsidRPr="008D2AF1">
              <w:rPr>
                <w:i/>
                <w:color w:val="000000"/>
                <w:sz w:val="20"/>
                <w:szCs w:val="20"/>
              </w:rPr>
              <w:t>Petrolisthes</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16EB788C" w14:textId="77777777" w:rsidTr="00BB77FB">
        <w:trPr>
          <w:trHeight w:val="320"/>
        </w:trPr>
        <w:tc>
          <w:tcPr>
            <w:tcW w:w="3162" w:type="dxa"/>
            <w:noWrap/>
            <w:hideMark/>
          </w:tcPr>
          <w:p w14:paraId="61874AB4" w14:textId="77777777" w:rsidR="00913FC7" w:rsidRPr="008D2AF1" w:rsidRDefault="00913FC7" w:rsidP="00BB77FB">
            <w:pPr>
              <w:jc w:val="left"/>
              <w:rPr>
                <w:i/>
                <w:color w:val="000000"/>
                <w:sz w:val="20"/>
                <w:szCs w:val="20"/>
              </w:rPr>
            </w:pPr>
            <w:proofErr w:type="spellStart"/>
            <w:r w:rsidRPr="008D2AF1">
              <w:rPr>
                <w:i/>
                <w:color w:val="000000"/>
                <w:sz w:val="20"/>
                <w:szCs w:val="20"/>
              </w:rPr>
              <w:t>Petrolisthes</w:t>
            </w:r>
            <w:proofErr w:type="spellEnd"/>
            <w:r w:rsidRPr="008D2AF1">
              <w:rPr>
                <w:i/>
                <w:color w:val="000000"/>
                <w:sz w:val="20"/>
                <w:szCs w:val="20"/>
              </w:rPr>
              <w:t xml:space="preserve"> </w:t>
            </w:r>
            <w:proofErr w:type="spellStart"/>
            <w:r w:rsidRPr="008D2AF1">
              <w:rPr>
                <w:i/>
                <w:color w:val="000000"/>
                <w:sz w:val="20"/>
                <w:szCs w:val="20"/>
              </w:rPr>
              <w:t>eriomerus</w:t>
            </w:r>
            <w:proofErr w:type="spellEnd"/>
          </w:p>
        </w:tc>
        <w:tc>
          <w:tcPr>
            <w:tcW w:w="1745" w:type="dxa"/>
            <w:noWrap/>
            <w:hideMark/>
          </w:tcPr>
          <w:p w14:paraId="1E49D693" w14:textId="77777777" w:rsidR="00913FC7" w:rsidRPr="008D2AF1" w:rsidRDefault="00913FC7" w:rsidP="00BB77FB">
            <w:pPr>
              <w:jc w:val="left"/>
              <w:rPr>
                <w:color w:val="000000"/>
                <w:sz w:val="20"/>
                <w:szCs w:val="20"/>
              </w:rPr>
            </w:pPr>
            <w:r w:rsidRPr="008D2AF1">
              <w:rPr>
                <w:color w:val="000000"/>
                <w:sz w:val="20"/>
                <w:szCs w:val="20"/>
              </w:rPr>
              <w:t>4.25</w:t>
            </w:r>
          </w:p>
        </w:tc>
        <w:tc>
          <w:tcPr>
            <w:tcW w:w="5016" w:type="dxa"/>
            <w:noWrap/>
            <w:hideMark/>
          </w:tcPr>
          <w:p w14:paraId="11B9908F" w14:textId="77777777" w:rsidR="00913FC7" w:rsidRPr="008D2AF1" w:rsidRDefault="00913FC7" w:rsidP="00BB77FB">
            <w:pPr>
              <w:jc w:val="left"/>
              <w:rPr>
                <w:color w:val="000000"/>
                <w:sz w:val="20"/>
                <w:szCs w:val="20"/>
              </w:rPr>
            </w:pPr>
            <w:r w:rsidRPr="008D2AF1">
              <w:rPr>
                <w:color w:val="000000"/>
                <w:sz w:val="20"/>
                <w:szCs w:val="20"/>
              </w:rPr>
              <w:t xml:space="preserve">Stillman and </w:t>
            </w:r>
            <w:proofErr w:type="spellStart"/>
            <w:r w:rsidRPr="008D2AF1">
              <w:rPr>
                <w:color w:val="000000"/>
                <w:sz w:val="20"/>
                <w:szCs w:val="20"/>
              </w:rPr>
              <w:t>Somero</w:t>
            </w:r>
            <w:proofErr w:type="spellEnd"/>
            <w:r w:rsidRPr="008D2AF1">
              <w:rPr>
                <w:color w:val="000000"/>
                <w:sz w:val="20"/>
                <w:szCs w:val="20"/>
              </w:rPr>
              <w:t xml:space="preserve"> 1996, </w:t>
            </w:r>
            <w:proofErr w:type="spellStart"/>
            <w:r w:rsidRPr="008D2AF1">
              <w:rPr>
                <w:i/>
                <w:color w:val="000000"/>
                <w:sz w:val="20"/>
                <w:szCs w:val="20"/>
              </w:rPr>
              <w:t>Petrolisthes</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22FEAFBE" w14:textId="77777777" w:rsidTr="00BB77FB">
        <w:trPr>
          <w:trHeight w:val="320"/>
        </w:trPr>
        <w:tc>
          <w:tcPr>
            <w:tcW w:w="3162" w:type="dxa"/>
            <w:tcBorders>
              <w:bottom w:val="nil"/>
            </w:tcBorders>
            <w:noWrap/>
            <w:hideMark/>
          </w:tcPr>
          <w:p w14:paraId="627C47FB" w14:textId="77777777" w:rsidR="00913FC7" w:rsidRPr="008D2AF1" w:rsidRDefault="00913FC7" w:rsidP="00BB77FB">
            <w:pPr>
              <w:jc w:val="left"/>
              <w:rPr>
                <w:i/>
                <w:color w:val="000000"/>
                <w:sz w:val="20"/>
                <w:szCs w:val="20"/>
              </w:rPr>
            </w:pPr>
            <w:proofErr w:type="spellStart"/>
            <w:r w:rsidRPr="008D2AF1">
              <w:rPr>
                <w:i/>
                <w:color w:val="000000"/>
                <w:sz w:val="20"/>
                <w:szCs w:val="20"/>
              </w:rPr>
              <w:t>Heptacarpus</w:t>
            </w:r>
            <w:proofErr w:type="spellEnd"/>
            <w:r w:rsidRPr="008D2AF1">
              <w:rPr>
                <w:i/>
                <w:color w:val="000000"/>
                <w:sz w:val="20"/>
                <w:szCs w:val="20"/>
              </w:rPr>
              <w:t xml:space="preserve"> stylus</w:t>
            </w:r>
          </w:p>
        </w:tc>
        <w:tc>
          <w:tcPr>
            <w:tcW w:w="1745" w:type="dxa"/>
            <w:tcBorders>
              <w:bottom w:val="nil"/>
            </w:tcBorders>
            <w:noWrap/>
            <w:hideMark/>
          </w:tcPr>
          <w:p w14:paraId="54E26011" w14:textId="77777777" w:rsidR="00913FC7" w:rsidRPr="008D2AF1" w:rsidRDefault="00913FC7" w:rsidP="00BB77FB">
            <w:pPr>
              <w:jc w:val="left"/>
              <w:rPr>
                <w:color w:val="000000"/>
                <w:sz w:val="20"/>
                <w:szCs w:val="20"/>
              </w:rPr>
            </w:pPr>
            <w:r w:rsidRPr="008D2AF1">
              <w:rPr>
                <w:color w:val="000000"/>
                <w:sz w:val="20"/>
                <w:szCs w:val="20"/>
              </w:rPr>
              <w:t>0.11</w:t>
            </w:r>
          </w:p>
        </w:tc>
        <w:tc>
          <w:tcPr>
            <w:tcW w:w="5016" w:type="dxa"/>
            <w:tcBorders>
              <w:bottom w:val="nil"/>
            </w:tcBorders>
            <w:noWrap/>
            <w:hideMark/>
          </w:tcPr>
          <w:p w14:paraId="0B8C5DFF" w14:textId="77777777" w:rsidR="00913FC7" w:rsidRPr="008D2AF1" w:rsidRDefault="00913FC7" w:rsidP="00BB77FB">
            <w:pPr>
              <w:jc w:val="left"/>
              <w:rPr>
                <w:color w:val="000000"/>
                <w:sz w:val="20"/>
                <w:szCs w:val="20"/>
              </w:rPr>
            </w:pPr>
            <w:r w:rsidRPr="008D2AF1">
              <w:rPr>
                <w:color w:val="000000"/>
                <w:sz w:val="20"/>
                <w:szCs w:val="20"/>
              </w:rPr>
              <w:t xml:space="preserve">McKinney et al. 2004, </w:t>
            </w:r>
            <w:proofErr w:type="spellStart"/>
            <w:r w:rsidRPr="008D2AF1">
              <w:rPr>
                <w:i/>
                <w:color w:val="000000"/>
                <w:sz w:val="20"/>
                <w:szCs w:val="20"/>
              </w:rPr>
              <w:t>Palaemonetes</w:t>
            </w:r>
            <w:proofErr w:type="spellEnd"/>
            <w:r w:rsidRPr="008D2AF1">
              <w:rPr>
                <w:i/>
                <w:color w:val="000000"/>
                <w:sz w:val="20"/>
                <w:szCs w:val="20"/>
              </w:rPr>
              <w:t xml:space="preserve"> pugio</w:t>
            </w:r>
          </w:p>
        </w:tc>
      </w:tr>
      <w:tr w:rsidR="00913FC7" w:rsidRPr="008D2AF1" w14:paraId="2C2F58C5" w14:textId="77777777" w:rsidTr="00BB77FB">
        <w:trPr>
          <w:trHeight w:val="320"/>
        </w:trPr>
        <w:tc>
          <w:tcPr>
            <w:tcW w:w="3162" w:type="dxa"/>
            <w:tcBorders>
              <w:top w:val="nil"/>
              <w:bottom w:val="nil"/>
            </w:tcBorders>
            <w:noWrap/>
            <w:hideMark/>
          </w:tcPr>
          <w:p w14:paraId="1FA8D707" w14:textId="77777777" w:rsidR="00913FC7" w:rsidRPr="008D2AF1" w:rsidRDefault="00913FC7" w:rsidP="00BB77FB">
            <w:pPr>
              <w:jc w:val="left"/>
              <w:rPr>
                <w:color w:val="000000"/>
                <w:sz w:val="20"/>
                <w:szCs w:val="20"/>
              </w:rPr>
            </w:pPr>
            <w:r w:rsidRPr="008D2AF1">
              <w:rPr>
                <w:color w:val="000000"/>
                <w:sz w:val="20"/>
                <w:szCs w:val="20"/>
              </w:rPr>
              <w:t>Brachyura spp.</w:t>
            </w:r>
          </w:p>
        </w:tc>
        <w:tc>
          <w:tcPr>
            <w:tcW w:w="1745" w:type="dxa"/>
            <w:tcBorders>
              <w:top w:val="nil"/>
              <w:bottom w:val="nil"/>
            </w:tcBorders>
            <w:noWrap/>
            <w:hideMark/>
          </w:tcPr>
          <w:p w14:paraId="2B4DFA91" w14:textId="77777777" w:rsidR="00913FC7" w:rsidRPr="008D2AF1" w:rsidRDefault="00913FC7" w:rsidP="00BB77FB">
            <w:pPr>
              <w:jc w:val="left"/>
              <w:rPr>
                <w:color w:val="000000"/>
                <w:sz w:val="20"/>
                <w:szCs w:val="20"/>
              </w:rPr>
            </w:pPr>
            <w:r w:rsidRPr="008D2AF1">
              <w:rPr>
                <w:color w:val="000000"/>
                <w:sz w:val="20"/>
                <w:szCs w:val="20"/>
              </w:rPr>
              <w:t>3</w:t>
            </w:r>
          </w:p>
        </w:tc>
        <w:tc>
          <w:tcPr>
            <w:tcW w:w="5016" w:type="dxa"/>
            <w:tcBorders>
              <w:top w:val="nil"/>
              <w:bottom w:val="nil"/>
            </w:tcBorders>
            <w:noWrap/>
            <w:hideMark/>
          </w:tcPr>
          <w:p w14:paraId="69924A0A" w14:textId="77777777" w:rsidR="00913FC7" w:rsidRPr="008D2AF1" w:rsidRDefault="00913FC7" w:rsidP="00BB77FB">
            <w:pPr>
              <w:jc w:val="left"/>
              <w:rPr>
                <w:color w:val="000000"/>
                <w:sz w:val="20"/>
                <w:szCs w:val="20"/>
              </w:rPr>
            </w:pPr>
            <w:r w:rsidRPr="008D2AF1">
              <w:rPr>
                <w:color w:val="000000"/>
                <w:sz w:val="20"/>
                <w:szCs w:val="20"/>
              </w:rPr>
              <w:t>Hines 1982, small crabs</w:t>
            </w:r>
          </w:p>
        </w:tc>
      </w:tr>
      <w:tr w:rsidR="00913FC7" w:rsidRPr="008D2AF1" w14:paraId="571A7CC2" w14:textId="77777777" w:rsidTr="00BB77FB">
        <w:trPr>
          <w:trHeight w:val="320"/>
        </w:trPr>
        <w:tc>
          <w:tcPr>
            <w:tcW w:w="3162" w:type="dxa"/>
            <w:tcBorders>
              <w:top w:val="nil"/>
            </w:tcBorders>
            <w:noWrap/>
            <w:hideMark/>
          </w:tcPr>
          <w:p w14:paraId="2F6D5010" w14:textId="77777777" w:rsidR="00913FC7" w:rsidRPr="008D2AF1" w:rsidRDefault="00913FC7" w:rsidP="00BB77FB">
            <w:pPr>
              <w:jc w:val="left"/>
              <w:rPr>
                <w:color w:val="000000"/>
                <w:sz w:val="20"/>
                <w:szCs w:val="20"/>
              </w:rPr>
            </w:pPr>
            <w:r w:rsidRPr="008D2AF1">
              <w:rPr>
                <w:color w:val="000000"/>
                <w:sz w:val="20"/>
                <w:szCs w:val="20"/>
              </w:rPr>
              <w:t>Unidentified shrimp</w:t>
            </w:r>
          </w:p>
        </w:tc>
        <w:tc>
          <w:tcPr>
            <w:tcW w:w="1745" w:type="dxa"/>
            <w:tcBorders>
              <w:top w:val="nil"/>
            </w:tcBorders>
            <w:noWrap/>
            <w:hideMark/>
          </w:tcPr>
          <w:p w14:paraId="0FA54F21" w14:textId="77777777" w:rsidR="00913FC7" w:rsidRPr="008D2AF1" w:rsidRDefault="00913FC7" w:rsidP="00BB77FB">
            <w:pPr>
              <w:jc w:val="left"/>
              <w:rPr>
                <w:color w:val="000000"/>
                <w:sz w:val="20"/>
                <w:szCs w:val="20"/>
              </w:rPr>
            </w:pPr>
            <w:r w:rsidRPr="008D2AF1">
              <w:rPr>
                <w:color w:val="000000"/>
                <w:sz w:val="20"/>
                <w:szCs w:val="20"/>
              </w:rPr>
              <w:t>0.11</w:t>
            </w:r>
          </w:p>
        </w:tc>
        <w:tc>
          <w:tcPr>
            <w:tcW w:w="5016" w:type="dxa"/>
            <w:tcBorders>
              <w:top w:val="nil"/>
            </w:tcBorders>
            <w:noWrap/>
            <w:hideMark/>
          </w:tcPr>
          <w:p w14:paraId="53D96C3F" w14:textId="77777777" w:rsidR="00913FC7" w:rsidRPr="008D2AF1" w:rsidRDefault="00913FC7" w:rsidP="00BB77FB">
            <w:pPr>
              <w:jc w:val="left"/>
              <w:rPr>
                <w:color w:val="000000"/>
                <w:sz w:val="20"/>
                <w:szCs w:val="20"/>
              </w:rPr>
            </w:pPr>
            <w:r w:rsidRPr="008D2AF1">
              <w:rPr>
                <w:color w:val="000000"/>
                <w:sz w:val="20"/>
                <w:szCs w:val="20"/>
              </w:rPr>
              <w:t xml:space="preserve">McKinney et al. 2004, </w:t>
            </w:r>
            <w:proofErr w:type="spellStart"/>
            <w:r w:rsidRPr="008D2AF1">
              <w:rPr>
                <w:i/>
                <w:color w:val="000000"/>
                <w:sz w:val="20"/>
                <w:szCs w:val="20"/>
              </w:rPr>
              <w:t>Palaemonetes</w:t>
            </w:r>
            <w:proofErr w:type="spellEnd"/>
            <w:r w:rsidRPr="008D2AF1">
              <w:rPr>
                <w:i/>
                <w:color w:val="000000"/>
                <w:sz w:val="20"/>
                <w:szCs w:val="20"/>
              </w:rPr>
              <w:t xml:space="preserve"> pugio</w:t>
            </w:r>
          </w:p>
        </w:tc>
      </w:tr>
      <w:tr w:rsidR="00913FC7" w:rsidRPr="008D2AF1" w14:paraId="1BE13E7A" w14:textId="77777777" w:rsidTr="00BB77FB">
        <w:trPr>
          <w:trHeight w:val="320"/>
        </w:trPr>
        <w:tc>
          <w:tcPr>
            <w:tcW w:w="3162" w:type="dxa"/>
            <w:noWrap/>
            <w:hideMark/>
          </w:tcPr>
          <w:p w14:paraId="2E311072" w14:textId="77777777" w:rsidR="00913FC7" w:rsidRPr="008D2AF1" w:rsidRDefault="00913FC7" w:rsidP="00BB77FB">
            <w:pPr>
              <w:jc w:val="left"/>
              <w:rPr>
                <w:i/>
                <w:color w:val="000000"/>
                <w:sz w:val="20"/>
                <w:szCs w:val="20"/>
              </w:rPr>
            </w:pPr>
            <w:proofErr w:type="spellStart"/>
            <w:r w:rsidRPr="008D2AF1">
              <w:rPr>
                <w:i/>
                <w:color w:val="000000"/>
                <w:sz w:val="20"/>
                <w:szCs w:val="20"/>
              </w:rPr>
              <w:t>Polyorchis</w:t>
            </w:r>
            <w:proofErr w:type="spellEnd"/>
            <w:r w:rsidRPr="008D2AF1">
              <w:rPr>
                <w:i/>
                <w:color w:val="000000"/>
                <w:sz w:val="20"/>
                <w:szCs w:val="20"/>
              </w:rPr>
              <w:t xml:space="preserve"> </w:t>
            </w:r>
            <w:proofErr w:type="spellStart"/>
            <w:r w:rsidRPr="008D2AF1">
              <w:rPr>
                <w:i/>
                <w:color w:val="000000"/>
                <w:sz w:val="20"/>
                <w:szCs w:val="20"/>
              </w:rPr>
              <w:t>penicillatus</w:t>
            </w:r>
            <w:proofErr w:type="spellEnd"/>
          </w:p>
        </w:tc>
        <w:tc>
          <w:tcPr>
            <w:tcW w:w="1745" w:type="dxa"/>
            <w:noWrap/>
            <w:hideMark/>
          </w:tcPr>
          <w:p w14:paraId="2B50A375" w14:textId="77777777" w:rsidR="00913FC7" w:rsidRPr="008D2AF1" w:rsidRDefault="00913FC7" w:rsidP="00BB77FB">
            <w:pPr>
              <w:jc w:val="left"/>
              <w:rPr>
                <w:color w:val="000000"/>
                <w:sz w:val="20"/>
                <w:szCs w:val="20"/>
              </w:rPr>
            </w:pPr>
            <w:r w:rsidRPr="008D2AF1">
              <w:rPr>
                <w:color w:val="000000"/>
                <w:sz w:val="20"/>
                <w:szCs w:val="20"/>
              </w:rPr>
              <w:t>0.01</w:t>
            </w:r>
          </w:p>
        </w:tc>
        <w:tc>
          <w:tcPr>
            <w:tcW w:w="5016" w:type="dxa"/>
            <w:noWrap/>
            <w:hideMark/>
          </w:tcPr>
          <w:p w14:paraId="4F9B8244"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{"citationID":"fQXuxtPo","properties":{"formattedCitation":"(B\\uc0\\u229{}mstedt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sidRPr="008D2AF1">
              <w:rPr>
                <w:color w:val="000000"/>
                <w:sz w:val="20"/>
                <w:szCs w:val="20"/>
              </w:rPr>
              <w:fldChar w:fldCharType="separate"/>
            </w:r>
            <w:proofErr w:type="spellStart"/>
            <w:r w:rsidRPr="008D2AF1">
              <w:rPr>
                <w:color w:val="000000"/>
                <w:sz w:val="20"/>
                <w:lang w:val="en-US"/>
              </w:rPr>
              <w:t>Båmstedt</w:t>
            </w:r>
            <w:proofErr w:type="spellEnd"/>
            <w:r w:rsidRPr="008D2AF1">
              <w:rPr>
                <w:color w:val="000000"/>
                <w:sz w:val="20"/>
                <w:lang w:val="en-US"/>
              </w:rPr>
              <w:t xml:space="preserve"> and </w:t>
            </w:r>
            <w:proofErr w:type="spellStart"/>
            <w:r w:rsidRPr="008D2AF1">
              <w:rPr>
                <w:color w:val="000000"/>
                <w:sz w:val="20"/>
                <w:lang w:val="en-US"/>
              </w:rPr>
              <w:t>Martinussen</w:t>
            </w:r>
            <w:proofErr w:type="spellEnd"/>
            <w:r w:rsidRPr="008D2AF1">
              <w:rPr>
                <w:color w:val="000000"/>
                <w:sz w:val="20"/>
                <w:lang w:val="en-US"/>
              </w:rPr>
              <w:t xml:space="preserve"> 2015</w:t>
            </w:r>
            <w:r w:rsidRPr="008D2AF1">
              <w:rPr>
                <w:color w:val="000000"/>
                <w:sz w:val="20"/>
                <w:szCs w:val="20"/>
              </w:rPr>
              <w:fldChar w:fldCharType="end"/>
            </w:r>
            <w:r w:rsidRPr="008D2AF1">
              <w:rPr>
                <w:color w:val="000000"/>
                <w:sz w:val="20"/>
                <w:szCs w:val="20"/>
              </w:rPr>
              <w:t xml:space="preserve">, </w:t>
            </w:r>
            <w:proofErr w:type="spellStart"/>
            <w:r w:rsidRPr="008D2AF1">
              <w:rPr>
                <w:i/>
                <w:color w:val="000000"/>
                <w:sz w:val="20"/>
                <w:szCs w:val="20"/>
              </w:rPr>
              <w:t>Bolinopsis</w:t>
            </w:r>
            <w:proofErr w:type="spellEnd"/>
            <w:r w:rsidRPr="008D2AF1">
              <w:rPr>
                <w:i/>
                <w:color w:val="000000"/>
                <w:sz w:val="20"/>
                <w:szCs w:val="20"/>
              </w:rPr>
              <w:t xml:space="preserve"> infundibulum</w:t>
            </w:r>
          </w:p>
        </w:tc>
      </w:tr>
      <w:tr w:rsidR="00913FC7" w:rsidRPr="008D2AF1" w14:paraId="4BCD0C5D" w14:textId="77777777" w:rsidTr="00BB77FB">
        <w:trPr>
          <w:trHeight w:val="320"/>
        </w:trPr>
        <w:tc>
          <w:tcPr>
            <w:tcW w:w="3162" w:type="dxa"/>
            <w:noWrap/>
            <w:hideMark/>
          </w:tcPr>
          <w:p w14:paraId="2B2684A5" w14:textId="77777777" w:rsidR="00913FC7" w:rsidRPr="008D2AF1" w:rsidRDefault="00913FC7" w:rsidP="00BB77FB">
            <w:pPr>
              <w:jc w:val="left"/>
              <w:rPr>
                <w:i/>
                <w:color w:val="000000"/>
                <w:sz w:val="20"/>
                <w:szCs w:val="20"/>
              </w:rPr>
            </w:pPr>
            <w:proofErr w:type="spellStart"/>
            <w:r w:rsidRPr="008D2AF1">
              <w:rPr>
                <w:i/>
                <w:color w:val="000000"/>
                <w:sz w:val="20"/>
                <w:szCs w:val="20"/>
              </w:rPr>
              <w:t>Mitrocoma</w:t>
            </w:r>
            <w:proofErr w:type="spellEnd"/>
            <w:r w:rsidRPr="008D2AF1">
              <w:rPr>
                <w:i/>
                <w:color w:val="000000"/>
                <w:sz w:val="20"/>
                <w:szCs w:val="20"/>
              </w:rPr>
              <w:t xml:space="preserve"> </w:t>
            </w:r>
            <w:proofErr w:type="spellStart"/>
            <w:r w:rsidRPr="008D2AF1">
              <w:rPr>
                <w:i/>
                <w:color w:val="000000"/>
                <w:sz w:val="20"/>
                <w:szCs w:val="20"/>
              </w:rPr>
              <w:t>cellularia</w:t>
            </w:r>
            <w:proofErr w:type="spellEnd"/>
          </w:p>
        </w:tc>
        <w:tc>
          <w:tcPr>
            <w:tcW w:w="1745" w:type="dxa"/>
            <w:noWrap/>
            <w:hideMark/>
          </w:tcPr>
          <w:p w14:paraId="7FBB7BDD" w14:textId="77777777" w:rsidR="00913FC7" w:rsidRPr="008D2AF1" w:rsidRDefault="00913FC7" w:rsidP="00BB77FB">
            <w:pPr>
              <w:jc w:val="left"/>
              <w:rPr>
                <w:color w:val="000000"/>
                <w:sz w:val="20"/>
                <w:szCs w:val="20"/>
              </w:rPr>
            </w:pPr>
            <w:r w:rsidRPr="008D2AF1">
              <w:rPr>
                <w:color w:val="000000"/>
                <w:sz w:val="20"/>
                <w:szCs w:val="20"/>
              </w:rPr>
              <w:t>0.01</w:t>
            </w:r>
          </w:p>
        </w:tc>
        <w:tc>
          <w:tcPr>
            <w:tcW w:w="5016" w:type="dxa"/>
            <w:noWrap/>
            <w:hideMark/>
          </w:tcPr>
          <w:p w14:paraId="568BC9E4"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{"citationID":"If25Vshg","properties":{"formattedCitation":"(B\\uc0\\u229{}mstedt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sidRPr="008D2AF1">
              <w:rPr>
                <w:color w:val="000000"/>
                <w:sz w:val="20"/>
                <w:szCs w:val="20"/>
              </w:rPr>
              <w:fldChar w:fldCharType="separate"/>
            </w:r>
            <w:proofErr w:type="spellStart"/>
            <w:r w:rsidRPr="008D2AF1">
              <w:rPr>
                <w:color w:val="000000"/>
                <w:sz w:val="20"/>
                <w:lang w:val="en-US"/>
              </w:rPr>
              <w:t>Båmstedt</w:t>
            </w:r>
            <w:proofErr w:type="spellEnd"/>
            <w:r w:rsidRPr="008D2AF1">
              <w:rPr>
                <w:color w:val="000000"/>
                <w:sz w:val="20"/>
                <w:lang w:val="en-US"/>
              </w:rPr>
              <w:t xml:space="preserve"> and </w:t>
            </w:r>
            <w:proofErr w:type="spellStart"/>
            <w:r w:rsidRPr="008D2AF1">
              <w:rPr>
                <w:color w:val="000000"/>
                <w:sz w:val="20"/>
                <w:lang w:val="en-US"/>
              </w:rPr>
              <w:t>Martinussen</w:t>
            </w:r>
            <w:proofErr w:type="spellEnd"/>
            <w:r w:rsidRPr="008D2AF1">
              <w:rPr>
                <w:color w:val="000000"/>
                <w:sz w:val="20"/>
                <w:lang w:val="en-US"/>
              </w:rPr>
              <w:t xml:space="preserve"> 2015</w:t>
            </w:r>
            <w:r w:rsidRPr="008D2AF1">
              <w:rPr>
                <w:color w:val="000000"/>
                <w:sz w:val="20"/>
                <w:szCs w:val="20"/>
              </w:rPr>
              <w:fldChar w:fldCharType="end"/>
            </w:r>
            <w:r w:rsidRPr="008D2AF1">
              <w:rPr>
                <w:color w:val="000000"/>
                <w:sz w:val="20"/>
                <w:szCs w:val="20"/>
              </w:rPr>
              <w:t xml:space="preserve">, </w:t>
            </w:r>
            <w:proofErr w:type="spellStart"/>
            <w:r w:rsidRPr="008D2AF1">
              <w:rPr>
                <w:i/>
                <w:color w:val="000000"/>
                <w:sz w:val="20"/>
                <w:szCs w:val="20"/>
              </w:rPr>
              <w:t>Bolinopsis</w:t>
            </w:r>
            <w:proofErr w:type="spellEnd"/>
            <w:r w:rsidRPr="008D2AF1">
              <w:rPr>
                <w:i/>
                <w:color w:val="000000"/>
                <w:sz w:val="20"/>
                <w:szCs w:val="20"/>
              </w:rPr>
              <w:t xml:space="preserve"> infundibulum</w:t>
            </w:r>
          </w:p>
        </w:tc>
      </w:tr>
      <w:tr w:rsidR="00913FC7" w:rsidRPr="008D2AF1" w14:paraId="031B4997" w14:textId="77777777" w:rsidTr="00BB77FB">
        <w:trPr>
          <w:trHeight w:val="320"/>
        </w:trPr>
        <w:tc>
          <w:tcPr>
            <w:tcW w:w="3162" w:type="dxa"/>
            <w:noWrap/>
            <w:hideMark/>
          </w:tcPr>
          <w:p w14:paraId="14603224" w14:textId="77777777" w:rsidR="00913FC7" w:rsidRPr="008D2AF1" w:rsidRDefault="00913FC7" w:rsidP="00BB77FB">
            <w:pPr>
              <w:jc w:val="left"/>
              <w:rPr>
                <w:i/>
                <w:color w:val="000000"/>
                <w:sz w:val="20"/>
                <w:szCs w:val="20"/>
              </w:rPr>
            </w:pPr>
            <w:proofErr w:type="spellStart"/>
            <w:r w:rsidRPr="008D2AF1">
              <w:rPr>
                <w:i/>
                <w:color w:val="000000"/>
                <w:sz w:val="20"/>
                <w:szCs w:val="20"/>
              </w:rPr>
              <w:t>Pleurobrachia</w:t>
            </w:r>
            <w:proofErr w:type="spellEnd"/>
            <w:r w:rsidRPr="008D2AF1">
              <w:rPr>
                <w:i/>
                <w:color w:val="000000"/>
                <w:sz w:val="20"/>
                <w:szCs w:val="20"/>
              </w:rPr>
              <w:t xml:space="preserve"> </w:t>
            </w:r>
            <w:proofErr w:type="spellStart"/>
            <w:r w:rsidRPr="008D2AF1">
              <w:rPr>
                <w:i/>
                <w:color w:val="000000"/>
                <w:sz w:val="20"/>
                <w:szCs w:val="20"/>
              </w:rPr>
              <w:t>bachei</w:t>
            </w:r>
            <w:proofErr w:type="spellEnd"/>
          </w:p>
        </w:tc>
        <w:tc>
          <w:tcPr>
            <w:tcW w:w="1745" w:type="dxa"/>
            <w:noWrap/>
            <w:hideMark/>
          </w:tcPr>
          <w:p w14:paraId="49704733" w14:textId="77777777" w:rsidR="00913FC7" w:rsidRPr="008D2AF1" w:rsidRDefault="00913FC7" w:rsidP="00BB77FB">
            <w:pPr>
              <w:jc w:val="left"/>
              <w:rPr>
                <w:color w:val="000000"/>
                <w:sz w:val="20"/>
                <w:szCs w:val="20"/>
              </w:rPr>
            </w:pPr>
            <w:r w:rsidRPr="008D2AF1">
              <w:rPr>
                <w:color w:val="000000"/>
                <w:sz w:val="20"/>
                <w:szCs w:val="20"/>
              </w:rPr>
              <w:t>0.01</w:t>
            </w:r>
          </w:p>
        </w:tc>
        <w:tc>
          <w:tcPr>
            <w:tcW w:w="5016" w:type="dxa"/>
            <w:noWrap/>
            <w:hideMark/>
          </w:tcPr>
          <w:p w14:paraId="73684B3D"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{"citationID":"ShOGXAe1","properties":{"formattedCitation":"(B\\uc0\\u229{}mstedt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sidRPr="008D2AF1">
              <w:rPr>
                <w:color w:val="000000"/>
                <w:sz w:val="20"/>
                <w:szCs w:val="20"/>
              </w:rPr>
              <w:fldChar w:fldCharType="separate"/>
            </w:r>
            <w:proofErr w:type="spellStart"/>
            <w:r w:rsidRPr="008D2AF1">
              <w:rPr>
                <w:color w:val="000000"/>
                <w:sz w:val="20"/>
                <w:lang w:val="en-US"/>
              </w:rPr>
              <w:t>Båmstedt</w:t>
            </w:r>
            <w:proofErr w:type="spellEnd"/>
            <w:r w:rsidRPr="008D2AF1">
              <w:rPr>
                <w:color w:val="000000"/>
                <w:sz w:val="20"/>
                <w:lang w:val="en-US"/>
              </w:rPr>
              <w:t xml:space="preserve"> and </w:t>
            </w:r>
            <w:proofErr w:type="spellStart"/>
            <w:r w:rsidRPr="008D2AF1">
              <w:rPr>
                <w:color w:val="000000"/>
                <w:sz w:val="20"/>
                <w:lang w:val="en-US"/>
              </w:rPr>
              <w:t>Martinussen</w:t>
            </w:r>
            <w:proofErr w:type="spellEnd"/>
            <w:r w:rsidRPr="008D2AF1">
              <w:rPr>
                <w:color w:val="000000"/>
                <w:sz w:val="20"/>
                <w:lang w:val="en-US"/>
              </w:rPr>
              <w:t xml:space="preserve"> 2015</w:t>
            </w:r>
            <w:r w:rsidRPr="008D2AF1">
              <w:rPr>
                <w:color w:val="000000"/>
                <w:sz w:val="20"/>
                <w:szCs w:val="20"/>
              </w:rPr>
              <w:fldChar w:fldCharType="end"/>
            </w:r>
            <w:r w:rsidRPr="008D2AF1">
              <w:rPr>
                <w:color w:val="000000"/>
                <w:sz w:val="20"/>
                <w:szCs w:val="20"/>
              </w:rPr>
              <w:t xml:space="preserve">, </w:t>
            </w:r>
            <w:proofErr w:type="spellStart"/>
            <w:r w:rsidRPr="008D2AF1">
              <w:rPr>
                <w:i/>
                <w:color w:val="000000"/>
                <w:sz w:val="20"/>
                <w:szCs w:val="20"/>
              </w:rPr>
              <w:t>Bolinopsis</w:t>
            </w:r>
            <w:proofErr w:type="spellEnd"/>
            <w:r w:rsidRPr="008D2AF1">
              <w:rPr>
                <w:i/>
                <w:color w:val="000000"/>
                <w:sz w:val="20"/>
                <w:szCs w:val="20"/>
              </w:rPr>
              <w:t xml:space="preserve"> infundibulum</w:t>
            </w:r>
          </w:p>
        </w:tc>
      </w:tr>
      <w:tr w:rsidR="00913FC7" w:rsidRPr="008D2AF1" w14:paraId="1F683A31" w14:textId="77777777" w:rsidTr="00BB77FB">
        <w:trPr>
          <w:trHeight w:val="320"/>
        </w:trPr>
        <w:tc>
          <w:tcPr>
            <w:tcW w:w="3162" w:type="dxa"/>
            <w:noWrap/>
            <w:hideMark/>
          </w:tcPr>
          <w:p w14:paraId="48E2E505" w14:textId="77777777" w:rsidR="00913FC7" w:rsidRPr="008D2AF1" w:rsidRDefault="00913FC7" w:rsidP="00BB77FB">
            <w:pPr>
              <w:jc w:val="left"/>
              <w:rPr>
                <w:i/>
                <w:color w:val="000000"/>
                <w:sz w:val="20"/>
                <w:szCs w:val="20"/>
              </w:rPr>
            </w:pPr>
            <w:proofErr w:type="spellStart"/>
            <w:r w:rsidRPr="008D2AF1">
              <w:rPr>
                <w:i/>
                <w:color w:val="000000"/>
                <w:sz w:val="20"/>
                <w:szCs w:val="20"/>
              </w:rPr>
              <w:t>Bolinopsis</w:t>
            </w:r>
            <w:proofErr w:type="spellEnd"/>
            <w:r w:rsidRPr="008D2AF1">
              <w:rPr>
                <w:i/>
                <w:color w:val="000000"/>
                <w:sz w:val="20"/>
                <w:szCs w:val="20"/>
              </w:rPr>
              <w:t xml:space="preserve"> infundibulum</w:t>
            </w:r>
          </w:p>
        </w:tc>
        <w:tc>
          <w:tcPr>
            <w:tcW w:w="1745" w:type="dxa"/>
            <w:noWrap/>
            <w:hideMark/>
          </w:tcPr>
          <w:p w14:paraId="4378CF61" w14:textId="77777777" w:rsidR="00913FC7" w:rsidRPr="008D2AF1" w:rsidRDefault="00913FC7" w:rsidP="00BB77FB">
            <w:pPr>
              <w:jc w:val="left"/>
              <w:rPr>
                <w:color w:val="000000"/>
                <w:sz w:val="20"/>
                <w:szCs w:val="20"/>
              </w:rPr>
            </w:pPr>
            <w:r w:rsidRPr="008D2AF1">
              <w:rPr>
                <w:color w:val="000000"/>
                <w:sz w:val="20"/>
                <w:szCs w:val="20"/>
              </w:rPr>
              <w:t>0.01</w:t>
            </w:r>
          </w:p>
        </w:tc>
        <w:tc>
          <w:tcPr>
            <w:tcW w:w="5016" w:type="dxa"/>
            <w:noWrap/>
            <w:hideMark/>
          </w:tcPr>
          <w:p w14:paraId="0CB88F90"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{"citationID":"vqi8ljfD","properties":{"formattedCitation":"(B\\uc0\\u229{}mstedt and Martinussen 2015)","plainCitation":"(Båmstedt and Martinussen 2015)","dontUpdate":true,"noteIndex":0},"citationItems":[{"id":4582,"uris":["http://zotero.org/users/local/idKDtb7T/items/9VMDNZ54"],"itemData":{"id":4582,"type":"article-journal","abstract":"Results from field surveys with net sampling and video profiling, combined with laboratory experiments on feeding and growth, revealed the ecological function of Bolinopsis infundibulum in northern temperate coastal waters. B. infundibulum reaching a peak abundance of around 250 ctenophores m−2, in mid-May, followed by a dramatic reduction over the next few weeks, presumably explained by predation from the ctenophore Beroe cucumis. The field data on maximum individual body height in the population indicated an instantaneous growth rate of 0.129 d−1. Newly hatched cydippid larvae showed an average instantaneous growth rate of 0.240 d−1 over 4 weeks, whereas ctenophores in the size range of 4.4–9.8 mm height gave instantaneous growth rates between 0.10 and 0.20 d−1. B. infundibulum disappeared from surface water in mid-June, but big individuals were found in deeper water, where they preyed on copepods. The results indicate that the new generation of the year was recruited from February onwards. Laboratory predation and digestion experiments showed a continuous increase in predation rate with increased prey abundance, throughout the tested range of 5–400 copepods l−1, and a digestion time increasing from 39 min with a single copepod ingested to 73 min with 8 copepods ingested.","container-title":"Hydrobiologia","DOI":"10.1007/s10750-015-2180-x","ISSN":"1573-5117","issue":"1","journalAbbreviation":"Hydrobiologia","language":"en","page":"3-14","source":"Springer Link","title":"Ecology and behavior of Bolinopsis infundibulum (Ctenophora; Lobata) in the Northeast Atlantic","volume":"759","author":[{"family":"Båmstedt","given":"Ulf"},{"family":"Martinussen","given":"Monica B."}],"issued":{"date-parts":[["2015",10,1]]}}}],"schema":"https://github.com/citation-style-language/schema/raw/master/csl-citation.json"} </w:instrText>
            </w:r>
            <w:r w:rsidRPr="008D2AF1">
              <w:rPr>
                <w:color w:val="000000"/>
                <w:sz w:val="20"/>
                <w:szCs w:val="20"/>
              </w:rPr>
              <w:fldChar w:fldCharType="separate"/>
            </w:r>
            <w:proofErr w:type="spellStart"/>
            <w:r w:rsidRPr="008D2AF1">
              <w:rPr>
                <w:color w:val="000000"/>
                <w:sz w:val="20"/>
                <w:lang w:val="en-US"/>
              </w:rPr>
              <w:t>Båmstedt</w:t>
            </w:r>
            <w:proofErr w:type="spellEnd"/>
            <w:r w:rsidRPr="008D2AF1">
              <w:rPr>
                <w:color w:val="000000"/>
                <w:sz w:val="20"/>
                <w:lang w:val="en-US"/>
              </w:rPr>
              <w:t xml:space="preserve"> and </w:t>
            </w:r>
            <w:proofErr w:type="spellStart"/>
            <w:r w:rsidRPr="008D2AF1">
              <w:rPr>
                <w:color w:val="000000"/>
                <w:sz w:val="20"/>
                <w:lang w:val="en-US"/>
              </w:rPr>
              <w:t>Martinussen</w:t>
            </w:r>
            <w:proofErr w:type="spellEnd"/>
            <w:r w:rsidRPr="008D2AF1">
              <w:rPr>
                <w:color w:val="000000"/>
                <w:sz w:val="20"/>
                <w:lang w:val="en-US"/>
              </w:rPr>
              <w:t xml:space="preserve"> 2015</w:t>
            </w:r>
            <w:r w:rsidRPr="008D2AF1">
              <w:rPr>
                <w:color w:val="000000"/>
                <w:sz w:val="20"/>
                <w:szCs w:val="20"/>
              </w:rPr>
              <w:fldChar w:fldCharType="end"/>
            </w:r>
          </w:p>
        </w:tc>
      </w:tr>
      <w:tr w:rsidR="00913FC7" w:rsidRPr="008D2AF1" w14:paraId="2D4FB888" w14:textId="77777777" w:rsidTr="00BB77FB">
        <w:trPr>
          <w:trHeight w:val="320"/>
        </w:trPr>
        <w:tc>
          <w:tcPr>
            <w:tcW w:w="3162" w:type="dxa"/>
            <w:noWrap/>
            <w:hideMark/>
          </w:tcPr>
          <w:p w14:paraId="7C8D2A16" w14:textId="77777777" w:rsidR="00913FC7" w:rsidRPr="008D2AF1" w:rsidRDefault="00913FC7" w:rsidP="00BB77FB">
            <w:pPr>
              <w:jc w:val="left"/>
              <w:rPr>
                <w:i/>
                <w:color w:val="000000"/>
                <w:sz w:val="20"/>
                <w:szCs w:val="20"/>
              </w:rPr>
            </w:pPr>
            <w:proofErr w:type="spellStart"/>
            <w:r w:rsidRPr="008D2AF1">
              <w:rPr>
                <w:i/>
                <w:color w:val="000000"/>
                <w:sz w:val="20"/>
                <w:szCs w:val="20"/>
              </w:rPr>
              <w:t>Evasterias</w:t>
            </w:r>
            <w:proofErr w:type="spellEnd"/>
            <w:r w:rsidRPr="008D2AF1">
              <w:rPr>
                <w:i/>
                <w:color w:val="000000"/>
                <w:sz w:val="20"/>
                <w:szCs w:val="20"/>
              </w:rPr>
              <w:t xml:space="preserve"> </w:t>
            </w:r>
            <w:proofErr w:type="spellStart"/>
            <w:r w:rsidRPr="008D2AF1">
              <w:rPr>
                <w:i/>
                <w:color w:val="000000"/>
                <w:sz w:val="20"/>
                <w:szCs w:val="20"/>
              </w:rPr>
              <w:t>troschelii</w:t>
            </w:r>
            <w:proofErr w:type="spellEnd"/>
          </w:p>
        </w:tc>
        <w:tc>
          <w:tcPr>
            <w:tcW w:w="1745" w:type="dxa"/>
            <w:noWrap/>
            <w:hideMark/>
          </w:tcPr>
          <w:p w14:paraId="4E948859" w14:textId="77777777" w:rsidR="00913FC7" w:rsidRPr="008D2AF1" w:rsidRDefault="00913FC7" w:rsidP="00BB77FB">
            <w:pPr>
              <w:jc w:val="left"/>
              <w:rPr>
                <w:color w:val="000000"/>
                <w:sz w:val="20"/>
                <w:szCs w:val="20"/>
              </w:rPr>
            </w:pPr>
            <w:r w:rsidRPr="008D2AF1">
              <w:rPr>
                <w:color w:val="000000"/>
                <w:sz w:val="20"/>
                <w:szCs w:val="20"/>
              </w:rPr>
              <w:t>66.5</w:t>
            </w:r>
          </w:p>
        </w:tc>
        <w:tc>
          <w:tcPr>
            <w:tcW w:w="5016" w:type="dxa"/>
            <w:noWrap/>
            <w:hideMark/>
          </w:tcPr>
          <w:p w14:paraId="333FB000"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{"citationID":"ygUpQfud","properties":{"formattedCitation":"(O\\uc0\\u8217{}Clair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sidRPr="008D2AF1">
              <w:rPr>
                <w:color w:val="000000"/>
                <w:sz w:val="20"/>
                <w:szCs w:val="20"/>
              </w:rPr>
              <w:fldChar w:fldCharType="separate"/>
            </w:r>
            <w:proofErr w:type="spellStart"/>
            <w:r w:rsidRPr="008D2AF1">
              <w:rPr>
                <w:color w:val="000000"/>
                <w:sz w:val="20"/>
                <w:lang w:val="en-US"/>
              </w:rPr>
              <w:t>O’Clair</w:t>
            </w:r>
            <w:proofErr w:type="spellEnd"/>
            <w:r w:rsidRPr="008D2AF1">
              <w:rPr>
                <w:color w:val="000000"/>
                <w:sz w:val="20"/>
                <w:lang w:val="en-US"/>
              </w:rPr>
              <w:t xml:space="preserve"> and Rice 1985</w:t>
            </w:r>
            <w:r w:rsidRPr="008D2AF1">
              <w:rPr>
                <w:color w:val="000000"/>
                <w:sz w:val="20"/>
                <w:szCs w:val="20"/>
              </w:rPr>
              <w:fldChar w:fldCharType="end"/>
            </w:r>
          </w:p>
        </w:tc>
      </w:tr>
      <w:tr w:rsidR="00913FC7" w:rsidRPr="008D2AF1" w14:paraId="0BEB41FE" w14:textId="77777777" w:rsidTr="00BB77FB">
        <w:trPr>
          <w:trHeight w:val="320"/>
        </w:trPr>
        <w:tc>
          <w:tcPr>
            <w:tcW w:w="3162" w:type="dxa"/>
            <w:noWrap/>
            <w:hideMark/>
          </w:tcPr>
          <w:p w14:paraId="66670CA6" w14:textId="77777777" w:rsidR="00913FC7" w:rsidRPr="008D2AF1" w:rsidRDefault="00913FC7" w:rsidP="00BB77FB">
            <w:pPr>
              <w:jc w:val="left"/>
              <w:rPr>
                <w:i/>
                <w:color w:val="000000"/>
                <w:sz w:val="20"/>
                <w:szCs w:val="20"/>
              </w:rPr>
            </w:pPr>
            <w:proofErr w:type="spellStart"/>
            <w:r w:rsidRPr="008D2AF1">
              <w:rPr>
                <w:i/>
                <w:color w:val="000000"/>
                <w:sz w:val="20"/>
                <w:szCs w:val="20"/>
              </w:rPr>
              <w:t>Leptasterias</w:t>
            </w:r>
            <w:proofErr w:type="spellEnd"/>
            <w:r w:rsidRPr="008D2AF1">
              <w:rPr>
                <w:i/>
                <w:color w:val="000000"/>
                <w:sz w:val="20"/>
                <w:szCs w:val="20"/>
              </w:rPr>
              <w:t xml:space="preserve"> </w:t>
            </w:r>
            <w:proofErr w:type="spellStart"/>
            <w:r w:rsidRPr="008D2AF1">
              <w:rPr>
                <w:i/>
                <w:color w:val="000000"/>
                <w:sz w:val="20"/>
                <w:szCs w:val="20"/>
              </w:rPr>
              <w:t>hexactis</w:t>
            </w:r>
            <w:proofErr w:type="spellEnd"/>
          </w:p>
        </w:tc>
        <w:tc>
          <w:tcPr>
            <w:tcW w:w="1745" w:type="dxa"/>
            <w:noWrap/>
            <w:hideMark/>
          </w:tcPr>
          <w:p w14:paraId="1A5D34F1" w14:textId="77777777" w:rsidR="00913FC7" w:rsidRPr="008D2AF1" w:rsidRDefault="00913FC7" w:rsidP="00BB77FB">
            <w:pPr>
              <w:jc w:val="left"/>
              <w:rPr>
                <w:color w:val="000000"/>
                <w:sz w:val="20"/>
                <w:szCs w:val="20"/>
              </w:rPr>
            </w:pPr>
            <w:r w:rsidRPr="008D2AF1">
              <w:rPr>
                <w:color w:val="000000"/>
                <w:sz w:val="20"/>
                <w:szCs w:val="20"/>
              </w:rPr>
              <w:t>5.5</w:t>
            </w:r>
          </w:p>
        </w:tc>
        <w:tc>
          <w:tcPr>
            <w:tcW w:w="5016" w:type="dxa"/>
            <w:noWrap/>
            <w:hideMark/>
          </w:tcPr>
          <w:p w14:paraId="04C4C5F7"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{"citationID":"0Mh55nW1","properties":{"formattedCitation":"(Menge 1975)","plainCitation":"(Menge 1975)","dontUpdate":true,"noteIndex":0},"citationItems":[{"id":4301,"uris":["http://zotero.org/users/local/idKDtb7T/items/HJPMT4EW"],"itemData":{"id":4301,"type":"article-journal","abstract":"This paper considers the adaptive significance of two different reproductive methods in two co-occurring, competing sea stars. The smaller (3 to 8 g mean wet weight) Leptasterias hexactis broods relatively few, large young in the winter, while the large (300 to 650 g mean wet weight) Pisaster ochraceus broadcasts relatively many, small eggs each spring. L. hexactis matures at a small size (2 g wet weight) in about 2 years, and P. ochraceus matures at a larger size (70 to 90 g wet weight) in about 5 years (Menge, 1974). As in many broadcasting asteroids, gonad and storage organ indices of P. ochraceus are inversely related over time, and maximum storage-organ index correlates with the summer feeding maximum (Mauzey, 1966). In contrast, both organ indices of L. hexactis and feeding increase and are positively correlated until early autumn, when feeding activity begins to decline. At this time the male gonad index continues to rise, and the storage-organ index drops. In contrast, both organ indices of females rise. Spawning occurs from November to January. Thereafter storage-organ indices decline in females, presumably because females draw upon energy reserves while brooding; storage-organ indices rise in males, presumably because males do not brood and can feed if food is available. The primary cause for the differences between annual reproductive cycles of P. ochraceus and L. hexactis is suggested to be patterns of food availability for the released young (planktonic food for the broadcasted young of P. ochraceus and benthic prey for the brooded young of L. hexactis. Estimates of pre-maturity survival and post-maturity longevity indicate that the probability of survival per individual of young P. ochraceus is vastly lower than that of L. hexactis. However, once mature, P. ochraceus has a much longer expected lifespan. Brooding is suggested to be a coadaptive consequence of competition-induced small size. Assuming planktonic mortality rates in this environment are roughly constant across broadcasting species, I suggest that a small broadcasting species could not produce enough offspring in its expected lifespan to replace itself. This hypothesis is partly supported by some simple simulations. Broadcasting is suggested to permit rapid location and utilization of spatially and temporally unpredictable, but highly desirable, resources by allowing rapid and widespread dispersal. Brooders presumably cannot disperse rapidly and must rely on more reliable, but perhaps less desirable, resources. Factors affecting reproductive patterns in marine invertebrates include (1) food availability for both adults and offspring, (2) planktonic mortality rates, (3) interactions between species and latitudinal changes in these factors, and (4) various physical factors. This paper suggests that competition and predation can have an important effect on the evolution of reproductive methods, a possibility heretofore largely ignored. Although several similar examples of co-occurring species' pairs which differ in reproductive method and size are available, the role of adult interactions is unknown in these examples.","container-title":"Marine Biology","DOI":"10.1007/BF00390651","ISSN":"1432-1793","issue":"1","journalAbbreviation":"Mar. Biol.","language":"en","page":"87-100","source":"Springer Link","title":"Brood or broadcast? The adaptive significance of different reproductive strategies in the two intertidal sea stars Leptasterias hexactis and Pisaster ochraceus","title-short":"Brood or broadcast?","volume":"31","author":[{"family":"Menge","given":"Bruce A."}],"issued":{"date-parts":[["1975",6,1]]}}}],"schema":"https://github.com/citation-style-language/schema/raw/master/csl-citation.json"} </w:instrText>
            </w:r>
            <w:r w:rsidRPr="008D2AF1">
              <w:rPr>
                <w:color w:val="000000"/>
                <w:sz w:val="20"/>
                <w:szCs w:val="20"/>
              </w:rPr>
              <w:fldChar w:fldCharType="separate"/>
            </w:r>
            <w:r w:rsidRPr="008D2AF1">
              <w:rPr>
                <w:noProof/>
                <w:color w:val="000000"/>
                <w:sz w:val="20"/>
                <w:szCs w:val="20"/>
              </w:rPr>
              <w:t>Menge 1975</w:t>
            </w:r>
            <w:r w:rsidRPr="008D2AF1">
              <w:rPr>
                <w:color w:val="000000"/>
                <w:sz w:val="20"/>
                <w:szCs w:val="20"/>
              </w:rPr>
              <w:fldChar w:fldCharType="end"/>
            </w:r>
            <w:r w:rsidRPr="008D2AF1">
              <w:rPr>
                <w:color w:val="000000"/>
                <w:sz w:val="20"/>
                <w:szCs w:val="20"/>
              </w:rPr>
              <w:t xml:space="preserve">, </w:t>
            </w:r>
            <w:proofErr w:type="spellStart"/>
            <w:r w:rsidRPr="008D2AF1">
              <w:rPr>
                <w:i/>
                <w:color w:val="000000"/>
                <w:sz w:val="20"/>
                <w:szCs w:val="20"/>
              </w:rPr>
              <w:t>Leptasterias</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7871C156" w14:textId="77777777" w:rsidTr="00BB77FB">
        <w:trPr>
          <w:trHeight w:val="320"/>
        </w:trPr>
        <w:tc>
          <w:tcPr>
            <w:tcW w:w="3162" w:type="dxa"/>
            <w:noWrap/>
            <w:hideMark/>
          </w:tcPr>
          <w:p w14:paraId="5B4F55A9" w14:textId="77777777" w:rsidR="00913FC7" w:rsidRPr="008D2AF1" w:rsidRDefault="00913FC7" w:rsidP="00BB77FB">
            <w:pPr>
              <w:jc w:val="left"/>
              <w:rPr>
                <w:i/>
                <w:color w:val="000000"/>
                <w:sz w:val="20"/>
                <w:szCs w:val="20"/>
              </w:rPr>
            </w:pPr>
            <w:proofErr w:type="spellStart"/>
            <w:r w:rsidRPr="008D2AF1">
              <w:rPr>
                <w:i/>
                <w:color w:val="000000"/>
                <w:sz w:val="20"/>
                <w:szCs w:val="20"/>
              </w:rPr>
              <w:t>Leptasterias</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c>
          <w:tcPr>
            <w:tcW w:w="1745" w:type="dxa"/>
            <w:noWrap/>
            <w:hideMark/>
          </w:tcPr>
          <w:p w14:paraId="0D960A91" w14:textId="77777777" w:rsidR="00913FC7" w:rsidRPr="008D2AF1" w:rsidRDefault="00913FC7" w:rsidP="00BB77FB">
            <w:pPr>
              <w:jc w:val="left"/>
              <w:rPr>
                <w:color w:val="000000"/>
                <w:sz w:val="20"/>
                <w:szCs w:val="20"/>
              </w:rPr>
            </w:pPr>
            <w:r w:rsidRPr="008D2AF1">
              <w:rPr>
                <w:color w:val="000000"/>
                <w:sz w:val="20"/>
                <w:szCs w:val="20"/>
              </w:rPr>
              <w:t>5.5</w:t>
            </w:r>
          </w:p>
        </w:tc>
        <w:tc>
          <w:tcPr>
            <w:tcW w:w="5016" w:type="dxa"/>
            <w:noWrap/>
            <w:hideMark/>
          </w:tcPr>
          <w:p w14:paraId="50200BCE" w14:textId="77777777" w:rsidR="00913FC7" w:rsidRPr="008D2AF1" w:rsidRDefault="00913FC7" w:rsidP="00BB77FB">
            <w:pPr>
              <w:jc w:val="left"/>
              <w:rPr>
                <w:color w:val="000000"/>
                <w:sz w:val="20"/>
                <w:szCs w:val="20"/>
              </w:rPr>
            </w:pPr>
            <w:proofErr w:type="spellStart"/>
            <w:r w:rsidRPr="008D2AF1">
              <w:rPr>
                <w:color w:val="000000"/>
                <w:sz w:val="20"/>
                <w:szCs w:val="20"/>
              </w:rPr>
              <w:t>Menge</w:t>
            </w:r>
            <w:proofErr w:type="spellEnd"/>
            <w:r w:rsidRPr="008D2AF1">
              <w:rPr>
                <w:color w:val="000000"/>
                <w:sz w:val="20"/>
                <w:szCs w:val="20"/>
              </w:rPr>
              <w:t xml:space="preserve"> 1975, </w:t>
            </w:r>
            <w:proofErr w:type="spellStart"/>
            <w:r w:rsidRPr="008D2AF1">
              <w:rPr>
                <w:i/>
                <w:color w:val="000000"/>
                <w:sz w:val="20"/>
                <w:szCs w:val="20"/>
              </w:rPr>
              <w:t>Leptasterias</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7F84CE6C" w14:textId="77777777" w:rsidTr="00BB77FB">
        <w:trPr>
          <w:trHeight w:val="320"/>
        </w:trPr>
        <w:tc>
          <w:tcPr>
            <w:tcW w:w="3162" w:type="dxa"/>
            <w:noWrap/>
            <w:hideMark/>
          </w:tcPr>
          <w:p w14:paraId="3F1308D6" w14:textId="77777777" w:rsidR="00913FC7" w:rsidRPr="008D2AF1" w:rsidRDefault="00913FC7" w:rsidP="00BB77FB">
            <w:pPr>
              <w:jc w:val="left"/>
              <w:rPr>
                <w:i/>
                <w:color w:val="000000"/>
                <w:sz w:val="20"/>
                <w:szCs w:val="20"/>
              </w:rPr>
            </w:pPr>
            <w:proofErr w:type="spellStart"/>
            <w:r w:rsidRPr="008D2AF1">
              <w:rPr>
                <w:i/>
                <w:color w:val="000000"/>
                <w:sz w:val="20"/>
                <w:szCs w:val="20"/>
              </w:rPr>
              <w:t>Orthasterias</w:t>
            </w:r>
            <w:proofErr w:type="spellEnd"/>
            <w:r w:rsidRPr="008D2AF1">
              <w:rPr>
                <w:i/>
                <w:color w:val="000000"/>
                <w:sz w:val="20"/>
                <w:szCs w:val="20"/>
              </w:rPr>
              <w:t xml:space="preserve"> </w:t>
            </w:r>
            <w:proofErr w:type="spellStart"/>
            <w:r w:rsidRPr="008D2AF1">
              <w:rPr>
                <w:i/>
                <w:color w:val="000000"/>
                <w:sz w:val="20"/>
                <w:szCs w:val="20"/>
              </w:rPr>
              <w:t>koehleri</w:t>
            </w:r>
            <w:proofErr w:type="spellEnd"/>
          </w:p>
        </w:tc>
        <w:tc>
          <w:tcPr>
            <w:tcW w:w="1745" w:type="dxa"/>
            <w:noWrap/>
            <w:hideMark/>
          </w:tcPr>
          <w:p w14:paraId="5846D8AD" w14:textId="77777777" w:rsidR="00913FC7" w:rsidRPr="008D2AF1" w:rsidRDefault="00913FC7" w:rsidP="00BB77FB">
            <w:pPr>
              <w:jc w:val="left"/>
              <w:rPr>
                <w:color w:val="000000"/>
                <w:sz w:val="20"/>
                <w:szCs w:val="20"/>
              </w:rPr>
            </w:pPr>
            <w:r w:rsidRPr="008D2AF1">
              <w:rPr>
                <w:color w:val="000000"/>
                <w:sz w:val="20"/>
                <w:szCs w:val="20"/>
              </w:rPr>
              <w:t>66.5</w:t>
            </w:r>
          </w:p>
        </w:tc>
        <w:tc>
          <w:tcPr>
            <w:tcW w:w="5016" w:type="dxa"/>
            <w:noWrap/>
            <w:hideMark/>
          </w:tcPr>
          <w:p w14:paraId="30F34402"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{"citationID":"uTwE5Rta","properties":{"formattedCitation":"(O\\uc0\\u8217{}Clair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sidRPr="008D2AF1">
              <w:rPr>
                <w:color w:val="000000"/>
                <w:sz w:val="20"/>
                <w:szCs w:val="20"/>
              </w:rPr>
              <w:fldChar w:fldCharType="separate"/>
            </w:r>
            <w:proofErr w:type="spellStart"/>
            <w:r w:rsidRPr="008D2AF1">
              <w:rPr>
                <w:color w:val="000000"/>
                <w:sz w:val="20"/>
                <w:lang w:val="en-US"/>
              </w:rPr>
              <w:t>O’Clair</w:t>
            </w:r>
            <w:proofErr w:type="spellEnd"/>
            <w:r w:rsidRPr="008D2AF1">
              <w:rPr>
                <w:color w:val="000000"/>
                <w:sz w:val="20"/>
                <w:lang w:val="en-US"/>
              </w:rPr>
              <w:t xml:space="preserve"> and Rice 1985</w:t>
            </w:r>
            <w:r w:rsidRPr="008D2AF1">
              <w:rPr>
                <w:color w:val="000000"/>
                <w:sz w:val="20"/>
                <w:szCs w:val="20"/>
              </w:rPr>
              <w:fldChar w:fldCharType="end"/>
            </w:r>
            <w:r w:rsidRPr="008D2AF1">
              <w:rPr>
                <w:color w:val="000000"/>
                <w:sz w:val="20"/>
                <w:szCs w:val="20"/>
              </w:rPr>
              <w:t xml:space="preserve">, </w:t>
            </w:r>
            <w:proofErr w:type="spellStart"/>
            <w:r w:rsidRPr="008D2AF1">
              <w:rPr>
                <w:i/>
                <w:color w:val="000000"/>
                <w:sz w:val="20"/>
                <w:szCs w:val="20"/>
              </w:rPr>
              <w:t>Evasterias</w:t>
            </w:r>
            <w:proofErr w:type="spellEnd"/>
            <w:r w:rsidRPr="008D2AF1">
              <w:rPr>
                <w:i/>
                <w:color w:val="000000"/>
                <w:sz w:val="20"/>
                <w:szCs w:val="20"/>
              </w:rPr>
              <w:t xml:space="preserve"> </w:t>
            </w:r>
            <w:proofErr w:type="spellStart"/>
            <w:r w:rsidRPr="008D2AF1">
              <w:rPr>
                <w:i/>
                <w:color w:val="000000"/>
                <w:sz w:val="20"/>
                <w:szCs w:val="20"/>
              </w:rPr>
              <w:t>troschelii</w:t>
            </w:r>
            <w:proofErr w:type="spellEnd"/>
          </w:p>
        </w:tc>
      </w:tr>
      <w:tr w:rsidR="00913FC7" w:rsidRPr="008D2AF1" w14:paraId="3092CC4D" w14:textId="77777777" w:rsidTr="00BB77FB">
        <w:trPr>
          <w:trHeight w:val="320"/>
        </w:trPr>
        <w:tc>
          <w:tcPr>
            <w:tcW w:w="3162" w:type="dxa"/>
            <w:noWrap/>
            <w:hideMark/>
          </w:tcPr>
          <w:p w14:paraId="24F0134D" w14:textId="77777777" w:rsidR="00913FC7" w:rsidRPr="008D2AF1" w:rsidRDefault="00913FC7" w:rsidP="00BB77FB">
            <w:pPr>
              <w:jc w:val="left"/>
              <w:rPr>
                <w:i/>
                <w:color w:val="000000"/>
                <w:sz w:val="20"/>
                <w:szCs w:val="20"/>
              </w:rPr>
            </w:pPr>
            <w:r w:rsidRPr="008D2AF1">
              <w:rPr>
                <w:i/>
                <w:color w:val="000000"/>
                <w:sz w:val="20"/>
                <w:szCs w:val="20"/>
              </w:rPr>
              <w:t xml:space="preserve">Pisaster </w:t>
            </w:r>
            <w:proofErr w:type="spellStart"/>
            <w:r w:rsidRPr="008D2AF1">
              <w:rPr>
                <w:i/>
                <w:color w:val="000000"/>
                <w:sz w:val="20"/>
                <w:szCs w:val="20"/>
              </w:rPr>
              <w:t>brevispinus</w:t>
            </w:r>
            <w:proofErr w:type="spellEnd"/>
          </w:p>
        </w:tc>
        <w:tc>
          <w:tcPr>
            <w:tcW w:w="1745" w:type="dxa"/>
            <w:noWrap/>
            <w:hideMark/>
          </w:tcPr>
          <w:p w14:paraId="29213370" w14:textId="77777777" w:rsidR="00913FC7" w:rsidRPr="008D2AF1" w:rsidRDefault="00913FC7" w:rsidP="00BB77FB">
            <w:pPr>
              <w:jc w:val="left"/>
              <w:rPr>
                <w:color w:val="000000"/>
                <w:sz w:val="20"/>
                <w:szCs w:val="20"/>
              </w:rPr>
            </w:pPr>
            <w:r w:rsidRPr="008D2AF1">
              <w:rPr>
                <w:color w:val="000000"/>
                <w:sz w:val="20"/>
                <w:szCs w:val="20"/>
              </w:rPr>
              <w:t>146.18</w:t>
            </w:r>
          </w:p>
        </w:tc>
        <w:tc>
          <w:tcPr>
            <w:tcW w:w="5016" w:type="dxa"/>
            <w:noWrap/>
            <w:hideMark/>
          </w:tcPr>
          <w:p w14:paraId="79BF0795" w14:textId="77777777" w:rsidR="00913FC7" w:rsidRPr="008D2AF1" w:rsidRDefault="00913FC7" w:rsidP="00BB77FB">
            <w:pPr>
              <w:jc w:val="left"/>
              <w:rPr>
                <w:color w:val="000000"/>
                <w:sz w:val="20"/>
                <w:szCs w:val="20"/>
                <w:lang w:val="fr-FR"/>
              </w:rPr>
            </w:pPr>
            <w:r w:rsidRPr="008D2AF1">
              <w:rPr>
                <w:color w:val="000000"/>
                <w:sz w:val="20"/>
                <w:szCs w:val="20"/>
                <w:lang w:val="fr-FR"/>
              </w:rPr>
              <w:fldChar w:fldCharType="begin"/>
            </w:r>
            <w:r w:rsidRPr="008D2AF1">
              <w:rPr>
                <w:color w:val="000000"/>
                <w:sz w:val="20"/>
                <w:szCs w:val="20"/>
                <w:lang w:val="fr-FR"/>
              </w:rPr>
              <w:instrText xml:space="preserve"> ADDIN ZOTERO_ITEM CSL_CITATION {"citationID":"9Cvo3KqB","properties":{"formattedCitation":"(Peters et al. 2019)","plainCitation":"(Peters et al. 2019)","dontUpdate":true,"noteIndex":0},"citationItems":[{"id":1356,"uris":["http://zotero.org/users/local/idKDtb7T/items/3XYW6EBY"],"itemData":{"id":1356,"type":"article-journal","abstract":"Globally, anthropogenic pressures are reducing the abundances of marine species and altering ecosystems through modification of trophic interactions. Yet, consumer declines also disrupt important bottom-up processes, like nutrient recycling, which are critical for ecosystem functioning. Consumer-mediated nutrient dynamics (CND) is now considered a major biogeochemical component of most ecosystems, but lacking long-term studies, it is difficult to predict how CND will respond to accelerating disturbances in the wake of global change. To aid such predictions, we coupled empirical ammonium excretion rates with an 18-year time series of the standing biomass of common benthic macroinvertebrates in southern California kelp forests. This time series of excretion rates encompassed an extended period of extreme ocean warming, disease outbreaks, and the abolishment of fishing at two of our study sites, allowing us to assess kelp forest CND across a wide range of environmental conditions. At their peak, reef invertebrates supplied an average of 18.3 ± 3.0 µmol NH4+ m−2 hr−1 to kelp forests when sea stars were regionally abundant, but dropped to 3.5 ± 1.0 µmol NH4+ m−2 hr−1 following their mass mortality due to disease during a prolonged period of extreme warming. However, a coincident increase in the abundance of the California spiny lobster, Palinurus interupptus (Randall, 1840), likely in response to both reduced fishing and a warmer ocean, compensated for much of the recycled ammonium lost to sea star mortality. Both lobsters and sea stars are widely recognized as key predators that can profoundly influence community structure in benthic marine systems. Our study is the first to demonstrate their importance in nutrient cycling, thus expanding their roles in the ecosystem. Climate change is increasing the frequency and severity of warming events, and rising human populations are intensifying fishing pressure in coastal ecosystems worldwide. Our study documents how these projected global changes can drive regime shifts in CND and fundamentally alter a critical ecosystem function.","container-title":"Global Change Biology","DOI":"10.1111/gcb.14706","ISSN":"1365-2486","issue":"9","journalAbbreviation":"Glob Change Biol","language":"en","license":"© 2019 John Wiley &amp; Sons Ltd","note":"_eprint: https://onlinelibrary.wiley.com/doi/pdf/10.1111/gcb.14706","page":"3179-3192","source":"Wiley Online Library","title":"Climate and fishing drive regime shifts in consumer-mediated nutrient cycling in kelp forests","volume":"25","author":[{"family":"Peters","given":"Joseph R."},{"family":"Reed","given":"Daniel C."},{"family":"Burkepile","given":"Deron E."}],"issued":{"date-parts":[["2019"]]}}}],"schema":"https://github.com/citation-style-language/schema/raw/master/csl-citation.json"} </w:instrText>
            </w:r>
            <w:r w:rsidRPr="008D2AF1">
              <w:rPr>
                <w:color w:val="000000"/>
                <w:sz w:val="20"/>
                <w:szCs w:val="20"/>
                <w:lang w:val="fr-FR"/>
              </w:rPr>
              <w:fldChar w:fldCharType="separate"/>
            </w:r>
            <w:r w:rsidRPr="008D2AF1">
              <w:rPr>
                <w:noProof/>
                <w:color w:val="000000"/>
                <w:sz w:val="20"/>
                <w:szCs w:val="20"/>
                <w:lang w:val="fr-FR"/>
              </w:rPr>
              <w:t>Peters et al. 2019</w:t>
            </w:r>
            <w:r w:rsidRPr="008D2AF1">
              <w:rPr>
                <w:color w:val="000000"/>
                <w:sz w:val="20"/>
                <w:szCs w:val="20"/>
                <w:lang w:val="fr-FR"/>
              </w:rPr>
              <w:fldChar w:fldCharType="end"/>
            </w:r>
            <w:r w:rsidRPr="008D2AF1">
              <w:rPr>
                <w:color w:val="000000"/>
                <w:sz w:val="20"/>
                <w:szCs w:val="20"/>
                <w:lang w:val="fr-FR"/>
              </w:rPr>
              <w:t xml:space="preserve">, </w:t>
            </w:r>
            <w:proofErr w:type="spellStart"/>
            <w:r w:rsidRPr="00913FC7">
              <w:rPr>
                <w:i/>
                <w:iCs/>
                <w:color w:val="000000"/>
                <w:sz w:val="20"/>
                <w:szCs w:val="20"/>
                <w:lang w:val="fr-FR"/>
              </w:rPr>
              <w:t>Pisaster</w:t>
            </w:r>
            <w:proofErr w:type="spellEnd"/>
            <w:r w:rsidRPr="00913FC7">
              <w:rPr>
                <w:i/>
                <w:iCs/>
                <w:color w:val="000000"/>
                <w:sz w:val="20"/>
                <w:szCs w:val="20"/>
                <w:lang w:val="fr-FR"/>
              </w:rPr>
              <w:t xml:space="preserve"> </w:t>
            </w:r>
            <w:proofErr w:type="spellStart"/>
            <w:r w:rsidRPr="00913FC7">
              <w:rPr>
                <w:i/>
                <w:iCs/>
                <w:color w:val="000000"/>
                <w:sz w:val="20"/>
                <w:szCs w:val="20"/>
                <w:lang w:val="fr-FR"/>
              </w:rPr>
              <w:t>giganteus</w:t>
            </w:r>
            <w:proofErr w:type="spellEnd"/>
          </w:p>
        </w:tc>
      </w:tr>
      <w:tr w:rsidR="00913FC7" w:rsidRPr="008D2AF1" w14:paraId="5CEE7692" w14:textId="77777777" w:rsidTr="00BB77FB">
        <w:trPr>
          <w:trHeight w:val="320"/>
        </w:trPr>
        <w:tc>
          <w:tcPr>
            <w:tcW w:w="3162" w:type="dxa"/>
            <w:noWrap/>
            <w:hideMark/>
          </w:tcPr>
          <w:p w14:paraId="0AB4727A" w14:textId="77777777" w:rsidR="00913FC7" w:rsidRPr="008D2AF1" w:rsidRDefault="00913FC7" w:rsidP="00BB77FB">
            <w:pPr>
              <w:jc w:val="left"/>
              <w:rPr>
                <w:i/>
                <w:color w:val="000000"/>
                <w:sz w:val="20"/>
                <w:szCs w:val="20"/>
              </w:rPr>
            </w:pPr>
            <w:r w:rsidRPr="008D2AF1">
              <w:rPr>
                <w:i/>
                <w:color w:val="000000"/>
                <w:sz w:val="20"/>
                <w:szCs w:val="20"/>
              </w:rPr>
              <w:t xml:space="preserve">Pisaster </w:t>
            </w:r>
            <w:proofErr w:type="spellStart"/>
            <w:r w:rsidRPr="008D2AF1">
              <w:rPr>
                <w:i/>
                <w:color w:val="000000"/>
                <w:sz w:val="20"/>
                <w:szCs w:val="20"/>
              </w:rPr>
              <w:t>ochraceus</w:t>
            </w:r>
            <w:proofErr w:type="spellEnd"/>
          </w:p>
        </w:tc>
        <w:tc>
          <w:tcPr>
            <w:tcW w:w="1745" w:type="dxa"/>
            <w:noWrap/>
            <w:hideMark/>
          </w:tcPr>
          <w:p w14:paraId="47987741" w14:textId="77777777" w:rsidR="00913FC7" w:rsidRPr="008D2AF1" w:rsidRDefault="00913FC7" w:rsidP="00BB77FB">
            <w:pPr>
              <w:jc w:val="left"/>
              <w:rPr>
                <w:color w:val="000000"/>
                <w:sz w:val="20"/>
                <w:szCs w:val="20"/>
              </w:rPr>
            </w:pPr>
            <w:r w:rsidRPr="008D2AF1">
              <w:rPr>
                <w:color w:val="000000"/>
                <w:sz w:val="20"/>
                <w:szCs w:val="20"/>
              </w:rPr>
              <w:t>128</w:t>
            </w:r>
          </w:p>
        </w:tc>
        <w:tc>
          <w:tcPr>
            <w:tcW w:w="5016" w:type="dxa"/>
            <w:noWrap/>
            <w:hideMark/>
          </w:tcPr>
          <w:p w14:paraId="3F23D6A6"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{"citationID":"g7drkRTO","properties":{"formattedCitation":"(Sanford 2002)","plainCitation":"(Sanford 2002)","dontUpdate":true,"noteIndex":0},"citationItems":[{"id":4297,"uris":["http://zotero.org/users/local/idKDtb7T/items/8QSFR2S9"],"itemData":{"id":4297,"type":"article-journal","abstract":"Although most upwelling regions are marked by strong fluctuations in water temperature, few studies have examined how episodic cold-water events affect the physiology and ecology of benthic marine invertebrates. I tested the hypothesis that upwelling-related variation in water temperature regulates the feeding, growth, and energetics of two rocky intertidal predators, the sea star Pisaster ochraceus (Brandt, 1835) and the whelk Nucella canaliculata (Duclos, 1832). Sea stars and whelks were maintained in laboratory tanks at a constant 9 °C, a constant 12 °C, and a treatment that simulated the Oregon coast upwelling regime by cycling between 14-day periods of 12 and 9 °C. Early in the experiments, sea stars and whelks held at 9 °C consumed about 30% fewer mussels (Mytilus trossulus) than those in warmer tanks. Despite lower consumption by whelks in colder tanks, 9 and 12 °C individuals attained the same final size. Similarly, sea stars in 9 °C tanks showed greater growth per gram of mussel tissue consumed than individuals held at 12 °C. These results suggest that reduced consumption under colder conditions was balanced by reduced metabolic costs. Moreover, there appeared to be an energetic advantage to living in the temperature regime characteristic of intermittent upwelling. Sea stars alternately exposed to 12 and 9 °C had a significantly higher growth rate, conversion efficiency, and storage of reserves in the pyloric caeca than individuals in the constant 12 °C tanks. Whelks maintained under fluctuating temperatures tended to grow faster than those held at constant 12 or 9 °C, although this trend was not statistically significant (p=0.069). These results suggest that benthic consumers experiencing cyclic temperatures may feed intensely during periods of warmer water while benefiting from reduced metabolic costs during cold-water intrusions. Because the fecundity of Pisaster and Nucella is a function of energy stored during the upwelling season, interannual variability in upwelling patterns could alter the reproductive output of these species.","container-title":"Journal of Experimental Marine Biology and Ecology","DOI":"10.1016/S0022-0981(02)00164-8","ISSN":"0022-0981","issue":"2","journalAbbreviation":"J. Exp. Mar. Biol. Ecol.","page":"199-218","source":"ScienceDirect","title":"The feeding, growth, and energetics of two rocky intertidal predators (Pisaster ochraceus and Nucella canaliculata) under water temperatures simulating episodic upwelling","volume":"273","author":[{"family":"Sanford","given":"Eric"}],"issued":{"date-parts":[["2002",7,17]]}}}],"schema":"https://github.com/citation-style-language/schema/raw/master/csl-citation.json"} </w:instrText>
            </w:r>
            <w:r w:rsidRPr="008D2AF1">
              <w:rPr>
                <w:color w:val="000000"/>
                <w:sz w:val="20"/>
                <w:szCs w:val="20"/>
              </w:rPr>
              <w:fldChar w:fldCharType="separate"/>
            </w:r>
            <w:r w:rsidRPr="008D2AF1">
              <w:rPr>
                <w:noProof/>
                <w:color w:val="000000"/>
                <w:sz w:val="20"/>
                <w:szCs w:val="20"/>
              </w:rPr>
              <w:t>Sanford 2002</w:t>
            </w:r>
            <w:r w:rsidRPr="008D2AF1">
              <w:rPr>
                <w:color w:val="000000"/>
                <w:sz w:val="20"/>
                <w:szCs w:val="20"/>
              </w:rPr>
              <w:fldChar w:fldCharType="end"/>
            </w:r>
          </w:p>
        </w:tc>
      </w:tr>
      <w:tr w:rsidR="00913FC7" w:rsidRPr="008D2AF1" w14:paraId="75499D27" w14:textId="77777777" w:rsidTr="00BB77FB">
        <w:trPr>
          <w:trHeight w:val="320"/>
        </w:trPr>
        <w:tc>
          <w:tcPr>
            <w:tcW w:w="3162" w:type="dxa"/>
            <w:noWrap/>
            <w:hideMark/>
          </w:tcPr>
          <w:p w14:paraId="434797D4" w14:textId="77777777" w:rsidR="00913FC7" w:rsidRPr="008D2AF1" w:rsidRDefault="00913FC7" w:rsidP="00BB77FB">
            <w:pPr>
              <w:jc w:val="left"/>
              <w:rPr>
                <w:i/>
                <w:color w:val="000000"/>
                <w:sz w:val="20"/>
                <w:szCs w:val="20"/>
              </w:rPr>
            </w:pPr>
            <w:proofErr w:type="spellStart"/>
            <w:r w:rsidRPr="008D2AF1">
              <w:rPr>
                <w:i/>
                <w:color w:val="000000"/>
                <w:sz w:val="20"/>
                <w:szCs w:val="20"/>
              </w:rPr>
              <w:t>Pycnopodia</w:t>
            </w:r>
            <w:proofErr w:type="spellEnd"/>
            <w:r w:rsidRPr="008D2AF1">
              <w:rPr>
                <w:i/>
                <w:color w:val="000000"/>
                <w:sz w:val="20"/>
                <w:szCs w:val="20"/>
              </w:rPr>
              <w:t xml:space="preserve"> </w:t>
            </w:r>
            <w:proofErr w:type="spellStart"/>
            <w:r w:rsidRPr="008D2AF1">
              <w:rPr>
                <w:i/>
                <w:color w:val="000000"/>
                <w:sz w:val="20"/>
                <w:szCs w:val="20"/>
              </w:rPr>
              <w:t>helianthoides</w:t>
            </w:r>
            <w:proofErr w:type="spellEnd"/>
          </w:p>
        </w:tc>
        <w:tc>
          <w:tcPr>
            <w:tcW w:w="1745" w:type="dxa"/>
            <w:noWrap/>
            <w:hideMark/>
          </w:tcPr>
          <w:p w14:paraId="2C988339" w14:textId="77777777" w:rsidR="00913FC7" w:rsidRPr="008D2AF1" w:rsidRDefault="00913FC7" w:rsidP="00BB77FB">
            <w:pPr>
              <w:jc w:val="left"/>
              <w:rPr>
                <w:color w:val="000000"/>
                <w:sz w:val="20"/>
                <w:szCs w:val="20"/>
              </w:rPr>
            </w:pPr>
            <w:r w:rsidRPr="008D2AF1">
              <w:rPr>
                <w:color w:val="000000"/>
                <w:sz w:val="20"/>
                <w:szCs w:val="20"/>
              </w:rPr>
              <w:t>0.018*size^3.13</w:t>
            </w:r>
          </w:p>
        </w:tc>
        <w:tc>
          <w:tcPr>
            <w:tcW w:w="5016" w:type="dxa"/>
            <w:noWrap/>
            <w:hideMark/>
          </w:tcPr>
          <w:p w14:paraId="71EEE810"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{"citationID":"Yib57RAg","properties":{"formattedCitation":"(Lee et al. 2016)","plainCitation":"(Lee et al. 2016)","dontUpdate":true,"noteIndex":0},"citationItems":[{"id":4597,"uris":["http://zotero.org/users/local/idKDtb7T/items/44JKULUK"],"itemData":{"id":4597,"type":"article-journal","abstract":"Managing for simultaneous recovery of interacting species, particularly top predators and their prey, is a longstanding challenge in applied ecology and conservation. The effects of sea otters (Enhydra lutris kenyoni) on abalone (Haliotis spp.) is a salient example along North America’s west coast where sea otters are recovering from 18th- and 19th-century fur trade while efforts are being made to recover abalone from more recent overﬁshing. To understand the direct and indirect effects of sea otters on northern abalone (H. kamtschatkana) and the relative inﬂuence of biotic and abiotic conditions, we surveyed subtidal rocky reef sites varying in otter occupation time in three regions of British Columbia, Canada. Sites occupied by sea otters for over 30 years had 16 times lower densities of exposed abalone than sites where otters have yet to recover (0.46 Æ 0.08/20 m2 vs. 7.56 Æ 0.98/20 m2), but they also had higher densities of cryptic abalone (2.17 Æ 1.31/20 m2 vs. 1.31 Æ 0.20/20 m2). Abalone densities were greater in deeper vs. shallower habitats at sites with sea otters compared to sites without otters. Sea otter effects on exposed abalone density were three times greater in magnitude than those of any other factor, whereas substrate and wave exposure effects on cryptic abalone were six times greater than those of sea otters. While higher substrate complexity may beneﬁt abalone by providing refugia from sea otter predation, laboratory experiments revealed that it may also lead to higher capture efﬁciency by sunﬂower stars (Pycnopodia helianthoides), a ubiquitous mesopredator, compared to habitat with lower complexity. Sea otter recovery indirectly beneﬁtted abalone by decreasing biomass of predatory sunﬂower stars and competitive grazing sea urchins, while increasing stipe density and depth of kelp that provides food and protective habitat. Importantly, abalone persisted in the face of sea otter recovery, albeit at lower densities of smaller and more cryptic individuals. We provide empirical evidence of how complex ecological interactions inﬂuence the effects of recovering predators on their recovering prey. This ecosystem-based understanding can inform conservation trade-offs when balancing multifaceted ecological, cultural, and socio-economic objectives for species at risk.","container-title":"Ecosphere","DOI":"10.1002/ecs2.1604","ISSN":"2150-8925, 2150-8925","issue":"12","journalAbbreviation":"Ecosphere","language":"en","page":"e01604","source":"DOI.org (Crossref)","title":"Indirect effects and prey behavior mediate interactions between an endangered prey and recovering predator","volume":"7","author":[{"family":"Lee","given":"L. C."},{"family":"Watson","given":"J. C."},{"family":"Trebilco","given":"R."},{"family":"Salomon","given":"A. K."}],"issued":{"date-parts":[["2016",12]]}}}],"schema":"https://github.com/citation-style-language/schema/raw/master/csl-citation.json"} </w:instrText>
            </w:r>
            <w:r w:rsidRPr="008D2AF1">
              <w:rPr>
                <w:color w:val="000000"/>
                <w:sz w:val="20"/>
                <w:szCs w:val="20"/>
              </w:rPr>
              <w:fldChar w:fldCharType="separate"/>
            </w:r>
            <w:r w:rsidRPr="008D2AF1">
              <w:rPr>
                <w:noProof/>
                <w:color w:val="000000"/>
                <w:sz w:val="20"/>
                <w:szCs w:val="20"/>
              </w:rPr>
              <w:t>Lee et al. 2016</w:t>
            </w:r>
            <w:r w:rsidRPr="008D2AF1">
              <w:rPr>
                <w:color w:val="000000"/>
                <w:sz w:val="20"/>
                <w:szCs w:val="20"/>
              </w:rPr>
              <w:fldChar w:fldCharType="end"/>
            </w:r>
          </w:p>
        </w:tc>
      </w:tr>
      <w:tr w:rsidR="00913FC7" w:rsidRPr="008D2AF1" w14:paraId="43E81BD5" w14:textId="77777777" w:rsidTr="00BB77FB">
        <w:trPr>
          <w:trHeight w:val="320"/>
        </w:trPr>
        <w:tc>
          <w:tcPr>
            <w:tcW w:w="3162" w:type="dxa"/>
            <w:noWrap/>
            <w:hideMark/>
          </w:tcPr>
          <w:p w14:paraId="241EDE3A" w14:textId="77777777" w:rsidR="00913FC7" w:rsidRPr="008D2AF1" w:rsidRDefault="00913FC7" w:rsidP="00BB77FB">
            <w:pPr>
              <w:jc w:val="left"/>
              <w:rPr>
                <w:i/>
                <w:color w:val="000000"/>
                <w:sz w:val="20"/>
                <w:szCs w:val="20"/>
              </w:rPr>
            </w:pPr>
            <w:proofErr w:type="spellStart"/>
            <w:r w:rsidRPr="008D2AF1">
              <w:rPr>
                <w:i/>
                <w:color w:val="000000"/>
                <w:sz w:val="20"/>
                <w:szCs w:val="20"/>
              </w:rPr>
              <w:t>Stylasterias</w:t>
            </w:r>
            <w:proofErr w:type="spellEnd"/>
            <w:r w:rsidRPr="008D2AF1">
              <w:rPr>
                <w:i/>
                <w:color w:val="000000"/>
                <w:sz w:val="20"/>
                <w:szCs w:val="20"/>
              </w:rPr>
              <w:t xml:space="preserve"> </w:t>
            </w:r>
            <w:proofErr w:type="spellStart"/>
            <w:r w:rsidRPr="008D2AF1">
              <w:rPr>
                <w:i/>
                <w:color w:val="000000"/>
                <w:sz w:val="20"/>
                <w:szCs w:val="20"/>
              </w:rPr>
              <w:t>forreri</w:t>
            </w:r>
            <w:proofErr w:type="spellEnd"/>
          </w:p>
        </w:tc>
        <w:tc>
          <w:tcPr>
            <w:tcW w:w="1745" w:type="dxa"/>
            <w:noWrap/>
            <w:hideMark/>
          </w:tcPr>
          <w:p w14:paraId="4F4010B1" w14:textId="77777777" w:rsidR="00913FC7" w:rsidRPr="008D2AF1" w:rsidRDefault="00913FC7" w:rsidP="00BB77FB">
            <w:pPr>
              <w:jc w:val="left"/>
              <w:rPr>
                <w:color w:val="000000"/>
                <w:sz w:val="20"/>
                <w:szCs w:val="20"/>
              </w:rPr>
            </w:pPr>
            <w:r w:rsidRPr="008D2AF1">
              <w:rPr>
                <w:color w:val="000000"/>
                <w:sz w:val="20"/>
                <w:szCs w:val="20"/>
              </w:rPr>
              <w:t>66.5</w:t>
            </w:r>
          </w:p>
        </w:tc>
        <w:tc>
          <w:tcPr>
            <w:tcW w:w="5016" w:type="dxa"/>
            <w:noWrap/>
            <w:hideMark/>
          </w:tcPr>
          <w:p w14:paraId="67CD23ED"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{"citationID":"wxeC0YVn","properties":{"formattedCitation":"(O\\uc0\\u8217{}Clair and Rice 1985)","plainCitation":"(O’Clair and Rice 1985)","dontUpdate":true,"noteIndex":0},"citationItems":[{"id":4585,"uris":["http://zotero.org/users/local/idKDtb7T/items/BU84ECIR"],"itemData":{"id":4585,"type":"article-journal","abstract":"To test the effect of petroleum hydrocarbons on predation by the seastar Evasterias troschelii (Stimpson, 1862) on the mussel Mytilus edulis (L.), we exposed the predator with the prey to six concentrations of the water-soluble fraction (WSF) of Cook Inlet crude oil. Seastars and mussels were collected at Auke Bay, Alaska, in November 1980. During a 28 d exposure in a flow-through system, seastars were more sensitive to the WSF than mussels: the LC50 for the seastars was 0.82 ppm at Day 19 and, although no mussels were exposed to WSF for more than 12 d, none died. Daily feeding rates (whether in terms of number of mussels seastar-1 d-1 or dry weight of mussels seastar-1 d-1) were significantly reduced at all concentrations above 0.12 ppm. At 0.20, 0.28 and 0.72 ppm WSF, daily feeding rates (in terms of dry weight of mussels) were, respectively, 53, 37, and 5% of the control rate; at the two highest concentrations (0.97 and 1.31 ppm WSF), the seastars did not feed. Seastars at concentrations greater than 0.12 ppm WSF grew slower than individuals from the control group and the 0.12 ppm-treatment group combined. These laboratory results show that E. troschelii is more sensitive to chronic low levels of the WSF of crude oil. The possibility that such oil pollution could reduce predation and permit M. edulis to monopolize the low intertidal zone of southern Alaska remains to be studied.","container-title":"Marine Biology","DOI":"10.1007/BF00392503","ISSN":"1432-1793","issue":"3","journalAbbreviation":"Mar. Biol.","language":"en","page":"331-340","source":"Springer Link","title":"Depression of feeding and growth rates of the seastar Evasterias troschelii during long-term exposure to the water-soluble fraction of crude oil","volume":"84","author":[{"family":"O'Clair","given":"C. E."},{"family":"Rice","given":"S. D."}],"issued":{"date-parts":[["1985",1,1]]}}}],"schema":"https://github.com/citation-style-language/schema/raw/master/csl-citation.json"} </w:instrText>
            </w:r>
            <w:r w:rsidRPr="008D2AF1">
              <w:rPr>
                <w:color w:val="000000"/>
                <w:sz w:val="20"/>
                <w:szCs w:val="20"/>
              </w:rPr>
              <w:fldChar w:fldCharType="separate"/>
            </w:r>
            <w:proofErr w:type="spellStart"/>
            <w:r w:rsidRPr="008D2AF1">
              <w:rPr>
                <w:color w:val="000000"/>
                <w:sz w:val="20"/>
                <w:lang w:val="en-US"/>
              </w:rPr>
              <w:t>O’Clair</w:t>
            </w:r>
            <w:proofErr w:type="spellEnd"/>
            <w:r w:rsidRPr="008D2AF1">
              <w:rPr>
                <w:color w:val="000000"/>
                <w:sz w:val="20"/>
                <w:lang w:val="en-US"/>
              </w:rPr>
              <w:t xml:space="preserve"> and Rice 1985</w:t>
            </w:r>
            <w:r w:rsidRPr="008D2AF1">
              <w:rPr>
                <w:color w:val="000000"/>
                <w:sz w:val="20"/>
                <w:szCs w:val="20"/>
              </w:rPr>
              <w:fldChar w:fldCharType="end"/>
            </w:r>
            <w:r w:rsidRPr="008D2AF1">
              <w:rPr>
                <w:color w:val="000000"/>
                <w:sz w:val="20"/>
                <w:szCs w:val="20"/>
              </w:rPr>
              <w:t xml:space="preserve">, </w:t>
            </w:r>
            <w:proofErr w:type="spellStart"/>
            <w:r w:rsidRPr="008D2AF1">
              <w:rPr>
                <w:i/>
                <w:color w:val="000000"/>
                <w:sz w:val="20"/>
                <w:szCs w:val="20"/>
              </w:rPr>
              <w:t>Evasterias</w:t>
            </w:r>
            <w:proofErr w:type="spellEnd"/>
            <w:r w:rsidRPr="008D2AF1">
              <w:rPr>
                <w:i/>
                <w:color w:val="000000"/>
                <w:sz w:val="20"/>
                <w:szCs w:val="20"/>
              </w:rPr>
              <w:t xml:space="preserve"> </w:t>
            </w:r>
            <w:proofErr w:type="spellStart"/>
            <w:r w:rsidRPr="008D2AF1">
              <w:rPr>
                <w:i/>
                <w:color w:val="000000"/>
                <w:sz w:val="20"/>
                <w:szCs w:val="20"/>
              </w:rPr>
              <w:t>troschelii</w:t>
            </w:r>
            <w:proofErr w:type="spellEnd"/>
          </w:p>
        </w:tc>
      </w:tr>
      <w:tr w:rsidR="00913FC7" w:rsidRPr="008D2AF1" w14:paraId="69075C95" w14:textId="77777777" w:rsidTr="00BB77FB">
        <w:trPr>
          <w:trHeight w:val="320"/>
        </w:trPr>
        <w:tc>
          <w:tcPr>
            <w:tcW w:w="3162" w:type="dxa"/>
            <w:noWrap/>
            <w:hideMark/>
          </w:tcPr>
          <w:p w14:paraId="3A8080F6" w14:textId="77777777" w:rsidR="00913FC7" w:rsidRPr="008D2AF1" w:rsidRDefault="00913FC7" w:rsidP="00BB77FB">
            <w:pPr>
              <w:jc w:val="left"/>
              <w:rPr>
                <w:i/>
                <w:color w:val="000000"/>
                <w:sz w:val="20"/>
                <w:szCs w:val="20"/>
              </w:rPr>
            </w:pPr>
            <w:proofErr w:type="spellStart"/>
            <w:r w:rsidRPr="008D2AF1">
              <w:rPr>
                <w:i/>
                <w:color w:val="000000"/>
                <w:sz w:val="20"/>
                <w:szCs w:val="20"/>
              </w:rPr>
              <w:t>Patiria</w:t>
            </w:r>
            <w:proofErr w:type="spellEnd"/>
            <w:r w:rsidRPr="008D2AF1">
              <w:rPr>
                <w:i/>
                <w:color w:val="000000"/>
                <w:sz w:val="20"/>
                <w:szCs w:val="20"/>
              </w:rPr>
              <w:t xml:space="preserve"> </w:t>
            </w:r>
            <w:proofErr w:type="spellStart"/>
            <w:r w:rsidRPr="008D2AF1">
              <w:rPr>
                <w:i/>
                <w:color w:val="000000"/>
                <w:sz w:val="20"/>
                <w:szCs w:val="20"/>
              </w:rPr>
              <w:t>miniata</w:t>
            </w:r>
            <w:proofErr w:type="spellEnd"/>
          </w:p>
        </w:tc>
        <w:tc>
          <w:tcPr>
            <w:tcW w:w="1745" w:type="dxa"/>
            <w:noWrap/>
            <w:hideMark/>
          </w:tcPr>
          <w:p w14:paraId="6EE03B40" w14:textId="77777777" w:rsidR="00913FC7" w:rsidRPr="008D2AF1" w:rsidRDefault="00913FC7" w:rsidP="00BB77FB">
            <w:pPr>
              <w:jc w:val="left"/>
              <w:rPr>
                <w:color w:val="000000"/>
                <w:sz w:val="20"/>
                <w:szCs w:val="20"/>
              </w:rPr>
            </w:pPr>
            <w:r w:rsidRPr="008D2AF1">
              <w:rPr>
                <w:color w:val="000000"/>
                <w:sz w:val="20"/>
                <w:szCs w:val="20"/>
              </w:rPr>
              <w:t>26.97</w:t>
            </w:r>
          </w:p>
        </w:tc>
        <w:tc>
          <w:tcPr>
            <w:tcW w:w="5016" w:type="dxa"/>
            <w:noWrap/>
            <w:hideMark/>
          </w:tcPr>
          <w:p w14:paraId="2B4DF6F2" w14:textId="39366E50" w:rsidR="00913FC7" w:rsidRPr="008D2AF1" w:rsidRDefault="00913FC7" w:rsidP="00BB77FB">
            <w:pPr>
              <w:jc w:val="left"/>
              <w:rPr>
                <w:color w:val="000000"/>
                <w:sz w:val="20"/>
                <w:szCs w:val="20"/>
              </w:rPr>
            </w:pPr>
            <w:r>
              <w:rPr>
                <w:color w:val="000000"/>
                <w:sz w:val="20"/>
                <w:szCs w:val="20"/>
                <w:lang w:val="fr-FR"/>
              </w:rPr>
              <w:fldChar w:fldCharType="begin"/>
            </w:r>
            <w:r>
              <w:rPr>
                <w:color w:val="000000"/>
                <w:sz w:val="20"/>
                <w:szCs w:val="20"/>
                <w:lang w:val="fr-FR"/>
              </w:rPr>
              <w:instrText xml:space="preserve"> ADDIN ZOTERO_ITEM CSL_CITATION {"citationID":"woBCm4iV","properties":{"formattedCitation":"(Peters et al. 2019)","plainCitation":"(Peters et al. 2019)","dontUpdate":true,"noteIndex":0},"citationItems":[{"id":1356,"uris":["http://zotero.org/users/local/idKDtb7T/items/3XYW6EBY"],"itemData":{"id":1356,"type":"article-journal","abstract":"Globally, anthropogenic pressures are reducing the abundances of marine species and altering ecosystems through modification of trophic interactions. Yet, consumer declines also disrupt important bottom-up processes, like nutrient recycling, which are critical for ecosystem functioning. Consumer-mediated nutrient dynamics (CND) is now considered a major biogeochemical component of most ecosystems, but lacking long-term studies, it is difficult to predict how CND will respond to accelerating disturbances in the wake of global change. To aid such predictions, we coupled empirical ammonium excretion rates with an 18-year time series of the standing biomass of common benthic macroinvertebrates in southern California kelp forests. This time series of excretion rates encompassed an extended period of extreme ocean warming, disease outbreaks, and the abolishment of fishing at two of our study sites, allowing us to assess kelp forest CND across a wide range of environmental conditions. At their peak, reef invertebrates supplied an average of 18.3 ± 3.0 µmol NH4+ m−2 hr−1 to kelp forests when sea stars were regionally abundant, but dropped to 3.5 ± 1.0 µmol NH4+ m−2 hr−1 following their mass mortality due to disease during a prolonged period of extreme warming. However, a coincident increase in the abundance of the California spiny lobster, Palinurus interupptus (Randall, 1840), likely in response to both reduced fishing and a warmer ocean, compensated for much of the recycled ammonium lost to sea star mortality. Both lobsters and sea stars are widely recognized as key predators that can profoundly influence community structure in benthic marine systems. Our study is the first to demonstrate their importance in nutrient cycling, thus expanding their roles in the ecosystem. Climate change is increasing the frequency and severity of warming events, and rising human populations are intensifying fishing pressure in coastal ecosystems worldwide. Our study documents how these projected global changes can drive regime shifts in CND and fundamentally alter a critical ecosystem function.","container-title":"Global Change Biology","DOI":"10.1111/gcb.14706","ISSN":"1365-2486","issue":"9","journalAbbreviation":"Glob Change Biol","language":"en","license":"© 2019 John Wiley &amp; Sons Ltd","note":"_eprint: https://onlinelibrary.wiley.com/doi/pdf/10.1111/gcb.14706","page":"3179-3192","source":"Wiley Online Library","title":"Climate and fishing drive regime shifts in consumer-mediated nutrient cycling in kelp forests","volume":"25","author":[{"family":"Peters","given":"Joseph R."},{"family":"Reed","given":"Daniel C."},{"family":"Burkepile","given":"Deron E."}],"issued":{"date-parts":[["2019"]]}}}],"schema":"https://github.com/citation-style-language/schema/raw/master/csl-citation.json"} </w:instrText>
            </w:r>
            <w:r>
              <w:rPr>
                <w:color w:val="000000"/>
                <w:sz w:val="20"/>
                <w:szCs w:val="20"/>
                <w:lang w:val="fr-FR"/>
              </w:rPr>
              <w:fldChar w:fldCharType="separate"/>
            </w:r>
            <w:r>
              <w:rPr>
                <w:noProof/>
                <w:color w:val="000000"/>
                <w:sz w:val="20"/>
                <w:szCs w:val="20"/>
                <w:lang w:val="fr-FR"/>
              </w:rPr>
              <w:t>Peters et al. 2019</w:t>
            </w:r>
            <w:r>
              <w:rPr>
                <w:color w:val="000000"/>
                <w:sz w:val="20"/>
                <w:szCs w:val="20"/>
                <w:lang w:val="fr-FR"/>
              </w:rPr>
              <w:fldChar w:fldCharType="end"/>
            </w:r>
          </w:p>
        </w:tc>
      </w:tr>
      <w:tr w:rsidR="00913FC7" w:rsidRPr="008D2AF1" w14:paraId="0D7D04C4" w14:textId="77777777" w:rsidTr="00BB77FB">
        <w:trPr>
          <w:trHeight w:val="320"/>
        </w:trPr>
        <w:tc>
          <w:tcPr>
            <w:tcW w:w="3162" w:type="dxa"/>
            <w:noWrap/>
            <w:hideMark/>
          </w:tcPr>
          <w:p w14:paraId="5A77A295" w14:textId="77777777" w:rsidR="00913FC7" w:rsidRPr="008D2AF1" w:rsidRDefault="00913FC7" w:rsidP="00BB77FB">
            <w:pPr>
              <w:jc w:val="left"/>
              <w:rPr>
                <w:i/>
                <w:color w:val="000000"/>
                <w:sz w:val="20"/>
                <w:szCs w:val="20"/>
              </w:rPr>
            </w:pPr>
            <w:proofErr w:type="spellStart"/>
            <w:r w:rsidRPr="008D2AF1">
              <w:rPr>
                <w:i/>
                <w:color w:val="000000"/>
                <w:sz w:val="20"/>
                <w:szCs w:val="20"/>
              </w:rPr>
              <w:t>Henricia</w:t>
            </w:r>
            <w:proofErr w:type="spellEnd"/>
            <w:r w:rsidRPr="008D2AF1">
              <w:rPr>
                <w:i/>
                <w:color w:val="000000"/>
                <w:sz w:val="20"/>
                <w:szCs w:val="20"/>
              </w:rPr>
              <w:t xml:space="preserve"> pumila</w:t>
            </w:r>
          </w:p>
        </w:tc>
        <w:tc>
          <w:tcPr>
            <w:tcW w:w="1745" w:type="dxa"/>
            <w:noWrap/>
            <w:hideMark/>
          </w:tcPr>
          <w:p w14:paraId="3AA521E5" w14:textId="77777777" w:rsidR="00913FC7" w:rsidRPr="008D2AF1" w:rsidRDefault="00913FC7" w:rsidP="00BB77FB">
            <w:pPr>
              <w:jc w:val="left"/>
              <w:rPr>
                <w:color w:val="000000"/>
                <w:sz w:val="20"/>
                <w:szCs w:val="20"/>
              </w:rPr>
            </w:pPr>
            <w:r w:rsidRPr="008D2AF1">
              <w:rPr>
                <w:color w:val="000000"/>
                <w:sz w:val="20"/>
                <w:szCs w:val="20"/>
              </w:rPr>
              <w:t>10</w:t>
            </w:r>
          </w:p>
        </w:tc>
        <w:tc>
          <w:tcPr>
            <w:tcW w:w="5016" w:type="dxa"/>
            <w:noWrap/>
            <w:hideMark/>
          </w:tcPr>
          <w:p w14:paraId="6C121A04" w14:textId="77777777" w:rsidR="00913FC7" w:rsidRPr="008D2AF1" w:rsidRDefault="00913FC7" w:rsidP="00BB77FB">
            <w:pPr>
              <w:jc w:val="left"/>
              <w:rPr>
                <w:color w:val="000000"/>
                <w:sz w:val="20"/>
                <w:szCs w:val="20"/>
              </w:rPr>
            </w:pPr>
            <w:proofErr w:type="spellStart"/>
            <w:r w:rsidRPr="008D2AF1">
              <w:rPr>
                <w:color w:val="000000"/>
                <w:sz w:val="20"/>
                <w:szCs w:val="20"/>
              </w:rPr>
              <w:t>Menge</w:t>
            </w:r>
            <w:proofErr w:type="spellEnd"/>
            <w:r w:rsidRPr="008D2AF1">
              <w:rPr>
                <w:color w:val="000000"/>
                <w:sz w:val="20"/>
                <w:szCs w:val="20"/>
              </w:rPr>
              <w:t xml:space="preserve"> 1975, </w:t>
            </w:r>
            <w:proofErr w:type="spellStart"/>
            <w:r w:rsidRPr="008D2AF1">
              <w:rPr>
                <w:i/>
                <w:color w:val="000000"/>
                <w:sz w:val="20"/>
                <w:szCs w:val="20"/>
              </w:rPr>
              <w:t>Henricia</w:t>
            </w:r>
            <w:proofErr w:type="spellEnd"/>
            <w:r w:rsidRPr="008D2AF1">
              <w:rPr>
                <w:i/>
                <w:color w:val="000000"/>
                <w:sz w:val="20"/>
                <w:szCs w:val="20"/>
              </w:rPr>
              <w:t xml:space="preserve"> </w:t>
            </w:r>
            <w:r w:rsidRPr="00913FC7">
              <w:rPr>
                <w:iCs/>
                <w:color w:val="000000"/>
                <w:sz w:val="20"/>
                <w:szCs w:val="20"/>
              </w:rPr>
              <w:t>spp</w:t>
            </w:r>
            <w:r w:rsidRPr="008D2AF1">
              <w:rPr>
                <w:color w:val="000000"/>
                <w:sz w:val="20"/>
                <w:szCs w:val="20"/>
              </w:rPr>
              <w:t>.</w:t>
            </w:r>
          </w:p>
        </w:tc>
      </w:tr>
      <w:tr w:rsidR="00913FC7" w:rsidRPr="008D2AF1" w14:paraId="1D9A551D" w14:textId="77777777" w:rsidTr="00BB77FB">
        <w:trPr>
          <w:trHeight w:val="320"/>
        </w:trPr>
        <w:tc>
          <w:tcPr>
            <w:tcW w:w="3162" w:type="dxa"/>
            <w:noWrap/>
            <w:hideMark/>
          </w:tcPr>
          <w:p w14:paraId="102C89AE" w14:textId="77777777" w:rsidR="00913FC7" w:rsidRPr="008D2AF1" w:rsidRDefault="00913FC7" w:rsidP="00BB77FB">
            <w:pPr>
              <w:jc w:val="left"/>
              <w:rPr>
                <w:i/>
                <w:color w:val="000000"/>
                <w:sz w:val="20"/>
                <w:szCs w:val="20"/>
              </w:rPr>
            </w:pPr>
            <w:proofErr w:type="spellStart"/>
            <w:r w:rsidRPr="008D2AF1">
              <w:rPr>
                <w:i/>
                <w:color w:val="000000"/>
                <w:sz w:val="20"/>
                <w:szCs w:val="20"/>
              </w:rPr>
              <w:t>Henricia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c>
          <w:tcPr>
            <w:tcW w:w="1745" w:type="dxa"/>
            <w:noWrap/>
            <w:hideMark/>
          </w:tcPr>
          <w:p w14:paraId="17AA8DB6" w14:textId="77777777" w:rsidR="00913FC7" w:rsidRPr="008D2AF1" w:rsidRDefault="00913FC7" w:rsidP="00BB77FB">
            <w:pPr>
              <w:jc w:val="left"/>
              <w:rPr>
                <w:color w:val="000000"/>
                <w:sz w:val="20"/>
                <w:szCs w:val="20"/>
              </w:rPr>
            </w:pPr>
            <w:r w:rsidRPr="008D2AF1">
              <w:rPr>
                <w:color w:val="000000"/>
                <w:sz w:val="20"/>
                <w:szCs w:val="20"/>
              </w:rPr>
              <w:t>10</w:t>
            </w:r>
          </w:p>
        </w:tc>
        <w:tc>
          <w:tcPr>
            <w:tcW w:w="5016" w:type="dxa"/>
            <w:noWrap/>
            <w:hideMark/>
          </w:tcPr>
          <w:p w14:paraId="050B4D1F" w14:textId="77777777" w:rsidR="00913FC7" w:rsidRPr="008D2AF1" w:rsidRDefault="00913FC7" w:rsidP="00BB77FB">
            <w:pPr>
              <w:jc w:val="left"/>
              <w:rPr>
                <w:color w:val="000000"/>
                <w:sz w:val="20"/>
                <w:szCs w:val="20"/>
              </w:rPr>
            </w:pPr>
            <w:proofErr w:type="spellStart"/>
            <w:r w:rsidRPr="008D2AF1">
              <w:rPr>
                <w:color w:val="000000"/>
                <w:sz w:val="20"/>
                <w:szCs w:val="20"/>
              </w:rPr>
              <w:t>Menge</w:t>
            </w:r>
            <w:proofErr w:type="spellEnd"/>
            <w:r w:rsidRPr="008D2AF1">
              <w:rPr>
                <w:color w:val="000000"/>
                <w:sz w:val="20"/>
                <w:szCs w:val="20"/>
              </w:rPr>
              <w:t xml:space="preserve"> 1975</w:t>
            </w:r>
          </w:p>
        </w:tc>
      </w:tr>
      <w:tr w:rsidR="00913FC7" w:rsidRPr="008D2AF1" w14:paraId="5A99F09A" w14:textId="77777777" w:rsidTr="00BB77FB">
        <w:trPr>
          <w:trHeight w:val="320"/>
        </w:trPr>
        <w:tc>
          <w:tcPr>
            <w:tcW w:w="3162" w:type="dxa"/>
            <w:noWrap/>
            <w:hideMark/>
          </w:tcPr>
          <w:p w14:paraId="44BFEB83" w14:textId="77777777" w:rsidR="00913FC7" w:rsidRPr="008D2AF1" w:rsidRDefault="00913FC7" w:rsidP="00BB77FB">
            <w:pPr>
              <w:jc w:val="left"/>
              <w:rPr>
                <w:i/>
                <w:color w:val="000000"/>
                <w:sz w:val="20"/>
                <w:szCs w:val="20"/>
              </w:rPr>
            </w:pPr>
            <w:proofErr w:type="spellStart"/>
            <w:r w:rsidRPr="008D2AF1">
              <w:rPr>
                <w:i/>
                <w:color w:val="000000"/>
                <w:sz w:val="20"/>
                <w:szCs w:val="20"/>
              </w:rPr>
              <w:t>Dermasterias</w:t>
            </w:r>
            <w:proofErr w:type="spellEnd"/>
            <w:r w:rsidRPr="008D2AF1">
              <w:rPr>
                <w:i/>
                <w:color w:val="000000"/>
                <w:sz w:val="20"/>
                <w:szCs w:val="20"/>
              </w:rPr>
              <w:t xml:space="preserve"> imbricata</w:t>
            </w:r>
          </w:p>
        </w:tc>
        <w:tc>
          <w:tcPr>
            <w:tcW w:w="1745" w:type="dxa"/>
            <w:noWrap/>
            <w:hideMark/>
          </w:tcPr>
          <w:p w14:paraId="11BAE05A" w14:textId="77777777" w:rsidR="00913FC7" w:rsidRPr="008D2AF1" w:rsidRDefault="00913FC7" w:rsidP="00BB77FB">
            <w:pPr>
              <w:jc w:val="left"/>
              <w:rPr>
                <w:color w:val="000000"/>
                <w:sz w:val="20"/>
                <w:szCs w:val="20"/>
              </w:rPr>
            </w:pPr>
            <w:r w:rsidRPr="008D2AF1">
              <w:rPr>
                <w:color w:val="000000"/>
                <w:sz w:val="20"/>
                <w:szCs w:val="20"/>
              </w:rPr>
              <w:t>92</w:t>
            </w:r>
          </w:p>
        </w:tc>
        <w:tc>
          <w:tcPr>
            <w:tcW w:w="5016" w:type="dxa"/>
            <w:noWrap/>
            <w:hideMark/>
          </w:tcPr>
          <w:p w14:paraId="493D956A"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{"citationID":"nUJcf9OD","properties":{"formattedCitation":"(Montgomery 2014)","plainCitation":"(Montgomery 2014)","dontUpdate":true,"noteIndex":0},"citationItems":[{"id":4594,"uris":["http://zotero.org/users/local/idKDtb7T/items/6AJEGIJR"],"itemData":{"id":4594,"type":"article-journal","abstract":"Larger animals typically move faster than smaller individuals of the same species. This relationship is highly conserved across many diverse groups of vertebrates with varied modes of locomotion. But the relationship between body size and locomotion speed is much less clear among invertebrate taxa — the Asteroidea (sea stars) in particular. One sea star species crawls faster at larger body sizes, three species show no correlation between body size and crawling speed, and another sea star species actually crawls slower at larger body sizes. To further examine these unusual patterns of locomotion in sea stars, the relationship between body size and crawling speed was quantified in three unstudied species of Northeast Pacific sea star: Pycnopodia helianthoides, Solaster stimpsoni, and Dermasterias imbricata. The two multi-armed species P. helianthoides and S. stimpsoni followed the general trend: larger individuals crawled faster. But the five-armed D. imbricata crawled slower, like the previously reported five-armed star Patiria miniata. Arm number and scaling differences among species are not sufficient to explain why some sea star species crawl faster at larger body sizes. But two shape ratios relating arm length, arm width, and oral disk diameter may enable predictions of the relationship between body size and crawling speed in unstudied sea star species. Crawling speed differences within and among species could have implications for predator–prey dynamics as well as feeding mode.","container-title":"Journal of Experimental Marine Biology and Ecology","DOI":"10.1016/j.jembe.2014.05.009","ISSN":"0022-0981","journalAbbreviation":"Journal of Experimental Marine Biology and Ecology","page":"27-33","source":"ScienceDirect","title":"Predicting crawling speed relative to mass in sea stars","volume":"458","author":[{"family":"Montgomery","given":"E. M."}],"issued":{"date-parts":[["2014",9,1]]}}}],"schema":"https://github.com/citation-style-language/schema/raw/master/csl-citation.json"} </w:instrText>
            </w:r>
            <w:r w:rsidRPr="008D2AF1">
              <w:rPr>
                <w:color w:val="000000"/>
                <w:sz w:val="20"/>
                <w:szCs w:val="20"/>
              </w:rPr>
              <w:fldChar w:fldCharType="separate"/>
            </w:r>
            <w:r w:rsidRPr="008D2AF1">
              <w:rPr>
                <w:noProof/>
                <w:color w:val="000000"/>
                <w:sz w:val="20"/>
                <w:szCs w:val="20"/>
              </w:rPr>
              <w:t>Montgomery 2014</w:t>
            </w:r>
            <w:r w:rsidRPr="008D2AF1">
              <w:rPr>
                <w:color w:val="000000"/>
                <w:sz w:val="20"/>
                <w:szCs w:val="20"/>
              </w:rPr>
              <w:fldChar w:fldCharType="end"/>
            </w:r>
          </w:p>
        </w:tc>
      </w:tr>
      <w:tr w:rsidR="00913FC7" w:rsidRPr="008D2AF1" w14:paraId="57190930" w14:textId="77777777" w:rsidTr="00BB77FB">
        <w:trPr>
          <w:trHeight w:val="320"/>
        </w:trPr>
        <w:tc>
          <w:tcPr>
            <w:tcW w:w="3162" w:type="dxa"/>
            <w:noWrap/>
            <w:hideMark/>
          </w:tcPr>
          <w:p w14:paraId="5EB02FC4" w14:textId="77777777" w:rsidR="00913FC7" w:rsidRPr="008D2AF1" w:rsidRDefault="00913FC7" w:rsidP="00BB77FB">
            <w:pPr>
              <w:jc w:val="left"/>
              <w:rPr>
                <w:i/>
                <w:color w:val="000000"/>
                <w:sz w:val="20"/>
                <w:szCs w:val="20"/>
              </w:rPr>
            </w:pPr>
            <w:proofErr w:type="spellStart"/>
            <w:r w:rsidRPr="008D2AF1">
              <w:rPr>
                <w:i/>
                <w:color w:val="000000"/>
                <w:sz w:val="20"/>
                <w:szCs w:val="20"/>
              </w:rPr>
              <w:t>Mediaster</w:t>
            </w:r>
            <w:proofErr w:type="spellEnd"/>
            <w:r w:rsidRPr="008D2AF1">
              <w:rPr>
                <w:i/>
                <w:color w:val="000000"/>
                <w:sz w:val="20"/>
                <w:szCs w:val="20"/>
              </w:rPr>
              <w:t xml:space="preserve"> </w:t>
            </w:r>
            <w:proofErr w:type="spellStart"/>
            <w:r w:rsidRPr="008D2AF1">
              <w:rPr>
                <w:i/>
                <w:color w:val="000000"/>
                <w:sz w:val="20"/>
                <w:szCs w:val="20"/>
              </w:rPr>
              <w:t>aequalis</w:t>
            </w:r>
            <w:proofErr w:type="spellEnd"/>
          </w:p>
        </w:tc>
        <w:tc>
          <w:tcPr>
            <w:tcW w:w="1745" w:type="dxa"/>
            <w:noWrap/>
            <w:hideMark/>
          </w:tcPr>
          <w:p w14:paraId="28255AA8" w14:textId="77777777" w:rsidR="00913FC7" w:rsidRPr="008D2AF1" w:rsidRDefault="00913FC7" w:rsidP="00BB77FB">
            <w:pPr>
              <w:jc w:val="left"/>
              <w:rPr>
                <w:color w:val="000000"/>
                <w:sz w:val="20"/>
                <w:szCs w:val="20"/>
              </w:rPr>
            </w:pPr>
            <w:r w:rsidRPr="008D2AF1">
              <w:rPr>
                <w:color w:val="000000"/>
                <w:sz w:val="20"/>
                <w:szCs w:val="20"/>
              </w:rPr>
              <w:t>10</w:t>
            </w:r>
          </w:p>
        </w:tc>
        <w:tc>
          <w:tcPr>
            <w:tcW w:w="5016" w:type="dxa"/>
            <w:noWrap/>
            <w:hideMark/>
          </w:tcPr>
          <w:p w14:paraId="3C139A73" w14:textId="77777777" w:rsidR="00913FC7" w:rsidRPr="008D2AF1" w:rsidRDefault="00913FC7" w:rsidP="00BB77FB">
            <w:pPr>
              <w:jc w:val="left"/>
              <w:rPr>
                <w:color w:val="000000"/>
                <w:sz w:val="20"/>
                <w:szCs w:val="20"/>
              </w:rPr>
            </w:pPr>
            <w:proofErr w:type="spellStart"/>
            <w:r w:rsidRPr="008D2AF1">
              <w:rPr>
                <w:color w:val="000000"/>
                <w:sz w:val="20"/>
                <w:szCs w:val="20"/>
              </w:rPr>
              <w:t>Menge</w:t>
            </w:r>
            <w:proofErr w:type="spellEnd"/>
            <w:r w:rsidRPr="008D2AF1">
              <w:rPr>
                <w:color w:val="000000"/>
                <w:sz w:val="20"/>
                <w:szCs w:val="20"/>
              </w:rPr>
              <w:t xml:space="preserve"> 1975, </w:t>
            </w:r>
            <w:proofErr w:type="spellStart"/>
            <w:r w:rsidRPr="008D2AF1">
              <w:rPr>
                <w:i/>
                <w:color w:val="000000"/>
                <w:sz w:val="20"/>
                <w:szCs w:val="20"/>
              </w:rPr>
              <w:t>Henricia</w:t>
            </w:r>
            <w:proofErr w:type="spellEnd"/>
            <w:r w:rsidRPr="008D2AF1">
              <w:rPr>
                <w:i/>
                <w:color w:val="000000"/>
                <w:sz w:val="20"/>
                <w:szCs w:val="20"/>
              </w:rPr>
              <w:t xml:space="preserve"> spp</w:t>
            </w:r>
            <w:r w:rsidRPr="008D2AF1">
              <w:rPr>
                <w:color w:val="000000"/>
                <w:sz w:val="20"/>
                <w:szCs w:val="20"/>
              </w:rPr>
              <w:t>.</w:t>
            </w:r>
          </w:p>
        </w:tc>
      </w:tr>
      <w:tr w:rsidR="00913FC7" w:rsidRPr="008D2AF1" w14:paraId="6BC5C370" w14:textId="77777777" w:rsidTr="00BB77FB">
        <w:trPr>
          <w:trHeight w:val="320"/>
        </w:trPr>
        <w:tc>
          <w:tcPr>
            <w:tcW w:w="3162" w:type="dxa"/>
            <w:noWrap/>
            <w:hideMark/>
          </w:tcPr>
          <w:p w14:paraId="7682675A" w14:textId="77777777" w:rsidR="00913FC7" w:rsidRPr="008D2AF1" w:rsidRDefault="00913FC7" w:rsidP="00BB77FB">
            <w:pPr>
              <w:jc w:val="left"/>
              <w:rPr>
                <w:i/>
                <w:color w:val="000000"/>
                <w:sz w:val="20"/>
                <w:szCs w:val="20"/>
              </w:rPr>
            </w:pPr>
            <w:proofErr w:type="spellStart"/>
            <w:r w:rsidRPr="008D2AF1">
              <w:rPr>
                <w:i/>
                <w:color w:val="000000"/>
                <w:sz w:val="20"/>
                <w:szCs w:val="20"/>
              </w:rPr>
              <w:t>Solaster</w:t>
            </w:r>
            <w:proofErr w:type="spellEnd"/>
            <w:r w:rsidRPr="008D2AF1">
              <w:rPr>
                <w:i/>
                <w:color w:val="000000"/>
                <w:sz w:val="20"/>
                <w:szCs w:val="20"/>
              </w:rPr>
              <w:t xml:space="preserve"> </w:t>
            </w:r>
            <w:proofErr w:type="spellStart"/>
            <w:r w:rsidRPr="008D2AF1">
              <w:rPr>
                <w:i/>
                <w:color w:val="000000"/>
                <w:sz w:val="20"/>
                <w:szCs w:val="20"/>
              </w:rPr>
              <w:t>dawsoni</w:t>
            </w:r>
            <w:proofErr w:type="spellEnd"/>
          </w:p>
        </w:tc>
        <w:tc>
          <w:tcPr>
            <w:tcW w:w="1745" w:type="dxa"/>
            <w:noWrap/>
            <w:hideMark/>
          </w:tcPr>
          <w:p w14:paraId="03C3DDA3" w14:textId="77777777" w:rsidR="00913FC7" w:rsidRPr="008D2AF1" w:rsidRDefault="00913FC7" w:rsidP="00BB77FB">
            <w:pPr>
              <w:jc w:val="left"/>
              <w:rPr>
                <w:color w:val="000000"/>
                <w:sz w:val="20"/>
                <w:szCs w:val="20"/>
              </w:rPr>
            </w:pPr>
            <w:r w:rsidRPr="008D2AF1">
              <w:rPr>
                <w:color w:val="000000"/>
                <w:sz w:val="20"/>
                <w:szCs w:val="20"/>
              </w:rPr>
              <w:t>486</w:t>
            </w:r>
          </w:p>
        </w:tc>
        <w:tc>
          <w:tcPr>
            <w:tcW w:w="5016" w:type="dxa"/>
            <w:noWrap/>
            <w:hideMark/>
          </w:tcPr>
          <w:p w14:paraId="0C1A65F3" w14:textId="77777777" w:rsidR="00913FC7" w:rsidRPr="008D2AF1" w:rsidRDefault="00913FC7" w:rsidP="00BB77FB">
            <w:pPr>
              <w:jc w:val="left"/>
              <w:rPr>
                <w:color w:val="000000"/>
                <w:sz w:val="20"/>
                <w:szCs w:val="20"/>
              </w:rPr>
            </w:pPr>
            <w:r w:rsidRPr="008D2AF1">
              <w:rPr>
                <w:color w:val="000000"/>
                <w:sz w:val="20"/>
                <w:szCs w:val="20"/>
              </w:rPr>
              <w:t xml:space="preserve">Montgomery 2014, </w:t>
            </w:r>
            <w:proofErr w:type="spellStart"/>
            <w:r w:rsidRPr="008D2AF1">
              <w:rPr>
                <w:i/>
                <w:color w:val="000000"/>
                <w:sz w:val="20"/>
                <w:szCs w:val="20"/>
              </w:rPr>
              <w:t>Solaster</w:t>
            </w:r>
            <w:proofErr w:type="spellEnd"/>
            <w:r w:rsidRPr="008D2AF1">
              <w:rPr>
                <w:i/>
                <w:color w:val="000000"/>
                <w:sz w:val="20"/>
                <w:szCs w:val="20"/>
              </w:rPr>
              <w:t xml:space="preserve"> </w:t>
            </w:r>
            <w:proofErr w:type="spellStart"/>
            <w:r w:rsidRPr="008D2AF1">
              <w:rPr>
                <w:i/>
                <w:color w:val="000000"/>
                <w:sz w:val="20"/>
                <w:szCs w:val="20"/>
              </w:rPr>
              <w:t>stimpsoni</w:t>
            </w:r>
            <w:proofErr w:type="spellEnd"/>
          </w:p>
        </w:tc>
      </w:tr>
      <w:tr w:rsidR="00913FC7" w:rsidRPr="008D2AF1" w14:paraId="09092271" w14:textId="77777777" w:rsidTr="00BB77FB">
        <w:trPr>
          <w:trHeight w:val="320"/>
        </w:trPr>
        <w:tc>
          <w:tcPr>
            <w:tcW w:w="3162" w:type="dxa"/>
            <w:noWrap/>
            <w:hideMark/>
          </w:tcPr>
          <w:p w14:paraId="1CE78751" w14:textId="77777777" w:rsidR="00913FC7" w:rsidRPr="008D2AF1" w:rsidRDefault="00913FC7" w:rsidP="00BB77FB">
            <w:pPr>
              <w:jc w:val="left"/>
              <w:rPr>
                <w:i/>
                <w:color w:val="000000"/>
                <w:sz w:val="20"/>
                <w:szCs w:val="20"/>
              </w:rPr>
            </w:pPr>
            <w:proofErr w:type="spellStart"/>
            <w:r w:rsidRPr="008D2AF1">
              <w:rPr>
                <w:i/>
                <w:color w:val="000000"/>
                <w:sz w:val="20"/>
                <w:szCs w:val="20"/>
              </w:rPr>
              <w:t>Solaster</w:t>
            </w:r>
            <w:proofErr w:type="spellEnd"/>
            <w:r w:rsidRPr="008D2AF1">
              <w:rPr>
                <w:i/>
                <w:color w:val="000000"/>
                <w:sz w:val="20"/>
                <w:szCs w:val="20"/>
              </w:rPr>
              <w:t xml:space="preserve"> </w:t>
            </w:r>
            <w:proofErr w:type="spellStart"/>
            <w:r w:rsidRPr="008D2AF1">
              <w:rPr>
                <w:i/>
                <w:color w:val="000000"/>
                <w:sz w:val="20"/>
                <w:szCs w:val="20"/>
              </w:rPr>
              <w:t>stimpsoni</w:t>
            </w:r>
            <w:proofErr w:type="spellEnd"/>
          </w:p>
        </w:tc>
        <w:tc>
          <w:tcPr>
            <w:tcW w:w="1745" w:type="dxa"/>
            <w:noWrap/>
            <w:hideMark/>
          </w:tcPr>
          <w:p w14:paraId="793EE9FE" w14:textId="77777777" w:rsidR="00913FC7" w:rsidRPr="008D2AF1" w:rsidRDefault="00913FC7" w:rsidP="00BB77FB">
            <w:pPr>
              <w:jc w:val="left"/>
              <w:rPr>
                <w:color w:val="000000"/>
                <w:sz w:val="20"/>
                <w:szCs w:val="20"/>
              </w:rPr>
            </w:pPr>
            <w:r w:rsidRPr="008D2AF1">
              <w:rPr>
                <w:color w:val="000000"/>
                <w:sz w:val="20"/>
                <w:szCs w:val="20"/>
              </w:rPr>
              <w:t>486</w:t>
            </w:r>
          </w:p>
        </w:tc>
        <w:tc>
          <w:tcPr>
            <w:tcW w:w="5016" w:type="dxa"/>
            <w:noWrap/>
            <w:hideMark/>
          </w:tcPr>
          <w:p w14:paraId="7DA39E9F" w14:textId="77777777" w:rsidR="00913FC7" w:rsidRPr="008D2AF1" w:rsidRDefault="00913FC7" w:rsidP="00BB77FB">
            <w:pPr>
              <w:jc w:val="left"/>
              <w:rPr>
                <w:color w:val="000000"/>
                <w:sz w:val="20"/>
                <w:szCs w:val="20"/>
              </w:rPr>
            </w:pPr>
            <w:r w:rsidRPr="008D2AF1">
              <w:rPr>
                <w:color w:val="000000"/>
                <w:sz w:val="20"/>
                <w:szCs w:val="20"/>
              </w:rPr>
              <w:t>Montgomery 2014</w:t>
            </w:r>
          </w:p>
        </w:tc>
      </w:tr>
      <w:tr w:rsidR="00913FC7" w:rsidRPr="008D2AF1" w14:paraId="7B9328AF" w14:textId="77777777" w:rsidTr="00BB77FB">
        <w:trPr>
          <w:trHeight w:val="320"/>
        </w:trPr>
        <w:tc>
          <w:tcPr>
            <w:tcW w:w="3162" w:type="dxa"/>
            <w:noWrap/>
            <w:hideMark/>
          </w:tcPr>
          <w:p w14:paraId="3E7AF316" w14:textId="77777777" w:rsidR="00913FC7" w:rsidRPr="008D2AF1" w:rsidRDefault="00913FC7" w:rsidP="00BB77FB">
            <w:pPr>
              <w:jc w:val="left"/>
              <w:rPr>
                <w:i/>
                <w:color w:val="000000"/>
                <w:sz w:val="20"/>
                <w:szCs w:val="20"/>
              </w:rPr>
            </w:pPr>
            <w:proofErr w:type="spellStart"/>
            <w:r w:rsidRPr="008D2AF1">
              <w:rPr>
                <w:i/>
                <w:color w:val="000000"/>
                <w:sz w:val="20"/>
                <w:szCs w:val="20"/>
              </w:rPr>
              <w:t>Pteraster</w:t>
            </w:r>
            <w:proofErr w:type="spellEnd"/>
            <w:r w:rsidRPr="008D2AF1">
              <w:rPr>
                <w:i/>
                <w:color w:val="000000"/>
                <w:sz w:val="20"/>
                <w:szCs w:val="20"/>
              </w:rPr>
              <w:t xml:space="preserve"> </w:t>
            </w:r>
            <w:proofErr w:type="spellStart"/>
            <w:r w:rsidRPr="008D2AF1">
              <w:rPr>
                <w:i/>
                <w:color w:val="000000"/>
                <w:sz w:val="20"/>
                <w:szCs w:val="20"/>
              </w:rPr>
              <w:t>tesselatus</w:t>
            </w:r>
            <w:proofErr w:type="spellEnd"/>
          </w:p>
        </w:tc>
        <w:tc>
          <w:tcPr>
            <w:tcW w:w="1745" w:type="dxa"/>
            <w:noWrap/>
            <w:hideMark/>
          </w:tcPr>
          <w:p w14:paraId="0DCC6903" w14:textId="77777777" w:rsidR="00913FC7" w:rsidRPr="008D2AF1" w:rsidRDefault="00913FC7" w:rsidP="00BB77FB">
            <w:pPr>
              <w:jc w:val="left"/>
              <w:rPr>
                <w:color w:val="000000"/>
                <w:sz w:val="20"/>
                <w:szCs w:val="20"/>
              </w:rPr>
            </w:pPr>
            <w:r w:rsidRPr="008D2AF1">
              <w:rPr>
                <w:color w:val="000000"/>
                <w:sz w:val="20"/>
                <w:szCs w:val="20"/>
              </w:rPr>
              <w:t>10</w:t>
            </w:r>
          </w:p>
        </w:tc>
        <w:tc>
          <w:tcPr>
            <w:tcW w:w="5016" w:type="dxa"/>
            <w:noWrap/>
            <w:hideMark/>
          </w:tcPr>
          <w:p w14:paraId="75E55FA5" w14:textId="77777777" w:rsidR="00913FC7" w:rsidRPr="008D2AF1" w:rsidRDefault="00913FC7" w:rsidP="00BB77FB">
            <w:pPr>
              <w:jc w:val="left"/>
              <w:rPr>
                <w:color w:val="000000"/>
                <w:sz w:val="20"/>
                <w:szCs w:val="20"/>
              </w:rPr>
            </w:pPr>
            <w:proofErr w:type="spellStart"/>
            <w:r w:rsidRPr="008D2AF1">
              <w:rPr>
                <w:color w:val="000000"/>
                <w:sz w:val="20"/>
                <w:szCs w:val="20"/>
              </w:rPr>
              <w:t>Menge</w:t>
            </w:r>
            <w:proofErr w:type="spellEnd"/>
            <w:r w:rsidRPr="008D2AF1">
              <w:rPr>
                <w:color w:val="000000"/>
                <w:sz w:val="20"/>
                <w:szCs w:val="20"/>
              </w:rPr>
              <w:t xml:space="preserve"> 1975, </w:t>
            </w:r>
            <w:proofErr w:type="spellStart"/>
            <w:r w:rsidRPr="008D2AF1">
              <w:rPr>
                <w:i/>
                <w:color w:val="000000"/>
                <w:sz w:val="20"/>
                <w:szCs w:val="20"/>
              </w:rPr>
              <w:t>Henricia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4D03DB0F" w14:textId="77777777" w:rsidTr="00BB77FB">
        <w:trPr>
          <w:trHeight w:val="320"/>
        </w:trPr>
        <w:tc>
          <w:tcPr>
            <w:tcW w:w="3162" w:type="dxa"/>
            <w:noWrap/>
            <w:hideMark/>
          </w:tcPr>
          <w:p w14:paraId="578CC96B" w14:textId="77777777" w:rsidR="00913FC7" w:rsidRPr="008D2AF1" w:rsidRDefault="00913FC7" w:rsidP="00BB77FB">
            <w:pPr>
              <w:jc w:val="left"/>
              <w:rPr>
                <w:i/>
                <w:color w:val="000000"/>
                <w:sz w:val="20"/>
                <w:szCs w:val="20"/>
              </w:rPr>
            </w:pPr>
            <w:proofErr w:type="spellStart"/>
            <w:r w:rsidRPr="008D2AF1">
              <w:rPr>
                <w:i/>
                <w:color w:val="000000"/>
                <w:sz w:val="20"/>
                <w:szCs w:val="20"/>
              </w:rPr>
              <w:t>Mesocentrotus</w:t>
            </w:r>
            <w:proofErr w:type="spellEnd"/>
            <w:r w:rsidRPr="008D2AF1">
              <w:rPr>
                <w:i/>
                <w:color w:val="000000"/>
                <w:sz w:val="20"/>
                <w:szCs w:val="20"/>
              </w:rPr>
              <w:t xml:space="preserve"> </w:t>
            </w:r>
            <w:proofErr w:type="spellStart"/>
            <w:r w:rsidRPr="008D2AF1">
              <w:rPr>
                <w:i/>
                <w:color w:val="000000"/>
                <w:sz w:val="20"/>
                <w:szCs w:val="20"/>
              </w:rPr>
              <w:t>franciscanus</w:t>
            </w:r>
            <w:proofErr w:type="spellEnd"/>
          </w:p>
        </w:tc>
        <w:tc>
          <w:tcPr>
            <w:tcW w:w="1745" w:type="dxa"/>
            <w:noWrap/>
            <w:hideMark/>
          </w:tcPr>
          <w:p w14:paraId="4F17F3D9" w14:textId="77777777" w:rsidR="00913FC7" w:rsidRPr="008D2AF1" w:rsidRDefault="00913FC7" w:rsidP="00BB77FB">
            <w:pPr>
              <w:jc w:val="left"/>
              <w:rPr>
                <w:color w:val="000000"/>
                <w:sz w:val="20"/>
                <w:szCs w:val="20"/>
              </w:rPr>
            </w:pPr>
            <w:r w:rsidRPr="008D2AF1">
              <w:rPr>
                <w:color w:val="000000"/>
                <w:sz w:val="20"/>
                <w:szCs w:val="20"/>
              </w:rPr>
              <w:t>29.51</w:t>
            </w:r>
          </w:p>
        </w:tc>
        <w:tc>
          <w:tcPr>
            <w:tcW w:w="5016" w:type="dxa"/>
            <w:noWrap/>
            <w:hideMark/>
          </w:tcPr>
          <w:p w14:paraId="64F2ADD6"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{"citationID":"Tn58fFbR","properties":{"formattedCitation":"(Schuster and Bates 2023)","plainCitation":"(Schuster and Bates 2023)","dontUpdate":true,"noteIndex":0},"citationItems":[{"id":4592,"uris":["http://zotero.org/users/local/idKDtb7T/items/N8AC88DS"],"itemData":{"id":4592,"type":"article-journal","abstract":"Widespread decline in underwater forests, formed by kelps and other macroalgae, is occurring in all oceans. Loss of the vulnerable surface canopy typically leads to alternate rocky reef states dominated by substrate-near, understory vegetation, or reefs without any large fleshy macroalgae such as sea urchin barrens. Such alternate reef states represent a major shift in food availability and quality, and may impact kelp-preferring grazers forced to rely on less nutritious foods. Here we investigate the physiological responses of grazers to changes in food quality and quantity. We quantify the mass-independent oxygen consumption (ṀO2), as a proxy of whole-organism physiology, of four grazing invertebrate species (two sea urchins: Mesocentrotus franciscanus and Strongylocentrotus purpuratus; and two gastropods: Pomaulax gibberosus and Tegula pulligo) provisioned with one of three diet treatments over seven weeks: 1) higher quality, canopy kelp, 2) lower quality, substrate-near kelp, or 3) restricted: no kelp. We further test for differences in the heat resistance of four grazers using an acute, near-lethal heat exposure after completion of the provisioning period. Food restrictions had the strongest influence on oxygen consumption in the two urchins (mass-independent ṀO2 was reduced by 26–78%). By contrast, the two gastropod grazers did not display metabolic depression under food restrictions. Although kelp restrictions had clear physiological consequences in sea urchins, overall, the type of kelp provisioned (Macrocystis and Saccharina) did not relate to oxygen consumption after seven weeks. While heat resistance was also similar across food treatments, unfed individuals showed a slight tendency for lower heat tolerance compared to fed individuals. These results suggest a weak coupling between heat resistance and food quality and quantity, at least for these species and at short time spans. Our work highlights the importance of diet diversity and metabolic depression as strategies to cope with the energetic costs of warming.","container-title":"Journal of Experimental Marine Biology and Ecology","DOI":"10.1016/j.jembe.2023.151947","ISSN":"0022-0981","journalAbbreviation":"Journal of Experimental Marine Biology and Ecology","page":"151947","source":"ScienceDirect","title":"The role of kelp availability and quality on the energetic state and thermal tolerance of sea urchin and gastropod grazers","volume":"569","author":[{"family":"Schuster","given":"Jasmin M."},{"family":"Bates","given":"Amanda E."}],"issued":{"date-parts":[["2023",12,1]]}}}],"schema":"https://github.com/citation-style-language/schema/raw/master/csl-citation.json"} </w:instrText>
            </w:r>
            <w:r w:rsidRPr="008D2AF1">
              <w:rPr>
                <w:color w:val="000000"/>
                <w:sz w:val="20"/>
                <w:szCs w:val="20"/>
              </w:rPr>
              <w:fldChar w:fldCharType="separate"/>
            </w:r>
            <w:r w:rsidRPr="008D2AF1">
              <w:rPr>
                <w:noProof/>
                <w:color w:val="000000"/>
                <w:sz w:val="20"/>
                <w:szCs w:val="20"/>
              </w:rPr>
              <w:t>Schuster and Bates 2023</w:t>
            </w:r>
            <w:r w:rsidRPr="008D2AF1">
              <w:rPr>
                <w:color w:val="000000"/>
                <w:sz w:val="20"/>
                <w:szCs w:val="20"/>
              </w:rPr>
              <w:fldChar w:fldCharType="end"/>
            </w:r>
          </w:p>
        </w:tc>
      </w:tr>
      <w:tr w:rsidR="00913FC7" w:rsidRPr="008D2AF1" w14:paraId="1E1C220B" w14:textId="77777777" w:rsidTr="00BB77FB">
        <w:trPr>
          <w:trHeight w:val="320"/>
        </w:trPr>
        <w:tc>
          <w:tcPr>
            <w:tcW w:w="3162" w:type="dxa"/>
            <w:noWrap/>
            <w:hideMark/>
          </w:tcPr>
          <w:p w14:paraId="27F7B301" w14:textId="77777777" w:rsidR="00913FC7" w:rsidRPr="008D2AF1" w:rsidRDefault="00913FC7" w:rsidP="00BB77FB">
            <w:pPr>
              <w:jc w:val="left"/>
              <w:rPr>
                <w:i/>
                <w:color w:val="000000"/>
                <w:sz w:val="20"/>
                <w:szCs w:val="20"/>
              </w:rPr>
            </w:pPr>
            <w:r w:rsidRPr="008D2AF1">
              <w:rPr>
                <w:i/>
                <w:color w:val="000000"/>
                <w:sz w:val="20"/>
                <w:szCs w:val="20"/>
              </w:rPr>
              <w:t xml:space="preserve">Strongylocentrotus </w:t>
            </w:r>
            <w:proofErr w:type="spellStart"/>
            <w:r w:rsidRPr="008D2AF1">
              <w:rPr>
                <w:i/>
                <w:color w:val="000000"/>
                <w:sz w:val="20"/>
                <w:szCs w:val="20"/>
              </w:rPr>
              <w:t>droebachiensis</w:t>
            </w:r>
            <w:proofErr w:type="spellEnd"/>
          </w:p>
        </w:tc>
        <w:tc>
          <w:tcPr>
            <w:tcW w:w="1745" w:type="dxa"/>
            <w:noWrap/>
            <w:hideMark/>
          </w:tcPr>
          <w:p w14:paraId="649AFE0F" w14:textId="77777777" w:rsidR="00913FC7" w:rsidRPr="008D2AF1" w:rsidRDefault="00913FC7" w:rsidP="00BB77FB">
            <w:pPr>
              <w:jc w:val="left"/>
              <w:rPr>
                <w:color w:val="000000"/>
                <w:sz w:val="20"/>
                <w:szCs w:val="20"/>
              </w:rPr>
            </w:pPr>
            <w:r w:rsidRPr="008D2AF1">
              <w:rPr>
                <w:color w:val="000000"/>
                <w:sz w:val="20"/>
                <w:szCs w:val="20"/>
              </w:rPr>
              <w:t>20</w:t>
            </w:r>
          </w:p>
        </w:tc>
        <w:tc>
          <w:tcPr>
            <w:tcW w:w="5016" w:type="dxa"/>
            <w:noWrap/>
            <w:hideMark/>
          </w:tcPr>
          <w:p w14:paraId="29117758" w14:textId="77777777" w:rsidR="00913FC7" w:rsidRPr="008D2AF1" w:rsidRDefault="00913FC7" w:rsidP="00BB77FB">
            <w:pPr>
              <w:jc w:val="left"/>
              <w:rPr>
                <w:color w:val="000000"/>
                <w:sz w:val="20"/>
                <w:szCs w:val="20"/>
              </w:rPr>
            </w:pPr>
            <w:r w:rsidRPr="008D2AF1">
              <w:rPr>
                <w:color w:val="000000"/>
                <w:sz w:val="20"/>
                <w:szCs w:val="20"/>
              </w:rPr>
              <w:t xml:space="preserve">Stewart et al. 2015, </w:t>
            </w:r>
            <w:r w:rsidRPr="008D2AF1">
              <w:rPr>
                <w:i/>
                <w:color w:val="000000"/>
                <w:sz w:val="20"/>
                <w:szCs w:val="20"/>
              </w:rPr>
              <w:t xml:space="preserve">Strongylocentrotus </w:t>
            </w:r>
            <w:proofErr w:type="spellStart"/>
            <w:r w:rsidRPr="008D2AF1">
              <w:rPr>
                <w:i/>
                <w:color w:val="000000"/>
                <w:sz w:val="20"/>
                <w:szCs w:val="20"/>
              </w:rPr>
              <w:t>polyacanthus</w:t>
            </w:r>
            <w:proofErr w:type="spellEnd"/>
          </w:p>
        </w:tc>
      </w:tr>
      <w:tr w:rsidR="00913FC7" w:rsidRPr="008D2AF1" w14:paraId="7AF1697A" w14:textId="77777777" w:rsidTr="00BB77FB">
        <w:trPr>
          <w:trHeight w:val="320"/>
        </w:trPr>
        <w:tc>
          <w:tcPr>
            <w:tcW w:w="3162" w:type="dxa"/>
            <w:noWrap/>
            <w:hideMark/>
          </w:tcPr>
          <w:p w14:paraId="3852C6E1" w14:textId="77777777" w:rsidR="00913FC7" w:rsidRPr="008D2AF1" w:rsidRDefault="00913FC7" w:rsidP="00BB77FB">
            <w:pPr>
              <w:jc w:val="left"/>
              <w:rPr>
                <w:i/>
                <w:color w:val="000000"/>
                <w:sz w:val="20"/>
                <w:szCs w:val="20"/>
              </w:rPr>
            </w:pPr>
            <w:r w:rsidRPr="008D2AF1">
              <w:rPr>
                <w:i/>
                <w:color w:val="000000"/>
                <w:sz w:val="20"/>
                <w:szCs w:val="20"/>
              </w:rPr>
              <w:t xml:space="preserve">Strongylocentrotus </w:t>
            </w:r>
            <w:proofErr w:type="spellStart"/>
            <w:r w:rsidRPr="008D2AF1">
              <w:rPr>
                <w:i/>
                <w:color w:val="000000"/>
                <w:sz w:val="20"/>
                <w:szCs w:val="20"/>
              </w:rPr>
              <w:t>purpuratus</w:t>
            </w:r>
            <w:proofErr w:type="spellEnd"/>
          </w:p>
        </w:tc>
        <w:tc>
          <w:tcPr>
            <w:tcW w:w="1745" w:type="dxa"/>
            <w:noWrap/>
            <w:hideMark/>
          </w:tcPr>
          <w:p w14:paraId="5AA47922" w14:textId="77777777" w:rsidR="00913FC7" w:rsidRPr="008D2AF1" w:rsidRDefault="00913FC7" w:rsidP="00BB77FB">
            <w:pPr>
              <w:jc w:val="left"/>
              <w:rPr>
                <w:color w:val="000000"/>
                <w:sz w:val="20"/>
                <w:szCs w:val="20"/>
              </w:rPr>
            </w:pPr>
            <w:r w:rsidRPr="008D2AF1">
              <w:rPr>
                <w:color w:val="000000"/>
                <w:sz w:val="20"/>
                <w:szCs w:val="20"/>
              </w:rPr>
              <w:t>20</w:t>
            </w:r>
          </w:p>
        </w:tc>
        <w:tc>
          <w:tcPr>
            <w:tcW w:w="5016" w:type="dxa"/>
            <w:noWrap/>
            <w:hideMark/>
          </w:tcPr>
          <w:p w14:paraId="72C7ED8F" w14:textId="77777777" w:rsidR="00913FC7" w:rsidRPr="008D2AF1" w:rsidRDefault="00913FC7" w:rsidP="00BB77FB">
            <w:pPr>
              <w:jc w:val="left"/>
              <w:rPr>
                <w:color w:val="000000"/>
                <w:sz w:val="20"/>
                <w:szCs w:val="20"/>
              </w:rPr>
            </w:pPr>
            <w:r w:rsidRPr="008D2AF1">
              <w:rPr>
                <w:color w:val="000000"/>
                <w:sz w:val="20"/>
                <w:szCs w:val="20"/>
              </w:rPr>
              <w:t xml:space="preserve">Stewart et al. 2015, </w:t>
            </w:r>
            <w:r w:rsidRPr="008D2AF1">
              <w:rPr>
                <w:i/>
                <w:color w:val="000000"/>
                <w:sz w:val="20"/>
                <w:szCs w:val="20"/>
              </w:rPr>
              <w:t xml:space="preserve">Strongylocentrotus </w:t>
            </w:r>
            <w:proofErr w:type="spellStart"/>
            <w:r w:rsidRPr="008D2AF1">
              <w:rPr>
                <w:i/>
                <w:color w:val="000000"/>
                <w:sz w:val="20"/>
                <w:szCs w:val="20"/>
              </w:rPr>
              <w:t>polyacanthus</w:t>
            </w:r>
            <w:proofErr w:type="spellEnd"/>
          </w:p>
        </w:tc>
      </w:tr>
      <w:tr w:rsidR="00913FC7" w:rsidRPr="008D2AF1" w14:paraId="7E09EA81" w14:textId="77777777" w:rsidTr="00BB77FB">
        <w:trPr>
          <w:trHeight w:val="320"/>
        </w:trPr>
        <w:tc>
          <w:tcPr>
            <w:tcW w:w="3162" w:type="dxa"/>
            <w:noWrap/>
            <w:hideMark/>
          </w:tcPr>
          <w:p w14:paraId="1A686821" w14:textId="77777777" w:rsidR="00913FC7" w:rsidRPr="008D2AF1" w:rsidRDefault="00913FC7" w:rsidP="00BB77FB">
            <w:pPr>
              <w:jc w:val="left"/>
              <w:rPr>
                <w:i/>
                <w:color w:val="000000"/>
                <w:sz w:val="20"/>
                <w:szCs w:val="20"/>
              </w:rPr>
            </w:pPr>
            <w:proofErr w:type="spellStart"/>
            <w:r w:rsidRPr="008D2AF1">
              <w:rPr>
                <w:i/>
                <w:color w:val="000000"/>
                <w:sz w:val="20"/>
                <w:szCs w:val="20"/>
              </w:rPr>
              <w:t>Apostichopus</w:t>
            </w:r>
            <w:proofErr w:type="spellEnd"/>
            <w:r w:rsidRPr="008D2AF1">
              <w:rPr>
                <w:i/>
                <w:color w:val="000000"/>
                <w:sz w:val="20"/>
                <w:szCs w:val="20"/>
              </w:rPr>
              <w:t xml:space="preserve"> </w:t>
            </w:r>
            <w:proofErr w:type="spellStart"/>
            <w:r w:rsidRPr="008D2AF1">
              <w:rPr>
                <w:i/>
                <w:color w:val="000000"/>
                <w:sz w:val="20"/>
                <w:szCs w:val="20"/>
              </w:rPr>
              <w:t>californicus</w:t>
            </w:r>
            <w:proofErr w:type="spellEnd"/>
          </w:p>
        </w:tc>
        <w:tc>
          <w:tcPr>
            <w:tcW w:w="1745" w:type="dxa"/>
            <w:noWrap/>
            <w:hideMark/>
          </w:tcPr>
          <w:p w14:paraId="326F88BD" w14:textId="77777777" w:rsidR="00913FC7" w:rsidRPr="008D2AF1" w:rsidRDefault="00913FC7" w:rsidP="00BB77FB">
            <w:pPr>
              <w:jc w:val="left"/>
              <w:rPr>
                <w:color w:val="000000"/>
                <w:sz w:val="20"/>
                <w:szCs w:val="20"/>
              </w:rPr>
            </w:pPr>
            <w:r w:rsidRPr="008D2AF1">
              <w:rPr>
                <w:color w:val="000000"/>
                <w:sz w:val="20"/>
                <w:szCs w:val="20"/>
              </w:rPr>
              <w:t>319.31</w:t>
            </w:r>
          </w:p>
        </w:tc>
        <w:tc>
          <w:tcPr>
            <w:tcW w:w="5016" w:type="dxa"/>
            <w:noWrap/>
            <w:hideMark/>
          </w:tcPr>
          <w:p w14:paraId="7BDD90D3" w14:textId="77777777" w:rsidR="00913FC7" w:rsidRPr="008D2AF1" w:rsidRDefault="00913FC7" w:rsidP="00BB77FB">
            <w:pPr>
              <w:jc w:val="left"/>
              <w:rPr>
                <w:color w:val="000000"/>
                <w:sz w:val="20"/>
                <w:szCs w:val="20"/>
                <w:lang w:val="fr-FR"/>
              </w:rPr>
            </w:pPr>
            <w:r w:rsidRPr="008D2AF1">
              <w:rPr>
                <w:color w:val="000000"/>
                <w:sz w:val="20"/>
                <w:szCs w:val="20"/>
                <w:lang w:val="fr-FR"/>
              </w:rPr>
              <w:t xml:space="preserve">Peters et al. 2019, </w:t>
            </w:r>
            <w:proofErr w:type="spellStart"/>
            <w:r w:rsidRPr="008D2AF1">
              <w:rPr>
                <w:i/>
                <w:color w:val="000000"/>
                <w:sz w:val="20"/>
                <w:szCs w:val="20"/>
                <w:lang w:val="fr-FR"/>
              </w:rPr>
              <w:t>Apostichopus</w:t>
            </w:r>
            <w:proofErr w:type="spellEnd"/>
            <w:r w:rsidRPr="008D2AF1">
              <w:rPr>
                <w:i/>
                <w:color w:val="000000"/>
                <w:sz w:val="20"/>
                <w:szCs w:val="20"/>
                <w:lang w:val="fr-FR"/>
              </w:rPr>
              <w:t xml:space="preserve"> </w:t>
            </w:r>
            <w:proofErr w:type="spellStart"/>
            <w:r w:rsidRPr="008D2AF1">
              <w:rPr>
                <w:i/>
                <w:color w:val="000000"/>
                <w:sz w:val="20"/>
                <w:szCs w:val="20"/>
                <w:lang w:val="fr-FR"/>
              </w:rPr>
              <w:t>parvimensis</w:t>
            </w:r>
            <w:proofErr w:type="spellEnd"/>
          </w:p>
        </w:tc>
      </w:tr>
      <w:tr w:rsidR="00913FC7" w:rsidRPr="008D2AF1" w14:paraId="478C5B2F" w14:textId="77777777" w:rsidTr="00BB77FB">
        <w:trPr>
          <w:trHeight w:val="320"/>
        </w:trPr>
        <w:tc>
          <w:tcPr>
            <w:tcW w:w="3162" w:type="dxa"/>
            <w:tcBorders>
              <w:bottom w:val="nil"/>
            </w:tcBorders>
            <w:noWrap/>
            <w:hideMark/>
          </w:tcPr>
          <w:p w14:paraId="5D7660CE" w14:textId="77777777" w:rsidR="00913FC7" w:rsidRPr="008D2AF1" w:rsidRDefault="00913FC7" w:rsidP="00BB77FB">
            <w:pPr>
              <w:jc w:val="left"/>
              <w:rPr>
                <w:i/>
                <w:color w:val="000000"/>
                <w:sz w:val="20"/>
                <w:szCs w:val="20"/>
              </w:rPr>
            </w:pPr>
            <w:r w:rsidRPr="008D2AF1">
              <w:rPr>
                <w:i/>
                <w:color w:val="000000"/>
                <w:sz w:val="20"/>
                <w:szCs w:val="20"/>
              </w:rPr>
              <w:t xml:space="preserve">Chlamys </w:t>
            </w:r>
            <w:proofErr w:type="spellStart"/>
            <w:r w:rsidRPr="008D2AF1">
              <w:rPr>
                <w:i/>
                <w:color w:val="000000"/>
                <w:sz w:val="20"/>
                <w:szCs w:val="20"/>
              </w:rPr>
              <w:t>hastata</w:t>
            </w:r>
            <w:proofErr w:type="spellEnd"/>
          </w:p>
        </w:tc>
        <w:tc>
          <w:tcPr>
            <w:tcW w:w="1745" w:type="dxa"/>
            <w:tcBorders>
              <w:bottom w:val="nil"/>
            </w:tcBorders>
            <w:noWrap/>
            <w:hideMark/>
          </w:tcPr>
          <w:p w14:paraId="216CA81D" w14:textId="77777777" w:rsidR="00913FC7" w:rsidRPr="008D2AF1" w:rsidRDefault="00913FC7" w:rsidP="00BB77FB">
            <w:pPr>
              <w:jc w:val="left"/>
              <w:rPr>
                <w:color w:val="000000"/>
                <w:sz w:val="20"/>
                <w:szCs w:val="20"/>
              </w:rPr>
            </w:pPr>
            <w:r w:rsidRPr="008D2AF1">
              <w:rPr>
                <w:color w:val="000000"/>
                <w:sz w:val="20"/>
                <w:szCs w:val="20"/>
              </w:rPr>
              <w:t>2.5</w:t>
            </w:r>
          </w:p>
        </w:tc>
        <w:tc>
          <w:tcPr>
            <w:tcW w:w="5016" w:type="dxa"/>
            <w:tcBorders>
              <w:bottom w:val="nil"/>
            </w:tcBorders>
            <w:noWrap/>
            <w:hideMark/>
          </w:tcPr>
          <w:p w14:paraId="607A1BE0" w14:textId="2DFEF0B7" w:rsidR="00913FC7" w:rsidRPr="00913FC7" w:rsidRDefault="00913FC7" w:rsidP="00BB77FB">
            <w:pPr>
              <w:jc w:val="left"/>
              <w:rPr>
                <w:color w:val="000000"/>
                <w:sz w:val="20"/>
                <w:szCs w:val="20"/>
                <w:lang w:val="fr-FR"/>
              </w:rPr>
            </w:pPr>
            <w:r w:rsidRPr="008D2AF1">
              <w:rPr>
                <w:color w:val="000000"/>
                <w:sz w:val="20"/>
                <w:szCs w:val="20"/>
              </w:rPr>
              <w:fldChar w:fldCharType="begin"/>
            </w:r>
            <w:r w:rsidRPr="00913FC7">
              <w:rPr>
                <w:color w:val="000000"/>
                <w:sz w:val="20"/>
                <w:szCs w:val="20"/>
              </w:rPr>
              <w:instrText xml:space="preserve"> ADDIN ZOTERO_ITEM CSL_CITATION {"citationID":"pQfJuyVS","properties":{"formattedCitation":"(MacDonald et al. 1991)","plainCitation":"(MacDonald et al. 1991)","dontUpdate":true,"noteIndex":0},"citationItems":[{"id":4306,"uris":["http://zotero.org/users/local/idKDtb7T/items/I3UTHWF9"],"itemData":{"id":4306,"type":"article-journal","abstract":"Three scallop species from British Columbia display different strategies for partitioning available energy between somatic tissue growth and gamete production as they increase in age. The spiny scallop Chlamys hastata and the pink scallop Chlamys rubida only live about 6 yr and rarely exceed 80 mm in shell height whereas the rock scallop Crassadoma gigantea may reach 170 mm in height and live for 20 yr or more. Growth, reproductive output, and reproductive effort at any given age are higher in Chlamys hastata than in the smaller Chlamys rubida. Somatic growth in Crassadoma gigantea ceases completely in the final years, but in the short-lived species Chlamys hastata and Chlamys rubida, individuals continue to grow until they die. In long-lived pectinids the emphasis often shifts from somatic growth to gamete production before the midpoint of the life cycle, and our observations on Crassadoma gigantea are consistent with this trend. Short-lived species, however, invest relatively less in reproduction; in our study, reproductive output in Chlamys rubida did not exceed 40% of nonrespired assimilation (net production), and reproductive effort in Chlamys hastata did not reach 50% until the final year of life.","container-title":"Canadian Journal of Fisheries and Aquatic Sciences","DOI":"10.1139/f91-029","ISSN":"0706-652X, 1205-7533","issue":"2","journalAbbreviation":"Can. J. Fish. Aquat. Sci.","language":"en","page":"215-221","source":"DOI.org (Crossref)","title":"Growth and Reproductive Energetics of three Scallop Species from British Columbia ( &lt;i&gt;Chlamys hastata&lt;/i&gt; , &lt;i&gt;Chlamys rubida&lt;/i&gt; , and &lt;i&gt;Crassadoma gigantea&lt;/i&gt; )","volume":"48","author":[{"family":"MacDonald","given":"B. A."},{"family":"Thompson","given":"R. J."},{"family":"Bourne","given":"N. F."}],"issued":{"date-parts":[["1991",2,1]]}}}],"schema":"https://github.com/citation-style-language/schema/raw/master/csl-citation.json"} </w:instrText>
            </w:r>
            <w:r w:rsidRPr="008D2AF1">
              <w:rPr>
                <w:color w:val="000000"/>
                <w:sz w:val="20"/>
                <w:szCs w:val="20"/>
              </w:rPr>
              <w:fldChar w:fldCharType="separate"/>
            </w:r>
            <w:r w:rsidRPr="00913FC7">
              <w:rPr>
                <w:noProof/>
                <w:color w:val="000000"/>
                <w:sz w:val="20"/>
                <w:szCs w:val="20"/>
                <w:lang w:val="fr-FR"/>
              </w:rPr>
              <w:t>MacDonald et al. 1991</w:t>
            </w:r>
            <w:r w:rsidRPr="008D2AF1">
              <w:rPr>
                <w:color w:val="000000"/>
                <w:sz w:val="20"/>
                <w:szCs w:val="20"/>
              </w:rPr>
              <w:fldChar w:fldCharType="end"/>
            </w:r>
            <w:r w:rsidRPr="00913FC7">
              <w:rPr>
                <w:color w:val="000000"/>
                <w:sz w:val="20"/>
                <w:szCs w:val="20"/>
                <w:lang w:val="fr-FR"/>
              </w:rPr>
              <w:t xml:space="preserve">, </w:t>
            </w:r>
            <w:r w:rsidRPr="00913FC7">
              <w:rPr>
                <w:i/>
                <w:color w:val="000000"/>
                <w:sz w:val="20"/>
                <w:szCs w:val="20"/>
                <w:lang w:val="fr-FR"/>
              </w:rPr>
              <w:t xml:space="preserve">Chlamys </w:t>
            </w:r>
            <w:proofErr w:type="spellStart"/>
            <w:r w:rsidRPr="00913FC7">
              <w:rPr>
                <w:iCs/>
                <w:color w:val="000000"/>
                <w:sz w:val="20"/>
                <w:szCs w:val="20"/>
                <w:lang w:val="fr-FR"/>
              </w:rPr>
              <w:t>spp</w:t>
            </w:r>
            <w:proofErr w:type="spellEnd"/>
            <w:r w:rsidRPr="008D2AF1">
              <w:rPr>
                <w:i/>
                <w:color w:val="000000"/>
                <w:sz w:val="20"/>
                <w:szCs w:val="20"/>
                <w:lang w:val="fr-FR"/>
              </w:rPr>
              <w:t>.</w:t>
            </w:r>
          </w:p>
        </w:tc>
      </w:tr>
      <w:tr w:rsidR="00913FC7" w:rsidRPr="008D2AF1" w14:paraId="641100D4" w14:textId="77777777" w:rsidTr="00BB77FB">
        <w:trPr>
          <w:trHeight w:val="320"/>
        </w:trPr>
        <w:tc>
          <w:tcPr>
            <w:tcW w:w="3162" w:type="dxa"/>
            <w:tcBorders>
              <w:top w:val="nil"/>
              <w:bottom w:val="nil"/>
            </w:tcBorders>
            <w:noWrap/>
            <w:hideMark/>
          </w:tcPr>
          <w:p w14:paraId="6E92E8BF" w14:textId="77777777" w:rsidR="00913FC7" w:rsidRPr="008D2AF1" w:rsidRDefault="00913FC7" w:rsidP="00BB77FB">
            <w:pPr>
              <w:jc w:val="left"/>
              <w:rPr>
                <w:i/>
                <w:color w:val="000000"/>
                <w:sz w:val="20"/>
                <w:szCs w:val="20"/>
              </w:rPr>
            </w:pPr>
            <w:proofErr w:type="spellStart"/>
            <w:r w:rsidRPr="008D2AF1">
              <w:rPr>
                <w:i/>
                <w:color w:val="000000"/>
                <w:sz w:val="20"/>
                <w:szCs w:val="20"/>
              </w:rPr>
              <w:t>Crassadoma</w:t>
            </w:r>
            <w:proofErr w:type="spellEnd"/>
            <w:r w:rsidRPr="008D2AF1">
              <w:rPr>
                <w:i/>
                <w:color w:val="000000"/>
                <w:sz w:val="20"/>
                <w:szCs w:val="20"/>
              </w:rPr>
              <w:t xml:space="preserve"> gigantea</w:t>
            </w:r>
          </w:p>
        </w:tc>
        <w:tc>
          <w:tcPr>
            <w:tcW w:w="1745" w:type="dxa"/>
            <w:tcBorders>
              <w:top w:val="nil"/>
              <w:bottom w:val="nil"/>
            </w:tcBorders>
            <w:noWrap/>
            <w:hideMark/>
          </w:tcPr>
          <w:p w14:paraId="14F7DCF4" w14:textId="77777777" w:rsidR="00913FC7" w:rsidRPr="008D2AF1" w:rsidRDefault="00913FC7" w:rsidP="00BB77FB">
            <w:pPr>
              <w:jc w:val="left"/>
              <w:rPr>
                <w:color w:val="000000"/>
                <w:sz w:val="20"/>
                <w:szCs w:val="20"/>
              </w:rPr>
            </w:pPr>
            <w:r w:rsidRPr="008D2AF1">
              <w:rPr>
                <w:color w:val="000000"/>
                <w:sz w:val="20"/>
                <w:szCs w:val="20"/>
              </w:rPr>
              <w:t>0.038*size^2.39</w:t>
            </w:r>
          </w:p>
        </w:tc>
        <w:tc>
          <w:tcPr>
            <w:tcW w:w="5016" w:type="dxa"/>
            <w:tcBorders>
              <w:top w:val="nil"/>
              <w:bottom w:val="nil"/>
            </w:tcBorders>
            <w:noWrap/>
            <w:hideMark/>
          </w:tcPr>
          <w:p w14:paraId="03E42FF8"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{"citationID":"heP0DbgF","properties":{"formattedCitation":"(MacDonald et al. 1991)","plainCitation":"(MacDonald et al. 1991)","dontUpdate":true,"noteIndex":0},"citationItems":[{"id":4306,"uris":["http://zotero.org/users/local/idKDtb7T/items/I3UTHWF9"],"itemData":{"id":4306,"type":"article-journal","abstract":"Three scallop species from British Columbia display different strategies for partitioning available energy between somatic tissue growth and gamete production as they increase in age. The spiny scallop Chlamys hastata and the pink scallop Chlamys rubida only live about 6 yr and rarely exceed 80 mm in shell height whereas the rock scallop Crassadoma gigantea may reach 170 mm in height and live for 20 yr or more. Growth, reproductive output, and reproductive effort at any given age are higher in Chlamys hastata than in the smaller Chlamys rubida. Somatic growth in Crassadoma gigantea ceases completely in the final years, but in the short-lived species Chlamys hastata and Chlamys rubida, individuals continue to grow until they die. In long-lived pectinids the emphasis often shifts from somatic growth to gamete production before the midpoint of the life cycle, and our observations on Crassadoma gigantea are consistent with this trend. Short-lived species, however, invest relatively less in reproduction; in our study, reproductive output in Chlamys rubida did not exceed 40% of nonrespired assimilation (net production), and reproductive effort in Chlamys hastata did not reach 50% until the final year of life.","container-title":"Canadian Journal of Fisheries and Aquatic Sciences","DOI":"10.1139/f91-029","ISSN":"0706-652X, 1205-7533","issue":"2","journalAbbreviation":"Can. J. Fish. Aquat. Sci.","language":"en","page":"215-221","source":"DOI.org (Crossref)","title":"Growth and Reproductive Energetics of three Scallop Species from British Columbia ( &lt;i&gt;Chlamys hastata&lt;/i&gt; , &lt;i&gt;Chlamys rubida&lt;/i&gt; , and &lt;i&gt;Crassadoma gigantea&lt;/i&gt; )","volume":"48","author":[{"family":"MacDonald","given":"B. A."},{"family":"Thompson","given":"R. J."},{"family":"Bourne","given":"N. F."}],"issued":{"date-parts":[["1991",2,1]]}}}],"schema":"https://github.com/citation-style-language/schema/raw/master/csl-citation.json"} </w:instrText>
            </w:r>
            <w:r w:rsidRPr="008D2AF1">
              <w:rPr>
                <w:color w:val="000000"/>
                <w:sz w:val="20"/>
                <w:szCs w:val="20"/>
              </w:rPr>
              <w:fldChar w:fldCharType="separate"/>
            </w:r>
            <w:r w:rsidRPr="008D2AF1">
              <w:rPr>
                <w:noProof/>
                <w:color w:val="000000"/>
                <w:sz w:val="20"/>
                <w:szCs w:val="20"/>
              </w:rPr>
              <w:t>MacDonald et al. 1991</w:t>
            </w:r>
            <w:r w:rsidRPr="008D2AF1">
              <w:rPr>
                <w:color w:val="000000"/>
                <w:sz w:val="20"/>
                <w:szCs w:val="20"/>
              </w:rPr>
              <w:fldChar w:fldCharType="end"/>
            </w:r>
          </w:p>
        </w:tc>
      </w:tr>
      <w:tr w:rsidR="00913FC7" w:rsidRPr="008D2AF1" w14:paraId="4C8A02F7" w14:textId="77777777" w:rsidTr="00BB77FB">
        <w:trPr>
          <w:trHeight w:val="320"/>
        </w:trPr>
        <w:tc>
          <w:tcPr>
            <w:tcW w:w="3162" w:type="dxa"/>
            <w:tcBorders>
              <w:top w:val="nil"/>
            </w:tcBorders>
            <w:noWrap/>
            <w:hideMark/>
          </w:tcPr>
          <w:p w14:paraId="7B59A6A5" w14:textId="77777777" w:rsidR="00913FC7" w:rsidRPr="008D2AF1" w:rsidRDefault="00913FC7" w:rsidP="00BB77FB">
            <w:pPr>
              <w:jc w:val="left"/>
              <w:rPr>
                <w:i/>
                <w:color w:val="000000"/>
                <w:sz w:val="20"/>
                <w:szCs w:val="20"/>
              </w:rPr>
            </w:pPr>
            <w:proofErr w:type="spellStart"/>
            <w:r w:rsidRPr="008D2AF1">
              <w:rPr>
                <w:i/>
                <w:color w:val="000000"/>
                <w:sz w:val="20"/>
                <w:szCs w:val="20"/>
              </w:rPr>
              <w:lastRenderedPageBreak/>
              <w:t>Enteroctopus</w:t>
            </w:r>
            <w:proofErr w:type="spellEnd"/>
            <w:r w:rsidRPr="008D2AF1">
              <w:rPr>
                <w:i/>
                <w:color w:val="000000"/>
                <w:sz w:val="20"/>
                <w:szCs w:val="20"/>
              </w:rPr>
              <w:t xml:space="preserve"> </w:t>
            </w:r>
            <w:proofErr w:type="spellStart"/>
            <w:r w:rsidRPr="008D2AF1">
              <w:rPr>
                <w:i/>
                <w:color w:val="000000"/>
                <w:sz w:val="20"/>
                <w:szCs w:val="20"/>
              </w:rPr>
              <w:t>dofleini</w:t>
            </w:r>
            <w:proofErr w:type="spellEnd"/>
          </w:p>
        </w:tc>
        <w:tc>
          <w:tcPr>
            <w:tcW w:w="1745" w:type="dxa"/>
            <w:tcBorders>
              <w:top w:val="nil"/>
            </w:tcBorders>
            <w:noWrap/>
            <w:hideMark/>
          </w:tcPr>
          <w:p w14:paraId="395AFBC8" w14:textId="77777777" w:rsidR="00913FC7" w:rsidRPr="008D2AF1" w:rsidRDefault="00913FC7" w:rsidP="00BB77FB">
            <w:pPr>
              <w:jc w:val="left"/>
              <w:rPr>
                <w:color w:val="000000"/>
                <w:sz w:val="20"/>
                <w:szCs w:val="20"/>
              </w:rPr>
            </w:pPr>
            <w:r w:rsidRPr="008D2AF1">
              <w:rPr>
                <w:color w:val="000000"/>
                <w:sz w:val="20"/>
                <w:szCs w:val="20"/>
              </w:rPr>
              <w:t>137.5</w:t>
            </w:r>
          </w:p>
        </w:tc>
        <w:tc>
          <w:tcPr>
            <w:tcW w:w="5016" w:type="dxa"/>
            <w:tcBorders>
              <w:top w:val="nil"/>
            </w:tcBorders>
            <w:noWrap/>
            <w:hideMark/>
          </w:tcPr>
          <w:p w14:paraId="7279FA73"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{"citationID":"E0RG7PqW","properties":{"formattedCitation":"(Osborn 1995)","plainCitation":"(Osborn 1995)","dontUpdate":true,"noteIndex":0},"citationItems":[{"id":4591,"uris":["http://zotero.org/users/local/idKDtb7T/items/4ULINX96"],"itemData":{"id":4591,"type":"thesis","event-place":"San Jose, CA, USA","genre":"Master of Science","note":"DOI: 10.31979/etd.7xt8-yjr2","publisher":"San Jose State University","publisher-place":"San Jose, CA, USA","source":"DOI.org (Crossref)","title":"Fecundity and embryonic development of Octopus rubescens Berry from Monterey Bay, California","URL":"https://scholarworks.sjsu.edu/etd_theses/1170","author":[{"family":"Osborn","given":"Steven A"}],"accessed":{"date-parts":[["2024",2,19]]},"issued":{"date-parts":[["1995",1,1]]}}}],"schema":"https://github.com/citation-style-language/schema/raw/master/csl-citation.json"} </w:instrText>
            </w:r>
            <w:r w:rsidRPr="008D2AF1">
              <w:rPr>
                <w:color w:val="000000"/>
                <w:sz w:val="20"/>
                <w:szCs w:val="20"/>
              </w:rPr>
              <w:fldChar w:fldCharType="separate"/>
            </w:r>
            <w:r w:rsidRPr="008D2AF1">
              <w:rPr>
                <w:noProof/>
                <w:color w:val="000000"/>
                <w:sz w:val="20"/>
                <w:szCs w:val="20"/>
              </w:rPr>
              <w:t>Osborn 1995</w:t>
            </w:r>
            <w:r w:rsidRPr="008D2AF1">
              <w:rPr>
                <w:color w:val="000000"/>
                <w:sz w:val="20"/>
                <w:szCs w:val="20"/>
              </w:rPr>
              <w:fldChar w:fldCharType="end"/>
            </w:r>
            <w:r w:rsidRPr="008D2AF1">
              <w:rPr>
                <w:color w:val="000000"/>
                <w:sz w:val="20"/>
                <w:szCs w:val="20"/>
              </w:rPr>
              <w:t xml:space="preserve">, </w:t>
            </w:r>
            <w:r w:rsidRPr="008D2AF1">
              <w:rPr>
                <w:i/>
                <w:color w:val="000000"/>
                <w:sz w:val="20"/>
                <w:szCs w:val="20"/>
              </w:rPr>
              <w:t xml:space="preserve">Octopus </w:t>
            </w:r>
            <w:proofErr w:type="spellStart"/>
            <w:r w:rsidRPr="008D2AF1">
              <w:rPr>
                <w:i/>
                <w:color w:val="000000"/>
                <w:sz w:val="20"/>
                <w:szCs w:val="20"/>
              </w:rPr>
              <w:t>rubescens</w:t>
            </w:r>
            <w:proofErr w:type="spellEnd"/>
          </w:p>
        </w:tc>
      </w:tr>
      <w:tr w:rsidR="00913FC7" w:rsidRPr="008D2AF1" w14:paraId="1F2E0A60" w14:textId="77777777" w:rsidTr="00BB77FB">
        <w:trPr>
          <w:trHeight w:val="320"/>
        </w:trPr>
        <w:tc>
          <w:tcPr>
            <w:tcW w:w="3162" w:type="dxa"/>
            <w:noWrap/>
            <w:hideMark/>
          </w:tcPr>
          <w:p w14:paraId="65A09ADD" w14:textId="77777777" w:rsidR="00913FC7" w:rsidRPr="008D2AF1" w:rsidRDefault="00913FC7" w:rsidP="00BB77FB">
            <w:pPr>
              <w:jc w:val="left"/>
              <w:rPr>
                <w:i/>
                <w:color w:val="000000"/>
                <w:sz w:val="20"/>
                <w:szCs w:val="20"/>
              </w:rPr>
            </w:pPr>
            <w:r w:rsidRPr="008D2AF1">
              <w:rPr>
                <w:i/>
                <w:color w:val="000000"/>
                <w:sz w:val="20"/>
                <w:szCs w:val="20"/>
              </w:rPr>
              <w:t xml:space="preserve">Octopus </w:t>
            </w:r>
            <w:proofErr w:type="spellStart"/>
            <w:r w:rsidRPr="008D2AF1">
              <w:rPr>
                <w:i/>
                <w:color w:val="000000"/>
                <w:sz w:val="20"/>
                <w:szCs w:val="20"/>
              </w:rPr>
              <w:t>rubescens</w:t>
            </w:r>
            <w:proofErr w:type="spellEnd"/>
          </w:p>
        </w:tc>
        <w:tc>
          <w:tcPr>
            <w:tcW w:w="1745" w:type="dxa"/>
            <w:noWrap/>
            <w:hideMark/>
          </w:tcPr>
          <w:p w14:paraId="5D620805" w14:textId="77777777" w:rsidR="00913FC7" w:rsidRPr="008D2AF1" w:rsidRDefault="00913FC7" w:rsidP="00BB77FB">
            <w:pPr>
              <w:jc w:val="left"/>
              <w:rPr>
                <w:color w:val="000000"/>
                <w:sz w:val="20"/>
                <w:szCs w:val="20"/>
              </w:rPr>
            </w:pPr>
            <w:r w:rsidRPr="008D2AF1">
              <w:rPr>
                <w:color w:val="000000"/>
                <w:sz w:val="20"/>
                <w:szCs w:val="20"/>
              </w:rPr>
              <w:t>80</w:t>
            </w:r>
          </w:p>
        </w:tc>
        <w:tc>
          <w:tcPr>
            <w:tcW w:w="5016" w:type="dxa"/>
            <w:noWrap/>
            <w:hideMark/>
          </w:tcPr>
          <w:p w14:paraId="14DA8BB3" w14:textId="77777777" w:rsidR="00913FC7" w:rsidRPr="008D2AF1" w:rsidRDefault="00913FC7" w:rsidP="00BB77FB">
            <w:pPr>
              <w:jc w:val="left"/>
              <w:rPr>
                <w:color w:val="000000"/>
                <w:sz w:val="20"/>
                <w:szCs w:val="20"/>
              </w:rPr>
            </w:pPr>
            <w:r w:rsidRPr="008D2AF1">
              <w:rPr>
                <w:color w:val="000000"/>
                <w:sz w:val="20"/>
                <w:szCs w:val="20"/>
              </w:rPr>
              <w:t>Osborn 1995</w:t>
            </w:r>
          </w:p>
        </w:tc>
      </w:tr>
      <w:tr w:rsidR="00913FC7" w:rsidRPr="008D2AF1" w14:paraId="50946313" w14:textId="77777777" w:rsidTr="00BB77FB">
        <w:trPr>
          <w:trHeight w:val="320"/>
        </w:trPr>
        <w:tc>
          <w:tcPr>
            <w:tcW w:w="3162" w:type="dxa"/>
            <w:noWrap/>
            <w:hideMark/>
          </w:tcPr>
          <w:p w14:paraId="4450CF21" w14:textId="77777777" w:rsidR="00913FC7" w:rsidRPr="008D2AF1" w:rsidRDefault="00913FC7" w:rsidP="00BB77FB">
            <w:pPr>
              <w:jc w:val="left"/>
              <w:rPr>
                <w:i/>
                <w:color w:val="000000"/>
                <w:sz w:val="20"/>
                <w:szCs w:val="20"/>
              </w:rPr>
            </w:pPr>
            <w:proofErr w:type="spellStart"/>
            <w:r w:rsidRPr="008D2AF1">
              <w:rPr>
                <w:i/>
                <w:color w:val="000000"/>
                <w:sz w:val="20"/>
                <w:szCs w:val="20"/>
              </w:rPr>
              <w:t>Opalia</w:t>
            </w:r>
            <w:proofErr w:type="spellEnd"/>
            <w:r w:rsidRPr="008D2AF1">
              <w:rPr>
                <w:i/>
                <w:color w:val="000000"/>
                <w:sz w:val="20"/>
                <w:szCs w:val="20"/>
              </w:rPr>
              <w:t xml:space="preserve"> </w:t>
            </w:r>
            <w:proofErr w:type="spellStart"/>
            <w:r w:rsidRPr="008D2AF1">
              <w:rPr>
                <w:i/>
                <w:color w:val="000000"/>
                <w:sz w:val="20"/>
                <w:szCs w:val="20"/>
              </w:rPr>
              <w:t>wroblewskyi</w:t>
            </w:r>
            <w:proofErr w:type="spellEnd"/>
          </w:p>
        </w:tc>
        <w:tc>
          <w:tcPr>
            <w:tcW w:w="1745" w:type="dxa"/>
            <w:noWrap/>
            <w:hideMark/>
          </w:tcPr>
          <w:p w14:paraId="6B26FF0D"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noWrap/>
            <w:hideMark/>
          </w:tcPr>
          <w:p w14:paraId="52137C4C" w14:textId="0050A065" w:rsidR="00913FC7" w:rsidRPr="008D2AF1" w:rsidRDefault="00913FC7" w:rsidP="00BB77FB">
            <w:pPr>
              <w:jc w:val="left"/>
              <w:rPr>
                <w:color w:val="000000"/>
                <w:sz w:val="20"/>
                <w:szCs w:val="20"/>
              </w:rPr>
            </w:pPr>
            <w:r w:rsidRPr="008D2AF1">
              <w:rPr>
                <w:color w:val="000000"/>
                <w:sz w:val="20"/>
                <w:szCs w:val="20"/>
              </w:rPr>
              <w:fldChar w:fldCharType="begin"/>
            </w:r>
            <w:r w:rsidR="009D0C33">
              <w:rPr>
                <w:color w:val="000000"/>
                <w:sz w:val="20"/>
                <w:szCs w:val="20"/>
              </w:rPr>
              <w:instrText xml:space="preserve"> ADDIN ZOTERO_ITEM CSL_CITATION {"citationID":"gOTOtUiS","properties":{"formattedCitation":"(Palmer 1982)","plainCitation":"(Palmer 1982)","dontUpdate":true,"noteIndex":0},"citationItems":[{"id":4291,"uris":["http://zotero.org/users/local/idKDtb7T/items/J89Y9FQ9"],"itemData":{"id":4291,"type":"article-journal","language":"en","source":"Zotero","title":"Growth in marine gastropods: a non-destructive technique for independently measuring shell and body weight","author":[{"family":"Palmer","given":"A Richard"}],"issued":{"date-parts":[["1982"]]}}}],"schema":"https://github.com/citation-style-language/schema/raw/master/csl-citation.json"} </w:instrText>
            </w:r>
            <w:r w:rsidRPr="008D2AF1">
              <w:rPr>
                <w:color w:val="000000"/>
                <w:sz w:val="20"/>
                <w:szCs w:val="20"/>
              </w:rPr>
              <w:fldChar w:fldCharType="separate"/>
            </w:r>
            <w:r w:rsidRPr="008D2AF1">
              <w:rPr>
                <w:noProof/>
                <w:color w:val="000000"/>
                <w:sz w:val="20"/>
                <w:szCs w:val="20"/>
              </w:rPr>
              <w:t>Palmer 1982</w:t>
            </w:r>
            <w:r w:rsidRPr="008D2AF1">
              <w:rPr>
                <w:color w:val="000000"/>
                <w:sz w:val="20"/>
                <w:szCs w:val="20"/>
              </w:rPr>
              <w:fldChar w:fldCharType="end"/>
            </w:r>
            <w:r w:rsidRPr="008D2AF1">
              <w:rPr>
                <w:color w:val="000000"/>
                <w:sz w:val="20"/>
                <w:szCs w:val="20"/>
              </w:rPr>
              <w:t xml:space="preserve">,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1DB142C9" w14:textId="77777777" w:rsidTr="00BB77FB">
        <w:trPr>
          <w:trHeight w:val="320"/>
        </w:trPr>
        <w:tc>
          <w:tcPr>
            <w:tcW w:w="3162" w:type="dxa"/>
            <w:noWrap/>
            <w:hideMark/>
          </w:tcPr>
          <w:p w14:paraId="67A9A638" w14:textId="77777777" w:rsidR="00913FC7" w:rsidRPr="008D2AF1" w:rsidRDefault="00913FC7" w:rsidP="00BB77FB">
            <w:pPr>
              <w:jc w:val="left"/>
              <w:rPr>
                <w:i/>
                <w:color w:val="000000"/>
                <w:sz w:val="20"/>
                <w:szCs w:val="20"/>
              </w:rPr>
            </w:pPr>
            <w:r w:rsidRPr="008D2AF1">
              <w:rPr>
                <w:i/>
                <w:color w:val="000000"/>
                <w:sz w:val="20"/>
                <w:szCs w:val="20"/>
              </w:rPr>
              <w:t>Diodora aspera</w:t>
            </w:r>
          </w:p>
        </w:tc>
        <w:tc>
          <w:tcPr>
            <w:tcW w:w="1745" w:type="dxa"/>
            <w:noWrap/>
            <w:hideMark/>
          </w:tcPr>
          <w:p w14:paraId="725A95C5"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noWrap/>
            <w:hideMark/>
          </w:tcPr>
          <w:p w14:paraId="1830A832"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3B5BFC9B" w14:textId="77777777" w:rsidTr="00BB77FB">
        <w:trPr>
          <w:trHeight w:val="320"/>
        </w:trPr>
        <w:tc>
          <w:tcPr>
            <w:tcW w:w="3162" w:type="dxa"/>
            <w:tcBorders>
              <w:bottom w:val="nil"/>
            </w:tcBorders>
            <w:noWrap/>
            <w:hideMark/>
          </w:tcPr>
          <w:p w14:paraId="345BCA79" w14:textId="77777777" w:rsidR="00913FC7" w:rsidRPr="008D2AF1" w:rsidRDefault="00913FC7" w:rsidP="00BB77FB">
            <w:pPr>
              <w:jc w:val="left"/>
              <w:rPr>
                <w:i/>
                <w:color w:val="000000"/>
                <w:sz w:val="20"/>
                <w:szCs w:val="20"/>
              </w:rPr>
            </w:pPr>
            <w:proofErr w:type="spellStart"/>
            <w:r w:rsidRPr="008D2AF1">
              <w:rPr>
                <w:i/>
                <w:color w:val="000000"/>
                <w:sz w:val="20"/>
                <w:szCs w:val="20"/>
              </w:rPr>
              <w:t>Megathura</w:t>
            </w:r>
            <w:proofErr w:type="spellEnd"/>
            <w:r w:rsidRPr="008D2AF1">
              <w:rPr>
                <w:i/>
                <w:color w:val="000000"/>
                <w:sz w:val="20"/>
                <w:szCs w:val="20"/>
              </w:rPr>
              <w:t xml:space="preserve"> </w:t>
            </w:r>
            <w:proofErr w:type="spellStart"/>
            <w:r w:rsidRPr="008D2AF1">
              <w:rPr>
                <w:i/>
                <w:color w:val="000000"/>
                <w:sz w:val="20"/>
                <w:szCs w:val="20"/>
              </w:rPr>
              <w:t>crenulata</w:t>
            </w:r>
            <w:proofErr w:type="spellEnd"/>
          </w:p>
        </w:tc>
        <w:tc>
          <w:tcPr>
            <w:tcW w:w="1745" w:type="dxa"/>
            <w:tcBorders>
              <w:bottom w:val="nil"/>
            </w:tcBorders>
            <w:noWrap/>
            <w:hideMark/>
          </w:tcPr>
          <w:p w14:paraId="4073594D"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tcBorders>
              <w:bottom w:val="nil"/>
            </w:tcBorders>
            <w:noWrap/>
            <w:hideMark/>
          </w:tcPr>
          <w:p w14:paraId="2435B48B"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256BE7E7" w14:textId="77777777" w:rsidTr="00BB77FB">
        <w:trPr>
          <w:trHeight w:val="320"/>
        </w:trPr>
        <w:tc>
          <w:tcPr>
            <w:tcW w:w="3162" w:type="dxa"/>
            <w:tcBorders>
              <w:top w:val="nil"/>
              <w:bottom w:val="nil"/>
            </w:tcBorders>
            <w:noWrap/>
            <w:hideMark/>
          </w:tcPr>
          <w:p w14:paraId="52F6A46B" w14:textId="77777777" w:rsidR="00913FC7" w:rsidRPr="008D2AF1" w:rsidRDefault="00913FC7" w:rsidP="00BB77FB">
            <w:pPr>
              <w:jc w:val="left"/>
              <w:rPr>
                <w:i/>
                <w:color w:val="000000"/>
                <w:sz w:val="20"/>
                <w:szCs w:val="20"/>
              </w:rPr>
            </w:pPr>
            <w:proofErr w:type="spellStart"/>
            <w:r w:rsidRPr="008D2AF1">
              <w:rPr>
                <w:i/>
                <w:color w:val="000000"/>
                <w:sz w:val="20"/>
                <w:szCs w:val="20"/>
              </w:rPr>
              <w:t>Haliotis</w:t>
            </w:r>
            <w:proofErr w:type="spellEnd"/>
            <w:r w:rsidRPr="008D2AF1">
              <w:rPr>
                <w:i/>
                <w:color w:val="000000"/>
                <w:sz w:val="20"/>
                <w:szCs w:val="20"/>
              </w:rPr>
              <w:t xml:space="preserve"> </w:t>
            </w:r>
            <w:proofErr w:type="spellStart"/>
            <w:r w:rsidRPr="008D2AF1">
              <w:rPr>
                <w:i/>
                <w:color w:val="000000"/>
                <w:sz w:val="20"/>
                <w:szCs w:val="20"/>
              </w:rPr>
              <w:t>kamtschatkana</w:t>
            </w:r>
            <w:proofErr w:type="spellEnd"/>
          </w:p>
        </w:tc>
        <w:tc>
          <w:tcPr>
            <w:tcW w:w="1745" w:type="dxa"/>
            <w:tcBorders>
              <w:top w:val="nil"/>
              <w:bottom w:val="nil"/>
            </w:tcBorders>
            <w:noWrap/>
            <w:hideMark/>
          </w:tcPr>
          <w:p w14:paraId="5B0E7C1B" w14:textId="77777777" w:rsidR="00913FC7" w:rsidRPr="008D2AF1" w:rsidRDefault="00913FC7" w:rsidP="00BB77FB">
            <w:pPr>
              <w:jc w:val="left"/>
              <w:rPr>
                <w:color w:val="000000"/>
                <w:sz w:val="20"/>
                <w:szCs w:val="20"/>
              </w:rPr>
            </w:pPr>
            <w:r w:rsidRPr="008D2AF1">
              <w:rPr>
                <w:color w:val="000000"/>
                <w:sz w:val="20"/>
                <w:szCs w:val="20"/>
              </w:rPr>
              <w:t>0.00058*size^3.2</w:t>
            </w:r>
          </w:p>
        </w:tc>
        <w:tc>
          <w:tcPr>
            <w:tcW w:w="5016" w:type="dxa"/>
            <w:tcBorders>
              <w:top w:val="nil"/>
              <w:bottom w:val="nil"/>
            </w:tcBorders>
            <w:noWrap/>
            <w:hideMark/>
          </w:tcPr>
          <w:p w14:paraId="55BBEC7A" w14:textId="77777777" w:rsidR="00913FC7" w:rsidRPr="008D2AF1" w:rsidRDefault="00913FC7" w:rsidP="00BB77FB">
            <w:pPr>
              <w:jc w:val="left"/>
              <w:rPr>
                <w:color w:val="000000"/>
                <w:sz w:val="20"/>
                <w:szCs w:val="20"/>
              </w:rPr>
            </w:pPr>
            <w:r w:rsidRPr="008D2AF1">
              <w:rPr>
                <w:color w:val="000000"/>
                <w:sz w:val="20"/>
                <w:szCs w:val="20"/>
              </w:rPr>
              <w:fldChar w:fldCharType="begin"/>
            </w:r>
            <w:r w:rsidRPr="008D2AF1">
              <w:rPr>
                <w:color w:val="000000"/>
                <w:sz w:val="20"/>
                <w:szCs w:val="20"/>
              </w:rPr>
              <w:instrText xml:space="preserve"> ADDIN ZOTERO_ITEM CSL_CITATION {"citationID":"gkz1e21e","properties":{"formattedCitation":"(Zhang et al. 2007)","plainCitation":"(Zhang et al. 2007)","dontUpdate":true,"noteIndex":0},"citationItems":[{"id":4288,"uris":["http://zotero.org/users/local/idKDtb7T/items/IUJU2PM5"],"itemData":{"id":4288,"type":"article-journal","abstract":"The northern abalone, Haliotis kamtschatkana, fisheries in British Columbia (BC) were closed in 1990 because of substantial declines in the stock biomass. Abalone biomass has remained low since the fishery closure. We used abalone survey data and established growth models to study the stock-recruitment (SR) relationships, estimate mortality rates, and simulate population growth trajectories at various mortality levels for abalone populations in the Queen Charlotte Islands and the Central Coast of BC. The fitted SR curves were flat and near linear, indicating a lack of productivity in the abalone populations. At low spawning stock biomass (&lt;0.05 kg/m2) the SR relationships appeared to be density independent. Annual mortality rates (Z) were estimated to be 0.29–0.36, which included natural mortality and poaching rates. Simulation studies showed that abalone population growth was sensitive to mortality rates. The abalone populations would be sustainable with Z around 0.25, and would increase or decrease with lower or higher Z, respectively. To rebuild the northern abalone populations, measures need to be taken to minimize or eliminate poaching to reduce mortality rates.","container-title":"Journal of Shellfish Research","DOI":"10.2983/0730-8000(2007)26[1099:MNAHKP]2.0.CO;2","ISSN":"0730-8000, 1943-6319","issue":"4","journalAbbreviation":"shre","note":"publisher: National Shellfisheries Association","page":"1099-1107","source":"bioone.org","title":"MODELING NORTHERN ABALONE, HALIOTIS KAMTSCHATKANA, POPULATION STOCK AND RECRUITMENT IN BRITISH COLUMBIA","volume":"26","author":[{"family":"Zhang","given":"Zane"},{"family":"Campbell","given":"Alan"},{"family":"Lessard","given":"Joanne"}],"issued":{"date-parts":[["2007",12]]}}}],"schema":"https://github.com/citation-style-language/schema/raw/master/csl-citation.json"} </w:instrText>
            </w:r>
            <w:r w:rsidRPr="008D2AF1">
              <w:rPr>
                <w:color w:val="000000"/>
                <w:sz w:val="20"/>
                <w:szCs w:val="20"/>
              </w:rPr>
              <w:fldChar w:fldCharType="separate"/>
            </w:r>
            <w:r w:rsidRPr="008D2AF1">
              <w:rPr>
                <w:noProof/>
                <w:color w:val="000000"/>
                <w:sz w:val="20"/>
                <w:szCs w:val="20"/>
              </w:rPr>
              <w:t>Zhang et al. 2007</w:t>
            </w:r>
            <w:r w:rsidRPr="008D2AF1">
              <w:rPr>
                <w:color w:val="000000"/>
                <w:sz w:val="20"/>
                <w:szCs w:val="20"/>
              </w:rPr>
              <w:fldChar w:fldCharType="end"/>
            </w:r>
          </w:p>
        </w:tc>
      </w:tr>
      <w:tr w:rsidR="00913FC7" w:rsidRPr="008D2AF1" w14:paraId="23148B24" w14:textId="77777777" w:rsidTr="00BB77FB">
        <w:trPr>
          <w:trHeight w:val="320"/>
        </w:trPr>
        <w:tc>
          <w:tcPr>
            <w:tcW w:w="3162" w:type="dxa"/>
            <w:tcBorders>
              <w:top w:val="nil"/>
            </w:tcBorders>
            <w:noWrap/>
            <w:hideMark/>
          </w:tcPr>
          <w:p w14:paraId="37AC4BC1" w14:textId="77777777" w:rsidR="00913FC7" w:rsidRPr="008D2AF1" w:rsidRDefault="00913FC7" w:rsidP="00BB77FB">
            <w:pPr>
              <w:jc w:val="left"/>
              <w:rPr>
                <w:i/>
                <w:color w:val="000000"/>
                <w:sz w:val="20"/>
                <w:szCs w:val="20"/>
              </w:rPr>
            </w:pPr>
            <w:proofErr w:type="spellStart"/>
            <w:r w:rsidRPr="008D2AF1">
              <w:rPr>
                <w:i/>
                <w:color w:val="000000"/>
                <w:sz w:val="20"/>
                <w:szCs w:val="20"/>
              </w:rPr>
              <w:t>Neverita</w:t>
            </w:r>
            <w:proofErr w:type="spellEnd"/>
            <w:r w:rsidRPr="008D2AF1">
              <w:rPr>
                <w:i/>
                <w:color w:val="000000"/>
                <w:sz w:val="20"/>
                <w:szCs w:val="20"/>
              </w:rPr>
              <w:t xml:space="preserve"> </w:t>
            </w:r>
            <w:proofErr w:type="spellStart"/>
            <w:r w:rsidRPr="008D2AF1">
              <w:rPr>
                <w:i/>
                <w:color w:val="000000"/>
                <w:sz w:val="20"/>
                <w:szCs w:val="20"/>
              </w:rPr>
              <w:t>lewisii</w:t>
            </w:r>
            <w:proofErr w:type="spellEnd"/>
          </w:p>
        </w:tc>
        <w:tc>
          <w:tcPr>
            <w:tcW w:w="1745" w:type="dxa"/>
            <w:tcBorders>
              <w:top w:val="nil"/>
            </w:tcBorders>
            <w:noWrap/>
            <w:hideMark/>
          </w:tcPr>
          <w:p w14:paraId="67E305D9"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tcBorders>
              <w:top w:val="nil"/>
            </w:tcBorders>
            <w:noWrap/>
            <w:hideMark/>
          </w:tcPr>
          <w:p w14:paraId="0B6454C4"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0CC1C5EE" w14:textId="77777777" w:rsidTr="00BB77FB">
        <w:trPr>
          <w:trHeight w:val="320"/>
        </w:trPr>
        <w:tc>
          <w:tcPr>
            <w:tcW w:w="3162" w:type="dxa"/>
            <w:noWrap/>
            <w:hideMark/>
          </w:tcPr>
          <w:p w14:paraId="662AB6CC" w14:textId="77777777" w:rsidR="00913FC7" w:rsidRPr="008D2AF1" w:rsidRDefault="00913FC7" w:rsidP="00BB77FB">
            <w:pPr>
              <w:jc w:val="left"/>
              <w:rPr>
                <w:i/>
                <w:color w:val="000000"/>
                <w:sz w:val="20"/>
                <w:szCs w:val="20"/>
              </w:rPr>
            </w:pPr>
            <w:proofErr w:type="spellStart"/>
            <w:r w:rsidRPr="008D2AF1">
              <w:rPr>
                <w:i/>
                <w:color w:val="000000"/>
                <w:sz w:val="20"/>
                <w:szCs w:val="20"/>
              </w:rPr>
              <w:t>Ceratostoma</w:t>
            </w:r>
            <w:proofErr w:type="spellEnd"/>
            <w:r w:rsidRPr="008D2AF1">
              <w:rPr>
                <w:i/>
                <w:color w:val="000000"/>
                <w:sz w:val="20"/>
                <w:szCs w:val="20"/>
              </w:rPr>
              <w:t xml:space="preserve"> </w:t>
            </w:r>
            <w:proofErr w:type="spellStart"/>
            <w:r w:rsidRPr="008D2AF1">
              <w:rPr>
                <w:i/>
                <w:color w:val="000000"/>
                <w:sz w:val="20"/>
                <w:szCs w:val="20"/>
              </w:rPr>
              <w:t>foliatum</w:t>
            </w:r>
            <w:proofErr w:type="spellEnd"/>
          </w:p>
        </w:tc>
        <w:tc>
          <w:tcPr>
            <w:tcW w:w="1745" w:type="dxa"/>
            <w:noWrap/>
            <w:hideMark/>
          </w:tcPr>
          <w:p w14:paraId="0FB39E55"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noWrap/>
            <w:hideMark/>
          </w:tcPr>
          <w:p w14:paraId="78CDDDC5"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2D0876A8" w14:textId="77777777" w:rsidTr="00BB77FB">
        <w:trPr>
          <w:trHeight w:val="320"/>
        </w:trPr>
        <w:tc>
          <w:tcPr>
            <w:tcW w:w="3162" w:type="dxa"/>
            <w:noWrap/>
            <w:hideMark/>
          </w:tcPr>
          <w:p w14:paraId="00D2FC94" w14:textId="77777777" w:rsidR="00913FC7" w:rsidRPr="008D2AF1" w:rsidRDefault="00913FC7" w:rsidP="00BB77FB">
            <w:pPr>
              <w:jc w:val="left"/>
              <w:rPr>
                <w:i/>
                <w:color w:val="000000"/>
                <w:sz w:val="20"/>
                <w:szCs w:val="20"/>
              </w:rPr>
            </w:pPr>
            <w:proofErr w:type="spellStart"/>
            <w:r w:rsidRPr="008D2AF1">
              <w:rPr>
                <w:i/>
                <w:color w:val="000000"/>
                <w:sz w:val="20"/>
                <w:szCs w:val="20"/>
              </w:rPr>
              <w:t>Nucella</w:t>
            </w:r>
            <w:proofErr w:type="spellEnd"/>
            <w:r w:rsidRPr="008D2AF1">
              <w:rPr>
                <w:i/>
                <w:color w:val="000000"/>
                <w:sz w:val="20"/>
                <w:szCs w:val="20"/>
              </w:rPr>
              <w:t xml:space="preserve"> </w:t>
            </w:r>
            <w:proofErr w:type="spellStart"/>
            <w:r w:rsidRPr="008D2AF1">
              <w:rPr>
                <w:i/>
                <w:color w:val="000000"/>
                <w:sz w:val="20"/>
                <w:szCs w:val="20"/>
              </w:rPr>
              <w:t>lamellosa</w:t>
            </w:r>
            <w:proofErr w:type="spellEnd"/>
          </w:p>
        </w:tc>
        <w:tc>
          <w:tcPr>
            <w:tcW w:w="1745" w:type="dxa"/>
            <w:noWrap/>
            <w:hideMark/>
          </w:tcPr>
          <w:p w14:paraId="39306753"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noWrap/>
            <w:hideMark/>
          </w:tcPr>
          <w:p w14:paraId="10F89F6B"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3E3F7E8E" w14:textId="77777777" w:rsidTr="00BB77FB">
        <w:trPr>
          <w:trHeight w:val="320"/>
        </w:trPr>
        <w:tc>
          <w:tcPr>
            <w:tcW w:w="3162" w:type="dxa"/>
            <w:noWrap/>
            <w:hideMark/>
          </w:tcPr>
          <w:p w14:paraId="38BCDA02" w14:textId="77777777" w:rsidR="00913FC7" w:rsidRPr="008D2AF1" w:rsidRDefault="00913FC7" w:rsidP="00BB77FB">
            <w:pPr>
              <w:jc w:val="left"/>
              <w:rPr>
                <w:i/>
                <w:color w:val="000000"/>
                <w:sz w:val="20"/>
                <w:szCs w:val="20"/>
              </w:rPr>
            </w:pPr>
            <w:r w:rsidRPr="008D2AF1">
              <w:rPr>
                <w:i/>
                <w:color w:val="000000"/>
                <w:sz w:val="20"/>
                <w:szCs w:val="20"/>
              </w:rPr>
              <w:t>Armina californica</w:t>
            </w:r>
          </w:p>
        </w:tc>
        <w:tc>
          <w:tcPr>
            <w:tcW w:w="1745" w:type="dxa"/>
            <w:noWrap/>
            <w:hideMark/>
          </w:tcPr>
          <w:p w14:paraId="40044370"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7E9BE8D0"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71FB230D" w14:textId="77777777" w:rsidTr="00BB77FB">
        <w:trPr>
          <w:trHeight w:val="320"/>
        </w:trPr>
        <w:tc>
          <w:tcPr>
            <w:tcW w:w="3162" w:type="dxa"/>
            <w:noWrap/>
            <w:hideMark/>
          </w:tcPr>
          <w:p w14:paraId="24E6E554" w14:textId="77777777" w:rsidR="00913FC7" w:rsidRPr="008D2AF1" w:rsidRDefault="00913FC7" w:rsidP="00BB77FB">
            <w:pPr>
              <w:jc w:val="left"/>
              <w:rPr>
                <w:i/>
                <w:color w:val="000000"/>
                <w:sz w:val="20"/>
                <w:szCs w:val="20"/>
              </w:rPr>
            </w:pPr>
            <w:proofErr w:type="spellStart"/>
            <w:r w:rsidRPr="008D2AF1">
              <w:rPr>
                <w:i/>
                <w:color w:val="000000"/>
                <w:sz w:val="20"/>
                <w:szCs w:val="20"/>
              </w:rPr>
              <w:t>Cadlina</w:t>
            </w:r>
            <w:proofErr w:type="spellEnd"/>
            <w:r w:rsidRPr="008D2AF1">
              <w:rPr>
                <w:i/>
                <w:color w:val="000000"/>
                <w:sz w:val="20"/>
                <w:szCs w:val="20"/>
              </w:rPr>
              <w:t xml:space="preserve"> </w:t>
            </w:r>
            <w:proofErr w:type="spellStart"/>
            <w:r w:rsidRPr="008D2AF1">
              <w:rPr>
                <w:i/>
                <w:color w:val="000000"/>
                <w:sz w:val="20"/>
                <w:szCs w:val="20"/>
              </w:rPr>
              <w:t>luteomarginata</w:t>
            </w:r>
            <w:proofErr w:type="spellEnd"/>
          </w:p>
        </w:tc>
        <w:tc>
          <w:tcPr>
            <w:tcW w:w="1745" w:type="dxa"/>
            <w:noWrap/>
            <w:hideMark/>
          </w:tcPr>
          <w:p w14:paraId="48F895E4"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039B2585"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065B4C65" w14:textId="77777777" w:rsidTr="00BB77FB">
        <w:trPr>
          <w:trHeight w:val="320"/>
        </w:trPr>
        <w:tc>
          <w:tcPr>
            <w:tcW w:w="3162" w:type="dxa"/>
            <w:noWrap/>
            <w:hideMark/>
          </w:tcPr>
          <w:p w14:paraId="4A7C8B5B" w14:textId="77777777" w:rsidR="00913FC7" w:rsidRPr="008D2AF1" w:rsidRDefault="00913FC7" w:rsidP="00BB77FB">
            <w:pPr>
              <w:jc w:val="left"/>
              <w:rPr>
                <w:i/>
                <w:color w:val="000000"/>
                <w:sz w:val="20"/>
                <w:szCs w:val="20"/>
              </w:rPr>
            </w:pPr>
            <w:proofErr w:type="spellStart"/>
            <w:r w:rsidRPr="008D2AF1">
              <w:rPr>
                <w:i/>
                <w:color w:val="000000"/>
                <w:sz w:val="20"/>
                <w:szCs w:val="20"/>
              </w:rPr>
              <w:t>Cadlina</w:t>
            </w:r>
            <w:proofErr w:type="spellEnd"/>
            <w:r w:rsidRPr="008D2AF1">
              <w:rPr>
                <w:i/>
                <w:color w:val="000000"/>
                <w:sz w:val="20"/>
                <w:szCs w:val="20"/>
              </w:rPr>
              <w:t xml:space="preserve"> </w:t>
            </w:r>
            <w:proofErr w:type="spellStart"/>
            <w:r w:rsidRPr="008D2AF1">
              <w:rPr>
                <w:i/>
                <w:color w:val="000000"/>
                <w:sz w:val="20"/>
                <w:szCs w:val="20"/>
              </w:rPr>
              <w:t>modesta</w:t>
            </w:r>
            <w:proofErr w:type="spellEnd"/>
          </w:p>
        </w:tc>
        <w:tc>
          <w:tcPr>
            <w:tcW w:w="1745" w:type="dxa"/>
            <w:noWrap/>
            <w:hideMark/>
          </w:tcPr>
          <w:p w14:paraId="26FAEF9C"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03C70D71"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3436483F" w14:textId="77777777" w:rsidTr="00BB77FB">
        <w:trPr>
          <w:trHeight w:val="320"/>
        </w:trPr>
        <w:tc>
          <w:tcPr>
            <w:tcW w:w="3162" w:type="dxa"/>
            <w:noWrap/>
            <w:hideMark/>
          </w:tcPr>
          <w:p w14:paraId="778E75D6" w14:textId="77777777" w:rsidR="00913FC7" w:rsidRPr="008D2AF1" w:rsidRDefault="00913FC7" w:rsidP="00BB77FB">
            <w:pPr>
              <w:jc w:val="left"/>
              <w:rPr>
                <w:i/>
                <w:color w:val="000000"/>
                <w:sz w:val="20"/>
                <w:szCs w:val="20"/>
              </w:rPr>
            </w:pPr>
            <w:proofErr w:type="spellStart"/>
            <w:r w:rsidRPr="008D2AF1">
              <w:rPr>
                <w:i/>
                <w:color w:val="000000"/>
                <w:sz w:val="20"/>
                <w:szCs w:val="20"/>
              </w:rPr>
              <w:t>Cadlina</w:t>
            </w:r>
            <w:proofErr w:type="spellEnd"/>
            <w:r w:rsidRPr="008D2AF1">
              <w:rPr>
                <w:i/>
                <w:color w:val="000000"/>
                <w:sz w:val="20"/>
                <w:szCs w:val="20"/>
              </w:rPr>
              <w:t xml:space="preserve"> </w:t>
            </w:r>
            <w:proofErr w:type="spellStart"/>
            <w:r w:rsidRPr="008D2AF1">
              <w:rPr>
                <w:i/>
                <w:color w:val="000000"/>
                <w:sz w:val="20"/>
                <w:szCs w:val="20"/>
              </w:rPr>
              <w:t>sylviaearleae</w:t>
            </w:r>
            <w:proofErr w:type="spellEnd"/>
          </w:p>
        </w:tc>
        <w:tc>
          <w:tcPr>
            <w:tcW w:w="1745" w:type="dxa"/>
            <w:noWrap/>
            <w:hideMark/>
          </w:tcPr>
          <w:p w14:paraId="2F4B86F5"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7F853459"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3CC12C12" w14:textId="77777777" w:rsidTr="00BB77FB">
        <w:trPr>
          <w:trHeight w:val="320"/>
        </w:trPr>
        <w:tc>
          <w:tcPr>
            <w:tcW w:w="3162" w:type="dxa"/>
            <w:noWrap/>
            <w:hideMark/>
          </w:tcPr>
          <w:p w14:paraId="217E73C7" w14:textId="77777777" w:rsidR="00913FC7" w:rsidRPr="008D2AF1" w:rsidRDefault="00913FC7" w:rsidP="00BB77FB">
            <w:pPr>
              <w:jc w:val="left"/>
              <w:rPr>
                <w:i/>
                <w:color w:val="000000"/>
                <w:sz w:val="20"/>
                <w:szCs w:val="20"/>
              </w:rPr>
            </w:pPr>
            <w:proofErr w:type="spellStart"/>
            <w:r w:rsidRPr="008D2AF1">
              <w:rPr>
                <w:i/>
                <w:color w:val="000000"/>
                <w:sz w:val="20"/>
                <w:szCs w:val="20"/>
              </w:rPr>
              <w:t>Coryphella</w:t>
            </w:r>
            <w:proofErr w:type="spellEnd"/>
            <w:r w:rsidRPr="008D2AF1">
              <w:rPr>
                <w:i/>
                <w:color w:val="000000"/>
                <w:sz w:val="20"/>
                <w:szCs w:val="20"/>
              </w:rPr>
              <w:t xml:space="preserve"> verrucosa</w:t>
            </w:r>
          </w:p>
        </w:tc>
        <w:tc>
          <w:tcPr>
            <w:tcW w:w="1745" w:type="dxa"/>
            <w:noWrap/>
            <w:hideMark/>
          </w:tcPr>
          <w:p w14:paraId="0B2C596F"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3F6FBD62"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60927196" w14:textId="77777777" w:rsidTr="00BB77FB">
        <w:trPr>
          <w:trHeight w:val="320"/>
        </w:trPr>
        <w:tc>
          <w:tcPr>
            <w:tcW w:w="3162" w:type="dxa"/>
            <w:noWrap/>
            <w:hideMark/>
          </w:tcPr>
          <w:p w14:paraId="59C495B7" w14:textId="77777777" w:rsidR="00913FC7" w:rsidRPr="008D2AF1" w:rsidRDefault="00913FC7" w:rsidP="00BB77FB">
            <w:pPr>
              <w:jc w:val="left"/>
              <w:rPr>
                <w:i/>
                <w:color w:val="000000"/>
                <w:sz w:val="20"/>
                <w:szCs w:val="20"/>
              </w:rPr>
            </w:pPr>
            <w:proofErr w:type="spellStart"/>
            <w:r w:rsidRPr="008D2AF1">
              <w:rPr>
                <w:i/>
                <w:color w:val="000000"/>
                <w:sz w:val="20"/>
                <w:szCs w:val="20"/>
              </w:rPr>
              <w:t>Dendronotus</w:t>
            </w:r>
            <w:proofErr w:type="spellEnd"/>
            <w:r w:rsidRPr="008D2AF1">
              <w:rPr>
                <w:i/>
                <w:color w:val="000000"/>
                <w:sz w:val="20"/>
                <w:szCs w:val="20"/>
              </w:rPr>
              <w:t xml:space="preserve"> iris</w:t>
            </w:r>
          </w:p>
        </w:tc>
        <w:tc>
          <w:tcPr>
            <w:tcW w:w="1745" w:type="dxa"/>
            <w:noWrap/>
            <w:hideMark/>
          </w:tcPr>
          <w:p w14:paraId="65B06BE3"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3C27DE93"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478B88C0" w14:textId="77777777" w:rsidTr="00BB77FB">
        <w:trPr>
          <w:trHeight w:val="320"/>
        </w:trPr>
        <w:tc>
          <w:tcPr>
            <w:tcW w:w="3162" w:type="dxa"/>
            <w:noWrap/>
            <w:hideMark/>
          </w:tcPr>
          <w:p w14:paraId="6D1C6C91" w14:textId="77777777" w:rsidR="00913FC7" w:rsidRPr="008D2AF1" w:rsidRDefault="00913FC7" w:rsidP="00BB77FB">
            <w:pPr>
              <w:jc w:val="left"/>
              <w:rPr>
                <w:i/>
                <w:color w:val="000000"/>
                <w:sz w:val="20"/>
                <w:szCs w:val="20"/>
              </w:rPr>
            </w:pPr>
            <w:proofErr w:type="spellStart"/>
            <w:r w:rsidRPr="008D2AF1">
              <w:rPr>
                <w:i/>
                <w:color w:val="000000"/>
                <w:sz w:val="20"/>
                <w:szCs w:val="20"/>
              </w:rPr>
              <w:t>Dirona</w:t>
            </w:r>
            <w:proofErr w:type="spellEnd"/>
            <w:r w:rsidRPr="008D2AF1">
              <w:rPr>
                <w:i/>
                <w:color w:val="000000"/>
                <w:sz w:val="20"/>
                <w:szCs w:val="20"/>
              </w:rPr>
              <w:t xml:space="preserve"> </w:t>
            </w:r>
            <w:proofErr w:type="spellStart"/>
            <w:r w:rsidRPr="008D2AF1">
              <w:rPr>
                <w:i/>
                <w:color w:val="000000"/>
                <w:sz w:val="20"/>
                <w:szCs w:val="20"/>
              </w:rPr>
              <w:t>albolineata</w:t>
            </w:r>
            <w:proofErr w:type="spellEnd"/>
          </w:p>
        </w:tc>
        <w:tc>
          <w:tcPr>
            <w:tcW w:w="1745" w:type="dxa"/>
            <w:noWrap/>
            <w:hideMark/>
          </w:tcPr>
          <w:p w14:paraId="767DF826"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59A5C536"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589D8E36" w14:textId="77777777" w:rsidTr="00BB77FB">
        <w:trPr>
          <w:trHeight w:val="320"/>
        </w:trPr>
        <w:tc>
          <w:tcPr>
            <w:tcW w:w="3162" w:type="dxa"/>
            <w:noWrap/>
            <w:hideMark/>
          </w:tcPr>
          <w:p w14:paraId="4F0A0950" w14:textId="77777777" w:rsidR="00913FC7" w:rsidRPr="008D2AF1" w:rsidRDefault="00913FC7" w:rsidP="00BB77FB">
            <w:pPr>
              <w:jc w:val="left"/>
              <w:rPr>
                <w:i/>
                <w:color w:val="000000"/>
                <w:sz w:val="20"/>
                <w:szCs w:val="20"/>
              </w:rPr>
            </w:pPr>
            <w:proofErr w:type="spellStart"/>
            <w:r w:rsidRPr="008D2AF1">
              <w:rPr>
                <w:i/>
                <w:color w:val="000000"/>
                <w:sz w:val="20"/>
                <w:szCs w:val="20"/>
              </w:rPr>
              <w:t>Dirona</w:t>
            </w:r>
            <w:proofErr w:type="spellEnd"/>
            <w:r w:rsidRPr="008D2AF1">
              <w:rPr>
                <w:i/>
                <w:color w:val="000000"/>
                <w:sz w:val="20"/>
                <w:szCs w:val="20"/>
              </w:rPr>
              <w:t xml:space="preserve"> pellucida</w:t>
            </w:r>
          </w:p>
        </w:tc>
        <w:tc>
          <w:tcPr>
            <w:tcW w:w="1745" w:type="dxa"/>
            <w:noWrap/>
            <w:hideMark/>
          </w:tcPr>
          <w:p w14:paraId="4F141A8D"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514B80EB"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2702EF07" w14:textId="77777777" w:rsidTr="00BB77FB">
        <w:trPr>
          <w:trHeight w:val="320"/>
        </w:trPr>
        <w:tc>
          <w:tcPr>
            <w:tcW w:w="3162" w:type="dxa"/>
            <w:noWrap/>
            <w:hideMark/>
          </w:tcPr>
          <w:p w14:paraId="2F659B77" w14:textId="77777777" w:rsidR="00913FC7" w:rsidRPr="008D2AF1" w:rsidRDefault="00913FC7" w:rsidP="00BB77FB">
            <w:pPr>
              <w:jc w:val="left"/>
              <w:rPr>
                <w:i/>
                <w:color w:val="000000"/>
                <w:sz w:val="20"/>
                <w:szCs w:val="20"/>
              </w:rPr>
            </w:pPr>
            <w:proofErr w:type="spellStart"/>
            <w:r w:rsidRPr="008D2AF1">
              <w:rPr>
                <w:i/>
                <w:color w:val="000000"/>
                <w:sz w:val="20"/>
                <w:szCs w:val="20"/>
              </w:rPr>
              <w:t>Diaulula</w:t>
            </w:r>
            <w:proofErr w:type="spellEnd"/>
            <w:r w:rsidRPr="008D2AF1">
              <w:rPr>
                <w:i/>
                <w:color w:val="000000"/>
                <w:sz w:val="20"/>
                <w:szCs w:val="20"/>
              </w:rPr>
              <w:t xml:space="preserve"> </w:t>
            </w:r>
            <w:proofErr w:type="spellStart"/>
            <w:r w:rsidRPr="008D2AF1">
              <w:rPr>
                <w:i/>
                <w:color w:val="000000"/>
                <w:sz w:val="20"/>
                <w:szCs w:val="20"/>
              </w:rPr>
              <w:t>odonoghuei</w:t>
            </w:r>
            <w:proofErr w:type="spellEnd"/>
          </w:p>
        </w:tc>
        <w:tc>
          <w:tcPr>
            <w:tcW w:w="1745" w:type="dxa"/>
            <w:noWrap/>
            <w:hideMark/>
          </w:tcPr>
          <w:p w14:paraId="6809E2A5"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5E48B98B"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52EABF79" w14:textId="77777777" w:rsidTr="00BB77FB">
        <w:trPr>
          <w:trHeight w:val="320"/>
        </w:trPr>
        <w:tc>
          <w:tcPr>
            <w:tcW w:w="3162" w:type="dxa"/>
            <w:noWrap/>
            <w:hideMark/>
          </w:tcPr>
          <w:p w14:paraId="369897BD" w14:textId="77777777" w:rsidR="00913FC7" w:rsidRPr="008D2AF1" w:rsidRDefault="00913FC7" w:rsidP="00BB77FB">
            <w:pPr>
              <w:jc w:val="left"/>
              <w:rPr>
                <w:i/>
                <w:color w:val="000000"/>
                <w:sz w:val="20"/>
                <w:szCs w:val="20"/>
              </w:rPr>
            </w:pPr>
            <w:proofErr w:type="spellStart"/>
            <w:r w:rsidRPr="008D2AF1">
              <w:rPr>
                <w:i/>
                <w:color w:val="000000"/>
                <w:sz w:val="20"/>
                <w:szCs w:val="20"/>
              </w:rPr>
              <w:t>Diaulula</w:t>
            </w:r>
            <w:proofErr w:type="spellEnd"/>
            <w:r w:rsidRPr="008D2AF1">
              <w:rPr>
                <w:i/>
                <w:color w:val="000000"/>
                <w:sz w:val="20"/>
                <w:szCs w:val="20"/>
              </w:rPr>
              <w:t xml:space="preserve"> </w:t>
            </w:r>
            <w:proofErr w:type="spellStart"/>
            <w:r w:rsidRPr="008D2AF1">
              <w:rPr>
                <w:i/>
                <w:color w:val="000000"/>
                <w:sz w:val="20"/>
                <w:szCs w:val="20"/>
              </w:rPr>
              <w:t>sandiegensis</w:t>
            </w:r>
            <w:proofErr w:type="spellEnd"/>
          </w:p>
        </w:tc>
        <w:tc>
          <w:tcPr>
            <w:tcW w:w="1745" w:type="dxa"/>
            <w:noWrap/>
            <w:hideMark/>
          </w:tcPr>
          <w:p w14:paraId="17021058"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4539BBE9"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322E55F9" w14:textId="77777777" w:rsidTr="00BB77FB">
        <w:trPr>
          <w:trHeight w:val="320"/>
        </w:trPr>
        <w:tc>
          <w:tcPr>
            <w:tcW w:w="3162" w:type="dxa"/>
            <w:noWrap/>
            <w:hideMark/>
          </w:tcPr>
          <w:p w14:paraId="12C05908" w14:textId="77777777" w:rsidR="00913FC7" w:rsidRPr="008D2AF1" w:rsidRDefault="00913FC7" w:rsidP="00BB77FB">
            <w:pPr>
              <w:jc w:val="left"/>
              <w:rPr>
                <w:i/>
                <w:color w:val="000000"/>
                <w:sz w:val="20"/>
                <w:szCs w:val="20"/>
              </w:rPr>
            </w:pPr>
            <w:proofErr w:type="spellStart"/>
            <w:r w:rsidRPr="008D2AF1">
              <w:rPr>
                <w:i/>
                <w:color w:val="000000"/>
                <w:sz w:val="20"/>
                <w:szCs w:val="20"/>
              </w:rPr>
              <w:t>Peltodoris</w:t>
            </w:r>
            <w:proofErr w:type="spellEnd"/>
            <w:r w:rsidRPr="008D2AF1">
              <w:rPr>
                <w:i/>
                <w:color w:val="000000"/>
                <w:sz w:val="20"/>
                <w:szCs w:val="20"/>
              </w:rPr>
              <w:t xml:space="preserve"> nobilis</w:t>
            </w:r>
          </w:p>
        </w:tc>
        <w:tc>
          <w:tcPr>
            <w:tcW w:w="1745" w:type="dxa"/>
            <w:noWrap/>
            <w:hideMark/>
          </w:tcPr>
          <w:p w14:paraId="782433BC"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1FE1BD78"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3F41E510" w14:textId="77777777" w:rsidTr="00BB77FB">
        <w:trPr>
          <w:trHeight w:val="320"/>
        </w:trPr>
        <w:tc>
          <w:tcPr>
            <w:tcW w:w="3162" w:type="dxa"/>
            <w:noWrap/>
            <w:hideMark/>
          </w:tcPr>
          <w:p w14:paraId="36A4FFD5" w14:textId="77777777" w:rsidR="00913FC7" w:rsidRPr="008D2AF1" w:rsidRDefault="00913FC7" w:rsidP="00BB77FB">
            <w:pPr>
              <w:jc w:val="left"/>
              <w:rPr>
                <w:i/>
                <w:color w:val="000000"/>
                <w:sz w:val="20"/>
                <w:szCs w:val="20"/>
              </w:rPr>
            </w:pPr>
            <w:r w:rsidRPr="008D2AF1">
              <w:rPr>
                <w:i/>
                <w:color w:val="000000"/>
                <w:sz w:val="20"/>
                <w:szCs w:val="20"/>
              </w:rPr>
              <w:t xml:space="preserve">Doris </w:t>
            </w:r>
            <w:proofErr w:type="spellStart"/>
            <w:r w:rsidRPr="008D2AF1">
              <w:rPr>
                <w:i/>
                <w:color w:val="000000"/>
                <w:sz w:val="20"/>
                <w:szCs w:val="20"/>
              </w:rPr>
              <w:t>montereyensis</w:t>
            </w:r>
            <w:proofErr w:type="spellEnd"/>
          </w:p>
        </w:tc>
        <w:tc>
          <w:tcPr>
            <w:tcW w:w="1745" w:type="dxa"/>
            <w:noWrap/>
            <w:hideMark/>
          </w:tcPr>
          <w:p w14:paraId="72F76811"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18603E47"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39983568" w14:textId="77777777" w:rsidTr="00BB77FB">
        <w:trPr>
          <w:trHeight w:val="320"/>
        </w:trPr>
        <w:tc>
          <w:tcPr>
            <w:tcW w:w="3162" w:type="dxa"/>
            <w:noWrap/>
            <w:hideMark/>
          </w:tcPr>
          <w:p w14:paraId="5DFD6449" w14:textId="77777777" w:rsidR="00913FC7" w:rsidRPr="008D2AF1" w:rsidRDefault="00913FC7" w:rsidP="00BB77FB">
            <w:pPr>
              <w:jc w:val="left"/>
              <w:rPr>
                <w:i/>
                <w:color w:val="000000"/>
                <w:sz w:val="20"/>
                <w:szCs w:val="20"/>
              </w:rPr>
            </w:pPr>
            <w:r w:rsidRPr="008D2AF1">
              <w:rPr>
                <w:i/>
                <w:color w:val="000000"/>
                <w:sz w:val="20"/>
                <w:szCs w:val="20"/>
              </w:rPr>
              <w:t xml:space="preserve">Doris </w:t>
            </w:r>
            <w:proofErr w:type="spellStart"/>
            <w:r w:rsidRPr="008D2AF1">
              <w:rPr>
                <w:i/>
                <w:color w:val="000000"/>
                <w:sz w:val="20"/>
                <w:szCs w:val="20"/>
              </w:rPr>
              <w:t>odhneri</w:t>
            </w:r>
            <w:proofErr w:type="spellEnd"/>
          </w:p>
        </w:tc>
        <w:tc>
          <w:tcPr>
            <w:tcW w:w="1745" w:type="dxa"/>
            <w:noWrap/>
            <w:hideMark/>
          </w:tcPr>
          <w:p w14:paraId="5CFD3DAD"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7A340B08"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7A2FCFFE" w14:textId="77777777" w:rsidTr="00BB77FB">
        <w:trPr>
          <w:trHeight w:val="320"/>
        </w:trPr>
        <w:tc>
          <w:tcPr>
            <w:tcW w:w="3162" w:type="dxa"/>
            <w:noWrap/>
            <w:hideMark/>
          </w:tcPr>
          <w:p w14:paraId="1F45A83B" w14:textId="77777777" w:rsidR="00913FC7" w:rsidRPr="008D2AF1" w:rsidRDefault="00913FC7" w:rsidP="00BB77FB">
            <w:pPr>
              <w:jc w:val="left"/>
              <w:rPr>
                <w:i/>
                <w:color w:val="000000"/>
                <w:sz w:val="20"/>
                <w:szCs w:val="20"/>
              </w:rPr>
            </w:pPr>
            <w:proofErr w:type="spellStart"/>
            <w:r w:rsidRPr="008D2AF1">
              <w:rPr>
                <w:i/>
                <w:color w:val="000000"/>
                <w:sz w:val="20"/>
                <w:szCs w:val="20"/>
              </w:rPr>
              <w:t>Antiopella</w:t>
            </w:r>
            <w:proofErr w:type="spellEnd"/>
            <w:r w:rsidRPr="008D2AF1">
              <w:rPr>
                <w:i/>
                <w:color w:val="000000"/>
                <w:sz w:val="20"/>
                <w:szCs w:val="20"/>
              </w:rPr>
              <w:t xml:space="preserve"> </w:t>
            </w:r>
            <w:proofErr w:type="spellStart"/>
            <w:r w:rsidRPr="008D2AF1">
              <w:rPr>
                <w:i/>
                <w:color w:val="000000"/>
                <w:sz w:val="20"/>
                <w:szCs w:val="20"/>
              </w:rPr>
              <w:t>fusca</w:t>
            </w:r>
            <w:proofErr w:type="spellEnd"/>
          </w:p>
        </w:tc>
        <w:tc>
          <w:tcPr>
            <w:tcW w:w="1745" w:type="dxa"/>
            <w:noWrap/>
            <w:hideMark/>
          </w:tcPr>
          <w:p w14:paraId="4E53A3EB"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79C448F5"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4A137DF4" w14:textId="77777777" w:rsidTr="00BB77FB">
        <w:trPr>
          <w:trHeight w:val="320"/>
        </w:trPr>
        <w:tc>
          <w:tcPr>
            <w:tcW w:w="3162" w:type="dxa"/>
            <w:noWrap/>
            <w:hideMark/>
          </w:tcPr>
          <w:p w14:paraId="174B402F" w14:textId="77777777" w:rsidR="00913FC7" w:rsidRPr="008D2AF1" w:rsidRDefault="00913FC7" w:rsidP="00BB77FB">
            <w:pPr>
              <w:jc w:val="left"/>
              <w:rPr>
                <w:i/>
                <w:color w:val="000000"/>
                <w:sz w:val="20"/>
                <w:szCs w:val="20"/>
              </w:rPr>
            </w:pPr>
            <w:proofErr w:type="spellStart"/>
            <w:r w:rsidRPr="008D2AF1">
              <w:rPr>
                <w:i/>
                <w:color w:val="000000"/>
                <w:sz w:val="20"/>
                <w:szCs w:val="20"/>
              </w:rPr>
              <w:t>Hermissenda</w:t>
            </w:r>
            <w:proofErr w:type="spellEnd"/>
            <w:r w:rsidRPr="008D2AF1">
              <w:rPr>
                <w:i/>
                <w:color w:val="000000"/>
                <w:sz w:val="20"/>
                <w:szCs w:val="20"/>
              </w:rPr>
              <w:t xml:space="preserve"> </w:t>
            </w:r>
            <w:proofErr w:type="spellStart"/>
            <w:r w:rsidRPr="008D2AF1">
              <w:rPr>
                <w:i/>
                <w:color w:val="000000"/>
                <w:sz w:val="20"/>
                <w:szCs w:val="20"/>
              </w:rPr>
              <w:t>crassicornis</w:t>
            </w:r>
            <w:proofErr w:type="spellEnd"/>
          </w:p>
        </w:tc>
        <w:tc>
          <w:tcPr>
            <w:tcW w:w="1745" w:type="dxa"/>
            <w:noWrap/>
            <w:hideMark/>
          </w:tcPr>
          <w:p w14:paraId="3CE9F6C2"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76AC4657"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5B9EB427" w14:textId="77777777" w:rsidTr="00BB77FB">
        <w:trPr>
          <w:trHeight w:val="320"/>
        </w:trPr>
        <w:tc>
          <w:tcPr>
            <w:tcW w:w="3162" w:type="dxa"/>
            <w:noWrap/>
            <w:hideMark/>
          </w:tcPr>
          <w:p w14:paraId="68D3C757" w14:textId="77777777" w:rsidR="00913FC7" w:rsidRPr="008D2AF1" w:rsidRDefault="00913FC7" w:rsidP="00BB77FB">
            <w:pPr>
              <w:jc w:val="left"/>
              <w:rPr>
                <w:i/>
                <w:color w:val="000000"/>
                <w:sz w:val="20"/>
                <w:szCs w:val="20"/>
              </w:rPr>
            </w:pPr>
            <w:proofErr w:type="spellStart"/>
            <w:r w:rsidRPr="008D2AF1">
              <w:rPr>
                <w:i/>
                <w:color w:val="000000"/>
                <w:sz w:val="20"/>
                <w:szCs w:val="20"/>
              </w:rPr>
              <w:t>Acanthodoris</w:t>
            </w:r>
            <w:proofErr w:type="spellEnd"/>
            <w:r w:rsidRPr="008D2AF1">
              <w:rPr>
                <w:i/>
                <w:color w:val="000000"/>
                <w:sz w:val="20"/>
                <w:szCs w:val="20"/>
              </w:rPr>
              <w:t xml:space="preserve"> </w:t>
            </w:r>
            <w:proofErr w:type="spellStart"/>
            <w:r w:rsidRPr="008D2AF1">
              <w:rPr>
                <w:i/>
                <w:color w:val="000000"/>
                <w:sz w:val="20"/>
                <w:szCs w:val="20"/>
              </w:rPr>
              <w:t>hudsoni</w:t>
            </w:r>
            <w:proofErr w:type="spellEnd"/>
          </w:p>
        </w:tc>
        <w:tc>
          <w:tcPr>
            <w:tcW w:w="1745" w:type="dxa"/>
            <w:noWrap/>
            <w:hideMark/>
          </w:tcPr>
          <w:p w14:paraId="1F933C4F"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6E7D6528"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42280DF4" w14:textId="77777777" w:rsidTr="00BB77FB">
        <w:trPr>
          <w:trHeight w:val="320"/>
        </w:trPr>
        <w:tc>
          <w:tcPr>
            <w:tcW w:w="3162" w:type="dxa"/>
            <w:noWrap/>
            <w:hideMark/>
          </w:tcPr>
          <w:p w14:paraId="72722956" w14:textId="77777777" w:rsidR="00913FC7" w:rsidRPr="008D2AF1" w:rsidRDefault="00913FC7" w:rsidP="00BB77FB">
            <w:pPr>
              <w:jc w:val="left"/>
              <w:rPr>
                <w:i/>
                <w:color w:val="000000"/>
                <w:sz w:val="20"/>
                <w:szCs w:val="20"/>
              </w:rPr>
            </w:pPr>
            <w:proofErr w:type="spellStart"/>
            <w:r w:rsidRPr="008D2AF1">
              <w:rPr>
                <w:i/>
                <w:color w:val="000000"/>
                <w:sz w:val="20"/>
                <w:szCs w:val="20"/>
              </w:rPr>
              <w:t>Acanthodoris</w:t>
            </w:r>
            <w:proofErr w:type="spellEnd"/>
            <w:r w:rsidRPr="008D2AF1">
              <w:rPr>
                <w:i/>
                <w:color w:val="000000"/>
                <w:sz w:val="20"/>
                <w:szCs w:val="20"/>
              </w:rPr>
              <w:t xml:space="preserve"> </w:t>
            </w:r>
            <w:proofErr w:type="spellStart"/>
            <w:r w:rsidRPr="008D2AF1">
              <w:rPr>
                <w:i/>
                <w:color w:val="000000"/>
                <w:sz w:val="20"/>
                <w:szCs w:val="20"/>
              </w:rPr>
              <w:t>nanaimoensis</w:t>
            </w:r>
            <w:proofErr w:type="spellEnd"/>
          </w:p>
        </w:tc>
        <w:tc>
          <w:tcPr>
            <w:tcW w:w="1745" w:type="dxa"/>
            <w:noWrap/>
            <w:hideMark/>
          </w:tcPr>
          <w:p w14:paraId="20A8BB09"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041C063D"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6AE2DFBA" w14:textId="77777777" w:rsidTr="00BB77FB">
        <w:trPr>
          <w:trHeight w:val="320"/>
        </w:trPr>
        <w:tc>
          <w:tcPr>
            <w:tcW w:w="3162" w:type="dxa"/>
            <w:noWrap/>
            <w:hideMark/>
          </w:tcPr>
          <w:p w14:paraId="15AC2189" w14:textId="77777777" w:rsidR="00913FC7" w:rsidRPr="008D2AF1" w:rsidRDefault="00913FC7" w:rsidP="00BB77FB">
            <w:pPr>
              <w:jc w:val="left"/>
              <w:rPr>
                <w:i/>
                <w:color w:val="000000"/>
                <w:sz w:val="20"/>
                <w:szCs w:val="20"/>
              </w:rPr>
            </w:pPr>
            <w:proofErr w:type="spellStart"/>
            <w:r w:rsidRPr="008D2AF1">
              <w:rPr>
                <w:i/>
                <w:color w:val="000000"/>
                <w:sz w:val="20"/>
                <w:szCs w:val="20"/>
              </w:rPr>
              <w:t>Onchidoris</w:t>
            </w:r>
            <w:proofErr w:type="spellEnd"/>
            <w:r w:rsidRPr="008D2AF1">
              <w:rPr>
                <w:i/>
                <w:color w:val="000000"/>
                <w:sz w:val="20"/>
                <w:szCs w:val="20"/>
              </w:rPr>
              <w:t xml:space="preserve"> </w:t>
            </w:r>
            <w:proofErr w:type="spellStart"/>
            <w:r w:rsidRPr="008D2AF1">
              <w:rPr>
                <w:i/>
                <w:color w:val="000000"/>
                <w:sz w:val="20"/>
                <w:szCs w:val="20"/>
              </w:rPr>
              <w:t>bilamellata</w:t>
            </w:r>
            <w:proofErr w:type="spellEnd"/>
          </w:p>
        </w:tc>
        <w:tc>
          <w:tcPr>
            <w:tcW w:w="1745" w:type="dxa"/>
            <w:noWrap/>
            <w:hideMark/>
          </w:tcPr>
          <w:p w14:paraId="078F3AB9"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1CCC764B"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7F30E562" w14:textId="77777777" w:rsidTr="00BB77FB">
        <w:trPr>
          <w:trHeight w:val="320"/>
        </w:trPr>
        <w:tc>
          <w:tcPr>
            <w:tcW w:w="3162" w:type="dxa"/>
            <w:noWrap/>
            <w:hideMark/>
          </w:tcPr>
          <w:p w14:paraId="1CADE386" w14:textId="77777777" w:rsidR="00913FC7" w:rsidRPr="008D2AF1" w:rsidRDefault="00913FC7" w:rsidP="00BB77FB">
            <w:pPr>
              <w:jc w:val="left"/>
              <w:rPr>
                <w:i/>
                <w:color w:val="000000"/>
                <w:sz w:val="20"/>
                <w:szCs w:val="20"/>
              </w:rPr>
            </w:pPr>
            <w:proofErr w:type="spellStart"/>
            <w:r w:rsidRPr="008D2AF1">
              <w:rPr>
                <w:i/>
                <w:color w:val="000000"/>
                <w:sz w:val="20"/>
                <w:szCs w:val="20"/>
              </w:rPr>
              <w:t>Limacia</w:t>
            </w:r>
            <w:proofErr w:type="spellEnd"/>
            <w:r w:rsidRPr="008D2AF1">
              <w:rPr>
                <w:i/>
                <w:color w:val="000000"/>
                <w:sz w:val="20"/>
                <w:szCs w:val="20"/>
              </w:rPr>
              <w:t xml:space="preserve"> </w:t>
            </w:r>
            <w:proofErr w:type="spellStart"/>
            <w:r w:rsidRPr="008D2AF1">
              <w:rPr>
                <w:i/>
                <w:color w:val="000000"/>
                <w:sz w:val="20"/>
                <w:szCs w:val="20"/>
              </w:rPr>
              <w:t>cockerelli</w:t>
            </w:r>
            <w:proofErr w:type="spellEnd"/>
          </w:p>
        </w:tc>
        <w:tc>
          <w:tcPr>
            <w:tcW w:w="1745" w:type="dxa"/>
            <w:noWrap/>
            <w:hideMark/>
          </w:tcPr>
          <w:p w14:paraId="55FE5662"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1944CB1D"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5FE06308" w14:textId="77777777" w:rsidTr="00BB77FB">
        <w:trPr>
          <w:trHeight w:val="320"/>
        </w:trPr>
        <w:tc>
          <w:tcPr>
            <w:tcW w:w="3162" w:type="dxa"/>
            <w:noWrap/>
            <w:hideMark/>
          </w:tcPr>
          <w:p w14:paraId="11DCD63E" w14:textId="77777777" w:rsidR="00913FC7" w:rsidRPr="008D2AF1" w:rsidRDefault="00913FC7" w:rsidP="00BB77FB">
            <w:pPr>
              <w:jc w:val="left"/>
              <w:rPr>
                <w:i/>
                <w:color w:val="000000"/>
                <w:sz w:val="20"/>
                <w:szCs w:val="20"/>
              </w:rPr>
            </w:pPr>
            <w:proofErr w:type="spellStart"/>
            <w:r w:rsidRPr="008D2AF1">
              <w:rPr>
                <w:i/>
                <w:color w:val="000000"/>
                <w:sz w:val="20"/>
                <w:szCs w:val="20"/>
              </w:rPr>
              <w:t>Polycera</w:t>
            </w:r>
            <w:proofErr w:type="spellEnd"/>
            <w:r w:rsidRPr="008D2AF1">
              <w:rPr>
                <w:i/>
                <w:color w:val="000000"/>
                <w:sz w:val="20"/>
                <w:szCs w:val="20"/>
              </w:rPr>
              <w:t xml:space="preserve"> tricolor</w:t>
            </w:r>
          </w:p>
        </w:tc>
        <w:tc>
          <w:tcPr>
            <w:tcW w:w="1745" w:type="dxa"/>
            <w:noWrap/>
            <w:hideMark/>
          </w:tcPr>
          <w:p w14:paraId="6013C2BE"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7122D208"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0B18425A" w14:textId="77777777" w:rsidTr="00BB77FB">
        <w:trPr>
          <w:trHeight w:val="320"/>
        </w:trPr>
        <w:tc>
          <w:tcPr>
            <w:tcW w:w="3162" w:type="dxa"/>
            <w:noWrap/>
            <w:hideMark/>
          </w:tcPr>
          <w:p w14:paraId="3E4419ED" w14:textId="77777777" w:rsidR="00913FC7" w:rsidRPr="008D2AF1" w:rsidRDefault="00913FC7" w:rsidP="00BB77FB">
            <w:pPr>
              <w:jc w:val="left"/>
              <w:rPr>
                <w:i/>
                <w:color w:val="000000"/>
                <w:sz w:val="20"/>
                <w:szCs w:val="20"/>
              </w:rPr>
            </w:pPr>
            <w:proofErr w:type="spellStart"/>
            <w:r w:rsidRPr="008D2AF1">
              <w:rPr>
                <w:i/>
                <w:color w:val="000000"/>
                <w:sz w:val="20"/>
                <w:szCs w:val="20"/>
              </w:rPr>
              <w:t>Triopha</w:t>
            </w:r>
            <w:proofErr w:type="spellEnd"/>
            <w:r w:rsidRPr="008D2AF1">
              <w:rPr>
                <w:i/>
                <w:color w:val="000000"/>
                <w:sz w:val="20"/>
                <w:szCs w:val="20"/>
              </w:rPr>
              <w:t xml:space="preserve"> </w:t>
            </w:r>
            <w:proofErr w:type="spellStart"/>
            <w:r w:rsidRPr="008D2AF1">
              <w:rPr>
                <w:i/>
                <w:color w:val="000000"/>
                <w:sz w:val="20"/>
                <w:szCs w:val="20"/>
              </w:rPr>
              <w:t>catalinae</w:t>
            </w:r>
            <w:proofErr w:type="spellEnd"/>
          </w:p>
        </w:tc>
        <w:tc>
          <w:tcPr>
            <w:tcW w:w="1745" w:type="dxa"/>
            <w:noWrap/>
            <w:hideMark/>
          </w:tcPr>
          <w:p w14:paraId="55A361C7"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77EAF079"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334C5E50" w14:textId="77777777" w:rsidTr="00BB77FB">
        <w:trPr>
          <w:trHeight w:val="320"/>
        </w:trPr>
        <w:tc>
          <w:tcPr>
            <w:tcW w:w="3162" w:type="dxa"/>
            <w:noWrap/>
            <w:hideMark/>
          </w:tcPr>
          <w:p w14:paraId="3CB63BDB" w14:textId="77777777" w:rsidR="00913FC7" w:rsidRPr="008D2AF1" w:rsidRDefault="00913FC7" w:rsidP="00BB77FB">
            <w:pPr>
              <w:jc w:val="left"/>
              <w:rPr>
                <w:i/>
                <w:color w:val="000000"/>
                <w:sz w:val="20"/>
                <w:szCs w:val="20"/>
              </w:rPr>
            </w:pPr>
            <w:proofErr w:type="spellStart"/>
            <w:r w:rsidRPr="008D2AF1">
              <w:rPr>
                <w:i/>
                <w:color w:val="000000"/>
                <w:sz w:val="20"/>
                <w:szCs w:val="20"/>
              </w:rPr>
              <w:t>Triopha</w:t>
            </w:r>
            <w:proofErr w:type="spellEnd"/>
            <w:r w:rsidRPr="008D2AF1">
              <w:rPr>
                <w:i/>
                <w:color w:val="000000"/>
                <w:sz w:val="20"/>
                <w:szCs w:val="20"/>
              </w:rPr>
              <w:t xml:space="preserve"> </w:t>
            </w:r>
            <w:proofErr w:type="spellStart"/>
            <w:r w:rsidRPr="008D2AF1">
              <w:rPr>
                <w:i/>
                <w:color w:val="000000"/>
                <w:sz w:val="20"/>
                <w:szCs w:val="20"/>
              </w:rPr>
              <w:t>modesta</w:t>
            </w:r>
            <w:proofErr w:type="spellEnd"/>
          </w:p>
        </w:tc>
        <w:tc>
          <w:tcPr>
            <w:tcW w:w="1745" w:type="dxa"/>
            <w:noWrap/>
            <w:hideMark/>
          </w:tcPr>
          <w:p w14:paraId="36230D23"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noWrap/>
            <w:hideMark/>
          </w:tcPr>
          <w:p w14:paraId="79BBC39D"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6058A0F1" w14:textId="77777777" w:rsidTr="00BB77FB">
        <w:trPr>
          <w:trHeight w:val="320"/>
        </w:trPr>
        <w:tc>
          <w:tcPr>
            <w:tcW w:w="3162" w:type="dxa"/>
            <w:tcBorders>
              <w:bottom w:val="nil"/>
            </w:tcBorders>
            <w:noWrap/>
            <w:hideMark/>
          </w:tcPr>
          <w:p w14:paraId="13CAFBB5" w14:textId="77777777" w:rsidR="00913FC7" w:rsidRPr="008D2AF1" w:rsidRDefault="00913FC7" w:rsidP="00BB77FB">
            <w:pPr>
              <w:jc w:val="left"/>
              <w:rPr>
                <w:i/>
                <w:color w:val="000000"/>
                <w:sz w:val="20"/>
                <w:szCs w:val="20"/>
              </w:rPr>
            </w:pPr>
            <w:proofErr w:type="spellStart"/>
            <w:r w:rsidRPr="008D2AF1">
              <w:rPr>
                <w:i/>
                <w:color w:val="000000"/>
                <w:sz w:val="20"/>
                <w:szCs w:val="20"/>
              </w:rPr>
              <w:t>Triopha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c>
          <w:tcPr>
            <w:tcW w:w="1745" w:type="dxa"/>
            <w:tcBorders>
              <w:bottom w:val="nil"/>
            </w:tcBorders>
            <w:noWrap/>
            <w:hideMark/>
          </w:tcPr>
          <w:p w14:paraId="6D26FDA8"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tcBorders>
              <w:bottom w:val="nil"/>
            </w:tcBorders>
            <w:noWrap/>
            <w:hideMark/>
          </w:tcPr>
          <w:p w14:paraId="0BDE0AFF"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65C83DF4" w14:textId="77777777" w:rsidTr="00BB77FB">
        <w:trPr>
          <w:trHeight w:val="320"/>
        </w:trPr>
        <w:tc>
          <w:tcPr>
            <w:tcW w:w="3162" w:type="dxa"/>
            <w:tcBorders>
              <w:top w:val="nil"/>
              <w:bottom w:val="nil"/>
            </w:tcBorders>
            <w:noWrap/>
            <w:hideMark/>
          </w:tcPr>
          <w:p w14:paraId="43232241" w14:textId="77777777" w:rsidR="00913FC7" w:rsidRPr="008D2AF1" w:rsidRDefault="00913FC7" w:rsidP="00BB77FB">
            <w:pPr>
              <w:jc w:val="left"/>
              <w:rPr>
                <w:i/>
                <w:color w:val="000000"/>
                <w:sz w:val="20"/>
                <w:szCs w:val="20"/>
              </w:rPr>
            </w:pPr>
            <w:proofErr w:type="spellStart"/>
            <w:r w:rsidRPr="008D2AF1">
              <w:rPr>
                <w:i/>
                <w:color w:val="000000"/>
                <w:sz w:val="20"/>
                <w:szCs w:val="20"/>
              </w:rPr>
              <w:t>Melibe</w:t>
            </w:r>
            <w:proofErr w:type="spellEnd"/>
            <w:r w:rsidRPr="008D2AF1">
              <w:rPr>
                <w:i/>
                <w:color w:val="000000"/>
                <w:sz w:val="20"/>
                <w:szCs w:val="20"/>
              </w:rPr>
              <w:t xml:space="preserve"> </w:t>
            </w:r>
            <w:proofErr w:type="spellStart"/>
            <w:r w:rsidRPr="008D2AF1">
              <w:rPr>
                <w:i/>
                <w:color w:val="000000"/>
                <w:sz w:val="20"/>
                <w:szCs w:val="20"/>
              </w:rPr>
              <w:t>leonina</w:t>
            </w:r>
            <w:proofErr w:type="spellEnd"/>
          </w:p>
        </w:tc>
        <w:tc>
          <w:tcPr>
            <w:tcW w:w="1745" w:type="dxa"/>
            <w:tcBorders>
              <w:top w:val="nil"/>
              <w:bottom w:val="nil"/>
            </w:tcBorders>
            <w:noWrap/>
            <w:hideMark/>
          </w:tcPr>
          <w:p w14:paraId="35E5F640"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tcBorders>
              <w:top w:val="nil"/>
              <w:bottom w:val="nil"/>
            </w:tcBorders>
            <w:noWrap/>
            <w:hideMark/>
          </w:tcPr>
          <w:p w14:paraId="5224B889"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69E9E675" w14:textId="77777777" w:rsidTr="00BB77FB">
        <w:trPr>
          <w:trHeight w:val="320"/>
        </w:trPr>
        <w:tc>
          <w:tcPr>
            <w:tcW w:w="3162" w:type="dxa"/>
            <w:tcBorders>
              <w:top w:val="nil"/>
            </w:tcBorders>
            <w:noWrap/>
            <w:hideMark/>
          </w:tcPr>
          <w:p w14:paraId="4DFD9FD8" w14:textId="77777777" w:rsidR="00913FC7" w:rsidRPr="008D2AF1" w:rsidRDefault="00913FC7" w:rsidP="00BB77FB">
            <w:pPr>
              <w:jc w:val="left"/>
              <w:rPr>
                <w:i/>
                <w:color w:val="000000"/>
                <w:sz w:val="20"/>
                <w:szCs w:val="20"/>
              </w:rPr>
            </w:pPr>
            <w:proofErr w:type="spellStart"/>
            <w:r w:rsidRPr="008D2AF1">
              <w:rPr>
                <w:i/>
                <w:color w:val="000000"/>
                <w:sz w:val="20"/>
                <w:szCs w:val="20"/>
              </w:rPr>
              <w:lastRenderedPageBreak/>
              <w:t>Tritonia</w:t>
            </w:r>
            <w:proofErr w:type="spellEnd"/>
            <w:r w:rsidRPr="008D2AF1">
              <w:rPr>
                <w:i/>
                <w:color w:val="000000"/>
                <w:sz w:val="20"/>
                <w:szCs w:val="20"/>
              </w:rPr>
              <w:t xml:space="preserve"> </w:t>
            </w:r>
            <w:proofErr w:type="spellStart"/>
            <w:r w:rsidRPr="008D2AF1">
              <w:rPr>
                <w:i/>
                <w:color w:val="000000"/>
                <w:sz w:val="20"/>
                <w:szCs w:val="20"/>
              </w:rPr>
              <w:t>festiva</w:t>
            </w:r>
            <w:proofErr w:type="spellEnd"/>
          </w:p>
        </w:tc>
        <w:tc>
          <w:tcPr>
            <w:tcW w:w="1745" w:type="dxa"/>
            <w:tcBorders>
              <w:top w:val="nil"/>
            </w:tcBorders>
            <w:noWrap/>
            <w:hideMark/>
          </w:tcPr>
          <w:p w14:paraId="15E9F205"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tcBorders>
              <w:top w:val="nil"/>
            </w:tcBorders>
            <w:noWrap/>
            <w:hideMark/>
          </w:tcPr>
          <w:p w14:paraId="4AF66768"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r w:rsidR="00913FC7" w:rsidRPr="008D2AF1" w14:paraId="51DAAFCF" w14:textId="77777777" w:rsidTr="00BB77FB">
        <w:trPr>
          <w:trHeight w:val="320"/>
        </w:trPr>
        <w:tc>
          <w:tcPr>
            <w:tcW w:w="3162" w:type="dxa"/>
            <w:noWrap/>
            <w:hideMark/>
          </w:tcPr>
          <w:p w14:paraId="4D3B0300" w14:textId="77777777" w:rsidR="00913FC7" w:rsidRPr="008D2AF1" w:rsidRDefault="00913FC7" w:rsidP="00BB77FB">
            <w:pPr>
              <w:jc w:val="left"/>
              <w:rPr>
                <w:i/>
                <w:color w:val="000000"/>
                <w:sz w:val="20"/>
                <w:szCs w:val="20"/>
              </w:rPr>
            </w:pPr>
            <w:proofErr w:type="spellStart"/>
            <w:r w:rsidRPr="008D2AF1">
              <w:rPr>
                <w:i/>
                <w:color w:val="000000"/>
                <w:sz w:val="20"/>
                <w:szCs w:val="20"/>
              </w:rPr>
              <w:t>Acmaea</w:t>
            </w:r>
            <w:proofErr w:type="spellEnd"/>
            <w:r w:rsidRPr="008D2AF1">
              <w:rPr>
                <w:i/>
                <w:color w:val="000000"/>
                <w:sz w:val="20"/>
                <w:szCs w:val="20"/>
              </w:rPr>
              <w:t xml:space="preserve"> </w:t>
            </w:r>
            <w:proofErr w:type="spellStart"/>
            <w:r w:rsidRPr="008D2AF1">
              <w:rPr>
                <w:i/>
                <w:color w:val="000000"/>
                <w:sz w:val="20"/>
                <w:szCs w:val="20"/>
              </w:rPr>
              <w:t>mitra</w:t>
            </w:r>
            <w:proofErr w:type="spellEnd"/>
          </w:p>
        </w:tc>
        <w:tc>
          <w:tcPr>
            <w:tcW w:w="1745" w:type="dxa"/>
            <w:noWrap/>
            <w:hideMark/>
          </w:tcPr>
          <w:p w14:paraId="6BEEF170"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noWrap/>
            <w:hideMark/>
          </w:tcPr>
          <w:p w14:paraId="48B138BE"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26303E7B" w14:textId="77777777" w:rsidTr="00BB77FB">
        <w:trPr>
          <w:trHeight w:val="320"/>
        </w:trPr>
        <w:tc>
          <w:tcPr>
            <w:tcW w:w="3162" w:type="dxa"/>
            <w:noWrap/>
            <w:hideMark/>
          </w:tcPr>
          <w:p w14:paraId="4D97696C" w14:textId="77777777" w:rsidR="00913FC7" w:rsidRPr="008D2AF1" w:rsidRDefault="00913FC7" w:rsidP="00BB77FB">
            <w:pPr>
              <w:jc w:val="left"/>
              <w:rPr>
                <w:i/>
                <w:color w:val="000000"/>
                <w:sz w:val="20"/>
                <w:szCs w:val="20"/>
              </w:rPr>
            </w:pPr>
            <w:proofErr w:type="spellStart"/>
            <w:r w:rsidRPr="008D2AF1">
              <w:rPr>
                <w:i/>
                <w:color w:val="000000"/>
                <w:sz w:val="20"/>
                <w:szCs w:val="20"/>
              </w:rPr>
              <w:t>Lottia</w:t>
            </w:r>
            <w:proofErr w:type="spellEnd"/>
            <w:r w:rsidRPr="008D2AF1">
              <w:rPr>
                <w:i/>
                <w:color w:val="000000"/>
                <w:sz w:val="20"/>
                <w:szCs w:val="20"/>
              </w:rPr>
              <w:t xml:space="preserve"> scutum</w:t>
            </w:r>
          </w:p>
        </w:tc>
        <w:tc>
          <w:tcPr>
            <w:tcW w:w="1745" w:type="dxa"/>
            <w:noWrap/>
            <w:hideMark/>
          </w:tcPr>
          <w:p w14:paraId="44B42A2D"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noWrap/>
            <w:hideMark/>
          </w:tcPr>
          <w:p w14:paraId="4EC2E74C"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5A82F011" w14:textId="77777777" w:rsidTr="00BB77FB">
        <w:trPr>
          <w:trHeight w:val="320"/>
        </w:trPr>
        <w:tc>
          <w:tcPr>
            <w:tcW w:w="3162" w:type="dxa"/>
            <w:noWrap/>
            <w:hideMark/>
          </w:tcPr>
          <w:p w14:paraId="23D9AF6E" w14:textId="77777777" w:rsidR="00913FC7" w:rsidRPr="008D2AF1" w:rsidRDefault="00913FC7" w:rsidP="00BB77FB">
            <w:pPr>
              <w:jc w:val="left"/>
              <w:rPr>
                <w:i/>
                <w:color w:val="000000"/>
                <w:sz w:val="20"/>
                <w:szCs w:val="20"/>
              </w:rPr>
            </w:pPr>
            <w:proofErr w:type="spellStart"/>
            <w:r w:rsidRPr="008D2AF1">
              <w:rPr>
                <w:i/>
                <w:color w:val="000000"/>
                <w:sz w:val="20"/>
                <w:szCs w:val="20"/>
              </w:rPr>
              <w:t>Berthella</w:t>
            </w:r>
            <w:proofErr w:type="spellEnd"/>
            <w:r w:rsidRPr="008D2AF1">
              <w:rPr>
                <w:i/>
                <w:color w:val="000000"/>
                <w:sz w:val="20"/>
                <w:szCs w:val="20"/>
              </w:rPr>
              <w:t xml:space="preserve"> </w:t>
            </w:r>
            <w:proofErr w:type="spellStart"/>
            <w:r w:rsidRPr="008D2AF1">
              <w:rPr>
                <w:i/>
                <w:color w:val="000000"/>
                <w:sz w:val="20"/>
                <w:szCs w:val="20"/>
              </w:rPr>
              <w:t>chacei</w:t>
            </w:r>
            <w:proofErr w:type="spellEnd"/>
          </w:p>
        </w:tc>
        <w:tc>
          <w:tcPr>
            <w:tcW w:w="1745" w:type="dxa"/>
            <w:noWrap/>
            <w:hideMark/>
          </w:tcPr>
          <w:p w14:paraId="712BD205"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noWrap/>
            <w:hideMark/>
          </w:tcPr>
          <w:p w14:paraId="3924F976"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0C23052F" w14:textId="77777777" w:rsidTr="00BB77FB">
        <w:trPr>
          <w:trHeight w:val="320"/>
        </w:trPr>
        <w:tc>
          <w:tcPr>
            <w:tcW w:w="3162" w:type="dxa"/>
            <w:tcBorders>
              <w:bottom w:val="nil"/>
            </w:tcBorders>
            <w:noWrap/>
            <w:hideMark/>
          </w:tcPr>
          <w:p w14:paraId="6C40B1F6" w14:textId="77777777" w:rsidR="00913FC7" w:rsidRPr="008D2AF1" w:rsidRDefault="00913FC7" w:rsidP="00BB77FB">
            <w:pPr>
              <w:jc w:val="left"/>
              <w:rPr>
                <w:i/>
                <w:color w:val="000000"/>
                <w:sz w:val="20"/>
                <w:szCs w:val="20"/>
              </w:rPr>
            </w:pPr>
            <w:proofErr w:type="spellStart"/>
            <w:r w:rsidRPr="008D2AF1">
              <w:rPr>
                <w:i/>
                <w:color w:val="000000"/>
                <w:sz w:val="20"/>
                <w:szCs w:val="20"/>
              </w:rPr>
              <w:t>Calliostoma</w:t>
            </w:r>
            <w:proofErr w:type="spellEnd"/>
            <w:r w:rsidRPr="008D2AF1">
              <w:rPr>
                <w:i/>
                <w:color w:val="000000"/>
                <w:sz w:val="20"/>
                <w:szCs w:val="20"/>
              </w:rPr>
              <w:t xml:space="preserve"> </w:t>
            </w:r>
            <w:proofErr w:type="spellStart"/>
            <w:r w:rsidRPr="008D2AF1">
              <w:rPr>
                <w:i/>
                <w:color w:val="000000"/>
                <w:sz w:val="20"/>
                <w:szCs w:val="20"/>
              </w:rPr>
              <w:t>ligatum</w:t>
            </w:r>
            <w:proofErr w:type="spellEnd"/>
          </w:p>
        </w:tc>
        <w:tc>
          <w:tcPr>
            <w:tcW w:w="1745" w:type="dxa"/>
            <w:tcBorders>
              <w:bottom w:val="nil"/>
            </w:tcBorders>
            <w:noWrap/>
            <w:hideMark/>
          </w:tcPr>
          <w:p w14:paraId="08F818E4"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tcBorders>
              <w:bottom w:val="nil"/>
            </w:tcBorders>
            <w:noWrap/>
            <w:hideMark/>
          </w:tcPr>
          <w:p w14:paraId="30DF934F"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75C4EF08" w14:textId="77777777" w:rsidTr="00BB77FB">
        <w:trPr>
          <w:trHeight w:val="320"/>
        </w:trPr>
        <w:tc>
          <w:tcPr>
            <w:tcW w:w="3162" w:type="dxa"/>
            <w:tcBorders>
              <w:top w:val="nil"/>
              <w:bottom w:val="nil"/>
            </w:tcBorders>
            <w:noWrap/>
            <w:hideMark/>
          </w:tcPr>
          <w:p w14:paraId="368A9A7E" w14:textId="77777777" w:rsidR="00913FC7" w:rsidRPr="008D2AF1" w:rsidRDefault="00913FC7" w:rsidP="00BB77FB">
            <w:pPr>
              <w:jc w:val="left"/>
              <w:rPr>
                <w:i/>
                <w:color w:val="000000"/>
                <w:sz w:val="20"/>
                <w:szCs w:val="20"/>
              </w:rPr>
            </w:pPr>
            <w:r w:rsidRPr="008D2AF1">
              <w:rPr>
                <w:i/>
                <w:color w:val="000000"/>
                <w:sz w:val="20"/>
                <w:szCs w:val="20"/>
              </w:rPr>
              <w:t xml:space="preserve">Tegula </w:t>
            </w:r>
            <w:proofErr w:type="spellStart"/>
            <w:r w:rsidRPr="008D2AF1">
              <w:rPr>
                <w:i/>
                <w:color w:val="000000"/>
                <w:sz w:val="20"/>
                <w:szCs w:val="20"/>
              </w:rPr>
              <w:t>funebralis</w:t>
            </w:r>
            <w:proofErr w:type="spellEnd"/>
          </w:p>
        </w:tc>
        <w:tc>
          <w:tcPr>
            <w:tcW w:w="1745" w:type="dxa"/>
            <w:tcBorders>
              <w:top w:val="nil"/>
              <w:bottom w:val="nil"/>
            </w:tcBorders>
            <w:noWrap/>
            <w:hideMark/>
          </w:tcPr>
          <w:p w14:paraId="7E559302" w14:textId="77777777" w:rsidR="00913FC7" w:rsidRPr="008D2AF1" w:rsidRDefault="00913FC7" w:rsidP="00BB77FB">
            <w:pPr>
              <w:jc w:val="left"/>
              <w:rPr>
                <w:color w:val="000000"/>
                <w:sz w:val="20"/>
                <w:szCs w:val="20"/>
              </w:rPr>
            </w:pPr>
            <w:r w:rsidRPr="008D2AF1">
              <w:rPr>
                <w:color w:val="000000"/>
                <w:sz w:val="20"/>
                <w:szCs w:val="20"/>
              </w:rPr>
              <w:t>0.91</w:t>
            </w:r>
          </w:p>
        </w:tc>
        <w:tc>
          <w:tcPr>
            <w:tcW w:w="5016" w:type="dxa"/>
            <w:tcBorders>
              <w:top w:val="nil"/>
              <w:bottom w:val="nil"/>
            </w:tcBorders>
            <w:noWrap/>
            <w:hideMark/>
          </w:tcPr>
          <w:p w14:paraId="33F5BF9E" w14:textId="77777777" w:rsidR="00913FC7" w:rsidRPr="008D2AF1" w:rsidRDefault="00913FC7" w:rsidP="00BB77FB">
            <w:pPr>
              <w:jc w:val="left"/>
              <w:rPr>
                <w:color w:val="000000"/>
                <w:sz w:val="20"/>
                <w:szCs w:val="20"/>
              </w:rPr>
            </w:pPr>
            <w:r w:rsidRPr="008D2AF1">
              <w:rPr>
                <w:color w:val="000000"/>
                <w:sz w:val="20"/>
                <w:szCs w:val="20"/>
              </w:rPr>
              <w:t xml:space="preserve">Palmer 1982, </w:t>
            </w:r>
            <w:proofErr w:type="spellStart"/>
            <w:r w:rsidRPr="008D2AF1">
              <w:rPr>
                <w:i/>
                <w:color w:val="000000"/>
                <w:sz w:val="20"/>
                <w:szCs w:val="20"/>
              </w:rPr>
              <w:t>Nucella</w:t>
            </w:r>
            <w:proofErr w:type="spellEnd"/>
            <w:r w:rsidRPr="008D2AF1">
              <w:rPr>
                <w:i/>
                <w:color w:val="000000"/>
                <w:sz w:val="20"/>
                <w:szCs w:val="20"/>
              </w:rPr>
              <w:t xml:space="preserve"> </w:t>
            </w:r>
            <w:r w:rsidRPr="00913FC7">
              <w:rPr>
                <w:iCs/>
                <w:color w:val="000000"/>
                <w:sz w:val="20"/>
                <w:szCs w:val="20"/>
              </w:rPr>
              <w:t>spp</w:t>
            </w:r>
            <w:r w:rsidRPr="008D2AF1">
              <w:rPr>
                <w:i/>
                <w:color w:val="000000"/>
                <w:sz w:val="20"/>
                <w:szCs w:val="20"/>
              </w:rPr>
              <w:t>.</w:t>
            </w:r>
          </w:p>
        </w:tc>
      </w:tr>
      <w:tr w:rsidR="00913FC7" w:rsidRPr="008D2AF1" w14:paraId="46ABED1D" w14:textId="77777777" w:rsidTr="00BB77FB">
        <w:trPr>
          <w:trHeight w:val="320"/>
        </w:trPr>
        <w:tc>
          <w:tcPr>
            <w:tcW w:w="3162" w:type="dxa"/>
            <w:tcBorders>
              <w:top w:val="nil"/>
              <w:bottom w:val="nil"/>
            </w:tcBorders>
            <w:noWrap/>
            <w:hideMark/>
          </w:tcPr>
          <w:p w14:paraId="1F12EF8F" w14:textId="77777777" w:rsidR="00913FC7" w:rsidRPr="008D2AF1" w:rsidRDefault="00913FC7" w:rsidP="00BB77FB">
            <w:pPr>
              <w:jc w:val="left"/>
              <w:rPr>
                <w:i/>
                <w:color w:val="000000"/>
                <w:sz w:val="20"/>
                <w:szCs w:val="20"/>
              </w:rPr>
            </w:pPr>
            <w:proofErr w:type="spellStart"/>
            <w:r w:rsidRPr="008D2AF1">
              <w:rPr>
                <w:i/>
                <w:color w:val="000000"/>
                <w:sz w:val="20"/>
                <w:szCs w:val="20"/>
              </w:rPr>
              <w:t>Pomaulax</w:t>
            </w:r>
            <w:proofErr w:type="spellEnd"/>
            <w:r w:rsidRPr="008D2AF1">
              <w:rPr>
                <w:i/>
                <w:color w:val="000000"/>
                <w:sz w:val="20"/>
                <w:szCs w:val="20"/>
              </w:rPr>
              <w:t xml:space="preserve"> </w:t>
            </w:r>
            <w:proofErr w:type="spellStart"/>
            <w:r w:rsidRPr="008D2AF1">
              <w:rPr>
                <w:i/>
                <w:color w:val="000000"/>
                <w:sz w:val="20"/>
                <w:szCs w:val="20"/>
              </w:rPr>
              <w:t>gibberosus</w:t>
            </w:r>
            <w:proofErr w:type="spellEnd"/>
          </w:p>
        </w:tc>
        <w:tc>
          <w:tcPr>
            <w:tcW w:w="1745" w:type="dxa"/>
            <w:tcBorders>
              <w:top w:val="nil"/>
              <w:bottom w:val="nil"/>
            </w:tcBorders>
            <w:noWrap/>
            <w:hideMark/>
          </w:tcPr>
          <w:p w14:paraId="347CF8C6" w14:textId="77777777" w:rsidR="00913FC7" w:rsidRPr="008D2AF1" w:rsidRDefault="00913FC7" w:rsidP="00BB77FB">
            <w:pPr>
              <w:jc w:val="left"/>
              <w:rPr>
                <w:color w:val="000000"/>
                <w:sz w:val="20"/>
                <w:szCs w:val="20"/>
              </w:rPr>
            </w:pPr>
            <w:r w:rsidRPr="008D2AF1">
              <w:rPr>
                <w:color w:val="000000"/>
                <w:sz w:val="20"/>
                <w:szCs w:val="20"/>
              </w:rPr>
              <w:t>31</w:t>
            </w:r>
          </w:p>
        </w:tc>
        <w:tc>
          <w:tcPr>
            <w:tcW w:w="5016" w:type="dxa"/>
            <w:tcBorders>
              <w:top w:val="nil"/>
              <w:bottom w:val="nil"/>
            </w:tcBorders>
            <w:noWrap/>
            <w:hideMark/>
          </w:tcPr>
          <w:p w14:paraId="396083C5" w14:textId="77777777" w:rsidR="00913FC7" w:rsidRPr="008D2AF1" w:rsidRDefault="00913FC7" w:rsidP="00BB77FB">
            <w:pPr>
              <w:jc w:val="left"/>
              <w:rPr>
                <w:color w:val="000000"/>
                <w:sz w:val="20"/>
                <w:szCs w:val="20"/>
              </w:rPr>
            </w:pPr>
            <w:r w:rsidRPr="008D2AF1">
              <w:rPr>
                <w:color w:val="000000"/>
                <w:sz w:val="20"/>
                <w:szCs w:val="20"/>
              </w:rPr>
              <w:t>Schuster and Bates 2023</w:t>
            </w:r>
          </w:p>
        </w:tc>
      </w:tr>
      <w:tr w:rsidR="00913FC7" w:rsidRPr="008D2AF1" w14:paraId="0DF3FFDA" w14:textId="77777777" w:rsidTr="00BB77FB">
        <w:trPr>
          <w:trHeight w:val="320"/>
        </w:trPr>
        <w:tc>
          <w:tcPr>
            <w:tcW w:w="3162" w:type="dxa"/>
            <w:tcBorders>
              <w:top w:val="nil"/>
              <w:bottom w:val="single" w:sz="4" w:space="0" w:color="auto"/>
            </w:tcBorders>
            <w:noWrap/>
            <w:hideMark/>
          </w:tcPr>
          <w:p w14:paraId="4CB4557D" w14:textId="77777777" w:rsidR="00913FC7" w:rsidRPr="008D2AF1" w:rsidRDefault="00913FC7" w:rsidP="00BB77FB">
            <w:pPr>
              <w:jc w:val="left"/>
              <w:rPr>
                <w:i/>
                <w:color w:val="000000"/>
                <w:sz w:val="20"/>
                <w:szCs w:val="20"/>
              </w:rPr>
            </w:pPr>
            <w:proofErr w:type="spellStart"/>
            <w:r w:rsidRPr="008D2AF1">
              <w:rPr>
                <w:i/>
                <w:color w:val="000000"/>
                <w:sz w:val="20"/>
                <w:szCs w:val="20"/>
              </w:rPr>
              <w:t>Eurylepta</w:t>
            </w:r>
            <w:proofErr w:type="spellEnd"/>
            <w:r w:rsidRPr="008D2AF1">
              <w:rPr>
                <w:i/>
                <w:color w:val="000000"/>
                <w:sz w:val="20"/>
                <w:szCs w:val="20"/>
              </w:rPr>
              <w:t xml:space="preserve"> </w:t>
            </w:r>
            <w:proofErr w:type="spellStart"/>
            <w:r w:rsidRPr="008D2AF1">
              <w:rPr>
                <w:i/>
                <w:color w:val="000000"/>
                <w:sz w:val="20"/>
                <w:szCs w:val="20"/>
              </w:rPr>
              <w:t>leoparda</w:t>
            </w:r>
            <w:proofErr w:type="spellEnd"/>
          </w:p>
        </w:tc>
        <w:tc>
          <w:tcPr>
            <w:tcW w:w="1745" w:type="dxa"/>
            <w:tcBorders>
              <w:top w:val="nil"/>
              <w:bottom w:val="single" w:sz="4" w:space="0" w:color="auto"/>
            </w:tcBorders>
            <w:noWrap/>
            <w:hideMark/>
          </w:tcPr>
          <w:p w14:paraId="3D408217" w14:textId="77777777" w:rsidR="00913FC7" w:rsidRPr="008D2AF1" w:rsidRDefault="00913FC7" w:rsidP="00BB77FB">
            <w:pPr>
              <w:jc w:val="left"/>
              <w:rPr>
                <w:color w:val="000000"/>
                <w:sz w:val="20"/>
                <w:szCs w:val="20"/>
              </w:rPr>
            </w:pPr>
            <w:r w:rsidRPr="008D2AF1">
              <w:rPr>
                <w:color w:val="000000"/>
                <w:sz w:val="20"/>
                <w:szCs w:val="20"/>
              </w:rPr>
              <w:t>0.54</w:t>
            </w:r>
          </w:p>
        </w:tc>
        <w:tc>
          <w:tcPr>
            <w:tcW w:w="5016" w:type="dxa"/>
            <w:tcBorders>
              <w:top w:val="nil"/>
              <w:bottom w:val="single" w:sz="4" w:space="0" w:color="auto"/>
            </w:tcBorders>
            <w:noWrap/>
            <w:hideMark/>
          </w:tcPr>
          <w:p w14:paraId="6ECB727C" w14:textId="77777777" w:rsidR="00913FC7" w:rsidRPr="008D2AF1" w:rsidRDefault="00913FC7" w:rsidP="00BB77FB">
            <w:pPr>
              <w:jc w:val="left"/>
              <w:rPr>
                <w:color w:val="000000"/>
                <w:sz w:val="20"/>
                <w:szCs w:val="20"/>
              </w:rPr>
            </w:pPr>
            <w:r w:rsidRPr="008D2AF1">
              <w:rPr>
                <w:color w:val="000000"/>
                <w:sz w:val="20"/>
                <w:szCs w:val="20"/>
              </w:rPr>
              <w:t>McKinney et al. 2004, gastropods</w:t>
            </w:r>
          </w:p>
        </w:tc>
      </w:tr>
    </w:tbl>
    <w:p w14:paraId="64AB0AF6" w14:textId="77777777" w:rsidR="00913FC7" w:rsidRPr="008D2AF1" w:rsidRDefault="00913FC7" w:rsidP="00913FC7">
      <w:pPr>
        <w:spacing w:line="480" w:lineRule="auto"/>
        <w:rPr>
          <w:b/>
        </w:rPr>
      </w:pPr>
    </w:p>
    <w:p w14:paraId="10D0651F" w14:textId="77777777" w:rsidR="00913FC7" w:rsidRPr="008D2AF1" w:rsidRDefault="00913FC7" w:rsidP="00913FC7">
      <w:pPr>
        <w:spacing w:line="480" w:lineRule="auto"/>
        <w:rPr>
          <w:b/>
        </w:rPr>
      </w:pPr>
    </w:p>
    <w:p w14:paraId="25C4235D" w14:textId="77777777" w:rsidR="00913FC7" w:rsidRPr="008D2AF1" w:rsidRDefault="00913FC7" w:rsidP="00913FC7">
      <w:pPr>
        <w:spacing w:line="480" w:lineRule="auto"/>
      </w:pPr>
      <w:r w:rsidRPr="008D2AF1">
        <w:rPr>
          <w:b/>
        </w:rPr>
        <w:t>Table S1.04</w:t>
      </w:r>
      <w:r w:rsidRPr="008D2AF1">
        <w:t>. Akaike’s Information Criterion (AIC) values calculated for each model of ammonium concentration in relation to animal abundance (AA) or animal biomass (AB), Shannon diversity (SHD) or Simpson diversity (SID), tid</w:t>
      </w:r>
      <w:ins w:id="2" w:author="Isabelle Cote" w:date="2025-08-12T14:07:00Z" w16du:dateUtc="2025-08-12T21:07:00Z">
        <w:r w:rsidRPr="008D2AF1">
          <w:t>al</w:t>
        </w:r>
      </w:ins>
      <w:del w:id="3" w:author="Isabelle Cote" w:date="2025-08-12T14:07:00Z" w16du:dateUtc="2025-08-12T21:07:00Z">
        <w:r w:rsidRPr="008D2AF1" w:rsidDel="00D87C1E">
          <w:delText>e</w:delText>
        </w:r>
      </w:del>
      <w:r w:rsidRPr="008D2AF1">
        <w:t xml:space="preserve"> exchange rate (T), depth (D), and an interaction term. RE = random effect of both site and year.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tbl>
      <w:tblPr>
        <w:tblStyle w:val="Nikola"/>
        <w:tblW w:w="9498" w:type="dxa"/>
        <w:tblLook w:val="04A0" w:firstRow="1" w:lastRow="0" w:firstColumn="1" w:lastColumn="0" w:noHBand="0" w:noVBand="1"/>
      </w:tblPr>
      <w:tblGrid>
        <w:gridCol w:w="3686"/>
        <w:gridCol w:w="1276"/>
        <w:gridCol w:w="1275"/>
        <w:gridCol w:w="1560"/>
        <w:gridCol w:w="1701"/>
      </w:tblGrid>
      <w:tr w:rsidR="00913FC7" w:rsidRPr="008D2AF1" w14:paraId="2E5DFA9F" w14:textId="77777777" w:rsidTr="00BB77FB">
        <w:trPr>
          <w:cnfStyle w:val="100000000000" w:firstRow="1" w:lastRow="0" w:firstColumn="0" w:lastColumn="0" w:oddVBand="0" w:evenVBand="0" w:oddHBand="0" w:evenHBand="0" w:firstRowFirstColumn="0" w:firstRowLastColumn="0" w:lastRowFirstColumn="0" w:lastRowLastColumn="0"/>
        </w:trPr>
        <w:tc>
          <w:tcPr>
            <w:tcW w:w="3686" w:type="dxa"/>
            <w:tcBorders>
              <w:top w:val="single" w:sz="4" w:space="0" w:color="auto"/>
              <w:right w:val="nil"/>
            </w:tcBorders>
          </w:tcPr>
          <w:p w14:paraId="708D7D1A" w14:textId="77777777" w:rsidR="00913FC7" w:rsidRPr="008D2AF1" w:rsidDel="006534E2" w:rsidRDefault="00913FC7" w:rsidP="00BB77FB">
            <w:pPr>
              <w:spacing w:line="360" w:lineRule="auto"/>
              <w:jc w:val="left"/>
              <w:rPr>
                <w:b/>
              </w:rPr>
            </w:pPr>
            <w:r w:rsidRPr="008D2AF1">
              <w:rPr>
                <w:b/>
              </w:rPr>
              <w:t>Predictors</w:t>
            </w:r>
          </w:p>
        </w:tc>
        <w:tc>
          <w:tcPr>
            <w:tcW w:w="1276" w:type="dxa"/>
            <w:tcBorders>
              <w:top w:val="single" w:sz="4" w:space="0" w:color="auto"/>
              <w:left w:val="nil"/>
              <w:right w:val="nil"/>
            </w:tcBorders>
          </w:tcPr>
          <w:p w14:paraId="7F0531DF" w14:textId="77777777" w:rsidR="00913FC7" w:rsidRPr="008D2AF1" w:rsidRDefault="00913FC7" w:rsidP="00BB77FB">
            <w:pPr>
              <w:spacing w:line="360" w:lineRule="auto"/>
              <w:jc w:val="left"/>
              <w:rPr>
                <w:b/>
              </w:rPr>
            </w:pPr>
            <w:r w:rsidRPr="008D2AF1">
              <w:rPr>
                <w:b/>
              </w:rPr>
              <w:t>k</w:t>
            </w:r>
          </w:p>
        </w:tc>
        <w:tc>
          <w:tcPr>
            <w:tcW w:w="1275" w:type="dxa"/>
            <w:tcBorders>
              <w:top w:val="single" w:sz="4" w:space="0" w:color="auto"/>
              <w:left w:val="nil"/>
              <w:right w:val="nil"/>
            </w:tcBorders>
          </w:tcPr>
          <w:p w14:paraId="055739B7" w14:textId="77777777" w:rsidR="00913FC7" w:rsidRPr="008D2AF1" w:rsidRDefault="00913FC7" w:rsidP="00BB77FB">
            <w:pPr>
              <w:spacing w:line="360" w:lineRule="auto"/>
              <w:jc w:val="left"/>
              <w:rPr>
                <w:b/>
              </w:rPr>
            </w:pPr>
            <w:r w:rsidRPr="008D2AF1">
              <w:rPr>
                <w:b/>
              </w:rPr>
              <w:t>AIC</w:t>
            </w:r>
          </w:p>
        </w:tc>
        <w:tc>
          <w:tcPr>
            <w:tcW w:w="1560" w:type="dxa"/>
            <w:tcBorders>
              <w:top w:val="single" w:sz="4" w:space="0" w:color="auto"/>
              <w:left w:val="nil"/>
              <w:right w:val="nil"/>
            </w:tcBorders>
          </w:tcPr>
          <w:p w14:paraId="7E4DE523" w14:textId="77777777" w:rsidR="00913FC7" w:rsidRPr="008D2AF1" w:rsidRDefault="00913FC7" w:rsidP="00BB77FB">
            <w:pPr>
              <w:spacing w:line="360" w:lineRule="auto"/>
              <w:jc w:val="left"/>
              <w:rPr>
                <w:b/>
              </w:rPr>
            </w:pPr>
            <w:r w:rsidRPr="008D2AF1">
              <w:rPr>
                <w:b/>
              </w:rPr>
              <w:t>ΔAIC</w:t>
            </w:r>
          </w:p>
        </w:tc>
        <w:tc>
          <w:tcPr>
            <w:tcW w:w="1701" w:type="dxa"/>
            <w:tcBorders>
              <w:top w:val="single" w:sz="4" w:space="0" w:color="auto"/>
              <w:left w:val="nil"/>
            </w:tcBorders>
          </w:tcPr>
          <w:p w14:paraId="0D5C70BF" w14:textId="77777777" w:rsidR="00913FC7" w:rsidRPr="008D2AF1" w:rsidRDefault="00913FC7" w:rsidP="00BB77FB">
            <w:pPr>
              <w:spacing w:line="360" w:lineRule="auto"/>
              <w:jc w:val="left"/>
              <w:rPr>
                <w:b/>
              </w:rPr>
            </w:pPr>
            <w:r w:rsidRPr="008D2AF1">
              <w:rPr>
                <w:b/>
              </w:rPr>
              <w:t>AIC weight</w:t>
            </w:r>
          </w:p>
        </w:tc>
      </w:tr>
      <w:tr w:rsidR="00913FC7" w:rsidRPr="008D2AF1" w14:paraId="4B3E2EC8" w14:textId="77777777" w:rsidTr="00BB77FB">
        <w:tc>
          <w:tcPr>
            <w:tcW w:w="3686" w:type="dxa"/>
            <w:tcBorders>
              <w:right w:val="nil"/>
            </w:tcBorders>
          </w:tcPr>
          <w:p w14:paraId="6664782E" w14:textId="77777777" w:rsidR="00913FC7" w:rsidRPr="008D2AF1" w:rsidRDefault="00913FC7" w:rsidP="00BB77FB">
            <w:pPr>
              <w:spacing w:line="360" w:lineRule="auto"/>
              <w:jc w:val="left"/>
              <w:rPr>
                <w:lang w:val="fr-FR"/>
              </w:rPr>
            </w:pPr>
            <w:r w:rsidRPr="008D2AF1">
              <w:rPr>
                <w:lang w:val="fr-FR"/>
              </w:rPr>
              <w:t xml:space="preserve">AA + SHD + T + D + </w:t>
            </w:r>
            <w:proofErr w:type="gramStart"/>
            <w:r w:rsidRPr="008D2AF1">
              <w:rPr>
                <w:lang w:val="fr-FR"/>
              </w:rPr>
              <w:t>AA:T</w:t>
            </w:r>
            <w:proofErr w:type="gramEnd"/>
            <w:r w:rsidRPr="008D2AF1">
              <w:rPr>
                <w:lang w:val="fr-FR"/>
              </w:rPr>
              <w:t xml:space="preserve"> + RE</w:t>
            </w:r>
          </w:p>
        </w:tc>
        <w:tc>
          <w:tcPr>
            <w:tcW w:w="1276" w:type="dxa"/>
            <w:tcBorders>
              <w:left w:val="nil"/>
              <w:right w:val="nil"/>
            </w:tcBorders>
            <w:vAlign w:val="bottom"/>
          </w:tcPr>
          <w:p w14:paraId="3763756C" w14:textId="77777777" w:rsidR="00913FC7" w:rsidRPr="008D2AF1" w:rsidRDefault="00913FC7" w:rsidP="00BB77FB">
            <w:pPr>
              <w:spacing w:line="360" w:lineRule="auto"/>
              <w:jc w:val="left"/>
            </w:pPr>
            <w:r w:rsidRPr="008D2AF1">
              <w:rPr>
                <w:color w:val="000000"/>
              </w:rPr>
              <w:t>9</w:t>
            </w:r>
          </w:p>
        </w:tc>
        <w:tc>
          <w:tcPr>
            <w:tcW w:w="1275" w:type="dxa"/>
            <w:tcBorders>
              <w:left w:val="nil"/>
              <w:right w:val="nil"/>
            </w:tcBorders>
            <w:vAlign w:val="bottom"/>
          </w:tcPr>
          <w:p w14:paraId="7D9C7B9C" w14:textId="77777777" w:rsidR="00913FC7" w:rsidRPr="008D2AF1" w:rsidRDefault="00913FC7" w:rsidP="00BB77FB">
            <w:pPr>
              <w:spacing w:line="360" w:lineRule="auto"/>
              <w:jc w:val="left"/>
            </w:pPr>
            <w:r w:rsidRPr="008D2AF1">
              <w:rPr>
                <w:color w:val="000000"/>
              </w:rPr>
              <w:t>45.60</w:t>
            </w:r>
          </w:p>
        </w:tc>
        <w:tc>
          <w:tcPr>
            <w:tcW w:w="1560" w:type="dxa"/>
            <w:tcBorders>
              <w:left w:val="nil"/>
              <w:right w:val="nil"/>
            </w:tcBorders>
            <w:vAlign w:val="bottom"/>
          </w:tcPr>
          <w:p w14:paraId="773F0588" w14:textId="77777777" w:rsidR="00913FC7" w:rsidRPr="008D2AF1" w:rsidRDefault="00913FC7" w:rsidP="00BB77FB">
            <w:pPr>
              <w:spacing w:line="360" w:lineRule="auto"/>
              <w:jc w:val="left"/>
            </w:pPr>
            <w:r w:rsidRPr="008D2AF1">
              <w:rPr>
                <w:color w:val="000000"/>
              </w:rPr>
              <w:t>0.00</w:t>
            </w:r>
          </w:p>
        </w:tc>
        <w:tc>
          <w:tcPr>
            <w:tcW w:w="1701" w:type="dxa"/>
            <w:tcBorders>
              <w:left w:val="nil"/>
            </w:tcBorders>
            <w:vAlign w:val="bottom"/>
          </w:tcPr>
          <w:p w14:paraId="47C427F8" w14:textId="77777777" w:rsidR="00913FC7" w:rsidRPr="008D2AF1" w:rsidRDefault="00913FC7" w:rsidP="00BB77FB">
            <w:pPr>
              <w:spacing w:line="360" w:lineRule="auto"/>
              <w:jc w:val="left"/>
            </w:pPr>
            <w:r w:rsidRPr="008D2AF1">
              <w:rPr>
                <w:color w:val="000000"/>
              </w:rPr>
              <w:t>0.50</w:t>
            </w:r>
          </w:p>
        </w:tc>
      </w:tr>
      <w:tr w:rsidR="00913FC7" w:rsidRPr="008D2AF1" w14:paraId="6B094D46" w14:textId="77777777" w:rsidTr="00BB77FB">
        <w:tc>
          <w:tcPr>
            <w:tcW w:w="3686" w:type="dxa"/>
            <w:tcBorders>
              <w:bottom w:val="nil"/>
              <w:right w:val="nil"/>
            </w:tcBorders>
          </w:tcPr>
          <w:p w14:paraId="2B9598C2" w14:textId="77777777" w:rsidR="00913FC7" w:rsidRPr="008D2AF1" w:rsidRDefault="00913FC7" w:rsidP="00BB77FB">
            <w:pPr>
              <w:spacing w:line="360" w:lineRule="auto"/>
              <w:jc w:val="left"/>
              <w:rPr>
                <w:lang w:val="fr-FR"/>
              </w:rPr>
            </w:pPr>
            <w:r w:rsidRPr="008D2AF1">
              <w:rPr>
                <w:lang w:val="fr-FR"/>
              </w:rPr>
              <w:t xml:space="preserve">AA + SID + T + D + </w:t>
            </w:r>
            <w:proofErr w:type="gramStart"/>
            <w:r w:rsidRPr="008D2AF1">
              <w:rPr>
                <w:lang w:val="fr-FR"/>
              </w:rPr>
              <w:t>AA:T</w:t>
            </w:r>
            <w:proofErr w:type="gramEnd"/>
            <w:r w:rsidRPr="008D2AF1">
              <w:rPr>
                <w:lang w:val="fr-FR"/>
              </w:rPr>
              <w:t xml:space="preserve"> + RE</w:t>
            </w:r>
          </w:p>
        </w:tc>
        <w:tc>
          <w:tcPr>
            <w:tcW w:w="1276" w:type="dxa"/>
            <w:tcBorders>
              <w:left w:val="nil"/>
              <w:bottom w:val="nil"/>
              <w:right w:val="nil"/>
            </w:tcBorders>
            <w:vAlign w:val="bottom"/>
          </w:tcPr>
          <w:p w14:paraId="251205BF" w14:textId="77777777" w:rsidR="00913FC7" w:rsidRPr="008D2AF1" w:rsidRDefault="00913FC7" w:rsidP="00BB77FB">
            <w:pPr>
              <w:spacing w:line="360" w:lineRule="auto"/>
              <w:jc w:val="left"/>
            </w:pPr>
            <w:r w:rsidRPr="008D2AF1">
              <w:rPr>
                <w:color w:val="000000"/>
              </w:rPr>
              <w:t>9</w:t>
            </w:r>
          </w:p>
        </w:tc>
        <w:tc>
          <w:tcPr>
            <w:tcW w:w="1275" w:type="dxa"/>
            <w:tcBorders>
              <w:left w:val="nil"/>
              <w:bottom w:val="nil"/>
              <w:right w:val="nil"/>
            </w:tcBorders>
            <w:vAlign w:val="bottom"/>
          </w:tcPr>
          <w:p w14:paraId="3F733DDD" w14:textId="77777777" w:rsidR="00913FC7" w:rsidRPr="008D2AF1" w:rsidRDefault="00913FC7" w:rsidP="00BB77FB">
            <w:pPr>
              <w:spacing w:line="360" w:lineRule="auto"/>
              <w:jc w:val="left"/>
            </w:pPr>
            <w:r w:rsidRPr="008D2AF1">
              <w:rPr>
                <w:color w:val="000000"/>
              </w:rPr>
              <w:t>46.09</w:t>
            </w:r>
          </w:p>
        </w:tc>
        <w:tc>
          <w:tcPr>
            <w:tcW w:w="1560" w:type="dxa"/>
            <w:tcBorders>
              <w:left w:val="nil"/>
              <w:bottom w:val="nil"/>
              <w:right w:val="nil"/>
            </w:tcBorders>
            <w:vAlign w:val="bottom"/>
          </w:tcPr>
          <w:p w14:paraId="43191A15" w14:textId="77777777" w:rsidR="00913FC7" w:rsidRPr="008D2AF1" w:rsidRDefault="00913FC7" w:rsidP="00BB77FB">
            <w:pPr>
              <w:spacing w:line="360" w:lineRule="auto"/>
              <w:jc w:val="left"/>
            </w:pPr>
            <w:r w:rsidRPr="008D2AF1">
              <w:rPr>
                <w:color w:val="000000"/>
              </w:rPr>
              <w:t>0.50</w:t>
            </w:r>
          </w:p>
        </w:tc>
        <w:tc>
          <w:tcPr>
            <w:tcW w:w="1701" w:type="dxa"/>
            <w:tcBorders>
              <w:left w:val="nil"/>
              <w:bottom w:val="nil"/>
            </w:tcBorders>
            <w:vAlign w:val="bottom"/>
          </w:tcPr>
          <w:p w14:paraId="350A6674" w14:textId="77777777" w:rsidR="00913FC7" w:rsidRPr="008D2AF1" w:rsidRDefault="00913FC7" w:rsidP="00BB77FB">
            <w:pPr>
              <w:spacing w:line="360" w:lineRule="auto"/>
              <w:jc w:val="left"/>
            </w:pPr>
            <w:r w:rsidRPr="008D2AF1">
              <w:rPr>
                <w:color w:val="000000"/>
              </w:rPr>
              <w:t>0.39</w:t>
            </w:r>
          </w:p>
        </w:tc>
      </w:tr>
      <w:tr w:rsidR="00913FC7" w:rsidRPr="008D2AF1" w14:paraId="46D2186D" w14:textId="77777777" w:rsidTr="00BB77FB">
        <w:tc>
          <w:tcPr>
            <w:tcW w:w="3686" w:type="dxa"/>
            <w:tcBorders>
              <w:top w:val="nil"/>
              <w:bottom w:val="nil"/>
              <w:right w:val="nil"/>
            </w:tcBorders>
          </w:tcPr>
          <w:p w14:paraId="5EE66E2A" w14:textId="77777777" w:rsidR="00913FC7" w:rsidRPr="008D2AF1" w:rsidRDefault="00913FC7" w:rsidP="00BB77FB">
            <w:pPr>
              <w:spacing w:line="360" w:lineRule="auto"/>
              <w:jc w:val="left"/>
              <w:rPr>
                <w:lang w:val="fr-FR"/>
              </w:rPr>
            </w:pPr>
            <w:r w:rsidRPr="008D2AF1">
              <w:rPr>
                <w:lang w:val="fr-FR"/>
              </w:rPr>
              <w:t xml:space="preserve">AB + SHD + T + D + </w:t>
            </w:r>
            <w:proofErr w:type="gramStart"/>
            <w:r w:rsidRPr="008D2AF1">
              <w:rPr>
                <w:lang w:val="fr-FR"/>
              </w:rPr>
              <w:t>AB:T</w:t>
            </w:r>
            <w:proofErr w:type="gramEnd"/>
            <w:r w:rsidRPr="008D2AF1">
              <w:rPr>
                <w:lang w:val="fr-FR"/>
              </w:rPr>
              <w:t xml:space="preserve"> + RE</w:t>
            </w:r>
          </w:p>
        </w:tc>
        <w:tc>
          <w:tcPr>
            <w:tcW w:w="1276" w:type="dxa"/>
            <w:tcBorders>
              <w:top w:val="nil"/>
              <w:left w:val="nil"/>
              <w:bottom w:val="nil"/>
              <w:right w:val="nil"/>
            </w:tcBorders>
            <w:vAlign w:val="bottom"/>
          </w:tcPr>
          <w:p w14:paraId="491D2523" w14:textId="77777777" w:rsidR="00913FC7" w:rsidRPr="008D2AF1" w:rsidRDefault="00913FC7" w:rsidP="00BB77FB">
            <w:pPr>
              <w:spacing w:line="360" w:lineRule="auto"/>
              <w:jc w:val="left"/>
            </w:pPr>
            <w:r w:rsidRPr="008D2AF1">
              <w:rPr>
                <w:color w:val="000000"/>
              </w:rPr>
              <w:t>9</w:t>
            </w:r>
          </w:p>
        </w:tc>
        <w:tc>
          <w:tcPr>
            <w:tcW w:w="1275" w:type="dxa"/>
            <w:tcBorders>
              <w:top w:val="nil"/>
              <w:left w:val="nil"/>
              <w:bottom w:val="nil"/>
              <w:right w:val="nil"/>
            </w:tcBorders>
            <w:vAlign w:val="bottom"/>
          </w:tcPr>
          <w:p w14:paraId="7E268E6C" w14:textId="77777777" w:rsidR="00913FC7" w:rsidRPr="008D2AF1" w:rsidRDefault="00913FC7" w:rsidP="00BB77FB">
            <w:pPr>
              <w:spacing w:line="360" w:lineRule="auto"/>
              <w:jc w:val="left"/>
            </w:pPr>
            <w:r w:rsidRPr="008D2AF1">
              <w:rPr>
                <w:color w:val="000000"/>
              </w:rPr>
              <w:t>49.70</w:t>
            </w:r>
          </w:p>
        </w:tc>
        <w:tc>
          <w:tcPr>
            <w:tcW w:w="1560" w:type="dxa"/>
            <w:tcBorders>
              <w:top w:val="nil"/>
              <w:left w:val="nil"/>
              <w:bottom w:val="nil"/>
              <w:right w:val="nil"/>
            </w:tcBorders>
            <w:vAlign w:val="bottom"/>
          </w:tcPr>
          <w:p w14:paraId="2832B5DA" w14:textId="77777777" w:rsidR="00913FC7" w:rsidRPr="008D2AF1" w:rsidRDefault="00913FC7" w:rsidP="00BB77FB">
            <w:pPr>
              <w:spacing w:line="360" w:lineRule="auto"/>
              <w:jc w:val="left"/>
            </w:pPr>
            <w:r w:rsidRPr="008D2AF1">
              <w:rPr>
                <w:color w:val="000000"/>
              </w:rPr>
              <w:t>4.10</w:t>
            </w:r>
          </w:p>
        </w:tc>
        <w:tc>
          <w:tcPr>
            <w:tcW w:w="1701" w:type="dxa"/>
            <w:tcBorders>
              <w:top w:val="nil"/>
              <w:left w:val="nil"/>
              <w:bottom w:val="nil"/>
            </w:tcBorders>
            <w:vAlign w:val="bottom"/>
          </w:tcPr>
          <w:p w14:paraId="3C774656" w14:textId="77777777" w:rsidR="00913FC7" w:rsidRPr="008D2AF1" w:rsidRDefault="00913FC7" w:rsidP="00BB77FB">
            <w:pPr>
              <w:spacing w:line="360" w:lineRule="auto"/>
              <w:jc w:val="left"/>
            </w:pPr>
            <w:r w:rsidRPr="008D2AF1">
              <w:rPr>
                <w:color w:val="000000"/>
              </w:rPr>
              <w:t>0.06</w:t>
            </w:r>
          </w:p>
        </w:tc>
      </w:tr>
      <w:tr w:rsidR="00913FC7" w:rsidRPr="008D2AF1" w14:paraId="401466E9" w14:textId="77777777" w:rsidTr="00BB77FB">
        <w:tc>
          <w:tcPr>
            <w:tcW w:w="3686" w:type="dxa"/>
            <w:tcBorders>
              <w:top w:val="nil"/>
              <w:bottom w:val="single" w:sz="4" w:space="0" w:color="auto"/>
              <w:right w:val="nil"/>
            </w:tcBorders>
          </w:tcPr>
          <w:p w14:paraId="04FFD682" w14:textId="77777777" w:rsidR="00913FC7" w:rsidRPr="008D2AF1" w:rsidRDefault="00913FC7" w:rsidP="00BB77FB">
            <w:pPr>
              <w:spacing w:line="360" w:lineRule="auto"/>
              <w:jc w:val="left"/>
              <w:rPr>
                <w:lang w:val="fr-FR"/>
              </w:rPr>
            </w:pPr>
            <w:r w:rsidRPr="008D2AF1">
              <w:rPr>
                <w:lang w:val="fr-FR"/>
              </w:rPr>
              <w:t xml:space="preserve">AB + SID + T + D + </w:t>
            </w:r>
            <w:proofErr w:type="gramStart"/>
            <w:r w:rsidRPr="008D2AF1">
              <w:rPr>
                <w:lang w:val="fr-FR"/>
              </w:rPr>
              <w:t>AB:T</w:t>
            </w:r>
            <w:proofErr w:type="gramEnd"/>
            <w:r w:rsidRPr="008D2AF1">
              <w:rPr>
                <w:lang w:val="fr-FR"/>
              </w:rPr>
              <w:t xml:space="preserve"> + RE</w:t>
            </w:r>
          </w:p>
        </w:tc>
        <w:tc>
          <w:tcPr>
            <w:tcW w:w="1276" w:type="dxa"/>
            <w:tcBorders>
              <w:top w:val="nil"/>
              <w:left w:val="nil"/>
              <w:bottom w:val="single" w:sz="4" w:space="0" w:color="auto"/>
              <w:right w:val="nil"/>
            </w:tcBorders>
            <w:vAlign w:val="bottom"/>
          </w:tcPr>
          <w:p w14:paraId="65D4E296" w14:textId="77777777" w:rsidR="00913FC7" w:rsidRPr="008D2AF1" w:rsidRDefault="00913FC7" w:rsidP="00BB77FB">
            <w:pPr>
              <w:spacing w:line="360" w:lineRule="auto"/>
              <w:jc w:val="left"/>
            </w:pPr>
            <w:r w:rsidRPr="008D2AF1">
              <w:rPr>
                <w:color w:val="000000"/>
              </w:rPr>
              <w:t>9</w:t>
            </w:r>
          </w:p>
        </w:tc>
        <w:tc>
          <w:tcPr>
            <w:tcW w:w="1275" w:type="dxa"/>
            <w:tcBorders>
              <w:top w:val="nil"/>
              <w:left w:val="nil"/>
              <w:bottom w:val="single" w:sz="4" w:space="0" w:color="auto"/>
              <w:right w:val="nil"/>
            </w:tcBorders>
            <w:vAlign w:val="bottom"/>
          </w:tcPr>
          <w:p w14:paraId="33057886" w14:textId="77777777" w:rsidR="00913FC7" w:rsidRPr="008D2AF1" w:rsidRDefault="00913FC7" w:rsidP="00BB77FB">
            <w:pPr>
              <w:spacing w:line="360" w:lineRule="auto"/>
              <w:jc w:val="left"/>
            </w:pPr>
            <w:r w:rsidRPr="008D2AF1">
              <w:rPr>
                <w:color w:val="000000"/>
              </w:rPr>
              <w:t>49.98</w:t>
            </w:r>
          </w:p>
        </w:tc>
        <w:tc>
          <w:tcPr>
            <w:tcW w:w="1560" w:type="dxa"/>
            <w:tcBorders>
              <w:top w:val="nil"/>
              <w:left w:val="nil"/>
              <w:bottom w:val="single" w:sz="4" w:space="0" w:color="auto"/>
              <w:right w:val="nil"/>
            </w:tcBorders>
            <w:vAlign w:val="bottom"/>
          </w:tcPr>
          <w:p w14:paraId="73ED72F6" w14:textId="77777777" w:rsidR="00913FC7" w:rsidRPr="008D2AF1" w:rsidRDefault="00913FC7" w:rsidP="00BB77FB">
            <w:pPr>
              <w:spacing w:line="360" w:lineRule="auto"/>
              <w:jc w:val="left"/>
            </w:pPr>
            <w:r w:rsidRPr="008D2AF1">
              <w:rPr>
                <w:color w:val="000000"/>
              </w:rPr>
              <w:t>4.38</w:t>
            </w:r>
          </w:p>
        </w:tc>
        <w:tc>
          <w:tcPr>
            <w:tcW w:w="1701" w:type="dxa"/>
            <w:tcBorders>
              <w:top w:val="nil"/>
              <w:left w:val="nil"/>
              <w:bottom w:val="single" w:sz="4" w:space="0" w:color="auto"/>
            </w:tcBorders>
            <w:vAlign w:val="bottom"/>
          </w:tcPr>
          <w:p w14:paraId="77602FBD" w14:textId="77777777" w:rsidR="00913FC7" w:rsidRPr="008D2AF1" w:rsidRDefault="00913FC7" w:rsidP="00BB77FB">
            <w:pPr>
              <w:spacing w:line="360" w:lineRule="auto"/>
              <w:jc w:val="left"/>
            </w:pPr>
            <w:r w:rsidRPr="008D2AF1">
              <w:rPr>
                <w:color w:val="000000"/>
              </w:rPr>
              <w:t>0.06</w:t>
            </w:r>
          </w:p>
        </w:tc>
      </w:tr>
    </w:tbl>
    <w:p w14:paraId="69BCDF38" w14:textId="77777777" w:rsidR="00913FC7" w:rsidRPr="008D2AF1" w:rsidRDefault="00913FC7" w:rsidP="00913FC7">
      <w:pPr>
        <w:spacing w:line="480" w:lineRule="auto"/>
      </w:pPr>
    </w:p>
    <w:p w14:paraId="0DCC5ABD" w14:textId="77777777" w:rsidR="00913FC7" w:rsidRPr="008D2AF1" w:rsidRDefault="00913FC7" w:rsidP="00913FC7">
      <w:pPr>
        <w:rPr>
          <w:b/>
        </w:rPr>
      </w:pPr>
      <w:r w:rsidRPr="008D2AF1">
        <w:rPr>
          <w:b/>
        </w:rPr>
        <w:br w:type="page"/>
      </w:r>
    </w:p>
    <w:p w14:paraId="73C1ADA5" w14:textId="77777777" w:rsidR="00913FC7" w:rsidRPr="008D2AF1" w:rsidRDefault="00913FC7" w:rsidP="00913FC7">
      <w:pPr>
        <w:spacing w:line="480" w:lineRule="auto"/>
        <w:rPr>
          <w:b/>
        </w:rPr>
      </w:pPr>
      <w:r w:rsidRPr="008D2AF1">
        <w:rPr>
          <w:b/>
        </w:rPr>
        <w:lastRenderedPageBreak/>
        <w:t>Table S1.05</w:t>
      </w:r>
      <w:r w:rsidRPr="008D2AF1">
        <w:t>. Akaike’s Information Criterion (AIC) values calculated for each model of delta ammonium concentration in vs outside kelp forests in relation to animal abundance (AA) or animal biomass (AB), Shannon diversity (SHD) or Simpson diversity (SID), kelp species (KS), kelp biomass (KB), tid</w:t>
      </w:r>
      <w:del w:id="4" w:author="Isabelle Cote" w:date="2025-08-12T14:08:00Z" w16du:dateUtc="2025-08-12T21:08:00Z">
        <w:r w:rsidRPr="008D2AF1" w:rsidDel="00D87C1E">
          <w:delText>e</w:delText>
        </w:r>
      </w:del>
      <w:ins w:id="5" w:author="Isabelle Cote" w:date="2025-08-12T14:08:00Z" w16du:dateUtc="2025-08-12T21:08:00Z">
        <w:r w:rsidRPr="008D2AF1">
          <w:t>al</w:t>
        </w:r>
      </w:ins>
      <w:r w:rsidRPr="008D2AF1">
        <w:t xml:space="preserve"> exchange rate (T), depth (D), and three interaction terms. RE = random effect of site.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tbl>
      <w:tblPr>
        <w:tblStyle w:val="Nikola"/>
        <w:tblW w:w="10774" w:type="dxa"/>
        <w:tblInd w:w="-709" w:type="dxa"/>
        <w:tblLook w:val="04A0" w:firstRow="1" w:lastRow="0" w:firstColumn="1" w:lastColumn="0" w:noHBand="0" w:noVBand="1"/>
      </w:tblPr>
      <w:tblGrid>
        <w:gridCol w:w="6671"/>
        <w:gridCol w:w="580"/>
        <w:gridCol w:w="989"/>
        <w:gridCol w:w="990"/>
        <w:gridCol w:w="1544"/>
      </w:tblGrid>
      <w:tr w:rsidR="00913FC7" w:rsidRPr="008D2AF1" w14:paraId="1FE99A3A" w14:textId="77777777" w:rsidTr="00BB77FB">
        <w:trPr>
          <w:cnfStyle w:val="100000000000" w:firstRow="1" w:lastRow="0" w:firstColumn="0" w:lastColumn="0" w:oddVBand="0" w:evenVBand="0" w:oddHBand="0" w:evenHBand="0" w:firstRowFirstColumn="0" w:firstRowLastColumn="0" w:lastRowFirstColumn="0" w:lastRowLastColumn="0"/>
        </w:trPr>
        <w:tc>
          <w:tcPr>
            <w:tcW w:w="6671" w:type="dxa"/>
            <w:tcBorders>
              <w:top w:val="single" w:sz="4" w:space="0" w:color="auto"/>
              <w:right w:val="nil"/>
            </w:tcBorders>
          </w:tcPr>
          <w:p w14:paraId="682F7A7D" w14:textId="77777777" w:rsidR="00913FC7" w:rsidRPr="008D2AF1" w:rsidDel="006534E2" w:rsidRDefault="00913FC7" w:rsidP="00BB77FB">
            <w:pPr>
              <w:spacing w:line="360" w:lineRule="auto"/>
              <w:jc w:val="left"/>
              <w:rPr>
                <w:b/>
              </w:rPr>
            </w:pPr>
            <w:r w:rsidRPr="008D2AF1">
              <w:rPr>
                <w:b/>
              </w:rPr>
              <w:t>Predictors</w:t>
            </w:r>
          </w:p>
        </w:tc>
        <w:tc>
          <w:tcPr>
            <w:tcW w:w="580" w:type="dxa"/>
            <w:tcBorders>
              <w:top w:val="single" w:sz="4" w:space="0" w:color="auto"/>
              <w:left w:val="nil"/>
              <w:right w:val="nil"/>
            </w:tcBorders>
          </w:tcPr>
          <w:p w14:paraId="007B0EAA" w14:textId="77777777" w:rsidR="00913FC7" w:rsidRPr="008D2AF1" w:rsidRDefault="00913FC7" w:rsidP="00BB77FB">
            <w:pPr>
              <w:spacing w:line="360" w:lineRule="auto"/>
              <w:jc w:val="left"/>
              <w:rPr>
                <w:b/>
              </w:rPr>
            </w:pPr>
            <w:r w:rsidRPr="008D2AF1">
              <w:rPr>
                <w:b/>
              </w:rPr>
              <w:t>k</w:t>
            </w:r>
          </w:p>
        </w:tc>
        <w:tc>
          <w:tcPr>
            <w:tcW w:w="989" w:type="dxa"/>
            <w:tcBorders>
              <w:top w:val="single" w:sz="4" w:space="0" w:color="auto"/>
              <w:left w:val="nil"/>
              <w:right w:val="nil"/>
            </w:tcBorders>
          </w:tcPr>
          <w:p w14:paraId="0BEE4FE6" w14:textId="77777777" w:rsidR="00913FC7" w:rsidRPr="008D2AF1" w:rsidRDefault="00913FC7" w:rsidP="00BB77FB">
            <w:pPr>
              <w:spacing w:line="360" w:lineRule="auto"/>
              <w:jc w:val="left"/>
              <w:rPr>
                <w:b/>
              </w:rPr>
            </w:pPr>
            <w:r w:rsidRPr="008D2AF1">
              <w:rPr>
                <w:b/>
              </w:rPr>
              <w:t>AIC</w:t>
            </w:r>
          </w:p>
        </w:tc>
        <w:tc>
          <w:tcPr>
            <w:tcW w:w="990" w:type="dxa"/>
            <w:tcBorders>
              <w:top w:val="single" w:sz="4" w:space="0" w:color="auto"/>
              <w:left w:val="nil"/>
              <w:right w:val="nil"/>
            </w:tcBorders>
          </w:tcPr>
          <w:p w14:paraId="507BF09D" w14:textId="77777777" w:rsidR="00913FC7" w:rsidRPr="008D2AF1" w:rsidRDefault="00913FC7" w:rsidP="00BB77FB">
            <w:pPr>
              <w:spacing w:line="360" w:lineRule="auto"/>
              <w:jc w:val="left"/>
              <w:rPr>
                <w:b/>
              </w:rPr>
            </w:pPr>
            <w:r w:rsidRPr="008D2AF1">
              <w:rPr>
                <w:b/>
              </w:rPr>
              <w:t>ΔAIC</w:t>
            </w:r>
          </w:p>
        </w:tc>
        <w:tc>
          <w:tcPr>
            <w:tcW w:w="1544" w:type="dxa"/>
            <w:tcBorders>
              <w:top w:val="single" w:sz="4" w:space="0" w:color="auto"/>
              <w:left w:val="nil"/>
            </w:tcBorders>
          </w:tcPr>
          <w:p w14:paraId="3DCA9602" w14:textId="77777777" w:rsidR="00913FC7" w:rsidRPr="008D2AF1" w:rsidRDefault="00913FC7" w:rsidP="00BB77FB">
            <w:pPr>
              <w:spacing w:line="360" w:lineRule="auto"/>
              <w:jc w:val="left"/>
              <w:rPr>
                <w:b/>
              </w:rPr>
            </w:pPr>
            <w:r w:rsidRPr="008D2AF1">
              <w:rPr>
                <w:b/>
              </w:rPr>
              <w:t>AIC weight</w:t>
            </w:r>
          </w:p>
        </w:tc>
      </w:tr>
      <w:tr w:rsidR="00913FC7" w:rsidRPr="008D2AF1" w14:paraId="517F5517" w14:textId="77777777" w:rsidTr="00BB77FB">
        <w:tc>
          <w:tcPr>
            <w:tcW w:w="6671" w:type="dxa"/>
            <w:tcBorders>
              <w:right w:val="nil"/>
            </w:tcBorders>
          </w:tcPr>
          <w:p w14:paraId="5FCE7231" w14:textId="77777777" w:rsidR="00913FC7" w:rsidRPr="008D2AF1" w:rsidRDefault="00913FC7" w:rsidP="00BB77FB">
            <w:pPr>
              <w:spacing w:line="360" w:lineRule="auto"/>
              <w:jc w:val="left"/>
              <w:rPr>
                <w:lang w:val="fr-FR"/>
              </w:rPr>
            </w:pPr>
            <w:r w:rsidRPr="008D2AF1">
              <w:rPr>
                <w:lang w:val="fr-FR"/>
              </w:rPr>
              <w:t>AB + SHD + KS + KB + T + D + AB</w:t>
            </w:r>
            <w:proofErr w:type="gramStart"/>
            <w:r w:rsidRPr="008D2AF1">
              <w:rPr>
                <w:lang w:val="fr-FR"/>
              </w:rPr>
              <w:t> :T</w:t>
            </w:r>
            <w:proofErr w:type="gramEnd"/>
            <w:r w:rsidRPr="008D2AF1">
              <w:rPr>
                <w:lang w:val="fr-FR"/>
              </w:rPr>
              <w:t xml:space="preserve"> + AB :KB + KB:T + RE</w:t>
            </w:r>
          </w:p>
        </w:tc>
        <w:tc>
          <w:tcPr>
            <w:tcW w:w="580" w:type="dxa"/>
            <w:tcBorders>
              <w:left w:val="nil"/>
              <w:right w:val="nil"/>
            </w:tcBorders>
            <w:vAlign w:val="bottom"/>
          </w:tcPr>
          <w:p w14:paraId="0DFFBAD0" w14:textId="77777777" w:rsidR="00913FC7" w:rsidRPr="008D2AF1" w:rsidRDefault="00913FC7" w:rsidP="00BB77FB">
            <w:pPr>
              <w:spacing w:line="360" w:lineRule="auto"/>
              <w:jc w:val="left"/>
            </w:pPr>
            <w:r w:rsidRPr="008D2AF1">
              <w:rPr>
                <w:color w:val="000000"/>
                <w:szCs w:val="22"/>
              </w:rPr>
              <w:t>13</w:t>
            </w:r>
          </w:p>
        </w:tc>
        <w:tc>
          <w:tcPr>
            <w:tcW w:w="989" w:type="dxa"/>
            <w:tcBorders>
              <w:left w:val="nil"/>
              <w:right w:val="nil"/>
            </w:tcBorders>
            <w:vAlign w:val="bottom"/>
          </w:tcPr>
          <w:p w14:paraId="26AE7E74" w14:textId="77777777" w:rsidR="00913FC7" w:rsidRPr="008D2AF1" w:rsidRDefault="00913FC7" w:rsidP="00BB77FB">
            <w:pPr>
              <w:spacing w:line="360" w:lineRule="auto"/>
              <w:jc w:val="left"/>
            </w:pPr>
            <w:r w:rsidRPr="008D2AF1">
              <w:rPr>
                <w:color w:val="000000"/>
                <w:szCs w:val="22"/>
              </w:rPr>
              <w:t>-33.16</w:t>
            </w:r>
          </w:p>
        </w:tc>
        <w:tc>
          <w:tcPr>
            <w:tcW w:w="990" w:type="dxa"/>
            <w:tcBorders>
              <w:left w:val="nil"/>
              <w:right w:val="nil"/>
            </w:tcBorders>
            <w:vAlign w:val="bottom"/>
          </w:tcPr>
          <w:p w14:paraId="0F35E729" w14:textId="77777777" w:rsidR="00913FC7" w:rsidRPr="008D2AF1" w:rsidRDefault="00913FC7" w:rsidP="00BB77FB">
            <w:pPr>
              <w:spacing w:line="360" w:lineRule="auto"/>
              <w:jc w:val="left"/>
            </w:pPr>
            <w:r w:rsidRPr="008D2AF1">
              <w:rPr>
                <w:color w:val="000000"/>
                <w:szCs w:val="22"/>
              </w:rPr>
              <w:t>0.00</w:t>
            </w:r>
          </w:p>
        </w:tc>
        <w:tc>
          <w:tcPr>
            <w:tcW w:w="1544" w:type="dxa"/>
            <w:tcBorders>
              <w:left w:val="nil"/>
            </w:tcBorders>
            <w:vAlign w:val="bottom"/>
          </w:tcPr>
          <w:p w14:paraId="21F1BA28" w14:textId="77777777" w:rsidR="00913FC7" w:rsidRPr="008D2AF1" w:rsidRDefault="00913FC7" w:rsidP="00BB77FB">
            <w:pPr>
              <w:spacing w:line="360" w:lineRule="auto"/>
              <w:jc w:val="left"/>
            </w:pPr>
            <w:r w:rsidRPr="008D2AF1">
              <w:rPr>
                <w:color w:val="000000"/>
                <w:szCs w:val="22"/>
              </w:rPr>
              <w:t>0.30</w:t>
            </w:r>
          </w:p>
        </w:tc>
      </w:tr>
      <w:tr w:rsidR="00913FC7" w:rsidRPr="008D2AF1" w14:paraId="140A4F9B" w14:textId="77777777" w:rsidTr="00BB77FB">
        <w:tc>
          <w:tcPr>
            <w:tcW w:w="6671" w:type="dxa"/>
            <w:tcBorders>
              <w:bottom w:val="nil"/>
              <w:right w:val="nil"/>
            </w:tcBorders>
          </w:tcPr>
          <w:p w14:paraId="1CF034EA" w14:textId="77777777" w:rsidR="00913FC7" w:rsidRPr="008D2AF1" w:rsidRDefault="00913FC7" w:rsidP="00BB77FB">
            <w:pPr>
              <w:spacing w:line="360" w:lineRule="auto"/>
              <w:jc w:val="left"/>
              <w:rPr>
                <w:lang w:val="fr-FR"/>
              </w:rPr>
            </w:pPr>
            <w:r w:rsidRPr="008D2AF1">
              <w:rPr>
                <w:lang w:val="fr-FR"/>
              </w:rPr>
              <w:t xml:space="preserve">AA + SHD + KS + KB + T + D + </w:t>
            </w:r>
            <w:proofErr w:type="gramStart"/>
            <w:r w:rsidRPr="008D2AF1">
              <w:rPr>
                <w:lang w:val="fr-FR"/>
              </w:rPr>
              <w:t>AA:T</w:t>
            </w:r>
            <w:proofErr w:type="gramEnd"/>
            <w:r w:rsidRPr="008D2AF1">
              <w:rPr>
                <w:lang w:val="fr-FR"/>
              </w:rPr>
              <w:t xml:space="preserve"> + AA:KB + KB:T + RE</w:t>
            </w:r>
          </w:p>
        </w:tc>
        <w:tc>
          <w:tcPr>
            <w:tcW w:w="580" w:type="dxa"/>
            <w:tcBorders>
              <w:left w:val="nil"/>
              <w:bottom w:val="nil"/>
              <w:right w:val="nil"/>
            </w:tcBorders>
            <w:vAlign w:val="bottom"/>
          </w:tcPr>
          <w:p w14:paraId="462ABB84" w14:textId="77777777" w:rsidR="00913FC7" w:rsidRPr="008D2AF1" w:rsidRDefault="00913FC7" w:rsidP="00BB77FB">
            <w:pPr>
              <w:spacing w:line="360" w:lineRule="auto"/>
              <w:jc w:val="left"/>
            </w:pPr>
            <w:r w:rsidRPr="008D2AF1">
              <w:rPr>
                <w:color w:val="000000"/>
                <w:szCs w:val="22"/>
              </w:rPr>
              <w:t>13</w:t>
            </w:r>
          </w:p>
        </w:tc>
        <w:tc>
          <w:tcPr>
            <w:tcW w:w="989" w:type="dxa"/>
            <w:tcBorders>
              <w:left w:val="nil"/>
              <w:bottom w:val="nil"/>
              <w:right w:val="nil"/>
            </w:tcBorders>
            <w:vAlign w:val="bottom"/>
          </w:tcPr>
          <w:p w14:paraId="70688DDE" w14:textId="77777777" w:rsidR="00913FC7" w:rsidRPr="008D2AF1" w:rsidRDefault="00913FC7" w:rsidP="00BB77FB">
            <w:pPr>
              <w:spacing w:line="360" w:lineRule="auto"/>
              <w:jc w:val="left"/>
            </w:pPr>
            <w:r w:rsidRPr="008D2AF1">
              <w:t>-32.89</w:t>
            </w:r>
          </w:p>
        </w:tc>
        <w:tc>
          <w:tcPr>
            <w:tcW w:w="990" w:type="dxa"/>
            <w:tcBorders>
              <w:left w:val="nil"/>
              <w:bottom w:val="nil"/>
              <w:right w:val="nil"/>
            </w:tcBorders>
            <w:vAlign w:val="bottom"/>
          </w:tcPr>
          <w:p w14:paraId="76177275" w14:textId="77777777" w:rsidR="00913FC7" w:rsidRPr="008D2AF1" w:rsidRDefault="00913FC7" w:rsidP="00BB77FB">
            <w:pPr>
              <w:spacing w:line="360" w:lineRule="auto"/>
              <w:jc w:val="left"/>
            </w:pPr>
            <w:r w:rsidRPr="008D2AF1">
              <w:t>0.27</w:t>
            </w:r>
          </w:p>
        </w:tc>
        <w:tc>
          <w:tcPr>
            <w:tcW w:w="1544" w:type="dxa"/>
            <w:tcBorders>
              <w:left w:val="nil"/>
              <w:bottom w:val="nil"/>
            </w:tcBorders>
            <w:vAlign w:val="bottom"/>
          </w:tcPr>
          <w:p w14:paraId="7C8EF999" w14:textId="77777777" w:rsidR="00913FC7" w:rsidRPr="008D2AF1" w:rsidRDefault="00913FC7" w:rsidP="00BB77FB">
            <w:pPr>
              <w:spacing w:line="360" w:lineRule="auto"/>
              <w:jc w:val="left"/>
            </w:pPr>
            <w:r w:rsidRPr="008D2AF1">
              <w:rPr>
                <w:color w:val="000000"/>
                <w:szCs w:val="22"/>
              </w:rPr>
              <w:t>0.26</w:t>
            </w:r>
          </w:p>
        </w:tc>
      </w:tr>
      <w:tr w:rsidR="00913FC7" w:rsidRPr="008D2AF1" w14:paraId="432D193D" w14:textId="77777777" w:rsidTr="00BB77FB">
        <w:tc>
          <w:tcPr>
            <w:tcW w:w="6671" w:type="dxa"/>
            <w:tcBorders>
              <w:top w:val="nil"/>
              <w:bottom w:val="nil"/>
              <w:right w:val="nil"/>
            </w:tcBorders>
          </w:tcPr>
          <w:p w14:paraId="6A9CABDF" w14:textId="77777777" w:rsidR="00913FC7" w:rsidRPr="008D2AF1" w:rsidRDefault="00913FC7" w:rsidP="00BB77FB">
            <w:pPr>
              <w:spacing w:line="360" w:lineRule="auto"/>
              <w:jc w:val="left"/>
              <w:rPr>
                <w:lang w:val="fr-FR"/>
              </w:rPr>
            </w:pPr>
            <w:r w:rsidRPr="008D2AF1">
              <w:rPr>
                <w:lang w:val="fr-FR"/>
              </w:rPr>
              <w:t xml:space="preserve">AA + SID + KS + KB + T + D + </w:t>
            </w:r>
            <w:proofErr w:type="gramStart"/>
            <w:r w:rsidRPr="008D2AF1">
              <w:rPr>
                <w:lang w:val="fr-FR"/>
              </w:rPr>
              <w:t>AA:T</w:t>
            </w:r>
            <w:proofErr w:type="gramEnd"/>
            <w:r w:rsidRPr="008D2AF1">
              <w:rPr>
                <w:lang w:val="fr-FR"/>
              </w:rPr>
              <w:t xml:space="preserve"> + AA:KB + KB:T + RE</w:t>
            </w:r>
          </w:p>
        </w:tc>
        <w:tc>
          <w:tcPr>
            <w:tcW w:w="580" w:type="dxa"/>
            <w:tcBorders>
              <w:top w:val="nil"/>
              <w:left w:val="nil"/>
              <w:bottom w:val="nil"/>
              <w:right w:val="nil"/>
            </w:tcBorders>
            <w:vAlign w:val="bottom"/>
          </w:tcPr>
          <w:p w14:paraId="177A7D8E" w14:textId="77777777" w:rsidR="00913FC7" w:rsidRPr="008D2AF1" w:rsidRDefault="00913FC7" w:rsidP="00BB77FB">
            <w:pPr>
              <w:spacing w:line="360" w:lineRule="auto"/>
              <w:jc w:val="left"/>
            </w:pPr>
            <w:r w:rsidRPr="008D2AF1">
              <w:rPr>
                <w:color w:val="000000"/>
                <w:szCs w:val="22"/>
              </w:rPr>
              <w:t>13</w:t>
            </w:r>
          </w:p>
        </w:tc>
        <w:tc>
          <w:tcPr>
            <w:tcW w:w="989" w:type="dxa"/>
            <w:tcBorders>
              <w:top w:val="nil"/>
              <w:left w:val="nil"/>
              <w:bottom w:val="nil"/>
              <w:right w:val="nil"/>
            </w:tcBorders>
            <w:vAlign w:val="bottom"/>
          </w:tcPr>
          <w:p w14:paraId="512F6782" w14:textId="77777777" w:rsidR="00913FC7" w:rsidRPr="008D2AF1" w:rsidRDefault="00913FC7" w:rsidP="00BB77FB">
            <w:pPr>
              <w:spacing w:line="360" w:lineRule="auto"/>
              <w:jc w:val="left"/>
            </w:pPr>
            <w:r w:rsidRPr="008D2AF1">
              <w:rPr>
                <w:color w:val="000000"/>
                <w:szCs w:val="22"/>
              </w:rPr>
              <w:t>-32.80</w:t>
            </w:r>
          </w:p>
        </w:tc>
        <w:tc>
          <w:tcPr>
            <w:tcW w:w="990" w:type="dxa"/>
            <w:tcBorders>
              <w:top w:val="nil"/>
              <w:left w:val="nil"/>
              <w:bottom w:val="nil"/>
              <w:right w:val="nil"/>
            </w:tcBorders>
            <w:vAlign w:val="bottom"/>
          </w:tcPr>
          <w:p w14:paraId="22A2C58A" w14:textId="77777777" w:rsidR="00913FC7" w:rsidRPr="008D2AF1" w:rsidRDefault="00913FC7" w:rsidP="00BB77FB">
            <w:pPr>
              <w:spacing w:line="360" w:lineRule="auto"/>
              <w:jc w:val="left"/>
            </w:pPr>
            <w:r w:rsidRPr="008D2AF1">
              <w:t>0.36</w:t>
            </w:r>
          </w:p>
        </w:tc>
        <w:tc>
          <w:tcPr>
            <w:tcW w:w="1544" w:type="dxa"/>
            <w:tcBorders>
              <w:top w:val="nil"/>
              <w:left w:val="nil"/>
              <w:bottom w:val="nil"/>
            </w:tcBorders>
            <w:vAlign w:val="bottom"/>
          </w:tcPr>
          <w:p w14:paraId="5980F468" w14:textId="77777777" w:rsidR="00913FC7" w:rsidRPr="008D2AF1" w:rsidRDefault="00913FC7" w:rsidP="00BB77FB">
            <w:pPr>
              <w:spacing w:line="360" w:lineRule="auto"/>
              <w:jc w:val="left"/>
            </w:pPr>
            <w:r w:rsidRPr="008D2AF1">
              <w:rPr>
                <w:color w:val="000000"/>
                <w:szCs w:val="22"/>
              </w:rPr>
              <w:t>0.25</w:t>
            </w:r>
          </w:p>
        </w:tc>
      </w:tr>
      <w:tr w:rsidR="00913FC7" w:rsidRPr="008D2AF1" w14:paraId="4FDA6E5B" w14:textId="77777777" w:rsidTr="00BB77FB">
        <w:tc>
          <w:tcPr>
            <w:tcW w:w="6671" w:type="dxa"/>
            <w:tcBorders>
              <w:top w:val="nil"/>
              <w:bottom w:val="single" w:sz="4" w:space="0" w:color="auto"/>
              <w:right w:val="nil"/>
            </w:tcBorders>
          </w:tcPr>
          <w:p w14:paraId="342E22BC" w14:textId="77777777" w:rsidR="00913FC7" w:rsidRPr="008D2AF1" w:rsidRDefault="00913FC7" w:rsidP="00BB77FB">
            <w:pPr>
              <w:spacing w:line="360" w:lineRule="auto"/>
              <w:jc w:val="left"/>
              <w:rPr>
                <w:lang w:val="fr-FR"/>
              </w:rPr>
            </w:pPr>
            <w:r w:rsidRPr="008D2AF1">
              <w:rPr>
                <w:lang w:val="fr-FR"/>
              </w:rPr>
              <w:t xml:space="preserve">AB + SID + KS + KB + T + D + </w:t>
            </w:r>
            <w:proofErr w:type="gramStart"/>
            <w:r w:rsidRPr="008D2AF1">
              <w:rPr>
                <w:lang w:val="fr-FR"/>
              </w:rPr>
              <w:t>AB:T</w:t>
            </w:r>
            <w:proofErr w:type="gramEnd"/>
            <w:r w:rsidRPr="008D2AF1">
              <w:rPr>
                <w:lang w:val="fr-FR"/>
              </w:rPr>
              <w:t xml:space="preserve"> + AB:KB + KB:T + RE</w:t>
            </w:r>
          </w:p>
        </w:tc>
        <w:tc>
          <w:tcPr>
            <w:tcW w:w="580" w:type="dxa"/>
            <w:tcBorders>
              <w:top w:val="nil"/>
              <w:left w:val="nil"/>
              <w:bottom w:val="single" w:sz="4" w:space="0" w:color="auto"/>
              <w:right w:val="nil"/>
            </w:tcBorders>
            <w:vAlign w:val="bottom"/>
          </w:tcPr>
          <w:p w14:paraId="68F75D83" w14:textId="77777777" w:rsidR="00913FC7" w:rsidRPr="008D2AF1" w:rsidRDefault="00913FC7" w:rsidP="00BB77FB">
            <w:pPr>
              <w:spacing w:line="360" w:lineRule="auto"/>
              <w:jc w:val="left"/>
            </w:pPr>
            <w:r w:rsidRPr="008D2AF1">
              <w:rPr>
                <w:color w:val="000000"/>
                <w:szCs w:val="22"/>
              </w:rPr>
              <w:t>13</w:t>
            </w:r>
          </w:p>
        </w:tc>
        <w:tc>
          <w:tcPr>
            <w:tcW w:w="989" w:type="dxa"/>
            <w:tcBorders>
              <w:top w:val="nil"/>
              <w:left w:val="nil"/>
              <w:bottom w:val="single" w:sz="4" w:space="0" w:color="auto"/>
              <w:right w:val="nil"/>
            </w:tcBorders>
            <w:vAlign w:val="bottom"/>
          </w:tcPr>
          <w:p w14:paraId="74CB54E9" w14:textId="77777777" w:rsidR="00913FC7" w:rsidRPr="008D2AF1" w:rsidRDefault="00913FC7" w:rsidP="00BB77FB">
            <w:pPr>
              <w:spacing w:line="360" w:lineRule="auto"/>
              <w:jc w:val="left"/>
            </w:pPr>
            <w:r w:rsidRPr="008D2AF1">
              <w:rPr>
                <w:color w:val="000000"/>
                <w:szCs w:val="22"/>
              </w:rPr>
              <w:t>-32.38</w:t>
            </w:r>
          </w:p>
        </w:tc>
        <w:tc>
          <w:tcPr>
            <w:tcW w:w="990" w:type="dxa"/>
            <w:tcBorders>
              <w:top w:val="nil"/>
              <w:left w:val="nil"/>
              <w:bottom w:val="single" w:sz="4" w:space="0" w:color="auto"/>
              <w:right w:val="nil"/>
            </w:tcBorders>
            <w:vAlign w:val="bottom"/>
          </w:tcPr>
          <w:p w14:paraId="3785652F" w14:textId="77777777" w:rsidR="00913FC7" w:rsidRPr="008D2AF1" w:rsidRDefault="00913FC7" w:rsidP="00BB77FB">
            <w:pPr>
              <w:spacing w:line="360" w:lineRule="auto"/>
              <w:jc w:val="left"/>
            </w:pPr>
            <w:r w:rsidRPr="008D2AF1">
              <w:t>0.78</w:t>
            </w:r>
          </w:p>
        </w:tc>
        <w:tc>
          <w:tcPr>
            <w:tcW w:w="1544" w:type="dxa"/>
            <w:tcBorders>
              <w:top w:val="nil"/>
              <w:left w:val="nil"/>
              <w:bottom w:val="single" w:sz="4" w:space="0" w:color="auto"/>
            </w:tcBorders>
            <w:vAlign w:val="bottom"/>
          </w:tcPr>
          <w:p w14:paraId="13877D31" w14:textId="77777777" w:rsidR="00913FC7" w:rsidRPr="008D2AF1" w:rsidRDefault="00913FC7" w:rsidP="00BB77FB">
            <w:pPr>
              <w:spacing w:line="360" w:lineRule="auto"/>
              <w:jc w:val="left"/>
            </w:pPr>
            <w:r w:rsidRPr="008D2AF1">
              <w:rPr>
                <w:color w:val="000000"/>
                <w:szCs w:val="22"/>
              </w:rPr>
              <w:t>0.20</w:t>
            </w:r>
          </w:p>
        </w:tc>
      </w:tr>
    </w:tbl>
    <w:p w14:paraId="09C883AF" w14:textId="77777777" w:rsidR="00913FC7" w:rsidRPr="008D2AF1" w:rsidRDefault="00913FC7" w:rsidP="00913FC7">
      <w:pPr>
        <w:spacing w:line="480" w:lineRule="auto"/>
        <w:rPr>
          <w:b/>
        </w:rPr>
      </w:pPr>
    </w:p>
    <w:p w14:paraId="6C709641" w14:textId="77777777" w:rsidR="00913FC7" w:rsidRPr="008D2AF1" w:rsidRDefault="00913FC7" w:rsidP="00913FC7">
      <w:pPr>
        <w:spacing w:line="480" w:lineRule="auto"/>
        <w:rPr>
          <w:b/>
        </w:rPr>
      </w:pPr>
    </w:p>
    <w:p w14:paraId="364138F8" w14:textId="77777777" w:rsidR="00913FC7" w:rsidRPr="008D2AF1" w:rsidRDefault="00913FC7" w:rsidP="00913FC7">
      <w:pPr>
        <w:spacing w:line="480" w:lineRule="auto"/>
      </w:pPr>
      <w:r w:rsidRPr="008D2AF1">
        <w:rPr>
          <w:b/>
          <w:bCs/>
        </w:rPr>
        <w:t>Table S1.06.</w:t>
      </w:r>
      <w:r w:rsidRPr="008D2AF1">
        <w:t xml:space="preserve"> Excretion rate model to determine log transformed NH₄⁺ excretion rate (</w:t>
      </w:r>
      <w:proofErr w:type="spellStart"/>
      <w:r w:rsidRPr="008D2AF1">
        <w:t>uM</w:t>
      </w:r>
      <w:proofErr w:type="spellEnd"/>
      <w:r w:rsidRPr="008D2AF1">
        <w:t>/hour/L) for California sea cucumbers (</w:t>
      </w:r>
      <w:proofErr w:type="spellStart"/>
      <w:r w:rsidRPr="008D2AF1">
        <w:rPr>
          <w:i/>
          <w:iCs/>
        </w:rPr>
        <w:t>Apostichopus</w:t>
      </w:r>
      <w:proofErr w:type="spellEnd"/>
      <w:r w:rsidRPr="008D2AF1">
        <w:rPr>
          <w:i/>
          <w:iCs/>
        </w:rPr>
        <w:t xml:space="preserve"> </w:t>
      </w:r>
      <w:proofErr w:type="spellStart"/>
      <w:r w:rsidRPr="008D2AF1">
        <w:rPr>
          <w:i/>
          <w:iCs/>
        </w:rPr>
        <w:t>californicus</w:t>
      </w:r>
      <w:proofErr w:type="spellEnd"/>
      <w:r w:rsidRPr="008D2AF1">
        <w:t xml:space="preserve">) based on size index: </w:t>
      </w:r>
      <w:r w:rsidRPr="008D2AF1">
        <w:rPr>
          <w:color w:val="000000"/>
        </w:rPr>
        <w:t>sqrt(length*girth)</w:t>
      </w:r>
      <w:r w:rsidRPr="008D2AF1">
        <w:t>. Adjusted R-squared for this model is 0.39.</w:t>
      </w:r>
    </w:p>
    <w:tbl>
      <w:tblPr>
        <w:tblStyle w:val="Nikola"/>
        <w:tblW w:w="7780" w:type="dxa"/>
        <w:tblLook w:val="04A0" w:firstRow="1" w:lastRow="0" w:firstColumn="1" w:lastColumn="0" w:noHBand="0" w:noVBand="1"/>
      </w:tblPr>
      <w:tblGrid>
        <w:gridCol w:w="2580"/>
        <w:gridCol w:w="1300"/>
        <w:gridCol w:w="1507"/>
        <w:gridCol w:w="1093"/>
        <w:gridCol w:w="1300"/>
      </w:tblGrid>
      <w:tr w:rsidR="00913FC7" w:rsidRPr="008D2AF1" w14:paraId="09F8D696" w14:textId="77777777" w:rsidTr="00BB77FB">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7F335795" w14:textId="77777777" w:rsidR="00913FC7" w:rsidRPr="008D2AF1" w:rsidRDefault="00913FC7" w:rsidP="00BB77FB">
            <w:pPr>
              <w:jc w:val="left"/>
              <w:rPr>
                <w:b/>
                <w:bCs/>
              </w:rPr>
            </w:pPr>
          </w:p>
        </w:tc>
        <w:tc>
          <w:tcPr>
            <w:tcW w:w="1300" w:type="dxa"/>
            <w:noWrap/>
            <w:hideMark/>
          </w:tcPr>
          <w:p w14:paraId="6FB3F8FF" w14:textId="77777777" w:rsidR="00913FC7" w:rsidRPr="008D2AF1" w:rsidRDefault="00913FC7" w:rsidP="00BB77FB">
            <w:pPr>
              <w:jc w:val="left"/>
              <w:rPr>
                <w:b/>
                <w:bCs/>
                <w:color w:val="000000"/>
              </w:rPr>
            </w:pPr>
            <w:r w:rsidRPr="008D2AF1">
              <w:rPr>
                <w:b/>
                <w:bCs/>
                <w:color w:val="000000"/>
              </w:rPr>
              <w:t>Estimate</w:t>
            </w:r>
          </w:p>
        </w:tc>
        <w:tc>
          <w:tcPr>
            <w:tcW w:w="1507" w:type="dxa"/>
            <w:noWrap/>
            <w:hideMark/>
          </w:tcPr>
          <w:p w14:paraId="666430DE" w14:textId="77777777" w:rsidR="00913FC7" w:rsidRPr="008D2AF1" w:rsidRDefault="00913FC7" w:rsidP="00BB77FB">
            <w:pPr>
              <w:jc w:val="left"/>
              <w:rPr>
                <w:b/>
                <w:bCs/>
                <w:color w:val="000000"/>
              </w:rPr>
            </w:pPr>
            <w:r w:rsidRPr="008D2AF1">
              <w:rPr>
                <w:b/>
                <w:bCs/>
                <w:color w:val="000000"/>
              </w:rPr>
              <w:t>Std. error</w:t>
            </w:r>
          </w:p>
        </w:tc>
        <w:tc>
          <w:tcPr>
            <w:tcW w:w="1093" w:type="dxa"/>
            <w:noWrap/>
            <w:hideMark/>
          </w:tcPr>
          <w:p w14:paraId="2CB39396" w14:textId="77777777" w:rsidR="00913FC7" w:rsidRPr="008D2AF1" w:rsidRDefault="00913FC7" w:rsidP="00BB77FB">
            <w:pPr>
              <w:jc w:val="left"/>
              <w:rPr>
                <w:b/>
                <w:bCs/>
                <w:color w:val="000000"/>
              </w:rPr>
            </w:pPr>
            <w:r w:rsidRPr="008D2AF1">
              <w:rPr>
                <w:b/>
                <w:bCs/>
                <w:color w:val="000000"/>
              </w:rPr>
              <w:t>t value</w:t>
            </w:r>
          </w:p>
        </w:tc>
        <w:tc>
          <w:tcPr>
            <w:tcW w:w="1300" w:type="dxa"/>
            <w:noWrap/>
            <w:hideMark/>
          </w:tcPr>
          <w:p w14:paraId="00319A4B" w14:textId="77777777" w:rsidR="00913FC7" w:rsidRPr="008D2AF1" w:rsidRDefault="00913FC7" w:rsidP="00BB77FB">
            <w:pPr>
              <w:jc w:val="left"/>
              <w:rPr>
                <w:b/>
                <w:bCs/>
                <w:color w:val="000000"/>
              </w:rPr>
            </w:pPr>
            <w:r w:rsidRPr="008D2AF1">
              <w:rPr>
                <w:b/>
                <w:bCs/>
                <w:color w:val="000000"/>
              </w:rPr>
              <w:t>p value</w:t>
            </w:r>
          </w:p>
        </w:tc>
      </w:tr>
      <w:tr w:rsidR="00913FC7" w:rsidRPr="008D2AF1" w14:paraId="4FAD0E30" w14:textId="77777777" w:rsidTr="00BB77FB">
        <w:trPr>
          <w:trHeight w:val="320"/>
        </w:trPr>
        <w:tc>
          <w:tcPr>
            <w:tcW w:w="2580" w:type="dxa"/>
            <w:noWrap/>
            <w:hideMark/>
          </w:tcPr>
          <w:p w14:paraId="2A4CF9D5" w14:textId="77777777" w:rsidR="00913FC7" w:rsidRPr="008D2AF1" w:rsidRDefault="00913FC7" w:rsidP="00BB77FB">
            <w:pPr>
              <w:jc w:val="left"/>
              <w:rPr>
                <w:color w:val="000000"/>
              </w:rPr>
            </w:pPr>
            <w:r w:rsidRPr="008D2AF1">
              <w:rPr>
                <w:color w:val="000000"/>
              </w:rPr>
              <w:t>Intercept</w:t>
            </w:r>
          </w:p>
        </w:tc>
        <w:tc>
          <w:tcPr>
            <w:tcW w:w="1300" w:type="dxa"/>
            <w:noWrap/>
            <w:hideMark/>
          </w:tcPr>
          <w:p w14:paraId="66193137" w14:textId="77777777" w:rsidR="00913FC7" w:rsidRPr="008D2AF1" w:rsidRDefault="00913FC7" w:rsidP="00BB77FB">
            <w:pPr>
              <w:jc w:val="left"/>
              <w:rPr>
                <w:color w:val="000000"/>
              </w:rPr>
            </w:pPr>
            <w:r w:rsidRPr="008D2AF1">
              <w:rPr>
                <w:color w:val="000000"/>
              </w:rPr>
              <w:t>1.40</w:t>
            </w:r>
          </w:p>
        </w:tc>
        <w:tc>
          <w:tcPr>
            <w:tcW w:w="1507" w:type="dxa"/>
            <w:noWrap/>
            <w:hideMark/>
          </w:tcPr>
          <w:p w14:paraId="6F81FB8F" w14:textId="77777777" w:rsidR="00913FC7" w:rsidRPr="008D2AF1" w:rsidRDefault="00913FC7" w:rsidP="00BB77FB">
            <w:pPr>
              <w:jc w:val="left"/>
              <w:rPr>
                <w:color w:val="000000"/>
              </w:rPr>
            </w:pPr>
            <w:r w:rsidRPr="008D2AF1">
              <w:rPr>
                <w:color w:val="000000"/>
              </w:rPr>
              <w:t>0.22</w:t>
            </w:r>
          </w:p>
        </w:tc>
        <w:tc>
          <w:tcPr>
            <w:tcW w:w="1093" w:type="dxa"/>
            <w:noWrap/>
            <w:hideMark/>
          </w:tcPr>
          <w:p w14:paraId="689C86BF" w14:textId="77777777" w:rsidR="00913FC7" w:rsidRPr="008D2AF1" w:rsidRDefault="00913FC7" w:rsidP="00BB77FB">
            <w:pPr>
              <w:jc w:val="left"/>
              <w:rPr>
                <w:color w:val="000000"/>
              </w:rPr>
            </w:pPr>
            <w:r w:rsidRPr="008D2AF1">
              <w:rPr>
                <w:color w:val="000000"/>
              </w:rPr>
              <w:t>6.23</w:t>
            </w:r>
          </w:p>
        </w:tc>
        <w:tc>
          <w:tcPr>
            <w:tcW w:w="1300" w:type="dxa"/>
            <w:noWrap/>
            <w:hideMark/>
          </w:tcPr>
          <w:p w14:paraId="57EA3982" w14:textId="77777777" w:rsidR="00913FC7" w:rsidRPr="008D2AF1" w:rsidRDefault="00913FC7" w:rsidP="00BB77FB">
            <w:pPr>
              <w:jc w:val="left"/>
              <w:rPr>
                <w:color w:val="000000"/>
              </w:rPr>
            </w:pPr>
            <w:r w:rsidRPr="008D2AF1">
              <w:rPr>
                <w:color w:val="000000"/>
              </w:rPr>
              <w:t>&lt; 0.001</w:t>
            </w:r>
          </w:p>
        </w:tc>
      </w:tr>
      <w:tr w:rsidR="00913FC7" w:rsidRPr="008D2AF1" w14:paraId="44311C67" w14:textId="77777777" w:rsidTr="00BB77FB">
        <w:trPr>
          <w:trHeight w:val="320"/>
        </w:trPr>
        <w:tc>
          <w:tcPr>
            <w:tcW w:w="2580" w:type="dxa"/>
            <w:noWrap/>
            <w:hideMark/>
          </w:tcPr>
          <w:p w14:paraId="3D0618BC" w14:textId="77777777" w:rsidR="00913FC7" w:rsidRPr="008D2AF1" w:rsidRDefault="00913FC7" w:rsidP="00BB77FB">
            <w:pPr>
              <w:jc w:val="left"/>
              <w:rPr>
                <w:color w:val="000000"/>
              </w:rPr>
            </w:pPr>
            <w:r w:rsidRPr="008D2AF1">
              <w:rPr>
                <w:color w:val="000000"/>
              </w:rPr>
              <w:t>Size index</w:t>
            </w:r>
          </w:p>
        </w:tc>
        <w:tc>
          <w:tcPr>
            <w:tcW w:w="1300" w:type="dxa"/>
            <w:noWrap/>
            <w:hideMark/>
          </w:tcPr>
          <w:p w14:paraId="2DEFC136" w14:textId="77777777" w:rsidR="00913FC7" w:rsidRPr="008D2AF1" w:rsidRDefault="00913FC7" w:rsidP="00BB77FB">
            <w:pPr>
              <w:jc w:val="left"/>
              <w:rPr>
                <w:color w:val="000000"/>
              </w:rPr>
            </w:pPr>
            <w:r w:rsidRPr="008D2AF1">
              <w:rPr>
                <w:color w:val="000000"/>
              </w:rPr>
              <w:t>0.05</w:t>
            </w:r>
          </w:p>
        </w:tc>
        <w:tc>
          <w:tcPr>
            <w:tcW w:w="1507" w:type="dxa"/>
            <w:noWrap/>
            <w:hideMark/>
          </w:tcPr>
          <w:p w14:paraId="61D3F115" w14:textId="77777777" w:rsidR="00913FC7" w:rsidRPr="008D2AF1" w:rsidRDefault="00913FC7" w:rsidP="00BB77FB">
            <w:pPr>
              <w:jc w:val="left"/>
              <w:rPr>
                <w:color w:val="000000"/>
              </w:rPr>
            </w:pPr>
            <w:r w:rsidRPr="008D2AF1">
              <w:rPr>
                <w:color w:val="000000"/>
              </w:rPr>
              <w:t>0.009</w:t>
            </w:r>
          </w:p>
        </w:tc>
        <w:tc>
          <w:tcPr>
            <w:tcW w:w="1093" w:type="dxa"/>
            <w:noWrap/>
            <w:hideMark/>
          </w:tcPr>
          <w:p w14:paraId="1AD4A2E0" w14:textId="77777777" w:rsidR="00913FC7" w:rsidRPr="008D2AF1" w:rsidRDefault="00913FC7" w:rsidP="00BB77FB">
            <w:pPr>
              <w:jc w:val="left"/>
              <w:rPr>
                <w:color w:val="000000"/>
              </w:rPr>
            </w:pPr>
            <w:r w:rsidRPr="008D2AF1">
              <w:rPr>
                <w:color w:val="000000"/>
              </w:rPr>
              <w:t>5.52</w:t>
            </w:r>
          </w:p>
        </w:tc>
        <w:tc>
          <w:tcPr>
            <w:tcW w:w="1300" w:type="dxa"/>
            <w:noWrap/>
            <w:hideMark/>
          </w:tcPr>
          <w:p w14:paraId="6A792298" w14:textId="77777777" w:rsidR="00913FC7" w:rsidRPr="008D2AF1" w:rsidRDefault="00913FC7" w:rsidP="00BB77FB">
            <w:pPr>
              <w:jc w:val="left"/>
              <w:rPr>
                <w:color w:val="000000"/>
              </w:rPr>
            </w:pPr>
            <w:r w:rsidRPr="008D2AF1">
              <w:rPr>
                <w:color w:val="000000"/>
              </w:rPr>
              <w:t>&lt; 0.001</w:t>
            </w:r>
          </w:p>
        </w:tc>
      </w:tr>
    </w:tbl>
    <w:p w14:paraId="2B1B6693" w14:textId="77777777" w:rsidR="00913FC7" w:rsidRPr="008D2AF1" w:rsidRDefault="00913FC7" w:rsidP="00913FC7">
      <w:pPr>
        <w:spacing w:line="480" w:lineRule="auto"/>
      </w:pPr>
    </w:p>
    <w:p w14:paraId="553ACFFF" w14:textId="77777777" w:rsidR="00913FC7" w:rsidRPr="008D2AF1" w:rsidRDefault="00913FC7" w:rsidP="00913FC7">
      <w:pPr>
        <w:rPr>
          <w:b/>
          <w:bCs/>
        </w:rPr>
      </w:pPr>
      <w:r w:rsidRPr="008D2AF1">
        <w:rPr>
          <w:b/>
          <w:bCs/>
        </w:rPr>
        <w:br w:type="page"/>
      </w:r>
    </w:p>
    <w:p w14:paraId="4C4A4520" w14:textId="77777777" w:rsidR="00913FC7" w:rsidRPr="008D2AF1" w:rsidRDefault="00913FC7" w:rsidP="00913FC7">
      <w:pPr>
        <w:spacing w:line="480" w:lineRule="auto"/>
      </w:pPr>
      <w:r w:rsidRPr="008D2AF1">
        <w:rPr>
          <w:b/>
          <w:bCs/>
        </w:rPr>
        <w:lastRenderedPageBreak/>
        <w:t>Table S1.07.</w:t>
      </w:r>
      <w:r w:rsidRPr="008D2AF1">
        <w:t xml:space="preserve"> Excretion rate model to determine log transformed NH₄⁺ excretion rate (</w:t>
      </w:r>
      <w:proofErr w:type="spellStart"/>
      <w:r w:rsidRPr="008D2AF1">
        <w:t>uM</w:t>
      </w:r>
      <w:proofErr w:type="spellEnd"/>
      <w:r w:rsidRPr="008D2AF1">
        <w:t>/hour/L) for red rock crabs (</w:t>
      </w:r>
      <w:r w:rsidRPr="008D2AF1">
        <w:rPr>
          <w:i/>
          <w:iCs/>
        </w:rPr>
        <w:t xml:space="preserve">Cancer </w:t>
      </w:r>
      <w:proofErr w:type="spellStart"/>
      <w:r w:rsidRPr="008D2AF1">
        <w:rPr>
          <w:i/>
          <w:iCs/>
        </w:rPr>
        <w:t>productus</w:t>
      </w:r>
      <w:proofErr w:type="spellEnd"/>
      <w:r w:rsidRPr="008D2AF1">
        <w:t>) based on carapace width (mm). Adjusted R-squared for this model is 0.82.</w:t>
      </w:r>
    </w:p>
    <w:tbl>
      <w:tblPr>
        <w:tblStyle w:val="Nikola"/>
        <w:tblW w:w="7780" w:type="dxa"/>
        <w:tblLook w:val="04A0" w:firstRow="1" w:lastRow="0" w:firstColumn="1" w:lastColumn="0" w:noHBand="0" w:noVBand="1"/>
      </w:tblPr>
      <w:tblGrid>
        <w:gridCol w:w="2580"/>
        <w:gridCol w:w="1300"/>
        <w:gridCol w:w="1507"/>
        <w:gridCol w:w="1093"/>
        <w:gridCol w:w="1300"/>
      </w:tblGrid>
      <w:tr w:rsidR="00913FC7" w:rsidRPr="008D2AF1" w14:paraId="50142281" w14:textId="77777777" w:rsidTr="00BB77FB">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584AAE25" w14:textId="77777777" w:rsidR="00913FC7" w:rsidRPr="008D2AF1" w:rsidRDefault="00913FC7" w:rsidP="00BB77FB">
            <w:pPr>
              <w:jc w:val="left"/>
              <w:rPr>
                <w:b/>
                <w:bCs/>
              </w:rPr>
            </w:pPr>
          </w:p>
        </w:tc>
        <w:tc>
          <w:tcPr>
            <w:tcW w:w="1300" w:type="dxa"/>
            <w:noWrap/>
            <w:hideMark/>
          </w:tcPr>
          <w:p w14:paraId="4407B342" w14:textId="77777777" w:rsidR="00913FC7" w:rsidRPr="008D2AF1" w:rsidRDefault="00913FC7" w:rsidP="00BB77FB">
            <w:pPr>
              <w:jc w:val="left"/>
              <w:rPr>
                <w:b/>
                <w:bCs/>
                <w:color w:val="000000"/>
              </w:rPr>
            </w:pPr>
            <w:r w:rsidRPr="008D2AF1">
              <w:rPr>
                <w:b/>
                <w:bCs/>
                <w:color w:val="000000"/>
              </w:rPr>
              <w:t>Estimate</w:t>
            </w:r>
          </w:p>
        </w:tc>
        <w:tc>
          <w:tcPr>
            <w:tcW w:w="1507" w:type="dxa"/>
            <w:noWrap/>
            <w:hideMark/>
          </w:tcPr>
          <w:p w14:paraId="7674C171" w14:textId="77777777" w:rsidR="00913FC7" w:rsidRPr="008D2AF1" w:rsidRDefault="00913FC7" w:rsidP="00BB77FB">
            <w:pPr>
              <w:jc w:val="left"/>
              <w:rPr>
                <w:b/>
                <w:bCs/>
                <w:color w:val="000000"/>
              </w:rPr>
            </w:pPr>
            <w:r w:rsidRPr="008D2AF1">
              <w:rPr>
                <w:b/>
                <w:bCs/>
                <w:color w:val="000000"/>
              </w:rPr>
              <w:t>Std. error</w:t>
            </w:r>
          </w:p>
        </w:tc>
        <w:tc>
          <w:tcPr>
            <w:tcW w:w="1093" w:type="dxa"/>
            <w:noWrap/>
            <w:hideMark/>
          </w:tcPr>
          <w:p w14:paraId="782DFD6A" w14:textId="77777777" w:rsidR="00913FC7" w:rsidRPr="008D2AF1" w:rsidRDefault="00913FC7" w:rsidP="00BB77FB">
            <w:pPr>
              <w:jc w:val="left"/>
              <w:rPr>
                <w:b/>
                <w:bCs/>
                <w:color w:val="000000"/>
              </w:rPr>
            </w:pPr>
            <w:r w:rsidRPr="008D2AF1">
              <w:rPr>
                <w:b/>
                <w:bCs/>
                <w:color w:val="000000"/>
              </w:rPr>
              <w:t>t value</w:t>
            </w:r>
          </w:p>
        </w:tc>
        <w:tc>
          <w:tcPr>
            <w:tcW w:w="1300" w:type="dxa"/>
            <w:noWrap/>
            <w:hideMark/>
          </w:tcPr>
          <w:p w14:paraId="175FC4F8" w14:textId="77777777" w:rsidR="00913FC7" w:rsidRPr="008D2AF1" w:rsidRDefault="00913FC7" w:rsidP="00BB77FB">
            <w:pPr>
              <w:jc w:val="left"/>
              <w:rPr>
                <w:b/>
                <w:bCs/>
                <w:color w:val="000000"/>
              </w:rPr>
            </w:pPr>
            <w:r w:rsidRPr="008D2AF1">
              <w:rPr>
                <w:b/>
                <w:bCs/>
                <w:color w:val="000000"/>
              </w:rPr>
              <w:t>p value</w:t>
            </w:r>
          </w:p>
        </w:tc>
      </w:tr>
      <w:tr w:rsidR="00913FC7" w:rsidRPr="008D2AF1" w14:paraId="6D3B0269" w14:textId="77777777" w:rsidTr="00BB77FB">
        <w:trPr>
          <w:trHeight w:val="320"/>
        </w:trPr>
        <w:tc>
          <w:tcPr>
            <w:tcW w:w="2580" w:type="dxa"/>
            <w:noWrap/>
            <w:hideMark/>
          </w:tcPr>
          <w:p w14:paraId="2F7C827C" w14:textId="77777777" w:rsidR="00913FC7" w:rsidRPr="008D2AF1" w:rsidRDefault="00913FC7" w:rsidP="00BB77FB">
            <w:pPr>
              <w:jc w:val="left"/>
              <w:rPr>
                <w:color w:val="000000"/>
              </w:rPr>
            </w:pPr>
            <w:r w:rsidRPr="008D2AF1">
              <w:rPr>
                <w:color w:val="000000"/>
              </w:rPr>
              <w:t>Intercept</w:t>
            </w:r>
          </w:p>
        </w:tc>
        <w:tc>
          <w:tcPr>
            <w:tcW w:w="1300" w:type="dxa"/>
            <w:noWrap/>
            <w:hideMark/>
          </w:tcPr>
          <w:p w14:paraId="56A69DCC" w14:textId="77777777" w:rsidR="00913FC7" w:rsidRPr="008D2AF1" w:rsidRDefault="00913FC7" w:rsidP="00BB77FB">
            <w:pPr>
              <w:jc w:val="left"/>
              <w:rPr>
                <w:color w:val="000000"/>
              </w:rPr>
            </w:pPr>
            <w:r w:rsidRPr="008D2AF1">
              <w:rPr>
                <w:color w:val="000000"/>
              </w:rPr>
              <w:t>1.22</w:t>
            </w:r>
          </w:p>
        </w:tc>
        <w:tc>
          <w:tcPr>
            <w:tcW w:w="1507" w:type="dxa"/>
            <w:noWrap/>
            <w:hideMark/>
          </w:tcPr>
          <w:p w14:paraId="51007147" w14:textId="77777777" w:rsidR="00913FC7" w:rsidRPr="008D2AF1" w:rsidRDefault="00913FC7" w:rsidP="00BB77FB">
            <w:pPr>
              <w:jc w:val="left"/>
              <w:rPr>
                <w:color w:val="000000"/>
              </w:rPr>
            </w:pPr>
            <w:r w:rsidRPr="008D2AF1">
              <w:rPr>
                <w:color w:val="000000"/>
              </w:rPr>
              <w:t>0.32</w:t>
            </w:r>
          </w:p>
        </w:tc>
        <w:tc>
          <w:tcPr>
            <w:tcW w:w="1093" w:type="dxa"/>
            <w:noWrap/>
            <w:hideMark/>
          </w:tcPr>
          <w:p w14:paraId="1906864A" w14:textId="77777777" w:rsidR="00913FC7" w:rsidRPr="008D2AF1" w:rsidRDefault="00913FC7" w:rsidP="00BB77FB">
            <w:pPr>
              <w:jc w:val="left"/>
              <w:rPr>
                <w:color w:val="000000"/>
              </w:rPr>
            </w:pPr>
            <w:r w:rsidRPr="008D2AF1">
              <w:rPr>
                <w:color w:val="000000"/>
              </w:rPr>
              <w:t>3.76</w:t>
            </w:r>
          </w:p>
        </w:tc>
        <w:tc>
          <w:tcPr>
            <w:tcW w:w="1300" w:type="dxa"/>
            <w:noWrap/>
            <w:hideMark/>
          </w:tcPr>
          <w:p w14:paraId="2A5A8207" w14:textId="77777777" w:rsidR="00913FC7" w:rsidRPr="008D2AF1" w:rsidRDefault="00913FC7" w:rsidP="00BB77FB">
            <w:pPr>
              <w:jc w:val="left"/>
              <w:rPr>
                <w:color w:val="000000"/>
              </w:rPr>
            </w:pPr>
            <w:r w:rsidRPr="008D2AF1">
              <w:rPr>
                <w:color w:val="000000"/>
              </w:rPr>
              <w:t>0.002</w:t>
            </w:r>
          </w:p>
        </w:tc>
      </w:tr>
      <w:tr w:rsidR="00913FC7" w:rsidRPr="008D2AF1" w14:paraId="7B669408" w14:textId="77777777" w:rsidTr="00BB77FB">
        <w:trPr>
          <w:trHeight w:val="320"/>
        </w:trPr>
        <w:tc>
          <w:tcPr>
            <w:tcW w:w="2580" w:type="dxa"/>
            <w:noWrap/>
            <w:hideMark/>
          </w:tcPr>
          <w:p w14:paraId="0BD85502" w14:textId="77777777" w:rsidR="00913FC7" w:rsidRPr="008D2AF1" w:rsidRDefault="00913FC7" w:rsidP="00BB77FB">
            <w:pPr>
              <w:jc w:val="left"/>
              <w:rPr>
                <w:color w:val="000000"/>
              </w:rPr>
            </w:pPr>
            <w:r w:rsidRPr="008D2AF1">
              <w:rPr>
                <w:color w:val="000000"/>
              </w:rPr>
              <w:t>Carapace</w:t>
            </w:r>
          </w:p>
        </w:tc>
        <w:tc>
          <w:tcPr>
            <w:tcW w:w="1300" w:type="dxa"/>
            <w:noWrap/>
            <w:hideMark/>
          </w:tcPr>
          <w:p w14:paraId="0541DF8F" w14:textId="77777777" w:rsidR="00913FC7" w:rsidRPr="008D2AF1" w:rsidRDefault="00913FC7" w:rsidP="00BB77FB">
            <w:pPr>
              <w:jc w:val="left"/>
              <w:rPr>
                <w:color w:val="000000"/>
              </w:rPr>
            </w:pPr>
            <w:r w:rsidRPr="008D2AF1">
              <w:rPr>
                <w:color w:val="000000"/>
              </w:rPr>
              <w:t>0.02</w:t>
            </w:r>
          </w:p>
        </w:tc>
        <w:tc>
          <w:tcPr>
            <w:tcW w:w="1507" w:type="dxa"/>
            <w:noWrap/>
            <w:hideMark/>
          </w:tcPr>
          <w:p w14:paraId="4B2A1C68" w14:textId="77777777" w:rsidR="00913FC7" w:rsidRPr="008D2AF1" w:rsidRDefault="00913FC7" w:rsidP="00BB77FB">
            <w:pPr>
              <w:jc w:val="left"/>
              <w:rPr>
                <w:color w:val="000000"/>
              </w:rPr>
            </w:pPr>
            <w:r w:rsidRPr="008D2AF1">
              <w:rPr>
                <w:color w:val="000000"/>
              </w:rPr>
              <w:t>0.003</w:t>
            </w:r>
          </w:p>
        </w:tc>
        <w:tc>
          <w:tcPr>
            <w:tcW w:w="1093" w:type="dxa"/>
            <w:noWrap/>
            <w:hideMark/>
          </w:tcPr>
          <w:p w14:paraId="2990A91C" w14:textId="77777777" w:rsidR="00913FC7" w:rsidRPr="008D2AF1" w:rsidRDefault="00913FC7" w:rsidP="00BB77FB">
            <w:pPr>
              <w:jc w:val="left"/>
              <w:rPr>
                <w:color w:val="000000"/>
              </w:rPr>
            </w:pPr>
            <w:r w:rsidRPr="008D2AF1">
              <w:rPr>
                <w:color w:val="000000"/>
              </w:rPr>
              <w:t>8.73</w:t>
            </w:r>
          </w:p>
        </w:tc>
        <w:tc>
          <w:tcPr>
            <w:tcW w:w="1300" w:type="dxa"/>
            <w:noWrap/>
            <w:hideMark/>
          </w:tcPr>
          <w:p w14:paraId="2DB45D28" w14:textId="77777777" w:rsidR="00913FC7" w:rsidRPr="008D2AF1" w:rsidRDefault="00913FC7" w:rsidP="00BB77FB">
            <w:pPr>
              <w:jc w:val="left"/>
              <w:rPr>
                <w:color w:val="000000"/>
              </w:rPr>
            </w:pPr>
            <w:r w:rsidRPr="008D2AF1">
              <w:rPr>
                <w:color w:val="000000"/>
              </w:rPr>
              <w:t>&lt; 0.001</w:t>
            </w:r>
          </w:p>
        </w:tc>
      </w:tr>
    </w:tbl>
    <w:p w14:paraId="2949E235" w14:textId="77777777" w:rsidR="00913FC7" w:rsidRPr="008D2AF1" w:rsidRDefault="00913FC7" w:rsidP="00913FC7">
      <w:pPr>
        <w:spacing w:line="480" w:lineRule="auto"/>
        <w:rPr>
          <w:b/>
        </w:rPr>
      </w:pPr>
    </w:p>
    <w:p w14:paraId="1277C2EE" w14:textId="77777777" w:rsidR="00913FC7" w:rsidRPr="008D2AF1" w:rsidRDefault="00913FC7" w:rsidP="00913FC7">
      <w:pPr>
        <w:spacing w:line="480" w:lineRule="auto"/>
        <w:rPr>
          <w:b/>
        </w:rPr>
      </w:pPr>
    </w:p>
    <w:p w14:paraId="177DD65E" w14:textId="77777777" w:rsidR="00913FC7" w:rsidRPr="008D2AF1" w:rsidRDefault="00913FC7" w:rsidP="00913FC7">
      <w:pPr>
        <w:spacing w:line="480" w:lineRule="auto"/>
        <w:rPr>
          <w:bCs/>
        </w:rPr>
      </w:pPr>
      <w:r w:rsidRPr="008D2AF1">
        <w:rPr>
          <w:b/>
        </w:rPr>
        <w:t>Table S1.08.</w:t>
      </w:r>
      <w:r w:rsidRPr="008D2AF1">
        <w:rPr>
          <w:bCs/>
        </w:rPr>
        <w:t xml:space="preserve"> Meso-scale linear mixed-effect model describing drivers of among-site variability in ammonium concentration. The model was constructed with a gamma distribution (link = ‘log’), so coefficients are presented in log space. Continuous predictors were centred and scaled to compare effect sizes between predictors with varying units.</w:t>
      </w:r>
    </w:p>
    <w:tbl>
      <w:tblPr>
        <w:tblStyle w:val="Nikola"/>
        <w:tblW w:w="0" w:type="auto"/>
        <w:tblLook w:val="04A0" w:firstRow="1" w:lastRow="0" w:firstColumn="1" w:lastColumn="0" w:noHBand="0" w:noVBand="1"/>
      </w:tblPr>
      <w:tblGrid>
        <w:gridCol w:w="2992"/>
        <w:gridCol w:w="1480"/>
        <w:gridCol w:w="1480"/>
        <w:gridCol w:w="1300"/>
        <w:gridCol w:w="1300"/>
      </w:tblGrid>
      <w:tr w:rsidR="00913FC7" w:rsidRPr="008D2AF1" w14:paraId="7BD2C554" w14:textId="77777777" w:rsidTr="00BB77FB">
        <w:trPr>
          <w:cnfStyle w:val="100000000000" w:firstRow="1" w:lastRow="0" w:firstColumn="0" w:lastColumn="0" w:oddVBand="0" w:evenVBand="0" w:oddHBand="0" w:evenHBand="0" w:firstRowFirstColumn="0" w:firstRowLastColumn="0" w:lastRowFirstColumn="0" w:lastRowLastColumn="0"/>
          <w:trHeight w:val="320"/>
        </w:trPr>
        <w:tc>
          <w:tcPr>
            <w:tcW w:w="2992" w:type="dxa"/>
            <w:noWrap/>
            <w:hideMark/>
          </w:tcPr>
          <w:p w14:paraId="51958693" w14:textId="77777777" w:rsidR="00913FC7" w:rsidRPr="008D2AF1" w:rsidRDefault="00913FC7" w:rsidP="00BB77FB">
            <w:pPr>
              <w:rPr>
                <w:bCs/>
              </w:rPr>
            </w:pPr>
          </w:p>
        </w:tc>
        <w:tc>
          <w:tcPr>
            <w:tcW w:w="1480" w:type="dxa"/>
            <w:noWrap/>
            <w:hideMark/>
          </w:tcPr>
          <w:p w14:paraId="7058989B" w14:textId="77777777" w:rsidR="00913FC7" w:rsidRPr="008D2AF1" w:rsidRDefault="00913FC7" w:rsidP="00BB77FB">
            <w:pPr>
              <w:jc w:val="left"/>
              <w:rPr>
                <w:b/>
              </w:rPr>
            </w:pPr>
            <w:r w:rsidRPr="008D2AF1">
              <w:rPr>
                <w:b/>
              </w:rPr>
              <w:t>Estimate</w:t>
            </w:r>
          </w:p>
        </w:tc>
        <w:tc>
          <w:tcPr>
            <w:tcW w:w="1480" w:type="dxa"/>
            <w:noWrap/>
            <w:hideMark/>
          </w:tcPr>
          <w:p w14:paraId="11E35F08" w14:textId="77777777" w:rsidR="00913FC7" w:rsidRPr="008D2AF1" w:rsidRDefault="00913FC7" w:rsidP="00BB77FB">
            <w:pPr>
              <w:jc w:val="left"/>
              <w:rPr>
                <w:b/>
              </w:rPr>
            </w:pPr>
            <w:r w:rsidRPr="008D2AF1">
              <w:rPr>
                <w:b/>
              </w:rPr>
              <w:t>Std. error</w:t>
            </w:r>
          </w:p>
        </w:tc>
        <w:tc>
          <w:tcPr>
            <w:tcW w:w="1300" w:type="dxa"/>
            <w:noWrap/>
            <w:hideMark/>
          </w:tcPr>
          <w:p w14:paraId="5AC17EF6" w14:textId="77777777" w:rsidR="00913FC7" w:rsidRPr="008D2AF1" w:rsidRDefault="00913FC7" w:rsidP="00BB77FB">
            <w:pPr>
              <w:jc w:val="left"/>
              <w:rPr>
                <w:b/>
              </w:rPr>
            </w:pPr>
            <w:r w:rsidRPr="008D2AF1">
              <w:rPr>
                <w:b/>
              </w:rPr>
              <w:t>z value</w:t>
            </w:r>
          </w:p>
        </w:tc>
        <w:tc>
          <w:tcPr>
            <w:tcW w:w="1300" w:type="dxa"/>
            <w:noWrap/>
            <w:hideMark/>
          </w:tcPr>
          <w:p w14:paraId="4C308107" w14:textId="77777777" w:rsidR="00913FC7" w:rsidRPr="008D2AF1" w:rsidRDefault="00913FC7" w:rsidP="00BB77FB">
            <w:pPr>
              <w:jc w:val="left"/>
              <w:rPr>
                <w:b/>
              </w:rPr>
            </w:pPr>
            <w:r w:rsidRPr="008D2AF1">
              <w:rPr>
                <w:b/>
              </w:rPr>
              <w:t>p value</w:t>
            </w:r>
          </w:p>
        </w:tc>
      </w:tr>
      <w:tr w:rsidR="00913FC7" w:rsidRPr="008D2AF1" w14:paraId="1C2D40D6" w14:textId="77777777" w:rsidTr="00BB77FB">
        <w:trPr>
          <w:trHeight w:val="320"/>
        </w:trPr>
        <w:tc>
          <w:tcPr>
            <w:tcW w:w="2992" w:type="dxa"/>
            <w:noWrap/>
            <w:hideMark/>
          </w:tcPr>
          <w:p w14:paraId="5FE914E9" w14:textId="77777777" w:rsidR="00913FC7" w:rsidRPr="008D2AF1" w:rsidRDefault="00913FC7" w:rsidP="00BB77FB">
            <w:pPr>
              <w:jc w:val="left"/>
              <w:rPr>
                <w:bCs/>
              </w:rPr>
            </w:pPr>
            <w:r w:rsidRPr="008D2AF1">
              <w:rPr>
                <w:bCs/>
              </w:rPr>
              <w:t>Intercept</w:t>
            </w:r>
          </w:p>
        </w:tc>
        <w:tc>
          <w:tcPr>
            <w:tcW w:w="1480" w:type="dxa"/>
            <w:noWrap/>
            <w:hideMark/>
          </w:tcPr>
          <w:p w14:paraId="0BD40FFB" w14:textId="77777777" w:rsidR="00913FC7" w:rsidRPr="008D2AF1" w:rsidRDefault="00913FC7" w:rsidP="00BB77FB">
            <w:pPr>
              <w:jc w:val="left"/>
              <w:rPr>
                <w:bCs/>
              </w:rPr>
            </w:pPr>
            <w:r w:rsidRPr="008D2AF1">
              <w:rPr>
                <w:color w:val="000000"/>
              </w:rPr>
              <w:t>-0.61</w:t>
            </w:r>
          </w:p>
        </w:tc>
        <w:tc>
          <w:tcPr>
            <w:tcW w:w="1480" w:type="dxa"/>
            <w:noWrap/>
            <w:hideMark/>
          </w:tcPr>
          <w:p w14:paraId="6175C1C9" w14:textId="77777777" w:rsidR="00913FC7" w:rsidRPr="008D2AF1" w:rsidRDefault="00913FC7" w:rsidP="00BB77FB">
            <w:pPr>
              <w:jc w:val="left"/>
              <w:rPr>
                <w:bCs/>
              </w:rPr>
            </w:pPr>
            <w:r w:rsidRPr="008D2AF1">
              <w:rPr>
                <w:color w:val="000000"/>
              </w:rPr>
              <w:t>0.25</w:t>
            </w:r>
          </w:p>
        </w:tc>
        <w:tc>
          <w:tcPr>
            <w:tcW w:w="1300" w:type="dxa"/>
            <w:noWrap/>
            <w:hideMark/>
          </w:tcPr>
          <w:p w14:paraId="7D981F4C" w14:textId="77777777" w:rsidR="00913FC7" w:rsidRPr="008D2AF1" w:rsidRDefault="00913FC7" w:rsidP="00BB77FB">
            <w:pPr>
              <w:jc w:val="left"/>
              <w:rPr>
                <w:bCs/>
              </w:rPr>
            </w:pPr>
            <w:r w:rsidRPr="008D2AF1">
              <w:rPr>
                <w:color w:val="000000"/>
              </w:rPr>
              <w:t>-2.48</w:t>
            </w:r>
          </w:p>
        </w:tc>
        <w:tc>
          <w:tcPr>
            <w:tcW w:w="1300" w:type="dxa"/>
            <w:noWrap/>
            <w:hideMark/>
          </w:tcPr>
          <w:p w14:paraId="4FF59A4C" w14:textId="77777777" w:rsidR="00913FC7" w:rsidRPr="008D2AF1" w:rsidRDefault="00913FC7" w:rsidP="00BB77FB">
            <w:pPr>
              <w:jc w:val="left"/>
              <w:rPr>
                <w:bCs/>
              </w:rPr>
            </w:pPr>
            <w:r w:rsidRPr="008D2AF1">
              <w:rPr>
                <w:color w:val="000000"/>
              </w:rPr>
              <w:t>0.01</w:t>
            </w:r>
          </w:p>
        </w:tc>
      </w:tr>
      <w:tr w:rsidR="00913FC7" w:rsidRPr="008D2AF1" w14:paraId="78573E4F" w14:textId="77777777" w:rsidTr="00BB77FB">
        <w:trPr>
          <w:trHeight w:val="320"/>
        </w:trPr>
        <w:tc>
          <w:tcPr>
            <w:tcW w:w="2992" w:type="dxa"/>
            <w:noWrap/>
            <w:hideMark/>
          </w:tcPr>
          <w:p w14:paraId="0F1D0273" w14:textId="77777777" w:rsidR="00913FC7" w:rsidRPr="008D2AF1" w:rsidRDefault="00913FC7" w:rsidP="00BB77FB">
            <w:pPr>
              <w:jc w:val="left"/>
              <w:rPr>
                <w:bCs/>
              </w:rPr>
            </w:pPr>
            <w:r w:rsidRPr="008D2AF1">
              <w:rPr>
                <w:bCs/>
              </w:rPr>
              <w:t>Abundance</w:t>
            </w:r>
          </w:p>
        </w:tc>
        <w:tc>
          <w:tcPr>
            <w:tcW w:w="1480" w:type="dxa"/>
            <w:noWrap/>
            <w:hideMark/>
          </w:tcPr>
          <w:p w14:paraId="66F3ABCC" w14:textId="77777777" w:rsidR="00913FC7" w:rsidRPr="008D2AF1" w:rsidRDefault="00913FC7" w:rsidP="00BB77FB">
            <w:pPr>
              <w:jc w:val="left"/>
              <w:rPr>
                <w:bCs/>
              </w:rPr>
            </w:pPr>
            <w:r w:rsidRPr="008D2AF1">
              <w:rPr>
                <w:color w:val="000000"/>
              </w:rPr>
              <w:t>-0.07</w:t>
            </w:r>
          </w:p>
        </w:tc>
        <w:tc>
          <w:tcPr>
            <w:tcW w:w="1480" w:type="dxa"/>
            <w:noWrap/>
            <w:hideMark/>
          </w:tcPr>
          <w:p w14:paraId="2D12AFE4" w14:textId="77777777" w:rsidR="00913FC7" w:rsidRPr="008D2AF1" w:rsidRDefault="00913FC7" w:rsidP="00BB77FB">
            <w:pPr>
              <w:jc w:val="left"/>
              <w:rPr>
                <w:bCs/>
              </w:rPr>
            </w:pPr>
            <w:r w:rsidRPr="008D2AF1">
              <w:rPr>
                <w:color w:val="000000"/>
              </w:rPr>
              <w:t>0.12</w:t>
            </w:r>
          </w:p>
        </w:tc>
        <w:tc>
          <w:tcPr>
            <w:tcW w:w="1300" w:type="dxa"/>
            <w:noWrap/>
            <w:hideMark/>
          </w:tcPr>
          <w:p w14:paraId="40F27E31" w14:textId="77777777" w:rsidR="00913FC7" w:rsidRPr="008D2AF1" w:rsidRDefault="00913FC7" w:rsidP="00BB77FB">
            <w:pPr>
              <w:jc w:val="left"/>
              <w:rPr>
                <w:bCs/>
              </w:rPr>
            </w:pPr>
            <w:r w:rsidRPr="008D2AF1">
              <w:rPr>
                <w:color w:val="000000"/>
              </w:rPr>
              <w:t>-0.55</w:t>
            </w:r>
          </w:p>
        </w:tc>
        <w:tc>
          <w:tcPr>
            <w:tcW w:w="1300" w:type="dxa"/>
            <w:noWrap/>
            <w:hideMark/>
          </w:tcPr>
          <w:p w14:paraId="31DFF8C4" w14:textId="77777777" w:rsidR="00913FC7" w:rsidRPr="008D2AF1" w:rsidRDefault="00913FC7" w:rsidP="00BB77FB">
            <w:pPr>
              <w:jc w:val="left"/>
              <w:rPr>
                <w:bCs/>
              </w:rPr>
            </w:pPr>
            <w:r w:rsidRPr="008D2AF1">
              <w:rPr>
                <w:color w:val="000000"/>
              </w:rPr>
              <w:t>0.58</w:t>
            </w:r>
          </w:p>
        </w:tc>
      </w:tr>
      <w:tr w:rsidR="00913FC7" w:rsidRPr="008D2AF1" w14:paraId="0AA91B94" w14:textId="77777777" w:rsidTr="00BB77FB">
        <w:trPr>
          <w:trHeight w:val="320"/>
        </w:trPr>
        <w:tc>
          <w:tcPr>
            <w:tcW w:w="2992" w:type="dxa"/>
            <w:noWrap/>
            <w:hideMark/>
          </w:tcPr>
          <w:p w14:paraId="45FE4500" w14:textId="77777777" w:rsidR="00913FC7" w:rsidRPr="008D2AF1" w:rsidRDefault="00913FC7" w:rsidP="00BB77FB">
            <w:pPr>
              <w:jc w:val="left"/>
              <w:rPr>
                <w:bCs/>
              </w:rPr>
            </w:pPr>
            <w:r w:rsidRPr="008D2AF1">
              <w:rPr>
                <w:bCs/>
              </w:rPr>
              <w:t>Tid</w:t>
            </w:r>
            <w:del w:id="6" w:author="Isabelle Cote" w:date="2025-08-12T14:08:00Z" w16du:dateUtc="2025-08-12T21:08:00Z">
              <w:r w:rsidRPr="008D2AF1" w:rsidDel="00D87C1E">
                <w:rPr>
                  <w:bCs/>
                </w:rPr>
                <w:delText>e</w:delText>
              </w:r>
            </w:del>
            <w:ins w:id="7" w:author="Isabelle Cote" w:date="2025-08-12T14:08:00Z" w16du:dateUtc="2025-08-12T21:08:00Z">
              <w:r w:rsidRPr="008D2AF1">
                <w:rPr>
                  <w:bCs/>
                </w:rPr>
                <w:t>al</w:t>
              </w:r>
            </w:ins>
            <w:r w:rsidRPr="008D2AF1">
              <w:rPr>
                <w:bCs/>
              </w:rPr>
              <w:t xml:space="preserve"> exchange</w:t>
            </w:r>
          </w:p>
        </w:tc>
        <w:tc>
          <w:tcPr>
            <w:tcW w:w="1480" w:type="dxa"/>
            <w:noWrap/>
            <w:hideMark/>
          </w:tcPr>
          <w:p w14:paraId="46A9E4D8" w14:textId="77777777" w:rsidR="00913FC7" w:rsidRPr="008D2AF1" w:rsidRDefault="00913FC7" w:rsidP="00BB77FB">
            <w:pPr>
              <w:jc w:val="left"/>
              <w:rPr>
                <w:bCs/>
              </w:rPr>
            </w:pPr>
            <w:r w:rsidRPr="008D2AF1">
              <w:rPr>
                <w:color w:val="000000"/>
              </w:rPr>
              <w:t>0.00</w:t>
            </w:r>
          </w:p>
        </w:tc>
        <w:tc>
          <w:tcPr>
            <w:tcW w:w="1480" w:type="dxa"/>
            <w:noWrap/>
            <w:hideMark/>
          </w:tcPr>
          <w:p w14:paraId="7EBD161F" w14:textId="77777777" w:rsidR="00913FC7" w:rsidRPr="008D2AF1" w:rsidRDefault="00913FC7" w:rsidP="00BB77FB">
            <w:pPr>
              <w:jc w:val="left"/>
              <w:rPr>
                <w:bCs/>
              </w:rPr>
            </w:pPr>
            <w:r w:rsidRPr="008D2AF1">
              <w:rPr>
                <w:color w:val="000000"/>
              </w:rPr>
              <w:t>0.08</w:t>
            </w:r>
          </w:p>
        </w:tc>
        <w:tc>
          <w:tcPr>
            <w:tcW w:w="1300" w:type="dxa"/>
            <w:noWrap/>
            <w:hideMark/>
          </w:tcPr>
          <w:p w14:paraId="3706936E" w14:textId="77777777" w:rsidR="00913FC7" w:rsidRPr="008D2AF1" w:rsidRDefault="00913FC7" w:rsidP="00BB77FB">
            <w:pPr>
              <w:jc w:val="left"/>
              <w:rPr>
                <w:bCs/>
              </w:rPr>
            </w:pPr>
            <w:r w:rsidRPr="008D2AF1">
              <w:rPr>
                <w:color w:val="000000"/>
              </w:rPr>
              <w:t>0.00</w:t>
            </w:r>
          </w:p>
        </w:tc>
        <w:tc>
          <w:tcPr>
            <w:tcW w:w="1300" w:type="dxa"/>
            <w:noWrap/>
            <w:hideMark/>
          </w:tcPr>
          <w:p w14:paraId="1252B9A8" w14:textId="77777777" w:rsidR="00913FC7" w:rsidRPr="008D2AF1" w:rsidRDefault="00913FC7" w:rsidP="00BB77FB">
            <w:pPr>
              <w:jc w:val="left"/>
              <w:rPr>
                <w:bCs/>
              </w:rPr>
            </w:pPr>
            <w:r w:rsidRPr="008D2AF1">
              <w:rPr>
                <w:color w:val="000000"/>
              </w:rPr>
              <w:t>1.00</w:t>
            </w:r>
          </w:p>
        </w:tc>
      </w:tr>
      <w:tr w:rsidR="00913FC7" w:rsidRPr="008D2AF1" w14:paraId="4DEA99F4" w14:textId="77777777" w:rsidTr="00BB77FB">
        <w:trPr>
          <w:trHeight w:val="320"/>
        </w:trPr>
        <w:tc>
          <w:tcPr>
            <w:tcW w:w="2992" w:type="dxa"/>
            <w:noWrap/>
            <w:hideMark/>
          </w:tcPr>
          <w:p w14:paraId="1493C36D" w14:textId="77777777" w:rsidR="00913FC7" w:rsidRPr="008D2AF1" w:rsidRDefault="00913FC7" w:rsidP="00BB77FB">
            <w:pPr>
              <w:jc w:val="left"/>
              <w:rPr>
                <w:bCs/>
              </w:rPr>
            </w:pPr>
            <w:r w:rsidRPr="008D2AF1">
              <w:rPr>
                <w:bCs/>
              </w:rPr>
              <w:t>Biodiversity</w:t>
            </w:r>
          </w:p>
        </w:tc>
        <w:tc>
          <w:tcPr>
            <w:tcW w:w="1480" w:type="dxa"/>
            <w:noWrap/>
            <w:hideMark/>
          </w:tcPr>
          <w:p w14:paraId="03BCEB18" w14:textId="77777777" w:rsidR="00913FC7" w:rsidRPr="008D2AF1" w:rsidRDefault="00913FC7" w:rsidP="00BB77FB">
            <w:pPr>
              <w:jc w:val="left"/>
              <w:rPr>
                <w:bCs/>
              </w:rPr>
            </w:pPr>
            <w:r w:rsidRPr="008D2AF1">
              <w:rPr>
                <w:color w:val="000000"/>
              </w:rPr>
              <w:t>-0.10</w:t>
            </w:r>
          </w:p>
        </w:tc>
        <w:tc>
          <w:tcPr>
            <w:tcW w:w="1480" w:type="dxa"/>
            <w:noWrap/>
            <w:hideMark/>
          </w:tcPr>
          <w:p w14:paraId="01939791" w14:textId="77777777" w:rsidR="00913FC7" w:rsidRPr="008D2AF1" w:rsidRDefault="00913FC7" w:rsidP="00BB77FB">
            <w:pPr>
              <w:jc w:val="left"/>
              <w:rPr>
                <w:bCs/>
              </w:rPr>
            </w:pPr>
            <w:r w:rsidRPr="008D2AF1">
              <w:rPr>
                <w:color w:val="000000"/>
              </w:rPr>
              <w:t>0.12</w:t>
            </w:r>
          </w:p>
        </w:tc>
        <w:tc>
          <w:tcPr>
            <w:tcW w:w="1300" w:type="dxa"/>
            <w:noWrap/>
            <w:hideMark/>
          </w:tcPr>
          <w:p w14:paraId="162A50B9" w14:textId="77777777" w:rsidR="00913FC7" w:rsidRPr="008D2AF1" w:rsidRDefault="00913FC7" w:rsidP="00BB77FB">
            <w:pPr>
              <w:jc w:val="left"/>
              <w:rPr>
                <w:bCs/>
              </w:rPr>
            </w:pPr>
            <w:r w:rsidRPr="008D2AF1">
              <w:rPr>
                <w:color w:val="000000"/>
              </w:rPr>
              <w:t>-0.80</w:t>
            </w:r>
          </w:p>
        </w:tc>
        <w:tc>
          <w:tcPr>
            <w:tcW w:w="1300" w:type="dxa"/>
            <w:noWrap/>
            <w:hideMark/>
          </w:tcPr>
          <w:p w14:paraId="706781C7" w14:textId="77777777" w:rsidR="00913FC7" w:rsidRPr="008D2AF1" w:rsidRDefault="00913FC7" w:rsidP="00BB77FB">
            <w:pPr>
              <w:jc w:val="left"/>
              <w:rPr>
                <w:bCs/>
              </w:rPr>
            </w:pPr>
            <w:r w:rsidRPr="008D2AF1">
              <w:rPr>
                <w:color w:val="000000"/>
              </w:rPr>
              <w:t>0.42</w:t>
            </w:r>
          </w:p>
        </w:tc>
      </w:tr>
      <w:tr w:rsidR="00913FC7" w:rsidRPr="008D2AF1" w14:paraId="41B5B0B2" w14:textId="77777777" w:rsidTr="00BB77FB">
        <w:trPr>
          <w:trHeight w:val="320"/>
        </w:trPr>
        <w:tc>
          <w:tcPr>
            <w:tcW w:w="2992" w:type="dxa"/>
            <w:noWrap/>
            <w:hideMark/>
          </w:tcPr>
          <w:p w14:paraId="3C210207" w14:textId="77777777" w:rsidR="00913FC7" w:rsidRPr="008D2AF1" w:rsidRDefault="00913FC7" w:rsidP="00BB77FB">
            <w:pPr>
              <w:jc w:val="left"/>
              <w:rPr>
                <w:bCs/>
              </w:rPr>
            </w:pPr>
            <w:r w:rsidRPr="008D2AF1">
              <w:rPr>
                <w:bCs/>
              </w:rPr>
              <w:t>Depth</w:t>
            </w:r>
          </w:p>
        </w:tc>
        <w:tc>
          <w:tcPr>
            <w:tcW w:w="1480" w:type="dxa"/>
            <w:noWrap/>
            <w:hideMark/>
          </w:tcPr>
          <w:p w14:paraId="59579EF5" w14:textId="77777777" w:rsidR="00913FC7" w:rsidRPr="008D2AF1" w:rsidRDefault="00913FC7" w:rsidP="00BB77FB">
            <w:pPr>
              <w:jc w:val="left"/>
              <w:rPr>
                <w:bCs/>
              </w:rPr>
            </w:pPr>
            <w:r w:rsidRPr="008D2AF1">
              <w:rPr>
                <w:color w:val="000000"/>
              </w:rPr>
              <w:t>0.05</w:t>
            </w:r>
          </w:p>
        </w:tc>
        <w:tc>
          <w:tcPr>
            <w:tcW w:w="1480" w:type="dxa"/>
            <w:noWrap/>
            <w:hideMark/>
          </w:tcPr>
          <w:p w14:paraId="117A03BC" w14:textId="77777777" w:rsidR="00913FC7" w:rsidRPr="008D2AF1" w:rsidRDefault="00913FC7" w:rsidP="00BB77FB">
            <w:pPr>
              <w:jc w:val="left"/>
              <w:rPr>
                <w:bCs/>
              </w:rPr>
            </w:pPr>
            <w:r w:rsidRPr="008D2AF1">
              <w:rPr>
                <w:color w:val="000000"/>
              </w:rPr>
              <w:t>0.09</w:t>
            </w:r>
          </w:p>
        </w:tc>
        <w:tc>
          <w:tcPr>
            <w:tcW w:w="1300" w:type="dxa"/>
            <w:noWrap/>
            <w:hideMark/>
          </w:tcPr>
          <w:p w14:paraId="10EDF7E6" w14:textId="77777777" w:rsidR="00913FC7" w:rsidRPr="008D2AF1" w:rsidRDefault="00913FC7" w:rsidP="00BB77FB">
            <w:pPr>
              <w:jc w:val="left"/>
              <w:rPr>
                <w:bCs/>
              </w:rPr>
            </w:pPr>
            <w:r w:rsidRPr="008D2AF1">
              <w:rPr>
                <w:color w:val="000000"/>
              </w:rPr>
              <w:t>0.51</w:t>
            </w:r>
          </w:p>
        </w:tc>
        <w:tc>
          <w:tcPr>
            <w:tcW w:w="1300" w:type="dxa"/>
            <w:noWrap/>
            <w:hideMark/>
          </w:tcPr>
          <w:p w14:paraId="144BF9AA" w14:textId="77777777" w:rsidR="00913FC7" w:rsidRPr="008D2AF1" w:rsidRDefault="00913FC7" w:rsidP="00BB77FB">
            <w:pPr>
              <w:jc w:val="left"/>
              <w:rPr>
                <w:bCs/>
              </w:rPr>
            </w:pPr>
            <w:r w:rsidRPr="008D2AF1">
              <w:rPr>
                <w:color w:val="000000"/>
              </w:rPr>
              <w:t>0.61</w:t>
            </w:r>
          </w:p>
        </w:tc>
      </w:tr>
      <w:tr w:rsidR="00913FC7" w:rsidRPr="008D2AF1" w14:paraId="0E317DEB" w14:textId="77777777" w:rsidTr="00BB77FB">
        <w:trPr>
          <w:trHeight w:val="320"/>
        </w:trPr>
        <w:tc>
          <w:tcPr>
            <w:tcW w:w="2992" w:type="dxa"/>
            <w:noWrap/>
            <w:hideMark/>
          </w:tcPr>
          <w:p w14:paraId="72487082" w14:textId="77777777" w:rsidR="00913FC7" w:rsidRPr="008D2AF1" w:rsidRDefault="00913FC7" w:rsidP="00BB77FB">
            <w:pPr>
              <w:jc w:val="left"/>
              <w:rPr>
                <w:bCs/>
              </w:rPr>
            </w:pPr>
            <w:proofErr w:type="spellStart"/>
            <w:proofErr w:type="gramStart"/>
            <w:r w:rsidRPr="008D2AF1">
              <w:rPr>
                <w:bCs/>
              </w:rPr>
              <w:t>Abundance:tide</w:t>
            </w:r>
            <w:proofErr w:type="spellEnd"/>
            <w:proofErr w:type="gramEnd"/>
          </w:p>
        </w:tc>
        <w:tc>
          <w:tcPr>
            <w:tcW w:w="1480" w:type="dxa"/>
            <w:noWrap/>
            <w:hideMark/>
          </w:tcPr>
          <w:p w14:paraId="60110EE1" w14:textId="77777777" w:rsidR="00913FC7" w:rsidRPr="008D2AF1" w:rsidRDefault="00913FC7" w:rsidP="00BB77FB">
            <w:pPr>
              <w:jc w:val="left"/>
              <w:rPr>
                <w:bCs/>
              </w:rPr>
            </w:pPr>
            <w:r w:rsidRPr="008D2AF1">
              <w:rPr>
                <w:color w:val="000000"/>
              </w:rPr>
              <w:t>-0.25</w:t>
            </w:r>
          </w:p>
        </w:tc>
        <w:tc>
          <w:tcPr>
            <w:tcW w:w="1480" w:type="dxa"/>
            <w:noWrap/>
            <w:hideMark/>
          </w:tcPr>
          <w:p w14:paraId="0974BDE9" w14:textId="77777777" w:rsidR="00913FC7" w:rsidRPr="008D2AF1" w:rsidRDefault="00913FC7" w:rsidP="00BB77FB">
            <w:pPr>
              <w:jc w:val="left"/>
              <w:rPr>
                <w:bCs/>
              </w:rPr>
            </w:pPr>
            <w:r w:rsidRPr="008D2AF1">
              <w:rPr>
                <w:color w:val="000000"/>
              </w:rPr>
              <w:t>0.10</w:t>
            </w:r>
          </w:p>
        </w:tc>
        <w:tc>
          <w:tcPr>
            <w:tcW w:w="1300" w:type="dxa"/>
            <w:noWrap/>
            <w:hideMark/>
          </w:tcPr>
          <w:p w14:paraId="5EA643E6" w14:textId="77777777" w:rsidR="00913FC7" w:rsidRPr="008D2AF1" w:rsidRDefault="00913FC7" w:rsidP="00BB77FB">
            <w:pPr>
              <w:jc w:val="left"/>
              <w:rPr>
                <w:bCs/>
              </w:rPr>
            </w:pPr>
            <w:r w:rsidRPr="008D2AF1">
              <w:rPr>
                <w:color w:val="000000"/>
              </w:rPr>
              <w:t>-2.54</w:t>
            </w:r>
          </w:p>
        </w:tc>
        <w:tc>
          <w:tcPr>
            <w:tcW w:w="1300" w:type="dxa"/>
            <w:noWrap/>
            <w:hideMark/>
          </w:tcPr>
          <w:p w14:paraId="2B87A77F" w14:textId="77777777" w:rsidR="00913FC7" w:rsidRPr="008D2AF1" w:rsidRDefault="00913FC7" w:rsidP="00BB77FB">
            <w:pPr>
              <w:jc w:val="left"/>
              <w:rPr>
                <w:bCs/>
              </w:rPr>
            </w:pPr>
            <w:r w:rsidRPr="008D2AF1">
              <w:rPr>
                <w:color w:val="000000"/>
              </w:rPr>
              <w:t>0.01</w:t>
            </w:r>
          </w:p>
        </w:tc>
      </w:tr>
    </w:tbl>
    <w:p w14:paraId="1BB85E7D" w14:textId="77777777" w:rsidR="00913FC7" w:rsidRPr="008D2AF1" w:rsidRDefault="00913FC7" w:rsidP="00913FC7">
      <w:pPr>
        <w:spacing w:line="480" w:lineRule="auto"/>
        <w:rPr>
          <w:bCs/>
        </w:rPr>
      </w:pPr>
    </w:p>
    <w:p w14:paraId="0B0DAB25" w14:textId="77777777" w:rsidR="00913FC7" w:rsidRPr="008D2AF1" w:rsidRDefault="00913FC7" w:rsidP="00913FC7">
      <w:pPr>
        <w:rPr>
          <w:b/>
        </w:rPr>
      </w:pPr>
      <w:r w:rsidRPr="008D2AF1">
        <w:rPr>
          <w:b/>
        </w:rPr>
        <w:br w:type="page"/>
      </w:r>
    </w:p>
    <w:p w14:paraId="266B53BB" w14:textId="77777777" w:rsidR="00913FC7" w:rsidRPr="008D2AF1" w:rsidRDefault="00913FC7" w:rsidP="00913FC7">
      <w:pPr>
        <w:spacing w:line="480" w:lineRule="auto"/>
      </w:pPr>
      <w:r w:rsidRPr="008D2AF1">
        <w:rPr>
          <w:b/>
        </w:rPr>
        <w:lastRenderedPageBreak/>
        <w:t>Table S1.09</w:t>
      </w:r>
      <w:r w:rsidRPr="008D2AF1">
        <w:rPr>
          <w:bCs/>
        </w:rPr>
        <w:t xml:space="preserve">. Small-scale linear mixed effect model describing drivers of ammonium concentration inside – outside kelp forests. Continuous predictors were centred and scaled. Kelp species is a categorical predictor with three levels: </w:t>
      </w:r>
      <w:r w:rsidRPr="008D2AF1">
        <w:t xml:space="preserve">macro = </w:t>
      </w:r>
      <w:r w:rsidRPr="008D2AF1">
        <w:rPr>
          <w:i/>
          <w:iCs/>
        </w:rPr>
        <w:t xml:space="preserve">Macrocystis </w:t>
      </w:r>
      <w:proofErr w:type="spellStart"/>
      <w:r w:rsidRPr="008D2AF1">
        <w:rPr>
          <w:i/>
          <w:iCs/>
        </w:rPr>
        <w:t>pyrifera</w:t>
      </w:r>
      <w:proofErr w:type="spellEnd"/>
      <w:r w:rsidRPr="008D2AF1">
        <w:rPr>
          <w:i/>
          <w:iCs/>
        </w:rPr>
        <w:t xml:space="preserve"> </w:t>
      </w:r>
      <w:r w:rsidRPr="008D2AF1">
        <w:t xml:space="preserve">(intercept level), </w:t>
      </w:r>
      <w:proofErr w:type="spellStart"/>
      <w:r w:rsidRPr="008D2AF1">
        <w:t>nereo</w:t>
      </w:r>
      <w:proofErr w:type="spellEnd"/>
      <w:r w:rsidRPr="008D2AF1">
        <w:t xml:space="preserve"> = </w:t>
      </w:r>
      <w:proofErr w:type="spellStart"/>
      <w:r w:rsidRPr="008D2AF1">
        <w:rPr>
          <w:i/>
          <w:iCs/>
        </w:rPr>
        <w:t>Nereocystis</w:t>
      </w:r>
      <w:proofErr w:type="spellEnd"/>
      <w:r w:rsidRPr="008D2AF1">
        <w:rPr>
          <w:i/>
          <w:iCs/>
        </w:rPr>
        <w:t xml:space="preserve"> </w:t>
      </w:r>
      <w:proofErr w:type="spellStart"/>
      <w:r w:rsidRPr="008D2AF1">
        <w:rPr>
          <w:i/>
          <w:iCs/>
        </w:rPr>
        <w:t>luetkeana</w:t>
      </w:r>
      <w:proofErr w:type="spellEnd"/>
      <w:r w:rsidRPr="008D2AF1">
        <w:t>, none = no kelp control.</w:t>
      </w:r>
    </w:p>
    <w:tbl>
      <w:tblPr>
        <w:tblStyle w:val="Nikola"/>
        <w:tblW w:w="0" w:type="auto"/>
        <w:tblLook w:val="04A0" w:firstRow="1" w:lastRow="0" w:firstColumn="1" w:lastColumn="0" w:noHBand="0" w:noVBand="1"/>
      </w:tblPr>
      <w:tblGrid>
        <w:gridCol w:w="1985"/>
        <w:gridCol w:w="1559"/>
        <w:gridCol w:w="1701"/>
        <w:gridCol w:w="1475"/>
        <w:gridCol w:w="1640"/>
      </w:tblGrid>
      <w:tr w:rsidR="00913FC7" w:rsidRPr="008D2AF1" w14:paraId="57FB5F64" w14:textId="77777777" w:rsidTr="00BB77FB">
        <w:trPr>
          <w:cnfStyle w:val="100000000000" w:firstRow="1" w:lastRow="0" w:firstColumn="0" w:lastColumn="0" w:oddVBand="0" w:evenVBand="0" w:oddHBand="0" w:evenHBand="0" w:firstRowFirstColumn="0" w:firstRowLastColumn="0" w:lastRowFirstColumn="0" w:lastRowLastColumn="0"/>
          <w:trHeight w:val="320"/>
        </w:trPr>
        <w:tc>
          <w:tcPr>
            <w:tcW w:w="1985" w:type="dxa"/>
            <w:noWrap/>
            <w:hideMark/>
          </w:tcPr>
          <w:p w14:paraId="7E77E3A1" w14:textId="77777777" w:rsidR="00913FC7" w:rsidRPr="008D2AF1" w:rsidRDefault="00913FC7" w:rsidP="00BB77FB">
            <w:pPr>
              <w:rPr>
                <w:bCs/>
              </w:rPr>
            </w:pPr>
          </w:p>
        </w:tc>
        <w:tc>
          <w:tcPr>
            <w:tcW w:w="1559" w:type="dxa"/>
            <w:noWrap/>
            <w:hideMark/>
          </w:tcPr>
          <w:p w14:paraId="58648841" w14:textId="77777777" w:rsidR="00913FC7" w:rsidRPr="008D2AF1" w:rsidRDefault="00913FC7" w:rsidP="00BB77FB">
            <w:pPr>
              <w:jc w:val="left"/>
              <w:rPr>
                <w:b/>
              </w:rPr>
            </w:pPr>
            <w:r w:rsidRPr="008D2AF1">
              <w:rPr>
                <w:b/>
              </w:rPr>
              <w:t>Estimate</w:t>
            </w:r>
          </w:p>
        </w:tc>
        <w:tc>
          <w:tcPr>
            <w:tcW w:w="1701" w:type="dxa"/>
            <w:noWrap/>
            <w:hideMark/>
          </w:tcPr>
          <w:p w14:paraId="23CC0DB1" w14:textId="77777777" w:rsidR="00913FC7" w:rsidRPr="008D2AF1" w:rsidRDefault="00913FC7" w:rsidP="00BB77FB">
            <w:pPr>
              <w:jc w:val="left"/>
              <w:rPr>
                <w:b/>
              </w:rPr>
            </w:pPr>
            <w:r w:rsidRPr="008D2AF1">
              <w:rPr>
                <w:b/>
              </w:rPr>
              <w:t>Std. error</w:t>
            </w:r>
          </w:p>
        </w:tc>
        <w:tc>
          <w:tcPr>
            <w:tcW w:w="1475" w:type="dxa"/>
            <w:noWrap/>
            <w:hideMark/>
          </w:tcPr>
          <w:p w14:paraId="6635FE3D" w14:textId="77777777" w:rsidR="00913FC7" w:rsidRPr="008D2AF1" w:rsidRDefault="00913FC7" w:rsidP="00BB77FB">
            <w:pPr>
              <w:jc w:val="left"/>
              <w:rPr>
                <w:b/>
              </w:rPr>
            </w:pPr>
            <w:r w:rsidRPr="008D2AF1">
              <w:rPr>
                <w:b/>
              </w:rPr>
              <w:t>z value</w:t>
            </w:r>
          </w:p>
        </w:tc>
        <w:tc>
          <w:tcPr>
            <w:tcW w:w="1640" w:type="dxa"/>
            <w:noWrap/>
            <w:hideMark/>
          </w:tcPr>
          <w:p w14:paraId="40675A2E" w14:textId="77777777" w:rsidR="00913FC7" w:rsidRPr="008D2AF1" w:rsidRDefault="00913FC7" w:rsidP="00BB77FB">
            <w:pPr>
              <w:jc w:val="left"/>
              <w:rPr>
                <w:b/>
              </w:rPr>
            </w:pPr>
            <w:r w:rsidRPr="008D2AF1">
              <w:rPr>
                <w:b/>
              </w:rPr>
              <w:t>p value</w:t>
            </w:r>
          </w:p>
        </w:tc>
      </w:tr>
      <w:tr w:rsidR="00913FC7" w:rsidRPr="008D2AF1" w14:paraId="4A84B2A5" w14:textId="77777777" w:rsidTr="00BB77FB">
        <w:trPr>
          <w:trHeight w:val="320"/>
        </w:trPr>
        <w:tc>
          <w:tcPr>
            <w:tcW w:w="1985" w:type="dxa"/>
            <w:noWrap/>
            <w:hideMark/>
          </w:tcPr>
          <w:p w14:paraId="61876082" w14:textId="77777777" w:rsidR="00913FC7" w:rsidRPr="008D2AF1" w:rsidRDefault="00913FC7" w:rsidP="00BB77FB">
            <w:pPr>
              <w:jc w:val="left"/>
              <w:rPr>
                <w:bCs/>
              </w:rPr>
            </w:pPr>
            <w:r w:rsidRPr="008D2AF1">
              <w:rPr>
                <w:bCs/>
              </w:rPr>
              <w:t>Intercept</w:t>
            </w:r>
          </w:p>
        </w:tc>
        <w:tc>
          <w:tcPr>
            <w:tcW w:w="1559" w:type="dxa"/>
            <w:noWrap/>
            <w:vAlign w:val="top"/>
            <w:hideMark/>
          </w:tcPr>
          <w:p w14:paraId="218E4B9F" w14:textId="77777777" w:rsidR="00913FC7" w:rsidRPr="008D2AF1" w:rsidRDefault="00913FC7" w:rsidP="00BB77FB">
            <w:pPr>
              <w:jc w:val="left"/>
              <w:rPr>
                <w:bCs/>
              </w:rPr>
            </w:pPr>
            <w:r w:rsidRPr="008D2AF1">
              <w:t>0.16</w:t>
            </w:r>
          </w:p>
        </w:tc>
        <w:tc>
          <w:tcPr>
            <w:tcW w:w="1701" w:type="dxa"/>
            <w:noWrap/>
            <w:vAlign w:val="top"/>
            <w:hideMark/>
          </w:tcPr>
          <w:p w14:paraId="6AF7D7EB" w14:textId="77777777" w:rsidR="00913FC7" w:rsidRPr="008D2AF1" w:rsidRDefault="00913FC7" w:rsidP="00BB77FB">
            <w:pPr>
              <w:jc w:val="left"/>
              <w:rPr>
                <w:bCs/>
              </w:rPr>
            </w:pPr>
            <w:r w:rsidRPr="008D2AF1">
              <w:t>0.03</w:t>
            </w:r>
          </w:p>
        </w:tc>
        <w:tc>
          <w:tcPr>
            <w:tcW w:w="1475" w:type="dxa"/>
            <w:noWrap/>
            <w:vAlign w:val="top"/>
            <w:hideMark/>
          </w:tcPr>
          <w:p w14:paraId="41234550" w14:textId="77777777" w:rsidR="00913FC7" w:rsidRPr="008D2AF1" w:rsidRDefault="00913FC7" w:rsidP="00BB77FB">
            <w:pPr>
              <w:jc w:val="left"/>
              <w:rPr>
                <w:bCs/>
              </w:rPr>
            </w:pPr>
            <w:r w:rsidRPr="008D2AF1">
              <w:t>5.91</w:t>
            </w:r>
          </w:p>
        </w:tc>
        <w:tc>
          <w:tcPr>
            <w:tcW w:w="1640" w:type="dxa"/>
            <w:noWrap/>
            <w:vAlign w:val="top"/>
            <w:hideMark/>
          </w:tcPr>
          <w:p w14:paraId="0126D9F8" w14:textId="77777777" w:rsidR="00913FC7" w:rsidRPr="008D2AF1" w:rsidRDefault="00913FC7" w:rsidP="00BB77FB">
            <w:pPr>
              <w:jc w:val="left"/>
              <w:rPr>
                <w:bCs/>
              </w:rPr>
            </w:pPr>
            <w:r w:rsidRPr="008D2AF1">
              <w:t>&lt; 0.001</w:t>
            </w:r>
          </w:p>
        </w:tc>
      </w:tr>
      <w:tr w:rsidR="00913FC7" w:rsidRPr="008D2AF1" w14:paraId="52EE9B9D" w14:textId="77777777" w:rsidTr="00BB77FB">
        <w:trPr>
          <w:trHeight w:val="320"/>
        </w:trPr>
        <w:tc>
          <w:tcPr>
            <w:tcW w:w="1985" w:type="dxa"/>
            <w:noWrap/>
            <w:hideMark/>
          </w:tcPr>
          <w:p w14:paraId="5FC63C95" w14:textId="77777777" w:rsidR="00913FC7" w:rsidRPr="008D2AF1" w:rsidRDefault="00913FC7" w:rsidP="00BB77FB">
            <w:pPr>
              <w:jc w:val="left"/>
              <w:rPr>
                <w:bCs/>
              </w:rPr>
            </w:pPr>
            <w:r w:rsidRPr="008D2AF1">
              <w:rPr>
                <w:bCs/>
              </w:rPr>
              <w:t xml:space="preserve">Kelp </w:t>
            </w:r>
            <w:proofErr w:type="spellStart"/>
            <w:r w:rsidRPr="008D2AF1">
              <w:rPr>
                <w:bCs/>
              </w:rPr>
              <w:t>nereo</w:t>
            </w:r>
            <w:proofErr w:type="spellEnd"/>
          </w:p>
        </w:tc>
        <w:tc>
          <w:tcPr>
            <w:tcW w:w="1559" w:type="dxa"/>
            <w:noWrap/>
            <w:vAlign w:val="top"/>
            <w:hideMark/>
          </w:tcPr>
          <w:p w14:paraId="530F00DC" w14:textId="77777777" w:rsidR="00913FC7" w:rsidRPr="008D2AF1" w:rsidRDefault="00913FC7" w:rsidP="00BB77FB">
            <w:pPr>
              <w:jc w:val="left"/>
              <w:rPr>
                <w:bCs/>
              </w:rPr>
            </w:pPr>
            <w:r w:rsidRPr="008D2AF1">
              <w:t>0.24</w:t>
            </w:r>
          </w:p>
        </w:tc>
        <w:tc>
          <w:tcPr>
            <w:tcW w:w="1701" w:type="dxa"/>
            <w:noWrap/>
            <w:vAlign w:val="top"/>
            <w:hideMark/>
          </w:tcPr>
          <w:p w14:paraId="01A0E4DF" w14:textId="77777777" w:rsidR="00913FC7" w:rsidRPr="008D2AF1" w:rsidRDefault="00913FC7" w:rsidP="00BB77FB">
            <w:pPr>
              <w:jc w:val="left"/>
              <w:rPr>
                <w:bCs/>
              </w:rPr>
            </w:pPr>
            <w:r w:rsidRPr="008D2AF1">
              <w:t>0.07</w:t>
            </w:r>
          </w:p>
        </w:tc>
        <w:tc>
          <w:tcPr>
            <w:tcW w:w="1475" w:type="dxa"/>
            <w:noWrap/>
            <w:vAlign w:val="top"/>
            <w:hideMark/>
          </w:tcPr>
          <w:p w14:paraId="1478F689" w14:textId="77777777" w:rsidR="00913FC7" w:rsidRPr="008D2AF1" w:rsidRDefault="00913FC7" w:rsidP="00BB77FB">
            <w:pPr>
              <w:jc w:val="left"/>
              <w:rPr>
                <w:bCs/>
              </w:rPr>
            </w:pPr>
            <w:r w:rsidRPr="008D2AF1">
              <w:t>3.64</w:t>
            </w:r>
          </w:p>
        </w:tc>
        <w:tc>
          <w:tcPr>
            <w:tcW w:w="1640" w:type="dxa"/>
            <w:noWrap/>
            <w:vAlign w:val="top"/>
            <w:hideMark/>
          </w:tcPr>
          <w:p w14:paraId="7F96B019" w14:textId="77777777" w:rsidR="00913FC7" w:rsidRPr="008D2AF1" w:rsidRDefault="00913FC7" w:rsidP="00BB77FB">
            <w:pPr>
              <w:jc w:val="left"/>
              <w:rPr>
                <w:bCs/>
              </w:rPr>
            </w:pPr>
            <w:r w:rsidRPr="008D2AF1">
              <w:t>&lt; 0.001</w:t>
            </w:r>
          </w:p>
        </w:tc>
      </w:tr>
      <w:tr w:rsidR="00913FC7" w:rsidRPr="008D2AF1" w14:paraId="17804C61" w14:textId="77777777" w:rsidTr="00BB77FB">
        <w:trPr>
          <w:trHeight w:val="320"/>
        </w:trPr>
        <w:tc>
          <w:tcPr>
            <w:tcW w:w="1985" w:type="dxa"/>
            <w:noWrap/>
            <w:hideMark/>
          </w:tcPr>
          <w:p w14:paraId="26D4C71B" w14:textId="77777777" w:rsidR="00913FC7" w:rsidRPr="008D2AF1" w:rsidRDefault="00913FC7" w:rsidP="00BB77FB">
            <w:pPr>
              <w:jc w:val="left"/>
              <w:rPr>
                <w:bCs/>
              </w:rPr>
            </w:pPr>
            <w:r w:rsidRPr="008D2AF1">
              <w:rPr>
                <w:bCs/>
              </w:rPr>
              <w:t>Kelp none</w:t>
            </w:r>
          </w:p>
        </w:tc>
        <w:tc>
          <w:tcPr>
            <w:tcW w:w="1559" w:type="dxa"/>
            <w:noWrap/>
            <w:vAlign w:val="top"/>
            <w:hideMark/>
          </w:tcPr>
          <w:p w14:paraId="4BE70DF5" w14:textId="77777777" w:rsidR="00913FC7" w:rsidRPr="008D2AF1" w:rsidRDefault="00913FC7" w:rsidP="00BB77FB">
            <w:pPr>
              <w:jc w:val="left"/>
              <w:rPr>
                <w:bCs/>
              </w:rPr>
            </w:pPr>
            <w:r w:rsidRPr="008D2AF1">
              <w:t>-0.40</w:t>
            </w:r>
          </w:p>
        </w:tc>
        <w:tc>
          <w:tcPr>
            <w:tcW w:w="1701" w:type="dxa"/>
            <w:noWrap/>
            <w:vAlign w:val="top"/>
            <w:hideMark/>
          </w:tcPr>
          <w:p w14:paraId="7A0F3DDA" w14:textId="77777777" w:rsidR="00913FC7" w:rsidRPr="008D2AF1" w:rsidRDefault="00913FC7" w:rsidP="00BB77FB">
            <w:pPr>
              <w:jc w:val="left"/>
              <w:rPr>
                <w:bCs/>
              </w:rPr>
            </w:pPr>
            <w:r w:rsidRPr="008D2AF1">
              <w:t>0.10</w:t>
            </w:r>
          </w:p>
        </w:tc>
        <w:tc>
          <w:tcPr>
            <w:tcW w:w="1475" w:type="dxa"/>
            <w:noWrap/>
            <w:vAlign w:val="top"/>
            <w:hideMark/>
          </w:tcPr>
          <w:p w14:paraId="35C4C9D5" w14:textId="77777777" w:rsidR="00913FC7" w:rsidRPr="008D2AF1" w:rsidRDefault="00913FC7" w:rsidP="00BB77FB">
            <w:pPr>
              <w:jc w:val="left"/>
              <w:rPr>
                <w:bCs/>
              </w:rPr>
            </w:pPr>
            <w:r w:rsidRPr="008D2AF1">
              <w:t>-4.13</w:t>
            </w:r>
          </w:p>
        </w:tc>
        <w:tc>
          <w:tcPr>
            <w:tcW w:w="1640" w:type="dxa"/>
            <w:noWrap/>
            <w:vAlign w:val="top"/>
            <w:hideMark/>
          </w:tcPr>
          <w:p w14:paraId="597FD0F6" w14:textId="77777777" w:rsidR="00913FC7" w:rsidRPr="008D2AF1" w:rsidRDefault="00913FC7" w:rsidP="00BB77FB">
            <w:pPr>
              <w:jc w:val="left"/>
              <w:rPr>
                <w:bCs/>
              </w:rPr>
            </w:pPr>
            <w:r w:rsidRPr="008D2AF1">
              <w:t>&lt; 0.001</w:t>
            </w:r>
          </w:p>
        </w:tc>
      </w:tr>
      <w:tr w:rsidR="00913FC7" w:rsidRPr="008D2AF1" w14:paraId="1855D715" w14:textId="77777777" w:rsidTr="00BB77FB">
        <w:trPr>
          <w:trHeight w:val="320"/>
        </w:trPr>
        <w:tc>
          <w:tcPr>
            <w:tcW w:w="1985" w:type="dxa"/>
            <w:noWrap/>
            <w:hideMark/>
          </w:tcPr>
          <w:p w14:paraId="2FFEE501" w14:textId="77777777" w:rsidR="00913FC7" w:rsidRPr="008D2AF1" w:rsidRDefault="00913FC7" w:rsidP="00BB77FB">
            <w:pPr>
              <w:jc w:val="left"/>
              <w:rPr>
                <w:bCs/>
              </w:rPr>
            </w:pPr>
            <w:r w:rsidRPr="008D2AF1">
              <w:rPr>
                <w:bCs/>
              </w:rPr>
              <w:t>Kelp biomass</w:t>
            </w:r>
          </w:p>
        </w:tc>
        <w:tc>
          <w:tcPr>
            <w:tcW w:w="1559" w:type="dxa"/>
            <w:noWrap/>
            <w:vAlign w:val="top"/>
            <w:hideMark/>
          </w:tcPr>
          <w:p w14:paraId="60A420F1" w14:textId="77777777" w:rsidR="00913FC7" w:rsidRPr="008D2AF1" w:rsidRDefault="00913FC7" w:rsidP="00BB77FB">
            <w:pPr>
              <w:jc w:val="left"/>
              <w:rPr>
                <w:bCs/>
              </w:rPr>
            </w:pPr>
            <w:r w:rsidRPr="008D2AF1">
              <w:t>0.29</w:t>
            </w:r>
          </w:p>
        </w:tc>
        <w:tc>
          <w:tcPr>
            <w:tcW w:w="1701" w:type="dxa"/>
            <w:noWrap/>
            <w:vAlign w:val="top"/>
            <w:hideMark/>
          </w:tcPr>
          <w:p w14:paraId="1390A5A1" w14:textId="77777777" w:rsidR="00913FC7" w:rsidRPr="008D2AF1" w:rsidRDefault="00913FC7" w:rsidP="00BB77FB">
            <w:pPr>
              <w:jc w:val="left"/>
              <w:rPr>
                <w:bCs/>
              </w:rPr>
            </w:pPr>
            <w:r w:rsidRPr="008D2AF1">
              <w:t>0.05</w:t>
            </w:r>
          </w:p>
        </w:tc>
        <w:tc>
          <w:tcPr>
            <w:tcW w:w="1475" w:type="dxa"/>
            <w:noWrap/>
            <w:vAlign w:val="top"/>
            <w:hideMark/>
          </w:tcPr>
          <w:p w14:paraId="2F2ED06E" w14:textId="77777777" w:rsidR="00913FC7" w:rsidRPr="008D2AF1" w:rsidRDefault="00913FC7" w:rsidP="00BB77FB">
            <w:pPr>
              <w:jc w:val="left"/>
              <w:rPr>
                <w:bCs/>
              </w:rPr>
            </w:pPr>
            <w:r w:rsidRPr="008D2AF1">
              <w:t>5.95</w:t>
            </w:r>
          </w:p>
        </w:tc>
        <w:tc>
          <w:tcPr>
            <w:tcW w:w="1640" w:type="dxa"/>
            <w:noWrap/>
            <w:vAlign w:val="top"/>
            <w:hideMark/>
          </w:tcPr>
          <w:p w14:paraId="31FED59E" w14:textId="77777777" w:rsidR="00913FC7" w:rsidRPr="008D2AF1" w:rsidRDefault="00913FC7" w:rsidP="00BB77FB">
            <w:pPr>
              <w:jc w:val="left"/>
              <w:rPr>
                <w:bCs/>
              </w:rPr>
            </w:pPr>
            <w:r w:rsidRPr="008D2AF1">
              <w:t>&lt; 0.001</w:t>
            </w:r>
          </w:p>
        </w:tc>
      </w:tr>
      <w:tr w:rsidR="00913FC7" w:rsidRPr="008D2AF1" w14:paraId="030962E9" w14:textId="77777777" w:rsidTr="00BB77FB">
        <w:trPr>
          <w:trHeight w:val="320"/>
        </w:trPr>
        <w:tc>
          <w:tcPr>
            <w:tcW w:w="1985" w:type="dxa"/>
            <w:noWrap/>
            <w:hideMark/>
          </w:tcPr>
          <w:p w14:paraId="3028FB73" w14:textId="77777777" w:rsidR="00913FC7" w:rsidRPr="008D2AF1" w:rsidRDefault="00913FC7" w:rsidP="00BB77FB">
            <w:pPr>
              <w:jc w:val="left"/>
              <w:rPr>
                <w:bCs/>
              </w:rPr>
            </w:pPr>
            <w:r w:rsidRPr="008D2AF1">
              <w:rPr>
                <w:bCs/>
              </w:rPr>
              <w:t>Tid</w:t>
            </w:r>
            <w:del w:id="8" w:author="Isabelle Cote" w:date="2025-08-12T14:08:00Z" w16du:dateUtc="2025-08-12T21:08:00Z">
              <w:r w:rsidRPr="008D2AF1" w:rsidDel="00D87C1E">
                <w:rPr>
                  <w:bCs/>
                </w:rPr>
                <w:delText>e</w:delText>
              </w:r>
            </w:del>
            <w:ins w:id="9" w:author="Isabelle Cote" w:date="2025-08-12T14:08:00Z" w16du:dateUtc="2025-08-12T21:08:00Z">
              <w:r w:rsidRPr="008D2AF1">
                <w:rPr>
                  <w:bCs/>
                </w:rPr>
                <w:t>al</w:t>
              </w:r>
            </w:ins>
            <w:r w:rsidRPr="008D2AF1">
              <w:rPr>
                <w:bCs/>
              </w:rPr>
              <w:t xml:space="preserve"> exchange</w:t>
            </w:r>
          </w:p>
        </w:tc>
        <w:tc>
          <w:tcPr>
            <w:tcW w:w="1559" w:type="dxa"/>
            <w:noWrap/>
            <w:vAlign w:val="top"/>
            <w:hideMark/>
          </w:tcPr>
          <w:p w14:paraId="2F4334CF" w14:textId="77777777" w:rsidR="00913FC7" w:rsidRPr="008D2AF1" w:rsidRDefault="00913FC7" w:rsidP="00BB77FB">
            <w:pPr>
              <w:jc w:val="left"/>
              <w:rPr>
                <w:bCs/>
              </w:rPr>
            </w:pPr>
            <w:r w:rsidRPr="008D2AF1">
              <w:t>0.06</w:t>
            </w:r>
          </w:p>
        </w:tc>
        <w:tc>
          <w:tcPr>
            <w:tcW w:w="1701" w:type="dxa"/>
            <w:noWrap/>
            <w:vAlign w:val="top"/>
            <w:hideMark/>
          </w:tcPr>
          <w:p w14:paraId="404DAE5C" w14:textId="77777777" w:rsidR="00913FC7" w:rsidRPr="008D2AF1" w:rsidRDefault="00913FC7" w:rsidP="00BB77FB">
            <w:pPr>
              <w:jc w:val="left"/>
              <w:rPr>
                <w:bCs/>
              </w:rPr>
            </w:pPr>
            <w:r w:rsidRPr="008D2AF1">
              <w:t>0.02</w:t>
            </w:r>
          </w:p>
        </w:tc>
        <w:tc>
          <w:tcPr>
            <w:tcW w:w="1475" w:type="dxa"/>
            <w:noWrap/>
            <w:vAlign w:val="top"/>
            <w:hideMark/>
          </w:tcPr>
          <w:p w14:paraId="7F26CBFF" w14:textId="77777777" w:rsidR="00913FC7" w:rsidRPr="008D2AF1" w:rsidRDefault="00913FC7" w:rsidP="00BB77FB">
            <w:pPr>
              <w:jc w:val="left"/>
              <w:rPr>
                <w:bCs/>
              </w:rPr>
            </w:pPr>
            <w:r w:rsidRPr="008D2AF1">
              <w:t>2.25</w:t>
            </w:r>
          </w:p>
        </w:tc>
        <w:tc>
          <w:tcPr>
            <w:tcW w:w="1640" w:type="dxa"/>
            <w:noWrap/>
            <w:vAlign w:val="top"/>
            <w:hideMark/>
          </w:tcPr>
          <w:p w14:paraId="0E6CE7E8" w14:textId="77777777" w:rsidR="00913FC7" w:rsidRPr="008D2AF1" w:rsidRDefault="00913FC7" w:rsidP="00BB77FB">
            <w:pPr>
              <w:jc w:val="left"/>
              <w:rPr>
                <w:bCs/>
              </w:rPr>
            </w:pPr>
            <w:r w:rsidRPr="008D2AF1">
              <w:t>0.02</w:t>
            </w:r>
          </w:p>
        </w:tc>
      </w:tr>
      <w:tr w:rsidR="00913FC7" w:rsidRPr="008D2AF1" w14:paraId="57B965A3" w14:textId="77777777" w:rsidTr="00BB77FB">
        <w:trPr>
          <w:trHeight w:val="320"/>
        </w:trPr>
        <w:tc>
          <w:tcPr>
            <w:tcW w:w="1985" w:type="dxa"/>
            <w:noWrap/>
            <w:hideMark/>
          </w:tcPr>
          <w:p w14:paraId="1A243DE4" w14:textId="77777777" w:rsidR="00913FC7" w:rsidRPr="008D2AF1" w:rsidRDefault="00913FC7" w:rsidP="00BB77FB">
            <w:pPr>
              <w:jc w:val="left"/>
              <w:rPr>
                <w:bCs/>
              </w:rPr>
            </w:pPr>
            <w:r w:rsidRPr="008D2AF1">
              <w:rPr>
                <w:bCs/>
              </w:rPr>
              <w:t>Animal biomass</w:t>
            </w:r>
          </w:p>
        </w:tc>
        <w:tc>
          <w:tcPr>
            <w:tcW w:w="1559" w:type="dxa"/>
            <w:noWrap/>
            <w:vAlign w:val="top"/>
            <w:hideMark/>
          </w:tcPr>
          <w:p w14:paraId="7B6724F9" w14:textId="77777777" w:rsidR="00913FC7" w:rsidRPr="008D2AF1" w:rsidRDefault="00913FC7" w:rsidP="00BB77FB">
            <w:pPr>
              <w:jc w:val="left"/>
              <w:rPr>
                <w:bCs/>
              </w:rPr>
            </w:pPr>
            <w:r w:rsidRPr="008D2AF1">
              <w:t>0.05</w:t>
            </w:r>
          </w:p>
        </w:tc>
        <w:tc>
          <w:tcPr>
            <w:tcW w:w="1701" w:type="dxa"/>
            <w:noWrap/>
            <w:vAlign w:val="top"/>
            <w:hideMark/>
          </w:tcPr>
          <w:p w14:paraId="3F0270CC" w14:textId="77777777" w:rsidR="00913FC7" w:rsidRPr="008D2AF1" w:rsidRDefault="00913FC7" w:rsidP="00BB77FB">
            <w:pPr>
              <w:jc w:val="left"/>
              <w:rPr>
                <w:bCs/>
              </w:rPr>
            </w:pPr>
            <w:r w:rsidRPr="008D2AF1">
              <w:t>0.03</w:t>
            </w:r>
          </w:p>
        </w:tc>
        <w:tc>
          <w:tcPr>
            <w:tcW w:w="1475" w:type="dxa"/>
            <w:noWrap/>
            <w:vAlign w:val="top"/>
            <w:hideMark/>
          </w:tcPr>
          <w:p w14:paraId="5BAE2430" w14:textId="77777777" w:rsidR="00913FC7" w:rsidRPr="008D2AF1" w:rsidRDefault="00913FC7" w:rsidP="00BB77FB">
            <w:pPr>
              <w:jc w:val="left"/>
              <w:rPr>
                <w:bCs/>
              </w:rPr>
            </w:pPr>
            <w:r w:rsidRPr="008D2AF1">
              <w:t>1.64</w:t>
            </w:r>
          </w:p>
        </w:tc>
        <w:tc>
          <w:tcPr>
            <w:tcW w:w="1640" w:type="dxa"/>
            <w:noWrap/>
            <w:vAlign w:val="top"/>
            <w:hideMark/>
          </w:tcPr>
          <w:p w14:paraId="42AF3CB9" w14:textId="77777777" w:rsidR="00913FC7" w:rsidRPr="008D2AF1" w:rsidRDefault="00913FC7" w:rsidP="00BB77FB">
            <w:pPr>
              <w:jc w:val="left"/>
              <w:rPr>
                <w:bCs/>
              </w:rPr>
            </w:pPr>
            <w:r w:rsidRPr="008D2AF1">
              <w:t>0.10</w:t>
            </w:r>
          </w:p>
        </w:tc>
      </w:tr>
      <w:tr w:rsidR="00913FC7" w:rsidRPr="008D2AF1" w14:paraId="1DD16E37" w14:textId="77777777" w:rsidTr="00BB77FB">
        <w:trPr>
          <w:trHeight w:val="320"/>
        </w:trPr>
        <w:tc>
          <w:tcPr>
            <w:tcW w:w="1985" w:type="dxa"/>
            <w:noWrap/>
            <w:hideMark/>
          </w:tcPr>
          <w:p w14:paraId="7E7D15A6" w14:textId="77777777" w:rsidR="00913FC7" w:rsidRPr="008D2AF1" w:rsidRDefault="00913FC7" w:rsidP="00BB77FB">
            <w:pPr>
              <w:jc w:val="left"/>
              <w:rPr>
                <w:bCs/>
              </w:rPr>
            </w:pPr>
            <w:r w:rsidRPr="008D2AF1">
              <w:rPr>
                <w:bCs/>
              </w:rPr>
              <w:t>Biodiversity</w:t>
            </w:r>
          </w:p>
        </w:tc>
        <w:tc>
          <w:tcPr>
            <w:tcW w:w="1559" w:type="dxa"/>
            <w:noWrap/>
            <w:vAlign w:val="top"/>
            <w:hideMark/>
          </w:tcPr>
          <w:p w14:paraId="1FB46FAD" w14:textId="77777777" w:rsidR="00913FC7" w:rsidRPr="008D2AF1" w:rsidRDefault="00913FC7" w:rsidP="00BB77FB">
            <w:pPr>
              <w:jc w:val="left"/>
              <w:rPr>
                <w:bCs/>
              </w:rPr>
            </w:pPr>
            <w:r w:rsidRPr="008D2AF1">
              <w:t>-0.03</w:t>
            </w:r>
          </w:p>
        </w:tc>
        <w:tc>
          <w:tcPr>
            <w:tcW w:w="1701" w:type="dxa"/>
            <w:noWrap/>
            <w:vAlign w:val="top"/>
            <w:hideMark/>
          </w:tcPr>
          <w:p w14:paraId="682D08C0" w14:textId="77777777" w:rsidR="00913FC7" w:rsidRPr="008D2AF1" w:rsidRDefault="00913FC7" w:rsidP="00BB77FB">
            <w:pPr>
              <w:jc w:val="left"/>
              <w:rPr>
                <w:bCs/>
              </w:rPr>
            </w:pPr>
            <w:r w:rsidRPr="008D2AF1">
              <w:t>0.02</w:t>
            </w:r>
          </w:p>
        </w:tc>
        <w:tc>
          <w:tcPr>
            <w:tcW w:w="1475" w:type="dxa"/>
            <w:noWrap/>
            <w:vAlign w:val="top"/>
            <w:hideMark/>
          </w:tcPr>
          <w:p w14:paraId="22B5A3D7" w14:textId="77777777" w:rsidR="00913FC7" w:rsidRPr="008D2AF1" w:rsidRDefault="00913FC7" w:rsidP="00BB77FB">
            <w:pPr>
              <w:jc w:val="left"/>
              <w:rPr>
                <w:bCs/>
              </w:rPr>
            </w:pPr>
            <w:r w:rsidRPr="008D2AF1">
              <w:t>-1.20</w:t>
            </w:r>
          </w:p>
        </w:tc>
        <w:tc>
          <w:tcPr>
            <w:tcW w:w="1640" w:type="dxa"/>
            <w:noWrap/>
            <w:vAlign w:val="top"/>
            <w:hideMark/>
          </w:tcPr>
          <w:p w14:paraId="2D5B2CC6" w14:textId="77777777" w:rsidR="00913FC7" w:rsidRPr="008D2AF1" w:rsidRDefault="00913FC7" w:rsidP="00BB77FB">
            <w:pPr>
              <w:jc w:val="left"/>
              <w:rPr>
                <w:bCs/>
              </w:rPr>
            </w:pPr>
            <w:r w:rsidRPr="008D2AF1">
              <w:t>0.23</w:t>
            </w:r>
          </w:p>
        </w:tc>
      </w:tr>
      <w:tr w:rsidR="00913FC7" w:rsidRPr="008D2AF1" w14:paraId="39E9DC2C" w14:textId="77777777" w:rsidTr="00BB77FB">
        <w:trPr>
          <w:trHeight w:val="320"/>
        </w:trPr>
        <w:tc>
          <w:tcPr>
            <w:tcW w:w="1985" w:type="dxa"/>
            <w:noWrap/>
            <w:hideMark/>
          </w:tcPr>
          <w:p w14:paraId="067DF5FF" w14:textId="77777777" w:rsidR="00913FC7" w:rsidRPr="008D2AF1" w:rsidRDefault="00913FC7" w:rsidP="00BB77FB">
            <w:pPr>
              <w:jc w:val="left"/>
              <w:rPr>
                <w:bCs/>
              </w:rPr>
            </w:pPr>
            <w:r w:rsidRPr="008D2AF1">
              <w:rPr>
                <w:bCs/>
              </w:rPr>
              <w:t>Depth</w:t>
            </w:r>
          </w:p>
        </w:tc>
        <w:tc>
          <w:tcPr>
            <w:tcW w:w="1559" w:type="dxa"/>
            <w:noWrap/>
            <w:vAlign w:val="top"/>
            <w:hideMark/>
          </w:tcPr>
          <w:p w14:paraId="2952EC17" w14:textId="77777777" w:rsidR="00913FC7" w:rsidRPr="008D2AF1" w:rsidRDefault="00913FC7" w:rsidP="00BB77FB">
            <w:pPr>
              <w:jc w:val="left"/>
              <w:rPr>
                <w:bCs/>
              </w:rPr>
            </w:pPr>
            <w:r w:rsidRPr="008D2AF1">
              <w:t>0.04</w:t>
            </w:r>
          </w:p>
        </w:tc>
        <w:tc>
          <w:tcPr>
            <w:tcW w:w="1701" w:type="dxa"/>
            <w:noWrap/>
            <w:vAlign w:val="top"/>
            <w:hideMark/>
          </w:tcPr>
          <w:p w14:paraId="6D37E786" w14:textId="77777777" w:rsidR="00913FC7" w:rsidRPr="008D2AF1" w:rsidRDefault="00913FC7" w:rsidP="00BB77FB">
            <w:pPr>
              <w:jc w:val="left"/>
              <w:rPr>
                <w:bCs/>
              </w:rPr>
            </w:pPr>
            <w:r w:rsidRPr="008D2AF1">
              <w:t>0.03</w:t>
            </w:r>
          </w:p>
        </w:tc>
        <w:tc>
          <w:tcPr>
            <w:tcW w:w="1475" w:type="dxa"/>
            <w:noWrap/>
            <w:vAlign w:val="top"/>
            <w:hideMark/>
          </w:tcPr>
          <w:p w14:paraId="14B9F03A" w14:textId="77777777" w:rsidR="00913FC7" w:rsidRPr="008D2AF1" w:rsidRDefault="00913FC7" w:rsidP="00BB77FB">
            <w:pPr>
              <w:jc w:val="left"/>
              <w:rPr>
                <w:bCs/>
              </w:rPr>
            </w:pPr>
            <w:r w:rsidRPr="008D2AF1">
              <w:t>1.31</w:t>
            </w:r>
          </w:p>
        </w:tc>
        <w:tc>
          <w:tcPr>
            <w:tcW w:w="1640" w:type="dxa"/>
            <w:noWrap/>
            <w:vAlign w:val="top"/>
            <w:hideMark/>
          </w:tcPr>
          <w:p w14:paraId="3C418DCE" w14:textId="77777777" w:rsidR="00913FC7" w:rsidRPr="008D2AF1" w:rsidRDefault="00913FC7" w:rsidP="00BB77FB">
            <w:pPr>
              <w:jc w:val="left"/>
              <w:rPr>
                <w:bCs/>
              </w:rPr>
            </w:pPr>
            <w:r w:rsidRPr="008D2AF1">
              <w:t>0.19</w:t>
            </w:r>
          </w:p>
        </w:tc>
      </w:tr>
      <w:tr w:rsidR="00913FC7" w:rsidRPr="008D2AF1" w14:paraId="56A5C5CF" w14:textId="77777777" w:rsidTr="00BB77FB">
        <w:trPr>
          <w:trHeight w:val="320"/>
        </w:trPr>
        <w:tc>
          <w:tcPr>
            <w:tcW w:w="1985" w:type="dxa"/>
            <w:noWrap/>
            <w:hideMark/>
          </w:tcPr>
          <w:p w14:paraId="5BB050A2" w14:textId="77777777" w:rsidR="00913FC7" w:rsidRPr="008D2AF1" w:rsidRDefault="00913FC7" w:rsidP="00BB77FB">
            <w:pPr>
              <w:jc w:val="left"/>
              <w:rPr>
                <w:bCs/>
              </w:rPr>
            </w:pPr>
            <w:proofErr w:type="spellStart"/>
            <w:proofErr w:type="gramStart"/>
            <w:r w:rsidRPr="008D2AF1">
              <w:rPr>
                <w:bCs/>
              </w:rPr>
              <w:t>Kelp:tide</w:t>
            </w:r>
            <w:proofErr w:type="spellEnd"/>
            <w:proofErr w:type="gramEnd"/>
          </w:p>
        </w:tc>
        <w:tc>
          <w:tcPr>
            <w:tcW w:w="1559" w:type="dxa"/>
            <w:noWrap/>
            <w:vAlign w:val="top"/>
            <w:hideMark/>
          </w:tcPr>
          <w:p w14:paraId="16125017" w14:textId="77777777" w:rsidR="00913FC7" w:rsidRPr="008D2AF1" w:rsidRDefault="00913FC7" w:rsidP="00BB77FB">
            <w:pPr>
              <w:jc w:val="left"/>
              <w:rPr>
                <w:bCs/>
              </w:rPr>
            </w:pPr>
            <w:r w:rsidRPr="008D2AF1">
              <w:t>0.29</w:t>
            </w:r>
          </w:p>
        </w:tc>
        <w:tc>
          <w:tcPr>
            <w:tcW w:w="1701" w:type="dxa"/>
            <w:noWrap/>
            <w:vAlign w:val="top"/>
            <w:hideMark/>
          </w:tcPr>
          <w:p w14:paraId="579731C9" w14:textId="77777777" w:rsidR="00913FC7" w:rsidRPr="008D2AF1" w:rsidRDefault="00913FC7" w:rsidP="00BB77FB">
            <w:pPr>
              <w:jc w:val="left"/>
              <w:rPr>
                <w:bCs/>
              </w:rPr>
            </w:pPr>
            <w:r w:rsidRPr="008D2AF1">
              <w:t>0.08</w:t>
            </w:r>
          </w:p>
        </w:tc>
        <w:tc>
          <w:tcPr>
            <w:tcW w:w="1475" w:type="dxa"/>
            <w:noWrap/>
            <w:vAlign w:val="top"/>
            <w:hideMark/>
          </w:tcPr>
          <w:p w14:paraId="5E5DC508" w14:textId="77777777" w:rsidR="00913FC7" w:rsidRPr="008D2AF1" w:rsidRDefault="00913FC7" w:rsidP="00BB77FB">
            <w:pPr>
              <w:jc w:val="left"/>
              <w:rPr>
                <w:bCs/>
              </w:rPr>
            </w:pPr>
            <w:r w:rsidRPr="008D2AF1">
              <w:t>3.85</w:t>
            </w:r>
          </w:p>
        </w:tc>
        <w:tc>
          <w:tcPr>
            <w:tcW w:w="1640" w:type="dxa"/>
            <w:noWrap/>
            <w:vAlign w:val="top"/>
            <w:hideMark/>
          </w:tcPr>
          <w:p w14:paraId="4E5CBC04" w14:textId="77777777" w:rsidR="00913FC7" w:rsidRPr="008D2AF1" w:rsidRDefault="00913FC7" w:rsidP="00BB77FB">
            <w:pPr>
              <w:jc w:val="left"/>
              <w:rPr>
                <w:bCs/>
              </w:rPr>
            </w:pPr>
            <w:r w:rsidRPr="008D2AF1">
              <w:t>&lt; 0.001</w:t>
            </w:r>
          </w:p>
        </w:tc>
      </w:tr>
      <w:tr w:rsidR="00913FC7" w:rsidRPr="008D2AF1" w14:paraId="4773F402" w14:textId="77777777" w:rsidTr="00BB77FB">
        <w:trPr>
          <w:trHeight w:val="320"/>
        </w:trPr>
        <w:tc>
          <w:tcPr>
            <w:tcW w:w="1985" w:type="dxa"/>
            <w:noWrap/>
            <w:hideMark/>
          </w:tcPr>
          <w:p w14:paraId="30A286AB" w14:textId="77777777" w:rsidR="00913FC7" w:rsidRPr="008D2AF1" w:rsidRDefault="00913FC7" w:rsidP="00BB77FB">
            <w:pPr>
              <w:jc w:val="left"/>
              <w:rPr>
                <w:bCs/>
              </w:rPr>
            </w:pPr>
            <w:proofErr w:type="spellStart"/>
            <w:proofErr w:type="gramStart"/>
            <w:r w:rsidRPr="008D2AF1">
              <w:rPr>
                <w:bCs/>
              </w:rPr>
              <w:t>Kelp:animals</w:t>
            </w:r>
            <w:proofErr w:type="spellEnd"/>
            <w:proofErr w:type="gramEnd"/>
          </w:p>
        </w:tc>
        <w:tc>
          <w:tcPr>
            <w:tcW w:w="1559" w:type="dxa"/>
            <w:noWrap/>
            <w:vAlign w:val="top"/>
            <w:hideMark/>
          </w:tcPr>
          <w:p w14:paraId="66151A3F" w14:textId="77777777" w:rsidR="00913FC7" w:rsidRPr="008D2AF1" w:rsidRDefault="00913FC7" w:rsidP="00BB77FB">
            <w:pPr>
              <w:jc w:val="left"/>
              <w:rPr>
                <w:bCs/>
              </w:rPr>
            </w:pPr>
            <w:r w:rsidRPr="008D2AF1">
              <w:t>-0.05</w:t>
            </w:r>
          </w:p>
        </w:tc>
        <w:tc>
          <w:tcPr>
            <w:tcW w:w="1701" w:type="dxa"/>
            <w:noWrap/>
            <w:vAlign w:val="top"/>
            <w:hideMark/>
          </w:tcPr>
          <w:p w14:paraId="529CD1B4" w14:textId="77777777" w:rsidR="00913FC7" w:rsidRPr="008D2AF1" w:rsidRDefault="00913FC7" w:rsidP="00BB77FB">
            <w:pPr>
              <w:jc w:val="left"/>
              <w:rPr>
                <w:bCs/>
              </w:rPr>
            </w:pPr>
            <w:r w:rsidRPr="008D2AF1">
              <w:t>0.02</w:t>
            </w:r>
          </w:p>
        </w:tc>
        <w:tc>
          <w:tcPr>
            <w:tcW w:w="1475" w:type="dxa"/>
            <w:noWrap/>
            <w:vAlign w:val="top"/>
            <w:hideMark/>
          </w:tcPr>
          <w:p w14:paraId="6525D907" w14:textId="77777777" w:rsidR="00913FC7" w:rsidRPr="008D2AF1" w:rsidRDefault="00913FC7" w:rsidP="00BB77FB">
            <w:pPr>
              <w:jc w:val="left"/>
              <w:rPr>
                <w:bCs/>
              </w:rPr>
            </w:pPr>
            <w:r w:rsidRPr="008D2AF1">
              <w:t>-2.08</w:t>
            </w:r>
          </w:p>
        </w:tc>
        <w:tc>
          <w:tcPr>
            <w:tcW w:w="1640" w:type="dxa"/>
            <w:noWrap/>
            <w:vAlign w:val="top"/>
            <w:hideMark/>
          </w:tcPr>
          <w:p w14:paraId="7803DE4C" w14:textId="77777777" w:rsidR="00913FC7" w:rsidRPr="008D2AF1" w:rsidRDefault="00913FC7" w:rsidP="00BB77FB">
            <w:pPr>
              <w:jc w:val="left"/>
              <w:rPr>
                <w:bCs/>
              </w:rPr>
            </w:pPr>
            <w:r w:rsidRPr="008D2AF1">
              <w:t>0.04</w:t>
            </w:r>
          </w:p>
        </w:tc>
      </w:tr>
      <w:tr w:rsidR="00913FC7" w:rsidRPr="008D2AF1" w14:paraId="5E9A909C" w14:textId="77777777" w:rsidTr="00BB77FB">
        <w:trPr>
          <w:trHeight w:val="320"/>
        </w:trPr>
        <w:tc>
          <w:tcPr>
            <w:tcW w:w="1985" w:type="dxa"/>
            <w:noWrap/>
            <w:hideMark/>
          </w:tcPr>
          <w:p w14:paraId="4664C7DE" w14:textId="77777777" w:rsidR="00913FC7" w:rsidRPr="008D2AF1" w:rsidRDefault="00913FC7" w:rsidP="00BB77FB">
            <w:pPr>
              <w:jc w:val="left"/>
              <w:rPr>
                <w:bCs/>
              </w:rPr>
            </w:pPr>
            <w:proofErr w:type="spellStart"/>
            <w:proofErr w:type="gramStart"/>
            <w:r w:rsidRPr="008D2AF1">
              <w:rPr>
                <w:bCs/>
              </w:rPr>
              <w:t>Tide:animals</w:t>
            </w:r>
            <w:proofErr w:type="spellEnd"/>
            <w:proofErr w:type="gramEnd"/>
          </w:p>
        </w:tc>
        <w:tc>
          <w:tcPr>
            <w:tcW w:w="1559" w:type="dxa"/>
            <w:noWrap/>
            <w:vAlign w:val="top"/>
            <w:hideMark/>
          </w:tcPr>
          <w:p w14:paraId="23547301" w14:textId="77777777" w:rsidR="00913FC7" w:rsidRPr="008D2AF1" w:rsidRDefault="00913FC7" w:rsidP="00BB77FB">
            <w:pPr>
              <w:jc w:val="left"/>
              <w:rPr>
                <w:bCs/>
              </w:rPr>
            </w:pPr>
            <w:r w:rsidRPr="008D2AF1">
              <w:t>-0.13</w:t>
            </w:r>
          </w:p>
        </w:tc>
        <w:tc>
          <w:tcPr>
            <w:tcW w:w="1701" w:type="dxa"/>
            <w:noWrap/>
            <w:vAlign w:val="top"/>
            <w:hideMark/>
          </w:tcPr>
          <w:p w14:paraId="79CCC1A8" w14:textId="77777777" w:rsidR="00913FC7" w:rsidRPr="008D2AF1" w:rsidRDefault="00913FC7" w:rsidP="00BB77FB">
            <w:pPr>
              <w:jc w:val="left"/>
              <w:rPr>
                <w:bCs/>
              </w:rPr>
            </w:pPr>
            <w:r w:rsidRPr="008D2AF1">
              <w:t>0.04</w:t>
            </w:r>
          </w:p>
        </w:tc>
        <w:tc>
          <w:tcPr>
            <w:tcW w:w="1475" w:type="dxa"/>
            <w:noWrap/>
            <w:vAlign w:val="top"/>
            <w:hideMark/>
          </w:tcPr>
          <w:p w14:paraId="3F2E3122" w14:textId="77777777" w:rsidR="00913FC7" w:rsidRPr="008D2AF1" w:rsidRDefault="00913FC7" w:rsidP="00BB77FB">
            <w:pPr>
              <w:jc w:val="left"/>
              <w:rPr>
                <w:bCs/>
              </w:rPr>
            </w:pPr>
            <w:r w:rsidRPr="008D2AF1">
              <w:t>-3.19</w:t>
            </w:r>
          </w:p>
        </w:tc>
        <w:tc>
          <w:tcPr>
            <w:tcW w:w="1640" w:type="dxa"/>
            <w:noWrap/>
            <w:vAlign w:val="top"/>
            <w:hideMark/>
          </w:tcPr>
          <w:p w14:paraId="6A1FBCCA" w14:textId="77777777" w:rsidR="00913FC7" w:rsidRPr="008D2AF1" w:rsidRDefault="00913FC7" w:rsidP="00BB77FB">
            <w:pPr>
              <w:jc w:val="left"/>
              <w:rPr>
                <w:bCs/>
              </w:rPr>
            </w:pPr>
            <w:r w:rsidRPr="008D2AF1">
              <w:t>0.001</w:t>
            </w:r>
          </w:p>
        </w:tc>
      </w:tr>
    </w:tbl>
    <w:p w14:paraId="6AAA9AD8" w14:textId="77777777" w:rsidR="00913FC7" w:rsidRPr="008D2AF1" w:rsidRDefault="00913FC7" w:rsidP="00913FC7">
      <w:pPr>
        <w:spacing w:line="480" w:lineRule="auto"/>
        <w:rPr>
          <w:bCs/>
        </w:rPr>
      </w:pPr>
    </w:p>
    <w:p w14:paraId="2E033912" w14:textId="77777777" w:rsidR="00913FC7" w:rsidRPr="008D2AF1" w:rsidRDefault="00913FC7" w:rsidP="00913FC7">
      <w:pPr>
        <w:rPr>
          <w:bCs/>
        </w:rPr>
      </w:pPr>
      <w:r w:rsidRPr="008D2AF1">
        <w:rPr>
          <w:bCs/>
        </w:rPr>
        <w:br w:type="page"/>
      </w:r>
    </w:p>
    <w:p w14:paraId="4CB130E5" w14:textId="77777777" w:rsidR="00913FC7" w:rsidRPr="008D2AF1" w:rsidRDefault="00913FC7" w:rsidP="00913FC7">
      <w:pPr>
        <w:spacing w:line="480" w:lineRule="auto"/>
        <w:rPr>
          <w:bCs/>
        </w:rPr>
      </w:pPr>
      <w:r w:rsidRPr="008D2AF1">
        <w:rPr>
          <w:b/>
        </w:rPr>
        <w:lastRenderedPageBreak/>
        <w:t>Table S1.10</w:t>
      </w:r>
      <w:r w:rsidRPr="008D2AF1">
        <w:rPr>
          <w:bCs/>
        </w:rPr>
        <w:t>. Fine-scale linear model describing ammonium variation between cages with 0, 1, or 2 California sea cucumbers (</w:t>
      </w:r>
      <w:proofErr w:type="spellStart"/>
      <w:r w:rsidRPr="008D2AF1">
        <w:rPr>
          <w:bCs/>
          <w:i/>
          <w:iCs/>
        </w:rPr>
        <w:t>Apostichopus</w:t>
      </w:r>
      <w:proofErr w:type="spellEnd"/>
      <w:r w:rsidRPr="008D2AF1">
        <w:rPr>
          <w:bCs/>
          <w:i/>
          <w:iCs/>
        </w:rPr>
        <w:t xml:space="preserve"> </w:t>
      </w:r>
      <w:proofErr w:type="spellStart"/>
      <w:r w:rsidRPr="008D2AF1">
        <w:rPr>
          <w:bCs/>
          <w:i/>
          <w:iCs/>
        </w:rPr>
        <w:t>californicus</w:t>
      </w:r>
      <w:proofErr w:type="spellEnd"/>
      <w:r w:rsidRPr="008D2AF1">
        <w:rPr>
          <w:bCs/>
          <w:i/>
          <w:iCs/>
        </w:rPr>
        <w:t>)</w:t>
      </w:r>
      <w:r w:rsidRPr="008D2AF1">
        <w:rPr>
          <w:bCs/>
        </w:rPr>
        <w:t xml:space="preserve">. </w:t>
      </w:r>
    </w:p>
    <w:tbl>
      <w:tblPr>
        <w:tblStyle w:val="Nikola"/>
        <w:tblW w:w="7274" w:type="dxa"/>
        <w:tblLook w:val="04A0" w:firstRow="1" w:lastRow="0" w:firstColumn="1" w:lastColumn="0" w:noHBand="0" w:noVBand="1"/>
      </w:tblPr>
      <w:tblGrid>
        <w:gridCol w:w="2127"/>
        <w:gridCol w:w="1247"/>
        <w:gridCol w:w="1446"/>
        <w:gridCol w:w="1276"/>
        <w:gridCol w:w="1178"/>
      </w:tblGrid>
      <w:tr w:rsidR="00913FC7" w:rsidRPr="008D2AF1" w14:paraId="2BD118BD" w14:textId="77777777" w:rsidTr="00BB77FB">
        <w:trPr>
          <w:cnfStyle w:val="100000000000" w:firstRow="1" w:lastRow="0" w:firstColumn="0" w:lastColumn="0" w:oddVBand="0" w:evenVBand="0" w:oddHBand="0" w:evenHBand="0" w:firstRowFirstColumn="0" w:firstRowLastColumn="0" w:lastRowFirstColumn="0" w:lastRowLastColumn="0"/>
          <w:trHeight w:val="320"/>
        </w:trPr>
        <w:tc>
          <w:tcPr>
            <w:tcW w:w="2127" w:type="dxa"/>
            <w:noWrap/>
            <w:hideMark/>
          </w:tcPr>
          <w:p w14:paraId="44AD945D" w14:textId="77777777" w:rsidR="00913FC7" w:rsidRPr="008D2AF1" w:rsidRDefault="00913FC7" w:rsidP="00BB77FB"/>
        </w:tc>
        <w:tc>
          <w:tcPr>
            <w:tcW w:w="1247" w:type="dxa"/>
            <w:noWrap/>
            <w:hideMark/>
          </w:tcPr>
          <w:p w14:paraId="52217F16" w14:textId="77777777" w:rsidR="00913FC7" w:rsidRPr="008D2AF1" w:rsidRDefault="00913FC7" w:rsidP="00BB77FB">
            <w:pPr>
              <w:jc w:val="both"/>
              <w:rPr>
                <w:b/>
                <w:bCs/>
                <w:color w:val="000000"/>
              </w:rPr>
            </w:pPr>
            <w:r w:rsidRPr="008D2AF1">
              <w:rPr>
                <w:b/>
                <w:bCs/>
                <w:color w:val="000000"/>
              </w:rPr>
              <w:t>Estimate</w:t>
            </w:r>
          </w:p>
        </w:tc>
        <w:tc>
          <w:tcPr>
            <w:tcW w:w="1446" w:type="dxa"/>
            <w:noWrap/>
            <w:hideMark/>
          </w:tcPr>
          <w:p w14:paraId="6A155DE2" w14:textId="77777777" w:rsidR="00913FC7" w:rsidRPr="008D2AF1" w:rsidRDefault="00913FC7" w:rsidP="00BB77FB">
            <w:pPr>
              <w:jc w:val="left"/>
              <w:rPr>
                <w:b/>
                <w:bCs/>
                <w:color w:val="000000"/>
              </w:rPr>
            </w:pPr>
            <w:r w:rsidRPr="008D2AF1">
              <w:rPr>
                <w:b/>
                <w:bCs/>
                <w:color w:val="000000"/>
              </w:rPr>
              <w:t>Std. error</w:t>
            </w:r>
          </w:p>
        </w:tc>
        <w:tc>
          <w:tcPr>
            <w:tcW w:w="1276" w:type="dxa"/>
            <w:noWrap/>
            <w:hideMark/>
          </w:tcPr>
          <w:p w14:paraId="50BFA0B6" w14:textId="77777777" w:rsidR="00913FC7" w:rsidRPr="008D2AF1" w:rsidRDefault="00913FC7" w:rsidP="00BB77FB">
            <w:pPr>
              <w:jc w:val="both"/>
              <w:rPr>
                <w:b/>
                <w:bCs/>
                <w:color w:val="000000"/>
              </w:rPr>
            </w:pPr>
            <w:r w:rsidRPr="008D2AF1">
              <w:rPr>
                <w:b/>
                <w:bCs/>
                <w:color w:val="000000"/>
              </w:rPr>
              <w:t>z value</w:t>
            </w:r>
          </w:p>
        </w:tc>
        <w:tc>
          <w:tcPr>
            <w:tcW w:w="1178" w:type="dxa"/>
            <w:noWrap/>
            <w:hideMark/>
          </w:tcPr>
          <w:p w14:paraId="62853863" w14:textId="77777777" w:rsidR="00913FC7" w:rsidRPr="008D2AF1" w:rsidRDefault="00913FC7" w:rsidP="00BB77FB">
            <w:pPr>
              <w:jc w:val="both"/>
              <w:rPr>
                <w:b/>
                <w:bCs/>
                <w:color w:val="000000"/>
              </w:rPr>
            </w:pPr>
            <w:r w:rsidRPr="008D2AF1">
              <w:rPr>
                <w:b/>
                <w:bCs/>
                <w:color w:val="000000"/>
              </w:rPr>
              <w:t>p value</w:t>
            </w:r>
          </w:p>
        </w:tc>
      </w:tr>
      <w:tr w:rsidR="00913FC7" w:rsidRPr="008D2AF1" w14:paraId="27EEAE24" w14:textId="77777777" w:rsidTr="00BB77FB">
        <w:trPr>
          <w:trHeight w:val="320"/>
        </w:trPr>
        <w:tc>
          <w:tcPr>
            <w:tcW w:w="2127" w:type="dxa"/>
            <w:noWrap/>
            <w:hideMark/>
          </w:tcPr>
          <w:p w14:paraId="0FAEDE49" w14:textId="77777777" w:rsidR="00913FC7" w:rsidRPr="008D2AF1" w:rsidRDefault="00913FC7" w:rsidP="00BB77FB">
            <w:pPr>
              <w:jc w:val="left"/>
              <w:rPr>
                <w:color w:val="000000"/>
              </w:rPr>
            </w:pPr>
            <w:r w:rsidRPr="008D2AF1">
              <w:rPr>
                <w:color w:val="000000"/>
              </w:rPr>
              <w:t>Intercept</w:t>
            </w:r>
          </w:p>
        </w:tc>
        <w:tc>
          <w:tcPr>
            <w:tcW w:w="1247" w:type="dxa"/>
            <w:noWrap/>
            <w:hideMark/>
          </w:tcPr>
          <w:p w14:paraId="42923EE8" w14:textId="77777777" w:rsidR="00913FC7" w:rsidRPr="008D2AF1" w:rsidRDefault="00913FC7" w:rsidP="00BB77FB">
            <w:pPr>
              <w:jc w:val="both"/>
              <w:rPr>
                <w:color w:val="000000"/>
              </w:rPr>
            </w:pPr>
            <w:r w:rsidRPr="008D2AF1">
              <w:rPr>
                <w:color w:val="000000"/>
              </w:rPr>
              <w:t>0.91</w:t>
            </w:r>
          </w:p>
        </w:tc>
        <w:tc>
          <w:tcPr>
            <w:tcW w:w="1446" w:type="dxa"/>
            <w:noWrap/>
            <w:hideMark/>
          </w:tcPr>
          <w:p w14:paraId="7F842072" w14:textId="77777777" w:rsidR="00913FC7" w:rsidRPr="008D2AF1" w:rsidRDefault="00913FC7" w:rsidP="00BB77FB">
            <w:pPr>
              <w:jc w:val="left"/>
              <w:rPr>
                <w:color w:val="000000"/>
              </w:rPr>
            </w:pPr>
            <w:r w:rsidRPr="008D2AF1">
              <w:rPr>
                <w:color w:val="000000"/>
              </w:rPr>
              <w:t>0.07</w:t>
            </w:r>
          </w:p>
        </w:tc>
        <w:tc>
          <w:tcPr>
            <w:tcW w:w="1276" w:type="dxa"/>
            <w:noWrap/>
            <w:hideMark/>
          </w:tcPr>
          <w:p w14:paraId="0ADDB146" w14:textId="77777777" w:rsidR="00913FC7" w:rsidRPr="008D2AF1" w:rsidRDefault="00913FC7" w:rsidP="00BB77FB">
            <w:pPr>
              <w:jc w:val="left"/>
              <w:rPr>
                <w:color w:val="000000"/>
              </w:rPr>
            </w:pPr>
            <w:r w:rsidRPr="008D2AF1">
              <w:rPr>
                <w:color w:val="000000"/>
              </w:rPr>
              <w:t>12.43</w:t>
            </w:r>
          </w:p>
        </w:tc>
        <w:tc>
          <w:tcPr>
            <w:tcW w:w="1178" w:type="dxa"/>
            <w:noWrap/>
            <w:hideMark/>
          </w:tcPr>
          <w:p w14:paraId="75E687A5" w14:textId="77777777" w:rsidR="00913FC7" w:rsidRPr="008D2AF1" w:rsidRDefault="00913FC7" w:rsidP="00BB77FB">
            <w:pPr>
              <w:jc w:val="left"/>
              <w:rPr>
                <w:color w:val="000000"/>
              </w:rPr>
            </w:pPr>
            <w:r w:rsidRPr="008D2AF1">
              <w:rPr>
                <w:color w:val="000000"/>
              </w:rPr>
              <w:t>&lt; 0.001</w:t>
            </w:r>
          </w:p>
        </w:tc>
      </w:tr>
      <w:tr w:rsidR="00913FC7" w:rsidRPr="008D2AF1" w14:paraId="60A8E970" w14:textId="77777777" w:rsidTr="00BB77FB">
        <w:trPr>
          <w:trHeight w:val="320"/>
        </w:trPr>
        <w:tc>
          <w:tcPr>
            <w:tcW w:w="2127" w:type="dxa"/>
            <w:noWrap/>
            <w:hideMark/>
          </w:tcPr>
          <w:p w14:paraId="0A9B75D2" w14:textId="77777777" w:rsidR="00913FC7" w:rsidRPr="008D2AF1" w:rsidRDefault="00913FC7" w:rsidP="00BB77FB">
            <w:pPr>
              <w:jc w:val="left"/>
              <w:rPr>
                <w:color w:val="000000"/>
              </w:rPr>
            </w:pPr>
            <w:r w:rsidRPr="008D2AF1">
              <w:rPr>
                <w:color w:val="000000"/>
              </w:rPr>
              <w:t>Cukes - one</w:t>
            </w:r>
          </w:p>
        </w:tc>
        <w:tc>
          <w:tcPr>
            <w:tcW w:w="1247" w:type="dxa"/>
            <w:noWrap/>
            <w:hideMark/>
          </w:tcPr>
          <w:p w14:paraId="0903AB7F" w14:textId="77777777" w:rsidR="00913FC7" w:rsidRPr="008D2AF1" w:rsidRDefault="00913FC7" w:rsidP="00BB77FB">
            <w:pPr>
              <w:jc w:val="both"/>
              <w:rPr>
                <w:color w:val="000000"/>
              </w:rPr>
            </w:pPr>
            <w:r w:rsidRPr="008D2AF1">
              <w:rPr>
                <w:color w:val="000000"/>
              </w:rPr>
              <w:t>0.03</w:t>
            </w:r>
          </w:p>
        </w:tc>
        <w:tc>
          <w:tcPr>
            <w:tcW w:w="1446" w:type="dxa"/>
            <w:noWrap/>
            <w:hideMark/>
          </w:tcPr>
          <w:p w14:paraId="6CD6CF12" w14:textId="77777777" w:rsidR="00913FC7" w:rsidRPr="008D2AF1" w:rsidRDefault="00913FC7" w:rsidP="00BB77FB">
            <w:pPr>
              <w:jc w:val="left"/>
              <w:rPr>
                <w:color w:val="000000"/>
              </w:rPr>
            </w:pPr>
            <w:r w:rsidRPr="008D2AF1">
              <w:rPr>
                <w:color w:val="000000"/>
              </w:rPr>
              <w:t>0.10</w:t>
            </w:r>
          </w:p>
        </w:tc>
        <w:tc>
          <w:tcPr>
            <w:tcW w:w="1276" w:type="dxa"/>
            <w:noWrap/>
            <w:hideMark/>
          </w:tcPr>
          <w:p w14:paraId="07D2DEA0" w14:textId="77777777" w:rsidR="00913FC7" w:rsidRPr="008D2AF1" w:rsidRDefault="00913FC7" w:rsidP="00BB77FB">
            <w:pPr>
              <w:jc w:val="left"/>
              <w:rPr>
                <w:color w:val="000000"/>
              </w:rPr>
            </w:pPr>
            <w:r w:rsidRPr="008D2AF1">
              <w:rPr>
                <w:color w:val="000000"/>
              </w:rPr>
              <w:t>0.31</w:t>
            </w:r>
          </w:p>
        </w:tc>
        <w:tc>
          <w:tcPr>
            <w:tcW w:w="1178" w:type="dxa"/>
            <w:noWrap/>
            <w:hideMark/>
          </w:tcPr>
          <w:p w14:paraId="3FB367FB" w14:textId="77777777" w:rsidR="00913FC7" w:rsidRPr="008D2AF1" w:rsidRDefault="00913FC7" w:rsidP="00BB77FB">
            <w:pPr>
              <w:jc w:val="left"/>
              <w:rPr>
                <w:color w:val="000000"/>
              </w:rPr>
            </w:pPr>
            <w:r w:rsidRPr="008D2AF1">
              <w:rPr>
                <w:color w:val="000000"/>
              </w:rPr>
              <w:t>0.76</w:t>
            </w:r>
          </w:p>
        </w:tc>
      </w:tr>
      <w:tr w:rsidR="00913FC7" w:rsidRPr="008D2AF1" w14:paraId="221A4A20" w14:textId="77777777" w:rsidTr="00BB77FB">
        <w:trPr>
          <w:trHeight w:val="320"/>
        </w:trPr>
        <w:tc>
          <w:tcPr>
            <w:tcW w:w="2127" w:type="dxa"/>
            <w:noWrap/>
            <w:hideMark/>
          </w:tcPr>
          <w:p w14:paraId="4B10650C" w14:textId="77777777" w:rsidR="00913FC7" w:rsidRPr="008D2AF1" w:rsidRDefault="00913FC7" w:rsidP="00BB77FB">
            <w:pPr>
              <w:jc w:val="left"/>
              <w:rPr>
                <w:color w:val="000000"/>
              </w:rPr>
            </w:pPr>
            <w:r w:rsidRPr="008D2AF1">
              <w:rPr>
                <w:color w:val="000000"/>
              </w:rPr>
              <w:t>Cukes - two</w:t>
            </w:r>
          </w:p>
        </w:tc>
        <w:tc>
          <w:tcPr>
            <w:tcW w:w="1247" w:type="dxa"/>
            <w:noWrap/>
            <w:hideMark/>
          </w:tcPr>
          <w:p w14:paraId="4F0164C3" w14:textId="77777777" w:rsidR="00913FC7" w:rsidRPr="008D2AF1" w:rsidRDefault="00913FC7" w:rsidP="00BB77FB">
            <w:pPr>
              <w:jc w:val="both"/>
              <w:rPr>
                <w:color w:val="000000"/>
              </w:rPr>
            </w:pPr>
            <w:r w:rsidRPr="008D2AF1">
              <w:rPr>
                <w:color w:val="000000"/>
              </w:rPr>
              <w:t>0.00</w:t>
            </w:r>
          </w:p>
        </w:tc>
        <w:tc>
          <w:tcPr>
            <w:tcW w:w="1446" w:type="dxa"/>
            <w:noWrap/>
            <w:hideMark/>
          </w:tcPr>
          <w:p w14:paraId="038359CC" w14:textId="77777777" w:rsidR="00913FC7" w:rsidRPr="008D2AF1" w:rsidRDefault="00913FC7" w:rsidP="00BB77FB">
            <w:pPr>
              <w:jc w:val="left"/>
              <w:rPr>
                <w:color w:val="000000"/>
              </w:rPr>
            </w:pPr>
            <w:r w:rsidRPr="008D2AF1">
              <w:rPr>
                <w:color w:val="000000"/>
              </w:rPr>
              <w:t>0.10</w:t>
            </w:r>
          </w:p>
        </w:tc>
        <w:tc>
          <w:tcPr>
            <w:tcW w:w="1276" w:type="dxa"/>
            <w:noWrap/>
            <w:hideMark/>
          </w:tcPr>
          <w:p w14:paraId="61188920" w14:textId="77777777" w:rsidR="00913FC7" w:rsidRPr="008D2AF1" w:rsidRDefault="00913FC7" w:rsidP="00BB77FB">
            <w:pPr>
              <w:jc w:val="left"/>
              <w:rPr>
                <w:color w:val="000000"/>
              </w:rPr>
            </w:pPr>
            <w:r w:rsidRPr="008D2AF1">
              <w:rPr>
                <w:color w:val="000000"/>
              </w:rPr>
              <w:t>0.01</w:t>
            </w:r>
          </w:p>
        </w:tc>
        <w:tc>
          <w:tcPr>
            <w:tcW w:w="1178" w:type="dxa"/>
            <w:noWrap/>
            <w:hideMark/>
          </w:tcPr>
          <w:p w14:paraId="05517C4D" w14:textId="77777777" w:rsidR="00913FC7" w:rsidRPr="008D2AF1" w:rsidRDefault="00913FC7" w:rsidP="00BB77FB">
            <w:pPr>
              <w:jc w:val="left"/>
              <w:rPr>
                <w:color w:val="000000"/>
              </w:rPr>
            </w:pPr>
            <w:r w:rsidRPr="008D2AF1">
              <w:rPr>
                <w:color w:val="000000"/>
              </w:rPr>
              <w:t>0.99</w:t>
            </w:r>
          </w:p>
        </w:tc>
      </w:tr>
      <w:tr w:rsidR="00913FC7" w:rsidRPr="008D2AF1" w14:paraId="6AD1CFC1" w14:textId="77777777" w:rsidTr="00BB77FB">
        <w:trPr>
          <w:trHeight w:val="320"/>
        </w:trPr>
        <w:tc>
          <w:tcPr>
            <w:tcW w:w="2127" w:type="dxa"/>
            <w:noWrap/>
            <w:hideMark/>
          </w:tcPr>
          <w:p w14:paraId="659A7149" w14:textId="77777777" w:rsidR="00913FC7" w:rsidRPr="008D2AF1" w:rsidRDefault="00913FC7" w:rsidP="00BB77FB">
            <w:pPr>
              <w:jc w:val="left"/>
              <w:rPr>
                <w:color w:val="000000"/>
              </w:rPr>
            </w:pPr>
            <w:r w:rsidRPr="008D2AF1">
              <w:rPr>
                <w:color w:val="000000"/>
              </w:rPr>
              <w:t>Depth</w:t>
            </w:r>
          </w:p>
        </w:tc>
        <w:tc>
          <w:tcPr>
            <w:tcW w:w="1247" w:type="dxa"/>
            <w:noWrap/>
            <w:hideMark/>
          </w:tcPr>
          <w:p w14:paraId="70F8D82E" w14:textId="77777777" w:rsidR="00913FC7" w:rsidRPr="008D2AF1" w:rsidRDefault="00913FC7" w:rsidP="00BB77FB">
            <w:pPr>
              <w:jc w:val="both"/>
              <w:rPr>
                <w:color w:val="000000"/>
              </w:rPr>
            </w:pPr>
            <w:r w:rsidRPr="008D2AF1">
              <w:rPr>
                <w:color w:val="000000"/>
              </w:rPr>
              <w:t>0.38</w:t>
            </w:r>
          </w:p>
        </w:tc>
        <w:tc>
          <w:tcPr>
            <w:tcW w:w="1446" w:type="dxa"/>
            <w:noWrap/>
            <w:hideMark/>
          </w:tcPr>
          <w:p w14:paraId="158A54AD" w14:textId="77777777" w:rsidR="00913FC7" w:rsidRPr="008D2AF1" w:rsidRDefault="00913FC7" w:rsidP="00BB77FB">
            <w:pPr>
              <w:jc w:val="left"/>
              <w:rPr>
                <w:color w:val="000000"/>
              </w:rPr>
            </w:pPr>
            <w:r w:rsidRPr="008D2AF1">
              <w:rPr>
                <w:color w:val="000000"/>
              </w:rPr>
              <w:t>0.05</w:t>
            </w:r>
          </w:p>
        </w:tc>
        <w:tc>
          <w:tcPr>
            <w:tcW w:w="1276" w:type="dxa"/>
            <w:noWrap/>
            <w:hideMark/>
          </w:tcPr>
          <w:p w14:paraId="76DF1CFA" w14:textId="77777777" w:rsidR="00913FC7" w:rsidRPr="008D2AF1" w:rsidRDefault="00913FC7" w:rsidP="00BB77FB">
            <w:pPr>
              <w:jc w:val="left"/>
              <w:rPr>
                <w:color w:val="000000"/>
              </w:rPr>
            </w:pPr>
            <w:r w:rsidRPr="008D2AF1">
              <w:rPr>
                <w:color w:val="000000"/>
              </w:rPr>
              <w:t>8.07</w:t>
            </w:r>
          </w:p>
        </w:tc>
        <w:tc>
          <w:tcPr>
            <w:tcW w:w="1178" w:type="dxa"/>
            <w:noWrap/>
            <w:hideMark/>
          </w:tcPr>
          <w:p w14:paraId="6867A27F" w14:textId="77777777" w:rsidR="00913FC7" w:rsidRPr="008D2AF1" w:rsidRDefault="00913FC7" w:rsidP="00BB77FB">
            <w:pPr>
              <w:jc w:val="left"/>
              <w:rPr>
                <w:color w:val="000000"/>
              </w:rPr>
            </w:pPr>
            <w:r w:rsidRPr="008D2AF1">
              <w:rPr>
                <w:color w:val="000000"/>
              </w:rPr>
              <w:t>&lt; 0.001</w:t>
            </w:r>
          </w:p>
        </w:tc>
      </w:tr>
    </w:tbl>
    <w:p w14:paraId="0E1C155A" w14:textId="77777777" w:rsidR="00913FC7" w:rsidRPr="008D2AF1" w:rsidRDefault="00913FC7" w:rsidP="00913FC7">
      <w:pPr>
        <w:spacing w:line="480" w:lineRule="auto"/>
        <w:rPr>
          <w:bCs/>
        </w:rPr>
      </w:pPr>
    </w:p>
    <w:p w14:paraId="666BE94C" w14:textId="77777777" w:rsidR="00913FC7" w:rsidRPr="008D2AF1" w:rsidRDefault="00913FC7" w:rsidP="00913FC7">
      <w:pPr>
        <w:spacing w:line="480" w:lineRule="auto"/>
        <w:rPr>
          <w:bCs/>
        </w:rPr>
      </w:pPr>
    </w:p>
    <w:p w14:paraId="54E1ED03" w14:textId="77777777" w:rsidR="00913FC7" w:rsidRPr="008D2AF1" w:rsidRDefault="00913FC7" w:rsidP="00913FC7">
      <w:pPr>
        <w:spacing w:line="480" w:lineRule="auto"/>
        <w:rPr>
          <w:bCs/>
        </w:rPr>
      </w:pPr>
      <w:r w:rsidRPr="008D2AF1">
        <w:rPr>
          <w:b/>
        </w:rPr>
        <w:t xml:space="preserve">Table S1.11. </w:t>
      </w:r>
      <w:r w:rsidRPr="008D2AF1">
        <w:rPr>
          <w:bCs/>
        </w:rPr>
        <w:t>Fine-scale model describing ammonium variation between cages with zero, medium, or large red rock crabs (</w:t>
      </w:r>
      <w:r w:rsidRPr="008D2AF1">
        <w:rPr>
          <w:bCs/>
          <w:i/>
          <w:iCs/>
        </w:rPr>
        <w:t xml:space="preserve">Cancer </w:t>
      </w:r>
      <w:proofErr w:type="spellStart"/>
      <w:r w:rsidRPr="008D2AF1">
        <w:rPr>
          <w:bCs/>
          <w:i/>
          <w:iCs/>
        </w:rPr>
        <w:t>productus</w:t>
      </w:r>
      <w:proofErr w:type="spellEnd"/>
      <w:r w:rsidRPr="008D2AF1">
        <w:rPr>
          <w:bCs/>
        </w:rPr>
        <w:t>). The model was constructed with a gamma distribution (link = ‘log’), so coefficients are presented in log space.</w:t>
      </w:r>
    </w:p>
    <w:tbl>
      <w:tblPr>
        <w:tblStyle w:val="Nikola"/>
        <w:tblW w:w="7230" w:type="dxa"/>
        <w:tblLook w:val="04A0" w:firstRow="1" w:lastRow="0" w:firstColumn="1" w:lastColumn="0" w:noHBand="0" w:noVBand="1"/>
      </w:tblPr>
      <w:tblGrid>
        <w:gridCol w:w="2127"/>
        <w:gridCol w:w="1275"/>
        <w:gridCol w:w="1418"/>
        <w:gridCol w:w="1319"/>
        <w:gridCol w:w="1091"/>
      </w:tblGrid>
      <w:tr w:rsidR="00913FC7" w:rsidRPr="008D2AF1" w14:paraId="120C6B42" w14:textId="77777777" w:rsidTr="00BB77FB">
        <w:trPr>
          <w:cnfStyle w:val="100000000000" w:firstRow="1" w:lastRow="0" w:firstColumn="0" w:lastColumn="0" w:oddVBand="0" w:evenVBand="0" w:oddHBand="0" w:evenHBand="0" w:firstRowFirstColumn="0" w:firstRowLastColumn="0" w:lastRowFirstColumn="0" w:lastRowLastColumn="0"/>
          <w:trHeight w:val="320"/>
        </w:trPr>
        <w:tc>
          <w:tcPr>
            <w:tcW w:w="2127" w:type="dxa"/>
            <w:noWrap/>
            <w:hideMark/>
          </w:tcPr>
          <w:p w14:paraId="7A4E7536" w14:textId="77777777" w:rsidR="00913FC7" w:rsidRPr="008D2AF1" w:rsidRDefault="00913FC7" w:rsidP="00BB77FB">
            <w:pPr>
              <w:rPr>
                <w:b/>
              </w:rPr>
            </w:pPr>
          </w:p>
        </w:tc>
        <w:tc>
          <w:tcPr>
            <w:tcW w:w="1275" w:type="dxa"/>
            <w:noWrap/>
            <w:hideMark/>
          </w:tcPr>
          <w:p w14:paraId="2EF392C0" w14:textId="77777777" w:rsidR="00913FC7" w:rsidRPr="008D2AF1" w:rsidRDefault="00913FC7" w:rsidP="00BB77FB">
            <w:pPr>
              <w:jc w:val="left"/>
              <w:rPr>
                <w:b/>
              </w:rPr>
            </w:pPr>
            <w:r w:rsidRPr="008D2AF1">
              <w:rPr>
                <w:b/>
              </w:rPr>
              <w:t>Estimate</w:t>
            </w:r>
          </w:p>
        </w:tc>
        <w:tc>
          <w:tcPr>
            <w:tcW w:w="1418" w:type="dxa"/>
            <w:noWrap/>
            <w:hideMark/>
          </w:tcPr>
          <w:p w14:paraId="5151AC70" w14:textId="77777777" w:rsidR="00913FC7" w:rsidRPr="008D2AF1" w:rsidRDefault="00913FC7" w:rsidP="00BB77FB">
            <w:pPr>
              <w:jc w:val="left"/>
              <w:rPr>
                <w:b/>
              </w:rPr>
            </w:pPr>
            <w:r w:rsidRPr="008D2AF1">
              <w:rPr>
                <w:b/>
              </w:rPr>
              <w:t>Std. error</w:t>
            </w:r>
          </w:p>
        </w:tc>
        <w:tc>
          <w:tcPr>
            <w:tcW w:w="1319" w:type="dxa"/>
            <w:noWrap/>
            <w:hideMark/>
          </w:tcPr>
          <w:p w14:paraId="4551129D" w14:textId="77777777" w:rsidR="00913FC7" w:rsidRPr="008D2AF1" w:rsidRDefault="00913FC7" w:rsidP="00BB77FB">
            <w:pPr>
              <w:jc w:val="left"/>
              <w:rPr>
                <w:b/>
              </w:rPr>
            </w:pPr>
            <w:r w:rsidRPr="008D2AF1">
              <w:rPr>
                <w:b/>
              </w:rPr>
              <w:t>z value</w:t>
            </w:r>
          </w:p>
        </w:tc>
        <w:tc>
          <w:tcPr>
            <w:tcW w:w="1091" w:type="dxa"/>
            <w:noWrap/>
            <w:hideMark/>
          </w:tcPr>
          <w:p w14:paraId="5243E747" w14:textId="77777777" w:rsidR="00913FC7" w:rsidRPr="008D2AF1" w:rsidRDefault="00913FC7" w:rsidP="00BB77FB">
            <w:pPr>
              <w:jc w:val="left"/>
              <w:rPr>
                <w:b/>
              </w:rPr>
            </w:pPr>
            <w:r w:rsidRPr="008D2AF1">
              <w:rPr>
                <w:b/>
              </w:rPr>
              <w:t>p value</w:t>
            </w:r>
          </w:p>
        </w:tc>
      </w:tr>
      <w:tr w:rsidR="00913FC7" w:rsidRPr="008D2AF1" w14:paraId="34226EBF" w14:textId="77777777" w:rsidTr="00BB77FB">
        <w:trPr>
          <w:trHeight w:val="320"/>
        </w:trPr>
        <w:tc>
          <w:tcPr>
            <w:tcW w:w="2127" w:type="dxa"/>
            <w:noWrap/>
            <w:hideMark/>
          </w:tcPr>
          <w:p w14:paraId="017B7C00" w14:textId="77777777" w:rsidR="00913FC7" w:rsidRPr="008D2AF1" w:rsidRDefault="00913FC7" w:rsidP="004A40F9">
            <w:pPr>
              <w:jc w:val="left"/>
              <w:rPr>
                <w:bCs/>
              </w:rPr>
            </w:pPr>
            <w:r w:rsidRPr="008D2AF1">
              <w:rPr>
                <w:bCs/>
              </w:rPr>
              <w:t>Intercept</w:t>
            </w:r>
          </w:p>
        </w:tc>
        <w:tc>
          <w:tcPr>
            <w:tcW w:w="1275" w:type="dxa"/>
            <w:noWrap/>
            <w:hideMark/>
          </w:tcPr>
          <w:p w14:paraId="7950C83D" w14:textId="77777777" w:rsidR="00913FC7" w:rsidRPr="008D2AF1" w:rsidRDefault="00913FC7" w:rsidP="00BB77FB">
            <w:pPr>
              <w:jc w:val="left"/>
              <w:rPr>
                <w:bCs/>
              </w:rPr>
            </w:pPr>
            <w:r w:rsidRPr="008D2AF1">
              <w:rPr>
                <w:bCs/>
              </w:rPr>
              <w:t>-1.78</w:t>
            </w:r>
          </w:p>
        </w:tc>
        <w:tc>
          <w:tcPr>
            <w:tcW w:w="1418" w:type="dxa"/>
            <w:noWrap/>
            <w:hideMark/>
          </w:tcPr>
          <w:p w14:paraId="2B1ECDDD" w14:textId="77777777" w:rsidR="00913FC7" w:rsidRPr="008D2AF1" w:rsidRDefault="00913FC7" w:rsidP="00BB77FB">
            <w:pPr>
              <w:jc w:val="left"/>
              <w:rPr>
                <w:bCs/>
              </w:rPr>
            </w:pPr>
            <w:r w:rsidRPr="008D2AF1">
              <w:rPr>
                <w:bCs/>
              </w:rPr>
              <w:t>0.25</w:t>
            </w:r>
          </w:p>
        </w:tc>
        <w:tc>
          <w:tcPr>
            <w:tcW w:w="1319" w:type="dxa"/>
            <w:noWrap/>
            <w:hideMark/>
          </w:tcPr>
          <w:p w14:paraId="57CC6655" w14:textId="77777777" w:rsidR="00913FC7" w:rsidRPr="008D2AF1" w:rsidRDefault="00913FC7" w:rsidP="00BB77FB">
            <w:pPr>
              <w:jc w:val="left"/>
              <w:rPr>
                <w:bCs/>
              </w:rPr>
            </w:pPr>
            <w:r w:rsidRPr="008D2AF1">
              <w:rPr>
                <w:bCs/>
              </w:rPr>
              <w:t>-7.25</w:t>
            </w:r>
          </w:p>
        </w:tc>
        <w:tc>
          <w:tcPr>
            <w:tcW w:w="1091" w:type="dxa"/>
            <w:noWrap/>
            <w:hideMark/>
          </w:tcPr>
          <w:p w14:paraId="577EBCEB" w14:textId="77777777" w:rsidR="00913FC7" w:rsidRPr="008D2AF1" w:rsidRDefault="00913FC7" w:rsidP="00BB77FB">
            <w:pPr>
              <w:jc w:val="left"/>
              <w:rPr>
                <w:bCs/>
              </w:rPr>
            </w:pPr>
            <w:r w:rsidRPr="008D2AF1">
              <w:rPr>
                <w:bCs/>
              </w:rPr>
              <w:t>&lt; 0.001</w:t>
            </w:r>
          </w:p>
        </w:tc>
      </w:tr>
      <w:tr w:rsidR="00913FC7" w:rsidRPr="008D2AF1" w14:paraId="24EFA6AA" w14:textId="77777777" w:rsidTr="00BB77FB">
        <w:trPr>
          <w:trHeight w:val="320"/>
        </w:trPr>
        <w:tc>
          <w:tcPr>
            <w:tcW w:w="2127" w:type="dxa"/>
            <w:noWrap/>
            <w:hideMark/>
          </w:tcPr>
          <w:p w14:paraId="27FF5407" w14:textId="77777777" w:rsidR="00913FC7" w:rsidRPr="008D2AF1" w:rsidRDefault="00913FC7" w:rsidP="004A40F9">
            <w:pPr>
              <w:jc w:val="left"/>
              <w:rPr>
                <w:bCs/>
              </w:rPr>
            </w:pPr>
            <w:r w:rsidRPr="008D2AF1">
              <w:rPr>
                <w:bCs/>
              </w:rPr>
              <w:t>Crabs - medium</w:t>
            </w:r>
          </w:p>
        </w:tc>
        <w:tc>
          <w:tcPr>
            <w:tcW w:w="1275" w:type="dxa"/>
            <w:noWrap/>
            <w:hideMark/>
          </w:tcPr>
          <w:p w14:paraId="094764B1" w14:textId="77777777" w:rsidR="00913FC7" w:rsidRPr="008D2AF1" w:rsidRDefault="00913FC7" w:rsidP="00BB77FB">
            <w:pPr>
              <w:jc w:val="left"/>
              <w:rPr>
                <w:bCs/>
              </w:rPr>
            </w:pPr>
            <w:r w:rsidRPr="008D2AF1">
              <w:rPr>
                <w:bCs/>
              </w:rPr>
              <w:t>2.20</w:t>
            </w:r>
          </w:p>
        </w:tc>
        <w:tc>
          <w:tcPr>
            <w:tcW w:w="1418" w:type="dxa"/>
            <w:noWrap/>
            <w:hideMark/>
          </w:tcPr>
          <w:p w14:paraId="12EE8D1B" w14:textId="77777777" w:rsidR="00913FC7" w:rsidRPr="008D2AF1" w:rsidRDefault="00913FC7" w:rsidP="00BB77FB">
            <w:pPr>
              <w:jc w:val="left"/>
              <w:rPr>
                <w:bCs/>
              </w:rPr>
            </w:pPr>
            <w:r w:rsidRPr="008D2AF1">
              <w:rPr>
                <w:bCs/>
              </w:rPr>
              <w:t>0.26</w:t>
            </w:r>
          </w:p>
        </w:tc>
        <w:tc>
          <w:tcPr>
            <w:tcW w:w="1319" w:type="dxa"/>
            <w:noWrap/>
            <w:hideMark/>
          </w:tcPr>
          <w:p w14:paraId="64A7FE20" w14:textId="77777777" w:rsidR="00913FC7" w:rsidRPr="008D2AF1" w:rsidRDefault="00913FC7" w:rsidP="00BB77FB">
            <w:pPr>
              <w:jc w:val="left"/>
              <w:rPr>
                <w:bCs/>
              </w:rPr>
            </w:pPr>
            <w:r w:rsidRPr="008D2AF1">
              <w:rPr>
                <w:bCs/>
              </w:rPr>
              <w:t>8.48</w:t>
            </w:r>
          </w:p>
        </w:tc>
        <w:tc>
          <w:tcPr>
            <w:tcW w:w="1091" w:type="dxa"/>
            <w:noWrap/>
            <w:hideMark/>
          </w:tcPr>
          <w:p w14:paraId="1BCD101B" w14:textId="77777777" w:rsidR="00913FC7" w:rsidRPr="008D2AF1" w:rsidRDefault="00913FC7" w:rsidP="00BB77FB">
            <w:pPr>
              <w:jc w:val="left"/>
              <w:rPr>
                <w:bCs/>
              </w:rPr>
            </w:pPr>
            <w:r w:rsidRPr="008D2AF1">
              <w:rPr>
                <w:bCs/>
              </w:rPr>
              <w:t>&lt; 0.001</w:t>
            </w:r>
          </w:p>
        </w:tc>
      </w:tr>
      <w:tr w:rsidR="00913FC7" w:rsidRPr="008D2AF1" w14:paraId="09DA8692" w14:textId="77777777" w:rsidTr="00BB77FB">
        <w:trPr>
          <w:trHeight w:val="320"/>
        </w:trPr>
        <w:tc>
          <w:tcPr>
            <w:tcW w:w="2127" w:type="dxa"/>
            <w:noWrap/>
            <w:hideMark/>
          </w:tcPr>
          <w:p w14:paraId="18D98CD8" w14:textId="77777777" w:rsidR="00913FC7" w:rsidRPr="008D2AF1" w:rsidRDefault="00913FC7" w:rsidP="004A40F9">
            <w:pPr>
              <w:jc w:val="left"/>
              <w:rPr>
                <w:bCs/>
              </w:rPr>
            </w:pPr>
            <w:r w:rsidRPr="008D2AF1">
              <w:rPr>
                <w:bCs/>
              </w:rPr>
              <w:t>Crabs - large</w:t>
            </w:r>
          </w:p>
        </w:tc>
        <w:tc>
          <w:tcPr>
            <w:tcW w:w="1275" w:type="dxa"/>
            <w:noWrap/>
            <w:hideMark/>
          </w:tcPr>
          <w:p w14:paraId="6CFD0013" w14:textId="77777777" w:rsidR="00913FC7" w:rsidRPr="008D2AF1" w:rsidRDefault="00913FC7" w:rsidP="00BB77FB">
            <w:pPr>
              <w:jc w:val="left"/>
              <w:rPr>
                <w:bCs/>
              </w:rPr>
            </w:pPr>
            <w:r w:rsidRPr="008D2AF1">
              <w:rPr>
                <w:bCs/>
              </w:rPr>
              <w:t>2.61</w:t>
            </w:r>
          </w:p>
        </w:tc>
        <w:tc>
          <w:tcPr>
            <w:tcW w:w="1418" w:type="dxa"/>
            <w:noWrap/>
            <w:hideMark/>
          </w:tcPr>
          <w:p w14:paraId="40F8CF4A" w14:textId="77777777" w:rsidR="00913FC7" w:rsidRPr="008D2AF1" w:rsidRDefault="00913FC7" w:rsidP="00BB77FB">
            <w:pPr>
              <w:jc w:val="left"/>
              <w:rPr>
                <w:bCs/>
              </w:rPr>
            </w:pPr>
            <w:r w:rsidRPr="008D2AF1">
              <w:rPr>
                <w:bCs/>
              </w:rPr>
              <w:t>0.27</w:t>
            </w:r>
          </w:p>
        </w:tc>
        <w:tc>
          <w:tcPr>
            <w:tcW w:w="1319" w:type="dxa"/>
            <w:noWrap/>
            <w:hideMark/>
          </w:tcPr>
          <w:p w14:paraId="2435236D" w14:textId="77777777" w:rsidR="00913FC7" w:rsidRPr="008D2AF1" w:rsidRDefault="00913FC7" w:rsidP="00BB77FB">
            <w:pPr>
              <w:jc w:val="left"/>
              <w:rPr>
                <w:bCs/>
              </w:rPr>
            </w:pPr>
            <w:r w:rsidRPr="008D2AF1">
              <w:rPr>
                <w:bCs/>
              </w:rPr>
              <w:t>9.83</w:t>
            </w:r>
          </w:p>
        </w:tc>
        <w:tc>
          <w:tcPr>
            <w:tcW w:w="1091" w:type="dxa"/>
            <w:noWrap/>
            <w:hideMark/>
          </w:tcPr>
          <w:p w14:paraId="259CC266" w14:textId="77777777" w:rsidR="00913FC7" w:rsidRPr="008D2AF1" w:rsidRDefault="00913FC7" w:rsidP="00BB77FB">
            <w:pPr>
              <w:jc w:val="left"/>
              <w:rPr>
                <w:bCs/>
              </w:rPr>
            </w:pPr>
            <w:r w:rsidRPr="008D2AF1">
              <w:rPr>
                <w:bCs/>
              </w:rPr>
              <w:t>&lt; 0.001</w:t>
            </w:r>
          </w:p>
        </w:tc>
      </w:tr>
    </w:tbl>
    <w:p w14:paraId="1F693568" w14:textId="77777777" w:rsidR="00913FC7" w:rsidRPr="008D2AF1" w:rsidRDefault="00913FC7" w:rsidP="00913FC7">
      <w:pPr>
        <w:spacing w:line="480" w:lineRule="auto"/>
        <w:rPr>
          <w:b/>
        </w:rPr>
      </w:pPr>
      <w:r w:rsidRPr="008D2AF1">
        <w:rPr>
          <w:b/>
        </w:rPr>
        <w:t xml:space="preserve"> </w:t>
      </w:r>
    </w:p>
    <w:p w14:paraId="22328A42" w14:textId="77777777" w:rsidR="00913FC7" w:rsidRPr="008D2AF1" w:rsidRDefault="00913FC7" w:rsidP="00913FC7">
      <w:pPr>
        <w:spacing w:line="480" w:lineRule="auto"/>
        <w:rPr>
          <w:b/>
        </w:rPr>
      </w:pPr>
    </w:p>
    <w:p w14:paraId="07EED7A7" w14:textId="77777777" w:rsidR="00913FC7" w:rsidRPr="008D2AF1" w:rsidRDefault="00913FC7" w:rsidP="00913FC7">
      <w:pPr>
        <w:spacing w:line="360" w:lineRule="auto"/>
        <w:rPr>
          <w:b/>
        </w:rPr>
      </w:pPr>
      <w:r w:rsidRPr="008D2AF1">
        <w:rPr>
          <w:b/>
        </w:rPr>
        <w:t>References</w:t>
      </w:r>
    </w:p>
    <w:p w14:paraId="748E0988" w14:textId="77777777" w:rsidR="009D0C33" w:rsidRPr="009D0C33" w:rsidRDefault="00913FC7" w:rsidP="009D0C33">
      <w:pPr>
        <w:pStyle w:val="Bibliography"/>
        <w:rPr>
          <w:lang w:val="en-US"/>
        </w:rPr>
      </w:pPr>
      <w:r w:rsidRPr="008D2AF1">
        <w:rPr>
          <w:b/>
        </w:rPr>
        <w:fldChar w:fldCharType="begin"/>
      </w:r>
      <w:r w:rsidR="009D0C33">
        <w:rPr>
          <w:b/>
        </w:rPr>
        <w:instrText xml:space="preserve"> ADDIN ZOTERO_BIBL {"uncited":[],"omitted":[],"custom":[]} CSL_BIBLIOGRAPHY </w:instrText>
      </w:r>
      <w:r w:rsidRPr="008D2AF1">
        <w:rPr>
          <w:b/>
        </w:rPr>
        <w:fldChar w:fldCharType="separate"/>
      </w:r>
      <w:proofErr w:type="spellStart"/>
      <w:r w:rsidR="009D0C33" w:rsidRPr="009D0C33">
        <w:rPr>
          <w:lang w:val="en-US"/>
        </w:rPr>
        <w:t>Båmstedt</w:t>
      </w:r>
      <w:proofErr w:type="spellEnd"/>
      <w:r w:rsidR="009D0C33" w:rsidRPr="009D0C33">
        <w:rPr>
          <w:lang w:val="en-US"/>
        </w:rPr>
        <w:t xml:space="preserve">, U., and M. B. </w:t>
      </w:r>
      <w:proofErr w:type="spellStart"/>
      <w:r w:rsidR="009D0C33" w:rsidRPr="009D0C33">
        <w:rPr>
          <w:lang w:val="en-US"/>
        </w:rPr>
        <w:t>Martinussen</w:t>
      </w:r>
      <w:proofErr w:type="spellEnd"/>
      <w:r w:rsidR="009D0C33" w:rsidRPr="009D0C33">
        <w:rPr>
          <w:lang w:val="en-US"/>
        </w:rPr>
        <w:t xml:space="preserve">. 2015. Ecology and behavior of </w:t>
      </w:r>
      <w:proofErr w:type="spellStart"/>
      <w:r w:rsidR="009D0C33" w:rsidRPr="009D0C33">
        <w:rPr>
          <w:lang w:val="en-US"/>
        </w:rPr>
        <w:t>Bolinopsis</w:t>
      </w:r>
      <w:proofErr w:type="spellEnd"/>
      <w:r w:rsidR="009D0C33" w:rsidRPr="009D0C33">
        <w:rPr>
          <w:lang w:val="en-US"/>
        </w:rPr>
        <w:t xml:space="preserve"> infundibulum (Ctenophora; Lobata) in the Northeast Atlantic. </w:t>
      </w:r>
      <w:proofErr w:type="spellStart"/>
      <w:r w:rsidR="009D0C33" w:rsidRPr="009D0C33">
        <w:rPr>
          <w:lang w:val="en-US"/>
        </w:rPr>
        <w:t>Hydrobiologia</w:t>
      </w:r>
      <w:proofErr w:type="spellEnd"/>
      <w:r w:rsidR="009D0C33" w:rsidRPr="009D0C33">
        <w:rPr>
          <w:lang w:val="en-US"/>
        </w:rPr>
        <w:t xml:space="preserve"> </w:t>
      </w:r>
      <w:r w:rsidR="009D0C33" w:rsidRPr="009D0C33">
        <w:rPr>
          <w:b/>
          <w:bCs/>
          <w:lang w:val="en-US"/>
        </w:rPr>
        <w:t>759</w:t>
      </w:r>
      <w:r w:rsidR="009D0C33" w:rsidRPr="009D0C33">
        <w:rPr>
          <w:lang w:val="en-US"/>
        </w:rPr>
        <w:t>: 3–14. doi:10.1007/s10750-015-2180-x</w:t>
      </w:r>
    </w:p>
    <w:p w14:paraId="0810AE7B" w14:textId="77777777" w:rsidR="009D0C33" w:rsidRPr="009D0C33" w:rsidRDefault="009D0C33" w:rsidP="009D0C33">
      <w:pPr>
        <w:pStyle w:val="Bibliography"/>
        <w:rPr>
          <w:lang w:val="en-US"/>
        </w:rPr>
      </w:pPr>
      <w:r w:rsidRPr="009D0C33">
        <w:rPr>
          <w:lang w:val="en-US"/>
        </w:rPr>
        <w:t xml:space="preserve">Hines, A. H. 1982. Allometric constraints and variables of reproductive effort in brachyuran crabs. Mar. Biol. </w:t>
      </w:r>
      <w:r w:rsidRPr="009D0C33">
        <w:rPr>
          <w:b/>
          <w:bCs/>
          <w:lang w:val="en-US"/>
        </w:rPr>
        <w:t>69</w:t>
      </w:r>
      <w:r w:rsidRPr="009D0C33">
        <w:rPr>
          <w:lang w:val="en-US"/>
        </w:rPr>
        <w:t>: 309–320. doi:10.1007/BF00397496</w:t>
      </w:r>
    </w:p>
    <w:p w14:paraId="030252C5" w14:textId="77777777" w:rsidR="009D0C33" w:rsidRPr="009D0C33" w:rsidRDefault="009D0C33" w:rsidP="009D0C33">
      <w:pPr>
        <w:pStyle w:val="Bibliography"/>
        <w:rPr>
          <w:lang w:val="en-US"/>
        </w:rPr>
      </w:pPr>
      <w:r w:rsidRPr="009D0C33">
        <w:rPr>
          <w:lang w:val="en-US"/>
        </w:rPr>
        <w:lastRenderedPageBreak/>
        <w:t xml:space="preserve">Lee, L. C., J. C. Watson, R. </w:t>
      </w:r>
      <w:proofErr w:type="spellStart"/>
      <w:r w:rsidRPr="009D0C33">
        <w:rPr>
          <w:lang w:val="en-US"/>
        </w:rPr>
        <w:t>Trebilco</w:t>
      </w:r>
      <w:proofErr w:type="spellEnd"/>
      <w:r w:rsidRPr="009D0C33">
        <w:rPr>
          <w:lang w:val="en-US"/>
        </w:rPr>
        <w:t xml:space="preserve">, and A. K. Salomon. 2016. Indirect effects and prey behavior mediate interactions between an endangered prey and recovering predator. Ecosphere </w:t>
      </w:r>
      <w:r w:rsidRPr="009D0C33">
        <w:rPr>
          <w:b/>
          <w:bCs/>
          <w:lang w:val="en-US"/>
        </w:rPr>
        <w:t>7</w:t>
      </w:r>
      <w:r w:rsidRPr="009D0C33">
        <w:rPr>
          <w:lang w:val="en-US"/>
        </w:rPr>
        <w:t>: e01604. doi:10.1002/ecs2.1604</w:t>
      </w:r>
    </w:p>
    <w:p w14:paraId="0B2DF7E2" w14:textId="77777777" w:rsidR="009D0C33" w:rsidRPr="009D0C33" w:rsidRDefault="009D0C33" w:rsidP="009D0C33">
      <w:pPr>
        <w:pStyle w:val="Bibliography"/>
        <w:rPr>
          <w:lang w:val="en-US"/>
        </w:rPr>
      </w:pPr>
      <w:r w:rsidRPr="009D0C33">
        <w:rPr>
          <w:lang w:val="en-US"/>
        </w:rPr>
        <w:t xml:space="preserve">MacDonald, B. A., R. J. Thompson, and N. F. </w:t>
      </w:r>
      <w:proofErr w:type="spellStart"/>
      <w:r w:rsidRPr="009D0C33">
        <w:rPr>
          <w:lang w:val="en-US"/>
        </w:rPr>
        <w:t>Bourne</w:t>
      </w:r>
      <w:proofErr w:type="spellEnd"/>
      <w:r w:rsidRPr="009D0C33">
        <w:rPr>
          <w:lang w:val="en-US"/>
        </w:rPr>
        <w:t xml:space="preserve">. 1991. Growth and Reproductive Energetics of three Scallop Species from British Columbia </w:t>
      </w:r>
      <w:proofErr w:type="gramStart"/>
      <w:r w:rsidRPr="009D0C33">
        <w:rPr>
          <w:lang w:val="en-US"/>
        </w:rPr>
        <w:t xml:space="preserve">( </w:t>
      </w:r>
      <w:r w:rsidRPr="009D0C33">
        <w:rPr>
          <w:i/>
          <w:iCs/>
          <w:lang w:val="en-US"/>
        </w:rPr>
        <w:t>Chlamys</w:t>
      </w:r>
      <w:proofErr w:type="gramEnd"/>
      <w:r w:rsidRPr="009D0C33">
        <w:rPr>
          <w:i/>
          <w:iCs/>
          <w:lang w:val="en-US"/>
        </w:rPr>
        <w:t xml:space="preserve"> </w:t>
      </w:r>
      <w:proofErr w:type="spellStart"/>
      <w:r w:rsidRPr="009D0C33">
        <w:rPr>
          <w:i/>
          <w:iCs/>
          <w:lang w:val="en-US"/>
        </w:rPr>
        <w:t>hastata</w:t>
      </w:r>
      <w:proofErr w:type="spellEnd"/>
      <w:r w:rsidRPr="009D0C33">
        <w:rPr>
          <w:lang w:val="en-US"/>
        </w:rPr>
        <w:t xml:space="preserve"> , </w:t>
      </w:r>
      <w:r w:rsidRPr="009D0C33">
        <w:rPr>
          <w:i/>
          <w:iCs/>
          <w:lang w:val="en-US"/>
        </w:rPr>
        <w:t xml:space="preserve">Chlamys </w:t>
      </w:r>
      <w:proofErr w:type="spellStart"/>
      <w:r w:rsidRPr="009D0C33">
        <w:rPr>
          <w:i/>
          <w:iCs/>
          <w:lang w:val="en-US"/>
        </w:rPr>
        <w:t>rubida</w:t>
      </w:r>
      <w:proofErr w:type="spellEnd"/>
      <w:r w:rsidRPr="009D0C33">
        <w:rPr>
          <w:lang w:val="en-US"/>
        </w:rPr>
        <w:t xml:space="preserve"> , and </w:t>
      </w:r>
      <w:proofErr w:type="spellStart"/>
      <w:r w:rsidRPr="009D0C33">
        <w:rPr>
          <w:i/>
          <w:iCs/>
          <w:lang w:val="en-US"/>
        </w:rPr>
        <w:t>Crassadoma</w:t>
      </w:r>
      <w:proofErr w:type="spellEnd"/>
      <w:r w:rsidRPr="009D0C33">
        <w:rPr>
          <w:i/>
          <w:iCs/>
          <w:lang w:val="en-US"/>
        </w:rPr>
        <w:t xml:space="preserve"> gigantea</w:t>
      </w:r>
      <w:r w:rsidRPr="009D0C33">
        <w:rPr>
          <w:lang w:val="en-US"/>
        </w:rPr>
        <w:t xml:space="preserve"> ). Can. J. Fish. </w:t>
      </w:r>
      <w:proofErr w:type="spellStart"/>
      <w:r w:rsidRPr="009D0C33">
        <w:rPr>
          <w:lang w:val="en-US"/>
        </w:rPr>
        <w:t>Aquat</w:t>
      </w:r>
      <w:proofErr w:type="spellEnd"/>
      <w:r w:rsidRPr="009D0C33">
        <w:rPr>
          <w:lang w:val="en-US"/>
        </w:rPr>
        <w:t xml:space="preserve">. Sci. </w:t>
      </w:r>
      <w:r w:rsidRPr="009D0C33">
        <w:rPr>
          <w:b/>
          <w:bCs/>
          <w:lang w:val="en-US"/>
        </w:rPr>
        <w:t>48</w:t>
      </w:r>
      <w:r w:rsidRPr="009D0C33">
        <w:rPr>
          <w:lang w:val="en-US"/>
        </w:rPr>
        <w:t>: 215–221. doi:10.1139/f91-029</w:t>
      </w:r>
    </w:p>
    <w:p w14:paraId="7D8B41F0" w14:textId="77777777" w:rsidR="009D0C33" w:rsidRPr="009D0C33" w:rsidRDefault="009D0C33" w:rsidP="009D0C33">
      <w:pPr>
        <w:pStyle w:val="Bibliography"/>
        <w:rPr>
          <w:lang w:val="en-US"/>
        </w:rPr>
      </w:pPr>
      <w:r w:rsidRPr="009D0C33">
        <w:rPr>
          <w:lang w:val="en-US"/>
        </w:rPr>
        <w:t xml:space="preserve">McKinney, R. A., S. M. Glatt, and S. R. Williams. 2004. Allometric length-weight relationships for benthic prey of aquatic wildlife in coastal marine habitats. Wildlife Biology </w:t>
      </w:r>
      <w:r w:rsidRPr="009D0C33">
        <w:rPr>
          <w:b/>
          <w:bCs/>
          <w:lang w:val="en-US"/>
        </w:rPr>
        <w:t>10</w:t>
      </w:r>
      <w:r w:rsidRPr="009D0C33">
        <w:rPr>
          <w:lang w:val="en-US"/>
        </w:rPr>
        <w:t>: 241–249. doi:10.2981/wlb.2004.029</w:t>
      </w:r>
    </w:p>
    <w:p w14:paraId="626D84CB" w14:textId="77777777" w:rsidR="009D0C33" w:rsidRPr="009D0C33" w:rsidRDefault="009D0C33" w:rsidP="009D0C33">
      <w:pPr>
        <w:pStyle w:val="Bibliography"/>
        <w:rPr>
          <w:lang w:val="en-US"/>
        </w:rPr>
      </w:pPr>
      <w:proofErr w:type="spellStart"/>
      <w:r w:rsidRPr="009D0C33">
        <w:rPr>
          <w:lang w:val="en-US"/>
        </w:rPr>
        <w:t>Menge</w:t>
      </w:r>
      <w:proofErr w:type="spellEnd"/>
      <w:r w:rsidRPr="009D0C33">
        <w:rPr>
          <w:lang w:val="en-US"/>
        </w:rPr>
        <w:t xml:space="preserve">, B. A. 1975. Brood or broadcast? The adaptive significance of different reproductive strategies in the two intertidal sea stars </w:t>
      </w:r>
      <w:proofErr w:type="spellStart"/>
      <w:r w:rsidRPr="009D0C33">
        <w:rPr>
          <w:lang w:val="en-US"/>
        </w:rPr>
        <w:t>Leptasterias</w:t>
      </w:r>
      <w:proofErr w:type="spellEnd"/>
      <w:r w:rsidRPr="009D0C33">
        <w:rPr>
          <w:lang w:val="en-US"/>
        </w:rPr>
        <w:t xml:space="preserve"> </w:t>
      </w:r>
      <w:proofErr w:type="spellStart"/>
      <w:r w:rsidRPr="009D0C33">
        <w:rPr>
          <w:lang w:val="en-US"/>
        </w:rPr>
        <w:t>hexactis</w:t>
      </w:r>
      <w:proofErr w:type="spellEnd"/>
      <w:r w:rsidRPr="009D0C33">
        <w:rPr>
          <w:lang w:val="en-US"/>
        </w:rPr>
        <w:t xml:space="preserve"> and Pisaster </w:t>
      </w:r>
      <w:proofErr w:type="spellStart"/>
      <w:r w:rsidRPr="009D0C33">
        <w:rPr>
          <w:lang w:val="en-US"/>
        </w:rPr>
        <w:t>ochraceus</w:t>
      </w:r>
      <w:proofErr w:type="spellEnd"/>
      <w:r w:rsidRPr="009D0C33">
        <w:rPr>
          <w:lang w:val="en-US"/>
        </w:rPr>
        <w:t xml:space="preserve">. Mar. Biol. </w:t>
      </w:r>
      <w:r w:rsidRPr="009D0C33">
        <w:rPr>
          <w:b/>
          <w:bCs/>
          <w:lang w:val="en-US"/>
        </w:rPr>
        <w:t>31</w:t>
      </w:r>
      <w:r w:rsidRPr="009D0C33">
        <w:rPr>
          <w:lang w:val="en-US"/>
        </w:rPr>
        <w:t>: 87–100. doi:10.1007/BF00390651</w:t>
      </w:r>
    </w:p>
    <w:p w14:paraId="1E8C50F7" w14:textId="77777777" w:rsidR="009D0C33" w:rsidRPr="009D0C33" w:rsidRDefault="009D0C33" w:rsidP="009D0C33">
      <w:pPr>
        <w:pStyle w:val="Bibliography"/>
        <w:rPr>
          <w:lang w:val="en-US"/>
        </w:rPr>
      </w:pPr>
      <w:r w:rsidRPr="009D0C33">
        <w:rPr>
          <w:lang w:val="en-US"/>
        </w:rPr>
        <w:t xml:space="preserve">Montgomery, E. M. 2014. Predicting crawling speed relative to mass in sea stars. Journal of Experimental Marine Biology and Ecology </w:t>
      </w:r>
      <w:r w:rsidRPr="009D0C33">
        <w:rPr>
          <w:b/>
          <w:bCs/>
          <w:lang w:val="en-US"/>
        </w:rPr>
        <w:t>458</w:t>
      </w:r>
      <w:r w:rsidRPr="009D0C33">
        <w:rPr>
          <w:lang w:val="en-US"/>
        </w:rPr>
        <w:t xml:space="preserve">: 27–33. </w:t>
      </w:r>
      <w:proofErr w:type="gramStart"/>
      <w:r w:rsidRPr="009D0C33">
        <w:rPr>
          <w:lang w:val="en-US"/>
        </w:rPr>
        <w:t>doi:10.1016/j.jembe</w:t>
      </w:r>
      <w:proofErr w:type="gramEnd"/>
      <w:r w:rsidRPr="009D0C33">
        <w:rPr>
          <w:lang w:val="en-US"/>
        </w:rPr>
        <w:t>.2014.05.009</w:t>
      </w:r>
    </w:p>
    <w:p w14:paraId="080AD8D1" w14:textId="77777777" w:rsidR="009D0C33" w:rsidRPr="009D0C33" w:rsidRDefault="009D0C33" w:rsidP="009D0C33">
      <w:pPr>
        <w:pStyle w:val="Bibliography"/>
        <w:rPr>
          <w:lang w:val="en-US"/>
        </w:rPr>
      </w:pPr>
      <w:proofErr w:type="spellStart"/>
      <w:r w:rsidRPr="009D0C33">
        <w:rPr>
          <w:lang w:val="en-US"/>
        </w:rPr>
        <w:t>O’Clair</w:t>
      </w:r>
      <w:proofErr w:type="spellEnd"/>
      <w:r w:rsidRPr="009D0C33">
        <w:rPr>
          <w:lang w:val="en-US"/>
        </w:rPr>
        <w:t xml:space="preserve">, C. E., and S. D. Rice. 1985. Depression of feeding and growth rates of the </w:t>
      </w:r>
      <w:proofErr w:type="spellStart"/>
      <w:r w:rsidRPr="009D0C33">
        <w:rPr>
          <w:lang w:val="en-US"/>
        </w:rPr>
        <w:t>seastar</w:t>
      </w:r>
      <w:proofErr w:type="spellEnd"/>
      <w:r w:rsidRPr="009D0C33">
        <w:rPr>
          <w:lang w:val="en-US"/>
        </w:rPr>
        <w:t xml:space="preserve"> </w:t>
      </w:r>
      <w:proofErr w:type="spellStart"/>
      <w:r w:rsidRPr="009D0C33">
        <w:rPr>
          <w:lang w:val="en-US"/>
        </w:rPr>
        <w:t>Evasterias</w:t>
      </w:r>
      <w:proofErr w:type="spellEnd"/>
      <w:r w:rsidRPr="009D0C33">
        <w:rPr>
          <w:lang w:val="en-US"/>
        </w:rPr>
        <w:t xml:space="preserve"> </w:t>
      </w:r>
      <w:proofErr w:type="spellStart"/>
      <w:r w:rsidRPr="009D0C33">
        <w:rPr>
          <w:lang w:val="en-US"/>
        </w:rPr>
        <w:t>troschelii</w:t>
      </w:r>
      <w:proofErr w:type="spellEnd"/>
      <w:r w:rsidRPr="009D0C33">
        <w:rPr>
          <w:lang w:val="en-US"/>
        </w:rPr>
        <w:t xml:space="preserve"> during long-term exposure to the water-soluble fraction of crude oil. Mar. Biol. </w:t>
      </w:r>
      <w:r w:rsidRPr="009D0C33">
        <w:rPr>
          <w:b/>
          <w:bCs/>
          <w:lang w:val="en-US"/>
        </w:rPr>
        <w:t>84</w:t>
      </w:r>
      <w:r w:rsidRPr="009D0C33">
        <w:rPr>
          <w:lang w:val="en-US"/>
        </w:rPr>
        <w:t>: 331–340. doi:10.1007/BF00392503</w:t>
      </w:r>
    </w:p>
    <w:p w14:paraId="232C8F89" w14:textId="77777777" w:rsidR="009D0C33" w:rsidRPr="009D0C33" w:rsidRDefault="009D0C33" w:rsidP="009D0C33">
      <w:pPr>
        <w:pStyle w:val="Bibliography"/>
        <w:rPr>
          <w:lang w:val="en-US"/>
        </w:rPr>
      </w:pPr>
      <w:r w:rsidRPr="009D0C33">
        <w:rPr>
          <w:lang w:val="en-US"/>
        </w:rPr>
        <w:t xml:space="preserve">Osborn, S. A. 1995. Fecundity and embryonic development of Octopus </w:t>
      </w:r>
      <w:proofErr w:type="spellStart"/>
      <w:r w:rsidRPr="009D0C33">
        <w:rPr>
          <w:lang w:val="en-US"/>
        </w:rPr>
        <w:t>rubescens</w:t>
      </w:r>
      <w:proofErr w:type="spellEnd"/>
      <w:r w:rsidRPr="009D0C33">
        <w:rPr>
          <w:lang w:val="en-US"/>
        </w:rPr>
        <w:t xml:space="preserve"> Berry from Monterey Bay, California. Master of Science. San Jose State University.</w:t>
      </w:r>
    </w:p>
    <w:p w14:paraId="7F8B4ACA" w14:textId="77777777" w:rsidR="009D0C33" w:rsidRPr="009D0C33" w:rsidRDefault="009D0C33" w:rsidP="009D0C33">
      <w:pPr>
        <w:pStyle w:val="Bibliography"/>
        <w:rPr>
          <w:lang w:val="en-US"/>
        </w:rPr>
      </w:pPr>
      <w:r w:rsidRPr="009D0C33">
        <w:rPr>
          <w:lang w:val="en-US"/>
        </w:rPr>
        <w:t>Palmer, A. R. 1982. Growth in marine gastropods: a non-destructive technique for independently measuring shell and body weight.</w:t>
      </w:r>
    </w:p>
    <w:p w14:paraId="1DC1274A" w14:textId="77777777" w:rsidR="009D0C33" w:rsidRPr="009D0C33" w:rsidRDefault="009D0C33" w:rsidP="009D0C33">
      <w:pPr>
        <w:pStyle w:val="Bibliography"/>
        <w:rPr>
          <w:lang w:val="en-US"/>
        </w:rPr>
      </w:pPr>
      <w:r w:rsidRPr="009D0C33">
        <w:rPr>
          <w:lang w:val="en-US"/>
        </w:rPr>
        <w:lastRenderedPageBreak/>
        <w:t xml:space="preserve">Peters, J. R., D. C. Reed, and D. E. </w:t>
      </w:r>
      <w:proofErr w:type="spellStart"/>
      <w:r w:rsidRPr="009D0C33">
        <w:rPr>
          <w:lang w:val="en-US"/>
        </w:rPr>
        <w:t>Burkepile</w:t>
      </w:r>
      <w:proofErr w:type="spellEnd"/>
      <w:r w:rsidRPr="009D0C33">
        <w:rPr>
          <w:lang w:val="en-US"/>
        </w:rPr>
        <w:t xml:space="preserve">. 2019. Climate and fishing drive regime shifts in consumer-mediated nutrient cycling in kelp forests. Glob Change Biol </w:t>
      </w:r>
      <w:r w:rsidRPr="009D0C33">
        <w:rPr>
          <w:b/>
          <w:bCs/>
          <w:lang w:val="en-US"/>
        </w:rPr>
        <w:t>25</w:t>
      </w:r>
      <w:r w:rsidRPr="009D0C33">
        <w:rPr>
          <w:lang w:val="en-US"/>
        </w:rPr>
        <w:t>: 3179–3192. doi:10.1111/gcb.14706</w:t>
      </w:r>
    </w:p>
    <w:p w14:paraId="160CF7C2" w14:textId="77777777" w:rsidR="009D0C33" w:rsidRPr="009D0C33" w:rsidRDefault="009D0C33" w:rsidP="009D0C33">
      <w:pPr>
        <w:pStyle w:val="Bibliography"/>
        <w:rPr>
          <w:lang w:val="en-US"/>
        </w:rPr>
      </w:pPr>
      <w:r w:rsidRPr="009D0C33">
        <w:rPr>
          <w:lang w:val="en-US"/>
        </w:rPr>
        <w:t xml:space="preserve">Sanford, E. 2002. The feeding, growth, and energetics of two rocky intertidal predators (Pisaster </w:t>
      </w:r>
      <w:proofErr w:type="spellStart"/>
      <w:r w:rsidRPr="009D0C33">
        <w:rPr>
          <w:lang w:val="en-US"/>
        </w:rPr>
        <w:t>ochraceus</w:t>
      </w:r>
      <w:proofErr w:type="spellEnd"/>
      <w:r w:rsidRPr="009D0C33">
        <w:rPr>
          <w:lang w:val="en-US"/>
        </w:rPr>
        <w:t xml:space="preserve"> and </w:t>
      </w:r>
      <w:proofErr w:type="spellStart"/>
      <w:r w:rsidRPr="009D0C33">
        <w:rPr>
          <w:lang w:val="en-US"/>
        </w:rPr>
        <w:t>Nucella</w:t>
      </w:r>
      <w:proofErr w:type="spellEnd"/>
      <w:r w:rsidRPr="009D0C33">
        <w:rPr>
          <w:lang w:val="en-US"/>
        </w:rPr>
        <w:t xml:space="preserve"> </w:t>
      </w:r>
      <w:proofErr w:type="spellStart"/>
      <w:r w:rsidRPr="009D0C33">
        <w:rPr>
          <w:lang w:val="en-US"/>
        </w:rPr>
        <w:t>canaliculata</w:t>
      </w:r>
      <w:proofErr w:type="spellEnd"/>
      <w:r w:rsidRPr="009D0C33">
        <w:rPr>
          <w:lang w:val="en-US"/>
        </w:rPr>
        <w:t xml:space="preserve">) under water temperatures simulating episodic upwelling. J. Exp. Mar. Biol. Ecol. </w:t>
      </w:r>
      <w:r w:rsidRPr="009D0C33">
        <w:rPr>
          <w:b/>
          <w:bCs/>
          <w:lang w:val="en-US"/>
        </w:rPr>
        <w:t>273</w:t>
      </w:r>
      <w:r w:rsidRPr="009D0C33">
        <w:rPr>
          <w:lang w:val="en-US"/>
        </w:rPr>
        <w:t>: 199–218. doi:10.1016/S0022-0981(02)00164-8</w:t>
      </w:r>
    </w:p>
    <w:p w14:paraId="0A8997F5" w14:textId="77777777" w:rsidR="009D0C33" w:rsidRPr="009D0C33" w:rsidRDefault="009D0C33" w:rsidP="009D0C33">
      <w:pPr>
        <w:pStyle w:val="Bibliography"/>
        <w:rPr>
          <w:lang w:val="en-US"/>
        </w:rPr>
      </w:pPr>
      <w:r w:rsidRPr="009D0C33">
        <w:rPr>
          <w:lang w:val="en-US"/>
        </w:rPr>
        <w:t xml:space="preserve">Schuster, J. M., and A. E. Bates. 2023. The role of kelp availability and quality on the energetic state and thermal tolerance of sea urchin and gastropod grazers. Journal of Experimental Marine Biology and Ecology </w:t>
      </w:r>
      <w:r w:rsidRPr="009D0C33">
        <w:rPr>
          <w:b/>
          <w:bCs/>
          <w:lang w:val="en-US"/>
        </w:rPr>
        <w:t>569</w:t>
      </w:r>
      <w:r w:rsidRPr="009D0C33">
        <w:rPr>
          <w:lang w:val="en-US"/>
        </w:rPr>
        <w:t xml:space="preserve">: 151947. </w:t>
      </w:r>
      <w:proofErr w:type="gramStart"/>
      <w:r w:rsidRPr="009D0C33">
        <w:rPr>
          <w:lang w:val="en-US"/>
        </w:rPr>
        <w:t>doi:10.1016/j.jembe</w:t>
      </w:r>
      <w:proofErr w:type="gramEnd"/>
      <w:r w:rsidRPr="009D0C33">
        <w:rPr>
          <w:lang w:val="en-US"/>
        </w:rPr>
        <w:t>.2023.151947</w:t>
      </w:r>
    </w:p>
    <w:p w14:paraId="5B975A9C" w14:textId="77777777" w:rsidR="009D0C33" w:rsidRPr="009D0C33" w:rsidRDefault="009D0C33" w:rsidP="009D0C33">
      <w:pPr>
        <w:pStyle w:val="Bibliography"/>
        <w:rPr>
          <w:lang w:val="en-US"/>
        </w:rPr>
      </w:pPr>
      <w:r w:rsidRPr="009D0C33">
        <w:rPr>
          <w:lang w:val="en-US"/>
        </w:rPr>
        <w:t xml:space="preserve">Stewart, N. L., B. </w:t>
      </w:r>
      <w:proofErr w:type="spellStart"/>
      <w:r w:rsidRPr="009D0C33">
        <w:rPr>
          <w:lang w:val="en-US"/>
        </w:rPr>
        <w:t>Konar</w:t>
      </w:r>
      <w:proofErr w:type="spellEnd"/>
      <w:r w:rsidRPr="009D0C33">
        <w:rPr>
          <w:lang w:val="en-US"/>
        </w:rPr>
        <w:t xml:space="preserve">, and M. T. Tinker. 2015. Testing the nutritional-limitation, predator-avoidance, and storm-avoidance hypotheses for restricted sea otter habitat use in the Aleutian Islands, Alaska. </w:t>
      </w:r>
      <w:proofErr w:type="spellStart"/>
      <w:r w:rsidRPr="009D0C33">
        <w:rPr>
          <w:lang w:val="en-US"/>
        </w:rPr>
        <w:t>Oecologia</w:t>
      </w:r>
      <w:proofErr w:type="spellEnd"/>
      <w:r w:rsidRPr="009D0C33">
        <w:rPr>
          <w:lang w:val="en-US"/>
        </w:rPr>
        <w:t xml:space="preserve"> </w:t>
      </w:r>
      <w:r w:rsidRPr="009D0C33">
        <w:rPr>
          <w:b/>
          <w:bCs/>
          <w:lang w:val="en-US"/>
        </w:rPr>
        <w:t>177</w:t>
      </w:r>
      <w:r w:rsidRPr="009D0C33">
        <w:rPr>
          <w:lang w:val="en-US"/>
        </w:rPr>
        <w:t>: 645–655. doi:10.1007/s00442-014-3149-6</w:t>
      </w:r>
    </w:p>
    <w:p w14:paraId="587BECE2" w14:textId="77777777" w:rsidR="009D0C33" w:rsidRPr="009D0C33" w:rsidRDefault="009D0C33" w:rsidP="009D0C33">
      <w:pPr>
        <w:pStyle w:val="Bibliography"/>
        <w:rPr>
          <w:lang w:val="en-US"/>
        </w:rPr>
      </w:pPr>
      <w:r w:rsidRPr="009D0C33">
        <w:rPr>
          <w:lang w:val="en-US"/>
        </w:rPr>
        <w:t xml:space="preserve">Stillman, J. H., and G. N. </w:t>
      </w:r>
      <w:proofErr w:type="spellStart"/>
      <w:r w:rsidRPr="009D0C33">
        <w:rPr>
          <w:lang w:val="en-US"/>
        </w:rPr>
        <w:t>Somero</w:t>
      </w:r>
      <w:proofErr w:type="spellEnd"/>
      <w:r w:rsidRPr="009D0C33">
        <w:rPr>
          <w:lang w:val="en-US"/>
        </w:rPr>
        <w:t xml:space="preserve">. 1996. Adaptation to Temperature Stress and Aerial Exposure in Congeneric Species of Intertidal Porcelain Crabs (Genus </w:t>
      </w:r>
      <w:proofErr w:type="spellStart"/>
      <w:r w:rsidRPr="009D0C33">
        <w:rPr>
          <w:lang w:val="en-US"/>
        </w:rPr>
        <w:t>Petrolisthes</w:t>
      </w:r>
      <w:proofErr w:type="spellEnd"/>
      <w:r w:rsidRPr="009D0C33">
        <w:rPr>
          <w:lang w:val="en-US"/>
        </w:rPr>
        <w:t xml:space="preserve">): Correlation of Physiology, Biochemistry and Morphology </w:t>
      </w:r>
      <w:proofErr w:type="gramStart"/>
      <w:r w:rsidRPr="009D0C33">
        <w:rPr>
          <w:lang w:val="en-US"/>
        </w:rPr>
        <w:t>With</w:t>
      </w:r>
      <w:proofErr w:type="gramEnd"/>
      <w:r w:rsidRPr="009D0C33">
        <w:rPr>
          <w:lang w:val="en-US"/>
        </w:rPr>
        <w:t xml:space="preserve"> Vertical Distribution. Journal of Experimental Biology </w:t>
      </w:r>
      <w:r w:rsidRPr="009D0C33">
        <w:rPr>
          <w:b/>
          <w:bCs/>
          <w:lang w:val="en-US"/>
        </w:rPr>
        <w:t>199</w:t>
      </w:r>
      <w:r w:rsidRPr="009D0C33">
        <w:rPr>
          <w:lang w:val="en-US"/>
        </w:rPr>
        <w:t>: 1845–1855. doi:10.1242/jeb.199.8.1845</w:t>
      </w:r>
    </w:p>
    <w:p w14:paraId="253B8E9E" w14:textId="77777777" w:rsidR="009D0C33" w:rsidRPr="009D0C33" w:rsidRDefault="009D0C33" w:rsidP="009D0C33">
      <w:pPr>
        <w:pStyle w:val="Bibliography"/>
        <w:rPr>
          <w:lang w:val="en-US"/>
        </w:rPr>
      </w:pPr>
      <w:r w:rsidRPr="009D0C33">
        <w:rPr>
          <w:lang w:val="en-US"/>
        </w:rPr>
        <w:t xml:space="preserve">Zhang, Z., A. Campbell, and J. Lessard. 2007. MODELING NORTHERN ABALONE, HALIOTIS KAMTSCHATKANA, POPULATION STOCK AND RECRUITMENT IN BRITISH COLUMBIA. </w:t>
      </w:r>
      <w:proofErr w:type="spellStart"/>
      <w:r w:rsidRPr="009D0C33">
        <w:rPr>
          <w:lang w:val="en-US"/>
        </w:rPr>
        <w:t>shre</w:t>
      </w:r>
      <w:proofErr w:type="spellEnd"/>
      <w:r w:rsidRPr="009D0C33">
        <w:rPr>
          <w:lang w:val="en-US"/>
        </w:rPr>
        <w:t xml:space="preserve"> </w:t>
      </w:r>
      <w:r w:rsidRPr="009D0C33">
        <w:rPr>
          <w:b/>
          <w:bCs/>
          <w:lang w:val="en-US"/>
        </w:rPr>
        <w:t>26</w:t>
      </w:r>
      <w:r w:rsidRPr="009D0C33">
        <w:rPr>
          <w:lang w:val="en-US"/>
        </w:rPr>
        <w:t>: 1099–1107. doi:10.2983/0730-8000(2007)26[</w:t>
      </w:r>
      <w:proofErr w:type="gramStart"/>
      <w:r w:rsidRPr="009D0C33">
        <w:rPr>
          <w:lang w:val="en-US"/>
        </w:rPr>
        <w:t>1099:MNAHKP</w:t>
      </w:r>
      <w:proofErr w:type="gramEnd"/>
      <w:r w:rsidRPr="009D0C33">
        <w:rPr>
          <w:lang w:val="en-US"/>
        </w:rPr>
        <w:t>]2.0.CO;2</w:t>
      </w:r>
    </w:p>
    <w:p w14:paraId="55B46249" w14:textId="34CD3050" w:rsidR="00913FC7" w:rsidRPr="008D2AF1" w:rsidRDefault="00913FC7" w:rsidP="00913FC7">
      <w:pPr>
        <w:rPr>
          <w:b/>
        </w:rPr>
      </w:pPr>
      <w:r w:rsidRPr="008D2AF1">
        <w:rPr>
          <w:b/>
        </w:rPr>
        <w:fldChar w:fldCharType="end"/>
      </w:r>
      <w:del w:id="10" w:author="Em Lim" w:date="2025-07-31T17:49:00Z" w16du:dateUtc="2025-08-01T00:49:00Z">
        <w:r w:rsidRPr="008D2AF1" w:rsidDel="000A1486">
          <w:rPr>
            <w:b/>
          </w:rPr>
          <w:br w:type="page"/>
        </w:r>
      </w:del>
    </w:p>
    <w:p w14:paraId="042B730C" w14:textId="77777777" w:rsidR="00913FC7" w:rsidRPr="008D2AF1" w:rsidDel="000A1486" w:rsidRDefault="00913FC7" w:rsidP="00913FC7">
      <w:pPr>
        <w:spacing w:line="480" w:lineRule="auto"/>
        <w:rPr>
          <w:del w:id="11" w:author="Em Lim" w:date="2025-07-31T17:49:00Z" w16du:dateUtc="2025-08-01T00:49:00Z"/>
          <w:bCs/>
        </w:rPr>
      </w:pPr>
      <w:del w:id="12" w:author="Em Lim" w:date="2025-07-31T17:49:00Z" w16du:dateUtc="2025-08-01T00:49:00Z">
        <w:r w:rsidRPr="008D2AF1" w:rsidDel="000A1486">
          <w:rPr>
            <w:b/>
          </w:rPr>
          <w:delText xml:space="preserve">Electronic Supplement Part 2. </w:delText>
        </w:r>
        <w:r w:rsidRPr="008D2AF1" w:rsidDel="000A1486">
          <w:rPr>
            <w:bCs/>
          </w:rPr>
          <w:delText>Effect of individual families of fishes and invertebrates on meso-scale (among-site) and small-scale (within-site) variation in ammonium.</w:delText>
        </w:r>
      </w:del>
    </w:p>
    <w:p w14:paraId="11E955C0" w14:textId="77777777" w:rsidR="00913FC7" w:rsidRPr="008D2AF1" w:rsidDel="000A1486" w:rsidRDefault="00913FC7" w:rsidP="00913FC7">
      <w:pPr>
        <w:spacing w:line="480" w:lineRule="auto"/>
        <w:rPr>
          <w:del w:id="13" w:author="Em Lim" w:date="2025-07-31T17:49:00Z" w16du:dateUtc="2025-08-01T00:49:00Z"/>
          <w:bCs/>
        </w:rPr>
      </w:pPr>
    </w:p>
    <w:p w14:paraId="3F8B57AE" w14:textId="77777777" w:rsidR="00913FC7" w:rsidRPr="008D2AF1" w:rsidDel="000A1486" w:rsidRDefault="00913FC7" w:rsidP="00913FC7">
      <w:pPr>
        <w:spacing w:line="480" w:lineRule="auto"/>
        <w:rPr>
          <w:del w:id="14" w:author="Em Lim" w:date="2025-07-31T17:49:00Z" w16du:dateUtc="2025-08-01T00:49:00Z"/>
          <w:b/>
          <w:bCs/>
        </w:rPr>
      </w:pPr>
      <w:del w:id="15" w:author="Em Lim" w:date="2025-07-31T17:49:00Z" w16du:dateUtc="2025-08-01T00:49:00Z">
        <w:r w:rsidRPr="008D2AF1" w:rsidDel="000A1486">
          <w:rPr>
            <w:b/>
            <w:bCs/>
          </w:rPr>
          <w:delText>Regional (meso-scale) variation</w:delText>
        </w:r>
      </w:del>
    </w:p>
    <w:p w14:paraId="5FAF7923" w14:textId="77777777" w:rsidR="00913FC7" w:rsidRPr="008D2AF1" w:rsidDel="000A1486" w:rsidRDefault="00913FC7" w:rsidP="00913FC7">
      <w:pPr>
        <w:spacing w:line="480" w:lineRule="auto"/>
        <w:rPr>
          <w:del w:id="16" w:author="Em Lim" w:date="2025-07-31T17:49:00Z" w16du:dateUtc="2025-08-01T00:49:00Z"/>
        </w:rPr>
      </w:pPr>
      <w:del w:id="17" w:author="Em Lim" w:date="2025-07-31T17:49:00Z" w16du:dateUtc="2025-08-01T00:49:00Z">
        <w:r w:rsidRPr="008D2AF1" w:rsidDel="000A1486">
          <w:delText xml:space="preserve">We further explored the effect of animals on variation in NH₄⁺ concentration among rocky reef sites by considering only the abundance of one animal family at a time. For each of the top 15 most abundant families observed on our surveys, we constructed an GLMM identical to the top model shown in Table S4, using only the abundance of that family (NH₄⁺ regressed against family abundance, tide exchange, an interaction between family abundance and tide, Shannon diversity, survey depth, with a random effect of site and year and a gamma distribution). Here, we present the three fish families (Hexagrammidae, Gobiidae, and Sebastidae) and three invertebrate families (Muricidae, Asteriidae, and Acmaeidae) with the highest </w:delText>
        </w:r>
        <w:r w:rsidRPr="008D2AF1" w:rsidDel="000A1486">
          <w:rPr>
            <w:i/>
            <w:iCs/>
          </w:rPr>
          <w:delText>R</w:delText>
        </w:r>
        <w:r w:rsidRPr="008D2AF1" w:rsidDel="000A1486">
          <w:rPr>
            <w:i/>
            <w:iCs/>
            <w:vertAlign w:val="superscript"/>
          </w:rPr>
          <w:delText>2</w:delText>
        </w:r>
        <w:r w:rsidRPr="008D2AF1" w:rsidDel="000A1486">
          <w:delText xml:space="preserve"> values. These six families constitute 17% of the total abundance.</w:delText>
        </w:r>
      </w:del>
    </w:p>
    <w:p w14:paraId="69C72621" w14:textId="77777777" w:rsidR="00913FC7" w:rsidRPr="008D2AF1" w:rsidDel="000A1486" w:rsidRDefault="00913FC7" w:rsidP="00913FC7">
      <w:pPr>
        <w:rPr>
          <w:del w:id="18" w:author="Em Lim" w:date="2025-07-31T17:49:00Z" w16du:dateUtc="2025-08-01T00:49:00Z"/>
          <w:b/>
        </w:rPr>
      </w:pPr>
    </w:p>
    <w:p w14:paraId="180EA7D7" w14:textId="77777777" w:rsidR="00913FC7" w:rsidRPr="008D2AF1" w:rsidDel="000A1486" w:rsidRDefault="00913FC7" w:rsidP="00913FC7">
      <w:pPr>
        <w:spacing w:line="480" w:lineRule="auto"/>
        <w:ind w:firstLine="720"/>
        <w:rPr>
          <w:del w:id="19" w:author="Em Lim" w:date="2025-07-31T17:49:00Z" w16du:dateUtc="2025-08-01T00:49:00Z"/>
          <w:color w:val="000000"/>
        </w:rPr>
      </w:pPr>
      <w:del w:id="20" w:author="Em Lim" w:date="2025-07-31T17:49:00Z" w16du:dateUtc="2025-08-01T00:49:00Z">
        <w:r w:rsidRPr="008D2AF1" w:rsidDel="000A1486">
          <w:delText>We found evidence of a positive relationship between NH₄⁺ concentration and the abundance of greenlings (Hexagrammidae, GLMM, p = 0.03, Fig. S2.01), weak evidence of an interaction between greenling abundance and tide (p = 0.09), but no evidence for an effect of any other predictors (p &gt; 0.10). We also found evidence of a positive relationship between NH₄⁺ concentration and the abundance of whitecap limpets (Acmaeidae, GLMM, p = 0.03), but no evidence of an effect of any other predictors (p &gt; 0.40). We found no evidence of an effect of any predictors on NH₄⁺ concentration in the models for the families Sebastidae, Gobiidae, Asteriidae, or Muricidae (p &gt; 0.10).</w:delText>
        </w:r>
        <w:r w:rsidRPr="008D2AF1" w:rsidDel="000A1486">
          <w:rPr>
            <w:color w:val="000000"/>
          </w:rPr>
          <w:delText xml:space="preserve"> Full model outputs are available in Table S2.01.</w:delText>
        </w:r>
      </w:del>
    </w:p>
    <w:p w14:paraId="0549B382" w14:textId="77777777" w:rsidR="00913FC7" w:rsidRPr="008D2AF1" w:rsidDel="000A1486" w:rsidRDefault="00913FC7" w:rsidP="00913FC7">
      <w:pPr>
        <w:spacing w:line="480" w:lineRule="auto"/>
        <w:rPr>
          <w:del w:id="21" w:author="Em Lim" w:date="2025-07-31T17:49:00Z" w16du:dateUtc="2025-08-01T00:49:00Z"/>
          <w:color w:val="000000"/>
        </w:rPr>
      </w:pPr>
    </w:p>
    <w:p w14:paraId="777831E1" w14:textId="77777777" w:rsidR="00913FC7" w:rsidRPr="008D2AF1" w:rsidDel="000A1486" w:rsidRDefault="00913FC7" w:rsidP="00913FC7">
      <w:pPr>
        <w:rPr>
          <w:del w:id="22" w:author="Em Lim" w:date="2025-07-31T17:49:00Z" w16du:dateUtc="2025-08-01T00:49:00Z"/>
          <w:b/>
        </w:rPr>
      </w:pPr>
      <w:del w:id="23" w:author="Em Lim" w:date="2025-07-31T17:49:00Z" w16du:dateUtc="2025-08-01T00:49:00Z">
        <w:r w:rsidRPr="008D2AF1" w:rsidDel="000A1486">
          <w:rPr>
            <w:b/>
          </w:rPr>
          <w:br w:type="page"/>
        </w:r>
      </w:del>
    </w:p>
    <w:p w14:paraId="591E72A8" w14:textId="77777777" w:rsidR="00913FC7" w:rsidRPr="008D2AF1" w:rsidDel="000A1486" w:rsidRDefault="00913FC7" w:rsidP="00913FC7">
      <w:pPr>
        <w:rPr>
          <w:del w:id="24" w:author="Em Lim" w:date="2025-07-31T17:49:00Z" w16du:dateUtc="2025-08-01T00:49:00Z"/>
          <w:b/>
        </w:rPr>
      </w:pPr>
      <w:del w:id="25" w:author="Em Lim" w:date="2025-07-31T17:49:00Z" w16du:dateUtc="2025-08-01T00:49:00Z">
        <w:r w:rsidRPr="008D2AF1" w:rsidDel="000A1486">
          <w:rPr>
            <w:b/>
            <w:noProof/>
          </w:rPr>
          <w:drawing>
            <wp:inline distT="0" distB="0" distL="0" distR="0" wp14:anchorId="70D645F8" wp14:editId="67474137">
              <wp:extent cx="5943600" cy="3343275"/>
              <wp:effectExtent l="0" t="0" r="0" b="0"/>
              <wp:docPr id="338756030" name="Picture 10"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56030" name="Picture 10" descr="A graph of different types of numbe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del>
    </w:p>
    <w:p w14:paraId="002182DB" w14:textId="77777777" w:rsidR="00913FC7" w:rsidRPr="008D2AF1" w:rsidDel="000A1486" w:rsidRDefault="00913FC7" w:rsidP="00913FC7">
      <w:pPr>
        <w:spacing w:line="480" w:lineRule="auto"/>
        <w:rPr>
          <w:del w:id="26" w:author="Em Lim" w:date="2025-07-31T17:49:00Z" w16du:dateUtc="2025-08-01T00:49:00Z"/>
        </w:rPr>
      </w:pPr>
      <w:del w:id="27" w:author="Em Lim" w:date="2025-07-31T17:49:00Z" w16du:dateUtc="2025-08-01T00:49:00Z">
        <w:r w:rsidRPr="008D2AF1" w:rsidDel="000A1486">
          <w:rPr>
            <w:b/>
          </w:rPr>
          <w:delText xml:space="preserve">Figure S2.01. </w:delText>
        </w:r>
        <w:r w:rsidRPr="008D2AF1" w:rsidDel="000A1486">
          <w:delText xml:space="preserve">Model-generated predictions of ammonium concentrations in relation to abundance across rocky reef sites for the 6 animal families with the highest </w:delText>
        </w:r>
        <w:r w:rsidRPr="008D2AF1" w:rsidDel="000A1486">
          <w:rPr>
            <w:i/>
            <w:iCs/>
          </w:rPr>
          <w:delText>R</w:delText>
        </w:r>
        <w:r w:rsidRPr="008D2AF1" w:rsidDel="000A1486">
          <w:rPr>
            <w:i/>
            <w:iCs/>
            <w:vertAlign w:val="superscript"/>
          </w:rPr>
          <w:delText>2</w:delText>
        </w:r>
        <w:r w:rsidRPr="008D2AF1" w:rsidDel="000A1486">
          <w:delText xml:space="preserve">. </w:delText>
        </w:r>
      </w:del>
    </w:p>
    <w:p w14:paraId="20A5CDA6" w14:textId="77777777" w:rsidR="00913FC7" w:rsidRPr="008D2AF1" w:rsidDel="000A1486" w:rsidRDefault="00913FC7" w:rsidP="00913FC7">
      <w:pPr>
        <w:rPr>
          <w:del w:id="28" w:author="Em Lim" w:date="2025-07-31T17:49:00Z" w16du:dateUtc="2025-08-01T00:49:00Z"/>
        </w:rPr>
      </w:pPr>
    </w:p>
    <w:p w14:paraId="13CF14BA" w14:textId="77777777" w:rsidR="00913FC7" w:rsidRPr="008D2AF1" w:rsidDel="000A1486" w:rsidRDefault="00913FC7" w:rsidP="00913FC7">
      <w:pPr>
        <w:spacing w:line="480" w:lineRule="auto"/>
        <w:rPr>
          <w:del w:id="29" w:author="Em Lim" w:date="2025-07-31T17:49:00Z" w16du:dateUtc="2025-08-01T00:49:00Z"/>
        </w:rPr>
      </w:pPr>
      <w:del w:id="30" w:author="Em Lim" w:date="2025-07-31T17:49:00Z" w16du:dateUtc="2025-08-01T00:49:00Z">
        <w:r w:rsidRPr="008D2AF1" w:rsidDel="000A1486">
          <w:rPr>
            <w:b/>
          </w:rPr>
          <w:delText>Table S2.01.</w:delText>
        </w:r>
        <w:r w:rsidRPr="008D2AF1" w:rsidDel="000A1486">
          <w:delText xml:space="preserve"> Model summaries from the meso-scale (among-site) models including only the biomass of one family (indicated in the top left cell) for each model.</w:delText>
        </w:r>
      </w:del>
    </w:p>
    <w:p w14:paraId="0A5AE702" w14:textId="77777777" w:rsidR="00913FC7" w:rsidRPr="008D2AF1" w:rsidDel="000A1486" w:rsidRDefault="00913FC7" w:rsidP="00913FC7">
      <w:pPr>
        <w:pStyle w:val="HTMLPreformatted"/>
        <w:shd w:val="clear" w:color="auto" w:fill="FFFFFF"/>
        <w:wordWrap w:val="0"/>
        <w:rPr>
          <w:del w:id="31" w:author="Em Lim" w:date="2025-07-31T17:49:00Z" w16du:dateUtc="2025-08-01T00:49:00Z"/>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913FC7" w:rsidRPr="008D2AF1" w:rsidDel="000A1486" w14:paraId="1D321336" w14:textId="77777777" w:rsidTr="00BB77FB">
        <w:trPr>
          <w:cnfStyle w:val="100000000000" w:firstRow="1" w:lastRow="0" w:firstColumn="0" w:lastColumn="0" w:oddVBand="0" w:evenVBand="0" w:oddHBand="0" w:evenHBand="0" w:firstRowFirstColumn="0" w:firstRowLastColumn="0" w:lastRowFirstColumn="0" w:lastRowLastColumn="0"/>
          <w:trHeight w:val="320"/>
          <w:del w:id="32" w:author="Em Lim" w:date="2025-07-31T17:49:00Z"/>
        </w:trPr>
        <w:tc>
          <w:tcPr>
            <w:tcW w:w="3261" w:type="dxa"/>
            <w:noWrap/>
            <w:hideMark/>
          </w:tcPr>
          <w:p w14:paraId="5C5CFD7C" w14:textId="77777777" w:rsidR="00913FC7" w:rsidRPr="008D2AF1" w:rsidDel="000A1486" w:rsidRDefault="00913FC7" w:rsidP="00BB77FB">
            <w:pPr>
              <w:jc w:val="left"/>
              <w:rPr>
                <w:del w:id="33" w:author="Em Lim" w:date="2025-07-31T17:49:00Z" w16du:dateUtc="2025-08-01T00:49:00Z"/>
                <w:b/>
                <w:bCs/>
              </w:rPr>
            </w:pPr>
            <w:del w:id="34" w:author="Em Lim" w:date="2025-07-31T17:49:00Z" w16du:dateUtc="2025-08-01T00:49:00Z">
              <w:r w:rsidRPr="008D2AF1" w:rsidDel="000A1486">
                <w:rPr>
                  <w:b/>
                  <w:bCs/>
                </w:rPr>
                <w:delText xml:space="preserve">Sebastidae </w:delText>
              </w:r>
              <w:r w:rsidRPr="008D2AF1" w:rsidDel="000A1486">
                <w:delText>(</w:delText>
              </w:r>
              <w:r w:rsidRPr="008D2AF1" w:rsidDel="000A1486">
                <w:rPr>
                  <w:i/>
                  <w:iCs/>
                </w:rPr>
                <w:delText>R</w:delText>
              </w:r>
              <w:r w:rsidRPr="008D2AF1" w:rsidDel="000A1486">
                <w:rPr>
                  <w:i/>
                  <w:iCs/>
                  <w:vertAlign w:val="superscript"/>
                </w:rPr>
                <w:delText>2</w:delText>
              </w:r>
              <w:r w:rsidRPr="008D2AF1" w:rsidDel="000A1486">
                <w:delText xml:space="preserve"> = 0.67)</w:delText>
              </w:r>
            </w:del>
          </w:p>
        </w:tc>
        <w:tc>
          <w:tcPr>
            <w:tcW w:w="619" w:type="dxa"/>
            <w:noWrap/>
            <w:hideMark/>
          </w:tcPr>
          <w:p w14:paraId="76755C01" w14:textId="77777777" w:rsidR="00913FC7" w:rsidRPr="008D2AF1" w:rsidDel="000A1486" w:rsidRDefault="00913FC7" w:rsidP="00BB77FB">
            <w:pPr>
              <w:jc w:val="left"/>
              <w:rPr>
                <w:del w:id="35" w:author="Em Lim" w:date="2025-07-31T17:49:00Z" w16du:dateUtc="2025-08-01T00:49:00Z"/>
                <w:b/>
                <w:bCs/>
                <w:color w:val="000000"/>
              </w:rPr>
            </w:pPr>
            <w:del w:id="36" w:author="Em Lim" w:date="2025-07-31T17:49:00Z" w16du:dateUtc="2025-08-01T00:49:00Z">
              <w:r w:rsidRPr="008D2AF1" w:rsidDel="000A1486">
                <w:rPr>
                  <w:b/>
                  <w:bCs/>
                  <w:color w:val="000000"/>
                </w:rPr>
                <w:delText>Estimate</w:delText>
              </w:r>
            </w:del>
          </w:p>
        </w:tc>
        <w:tc>
          <w:tcPr>
            <w:tcW w:w="1507" w:type="dxa"/>
            <w:noWrap/>
            <w:hideMark/>
          </w:tcPr>
          <w:p w14:paraId="0F578A07" w14:textId="77777777" w:rsidR="00913FC7" w:rsidRPr="008D2AF1" w:rsidDel="000A1486" w:rsidRDefault="00913FC7" w:rsidP="00BB77FB">
            <w:pPr>
              <w:jc w:val="left"/>
              <w:rPr>
                <w:del w:id="37" w:author="Em Lim" w:date="2025-07-31T17:49:00Z" w16du:dateUtc="2025-08-01T00:49:00Z"/>
                <w:b/>
                <w:bCs/>
                <w:color w:val="000000"/>
              </w:rPr>
            </w:pPr>
            <w:del w:id="38" w:author="Em Lim" w:date="2025-07-31T17:49:00Z" w16du:dateUtc="2025-08-01T00:49:00Z">
              <w:r w:rsidRPr="008D2AF1" w:rsidDel="000A1486">
                <w:rPr>
                  <w:b/>
                  <w:bCs/>
                  <w:color w:val="000000"/>
                </w:rPr>
                <w:delText>Std. error</w:delText>
              </w:r>
            </w:del>
          </w:p>
        </w:tc>
        <w:tc>
          <w:tcPr>
            <w:tcW w:w="1093" w:type="dxa"/>
            <w:noWrap/>
            <w:hideMark/>
          </w:tcPr>
          <w:p w14:paraId="2C56E52B" w14:textId="77777777" w:rsidR="00913FC7" w:rsidRPr="008D2AF1" w:rsidDel="000A1486" w:rsidRDefault="00913FC7" w:rsidP="00BB77FB">
            <w:pPr>
              <w:jc w:val="left"/>
              <w:rPr>
                <w:del w:id="39" w:author="Em Lim" w:date="2025-07-31T17:49:00Z" w16du:dateUtc="2025-08-01T00:49:00Z"/>
                <w:b/>
                <w:bCs/>
                <w:color w:val="000000"/>
              </w:rPr>
            </w:pPr>
            <w:del w:id="40" w:author="Em Lim" w:date="2025-07-31T17:49:00Z" w16du:dateUtc="2025-08-01T00:49:00Z">
              <w:r w:rsidRPr="008D2AF1" w:rsidDel="000A1486">
                <w:rPr>
                  <w:b/>
                  <w:bCs/>
                  <w:color w:val="000000"/>
                </w:rPr>
                <w:delText>z-value</w:delText>
              </w:r>
            </w:del>
          </w:p>
        </w:tc>
        <w:tc>
          <w:tcPr>
            <w:tcW w:w="1300" w:type="dxa"/>
            <w:noWrap/>
            <w:hideMark/>
          </w:tcPr>
          <w:p w14:paraId="1CA2660F" w14:textId="77777777" w:rsidR="00913FC7" w:rsidRPr="008D2AF1" w:rsidDel="000A1486" w:rsidRDefault="00913FC7" w:rsidP="00BB77FB">
            <w:pPr>
              <w:jc w:val="left"/>
              <w:rPr>
                <w:del w:id="41" w:author="Em Lim" w:date="2025-07-31T17:49:00Z" w16du:dateUtc="2025-08-01T00:49:00Z"/>
                <w:b/>
                <w:bCs/>
                <w:color w:val="000000"/>
              </w:rPr>
            </w:pPr>
            <w:del w:id="42" w:author="Em Lim" w:date="2025-07-31T17:49:00Z" w16du:dateUtc="2025-08-01T00:49:00Z">
              <w:r w:rsidRPr="008D2AF1" w:rsidDel="000A1486">
                <w:rPr>
                  <w:b/>
                  <w:bCs/>
                  <w:color w:val="000000"/>
                </w:rPr>
                <w:delText>p-value</w:delText>
              </w:r>
            </w:del>
          </w:p>
        </w:tc>
      </w:tr>
      <w:tr w:rsidR="00913FC7" w:rsidRPr="008D2AF1" w:rsidDel="000A1486" w14:paraId="4D60B4F3" w14:textId="77777777" w:rsidTr="00BB77FB">
        <w:trPr>
          <w:trHeight w:val="320"/>
          <w:del w:id="43" w:author="Em Lim" w:date="2025-07-31T17:49:00Z"/>
        </w:trPr>
        <w:tc>
          <w:tcPr>
            <w:tcW w:w="3261" w:type="dxa"/>
            <w:noWrap/>
            <w:hideMark/>
          </w:tcPr>
          <w:p w14:paraId="2517B637" w14:textId="77777777" w:rsidR="00913FC7" w:rsidRPr="008D2AF1" w:rsidDel="000A1486" w:rsidRDefault="00913FC7" w:rsidP="00BB77FB">
            <w:pPr>
              <w:jc w:val="left"/>
              <w:rPr>
                <w:del w:id="44" w:author="Em Lim" w:date="2025-07-31T17:49:00Z" w16du:dateUtc="2025-08-01T00:49:00Z"/>
                <w:color w:val="000000"/>
              </w:rPr>
            </w:pPr>
            <w:del w:id="45" w:author="Em Lim" w:date="2025-07-31T17:49:00Z" w16du:dateUtc="2025-08-01T00:49:00Z">
              <w:r w:rsidRPr="008D2AF1" w:rsidDel="000A1486">
                <w:rPr>
                  <w:color w:val="000000"/>
                </w:rPr>
                <w:delText>Intercept</w:delText>
              </w:r>
            </w:del>
          </w:p>
        </w:tc>
        <w:tc>
          <w:tcPr>
            <w:tcW w:w="619" w:type="dxa"/>
            <w:noWrap/>
            <w:hideMark/>
          </w:tcPr>
          <w:p w14:paraId="19B62D48" w14:textId="77777777" w:rsidR="00913FC7" w:rsidRPr="008D2AF1" w:rsidDel="000A1486" w:rsidRDefault="00913FC7" w:rsidP="00BB77FB">
            <w:pPr>
              <w:jc w:val="left"/>
              <w:rPr>
                <w:del w:id="46" w:author="Em Lim" w:date="2025-07-31T17:49:00Z" w16du:dateUtc="2025-08-01T00:49:00Z"/>
                <w:color w:val="000000"/>
              </w:rPr>
            </w:pPr>
            <w:del w:id="47" w:author="Em Lim" w:date="2025-07-31T17:49:00Z" w16du:dateUtc="2025-08-01T00:49:00Z">
              <w:r w:rsidRPr="008D2AF1" w:rsidDel="000A1486">
                <w:rPr>
                  <w:color w:val="000000"/>
                </w:rPr>
                <w:delText>0.13</w:delText>
              </w:r>
            </w:del>
          </w:p>
        </w:tc>
        <w:tc>
          <w:tcPr>
            <w:tcW w:w="1507" w:type="dxa"/>
            <w:noWrap/>
            <w:hideMark/>
          </w:tcPr>
          <w:p w14:paraId="7CF3D9B3" w14:textId="77777777" w:rsidR="00913FC7" w:rsidRPr="008D2AF1" w:rsidDel="000A1486" w:rsidRDefault="00913FC7" w:rsidP="00BB77FB">
            <w:pPr>
              <w:jc w:val="left"/>
              <w:rPr>
                <w:del w:id="48" w:author="Em Lim" w:date="2025-07-31T17:49:00Z" w16du:dateUtc="2025-08-01T00:49:00Z"/>
                <w:color w:val="000000"/>
              </w:rPr>
            </w:pPr>
            <w:del w:id="49" w:author="Em Lim" w:date="2025-07-31T17:49:00Z" w16du:dateUtc="2025-08-01T00:49:00Z">
              <w:r w:rsidRPr="008D2AF1" w:rsidDel="000A1486">
                <w:rPr>
                  <w:color w:val="000000"/>
                </w:rPr>
                <w:delText>1.23</w:delText>
              </w:r>
            </w:del>
          </w:p>
        </w:tc>
        <w:tc>
          <w:tcPr>
            <w:tcW w:w="1093" w:type="dxa"/>
            <w:noWrap/>
            <w:hideMark/>
          </w:tcPr>
          <w:p w14:paraId="31F3B139" w14:textId="77777777" w:rsidR="00913FC7" w:rsidRPr="008D2AF1" w:rsidDel="000A1486" w:rsidRDefault="00913FC7" w:rsidP="00BB77FB">
            <w:pPr>
              <w:jc w:val="left"/>
              <w:rPr>
                <w:del w:id="50" w:author="Em Lim" w:date="2025-07-31T17:49:00Z" w16du:dateUtc="2025-08-01T00:49:00Z"/>
                <w:color w:val="000000"/>
              </w:rPr>
            </w:pPr>
            <w:del w:id="51" w:author="Em Lim" w:date="2025-07-31T17:49:00Z" w16du:dateUtc="2025-08-01T00:49:00Z">
              <w:r w:rsidRPr="008D2AF1" w:rsidDel="000A1486">
                <w:rPr>
                  <w:color w:val="000000"/>
                </w:rPr>
                <w:delText>0.11</w:delText>
              </w:r>
            </w:del>
          </w:p>
        </w:tc>
        <w:tc>
          <w:tcPr>
            <w:tcW w:w="1300" w:type="dxa"/>
            <w:noWrap/>
            <w:hideMark/>
          </w:tcPr>
          <w:p w14:paraId="6CE2A1A9" w14:textId="77777777" w:rsidR="00913FC7" w:rsidRPr="008D2AF1" w:rsidDel="000A1486" w:rsidRDefault="00913FC7" w:rsidP="00BB77FB">
            <w:pPr>
              <w:jc w:val="left"/>
              <w:rPr>
                <w:del w:id="52" w:author="Em Lim" w:date="2025-07-31T17:49:00Z" w16du:dateUtc="2025-08-01T00:49:00Z"/>
                <w:color w:val="000000"/>
              </w:rPr>
            </w:pPr>
            <w:del w:id="53" w:author="Em Lim" w:date="2025-07-31T17:49:00Z" w16du:dateUtc="2025-08-01T00:49:00Z">
              <w:r w:rsidRPr="008D2AF1" w:rsidDel="000A1486">
                <w:rPr>
                  <w:color w:val="000000"/>
                </w:rPr>
                <w:delText>0.91</w:delText>
              </w:r>
            </w:del>
          </w:p>
        </w:tc>
      </w:tr>
      <w:tr w:rsidR="00913FC7" w:rsidRPr="008D2AF1" w:rsidDel="000A1486" w14:paraId="4657BE31" w14:textId="77777777" w:rsidTr="00BB77FB">
        <w:trPr>
          <w:trHeight w:val="320"/>
          <w:del w:id="54" w:author="Em Lim" w:date="2025-07-31T17:49:00Z"/>
        </w:trPr>
        <w:tc>
          <w:tcPr>
            <w:tcW w:w="3261" w:type="dxa"/>
            <w:noWrap/>
            <w:hideMark/>
          </w:tcPr>
          <w:p w14:paraId="120A9EFA" w14:textId="77777777" w:rsidR="00913FC7" w:rsidRPr="008D2AF1" w:rsidDel="000A1486" w:rsidRDefault="00913FC7" w:rsidP="00BB77FB">
            <w:pPr>
              <w:jc w:val="left"/>
              <w:rPr>
                <w:del w:id="55" w:author="Em Lim" w:date="2025-07-31T17:49:00Z" w16du:dateUtc="2025-08-01T00:49:00Z"/>
                <w:color w:val="000000"/>
              </w:rPr>
            </w:pPr>
            <w:del w:id="56" w:author="Em Lim" w:date="2025-07-31T17:49:00Z" w16du:dateUtc="2025-08-01T00:49:00Z">
              <w:r w:rsidRPr="008D2AF1" w:rsidDel="000A1486">
                <w:rPr>
                  <w:color w:val="000000"/>
                </w:rPr>
                <w:delText>Abundance</w:delText>
              </w:r>
            </w:del>
          </w:p>
        </w:tc>
        <w:tc>
          <w:tcPr>
            <w:tcW w:w="619" w:type="dxa"/>
            <w:noWrap/>
            <w:hideMark/>
          </w:tcPr>
          <w:p w14:paraId="3C81A859" w14:textId="77777777" w:rsidR="00913FC7" w:rsidRPr="008D2AF1" w:rsidDel="000A1486" w:rsidRDefault="00913FC7" w:rsidP="00BB77FB">
            <w:pPr>
              <w:jc w:val="left"/>
              <w:rPr>
                <w:del w:id="57" w:author="Em Lim" w:date="2025-07-31T17:49:00Z" w16du:dateUtc="2025-08-01T00:49:00Z"/>
                <w:color w:val="000000"/>
              </w:rPr>
            </w:pPr>
            <w:del w:id="58" w:author="Em Lim" w:date="2025-07-31T17:49:00Z" w16du:dateUtc="2025-08-01T00:49:00Z">
              <w:r w:rsidRPr="008D2AF1" w:rsidDel="000A1486">
                <w:rPr>
                  <w:color w:val="000000"/>
                </w:rPr>
                <w:delText>1.98</w:delText>
              </w:r>
            </w:del>
          </w:p>
        </w:tc>
        <w:tc>
          <w:tcPr>
            <w:tcW w:w="1507" w:type="dxa"/>
            <w:noWrap/>
            <w:hideMark/>
          </w:tcPr>
          <w:p w14:paraId="55243BC4" w14:textId="77777777" w:rsidR="00913FC7" w:rsidRPr="008D2AF1" w:rsidDel="000A1486" w:rsidRDefault="00913FC7" w:rsidP="00BB77FB">
            <w:pPr>
              <w:jc w:val="left"/>
              <w:rPr>
                <w:del w:id="59" w:author="Em Lim" w:date="2025-07-31T17:49:00Z" w16du:dateUtc="2025-08-01T00:49:00Z"/>
                <w:color w:val="000000"/>
              </w:rPr>
            </w:pPr>
            <w:del w:id="60" w:author="Em Lim" w:date="2025-07-31T17:49:00Z" w16du:dateUtc="2025-08-01T00:49:00Z">
              <w:r w:rsidRPr="008D2AF1" w:rsidDel="000A1486">
                <w:rPr>
                  <w:color w:val="000000"/>
                </w:rPr>
                <w:delText>3.22</w:delText>
              </w:r>
            </w:del>
          </w:p>
        </w:tc>
        <w:tc>
          <w:tcPr>
            <w:tcW w:w="1093" w:type="dxa"/>
            <w:noWrap/>
            <w:hideMark/>
          </w:tcPr>
          <w:p w14:paraId="6A15BB72" w14:textId="77777777" w:rsidR="00913FC7" w:rsidRPr="008D2AF1" w:rsidDel="000A1486" w:rsidRDefault="00913FC7" w:rsidP="00BB77FB">
            <w:pPr>
              <w:jc w:val="left"/>
              <w:rPr>
                <w:del w:id="61" w:author="Em Lim" w:date="2025-07-31T17:49:00Z" w16du:dateUtc="2025-08-01T00:49:00Z"/>
                <w:color w:val="000000"/>
              </w:rPr>
            </w:pPr>
            <w:del w:id="62" w:author="Em Lim" w:date="2025-07-31T17:49:00Z" w16du:dateUtc="2025-08-01T00:49:00Z">
              <w:r w:rsidRPr="008D2AF1" w:rsidDel="000A1486">
                <w:rPr>
                  <w:color w:val="000000"/>
                </w:rPr>
                <w:delText>0.61</w:delText>
              </w:r>
            </w:del>
          </w:p>
        </w:tc>
        <w:tc>
          <w:tcPr>
            <w:tcW w:w="1300" w:type="dxa"/>
            <w:noWrap/>
            <w:hideMark/>
          </w:tcPr>
          <w:p w14:paraId="5EC4FE2C" w14:textId="77777777" w:rsidR="00913FC7" w:rsidRPr="008D2AF1" w:rsidDel="000A1486" w:rsidRDefault="00913FC7" w:rsidP="00BB77FB">
            <w:pPr>
              <w:jc w:val="left"/>
              <w:rPr>
                <w:del w:id="63" w:author="Em Lim" w:date="2025-07-31T17:49:00Z" w16du:dateUtc="2025-08-01T00:49:00Z"/>
                <w:color w:val="000000"/>
              </w:rPr>
            </w:pPr>
            <w:del w:id="64" w:author="Em Lim" w:date="2025-07-31T17:49:00Z" w16du:dateUtc="2025-08-01T00:49:00Z">
              <w:r w:rsidRPr="008D2AF1" w:rsidDel="000A1486">
                <w:rPr>
                  <w:color w:val="000000"/>
                </w:rPr>
                <w:delText>0.54</w:delText>
              </w:r>
            </w:del>
          </w:p>
        </w:tc>
      </w:tr>
      <w:tr w:rsidR="00913FC7" w:rsidRPr="008D2AF1" w:rsidDel="000A1486" w14:paraId="524238FB" w14:textId="77777777" w:rsidTr="00BB77FB">
        <w:trPr>
          <w:trHeight w:val="320"/>
          <w:del w:id="65" w:author="Em Lim" w:date="2025-07-31T17:49:00Z"/>
        </w:trPr>
        <w:tc>
          <w:tcPr>
            <w:tcW w:w="3261" w:type="dxa"/>
            <w:noWrap/>
            <w:hideMark/>
          </w:tcPr>
          <w:p w14:paraId="2F284055" w14:textId="77777777" w:rsidR="00913FC7" w:rsidRPr="008D2AF1" w:rsidDel="000A1486" w:rsidRDefault="00913FC7" w:rsidP="00BB77FB">
            <w:pPr>
              <w:jc w:val="left"/>
              <w:rPr>
                <w:del w:id="66" w:author="Em Lim" w:date="2025-07-31T17:49:00Z" w16du:dateUtc="2025-08-01T00:49:00Z"/>
                <w:color w:val="000000"/>
              </w:rPr>
            </w:pPr>
            <w:del w:id="67" w:author="Em Lim" w:date="2025-07-31T17:49:00Z" w16du:dateUtc="2025-08-01T00:49:00Z">
              <w:r w:rsidRPr="008D2AF1" w:rsidDel="000A1486">
                <w:rPr>
                  <w:color w:val="000000"/>
                </w:rPr>
                <w:delText>Tide exchange</w:delText>
              </w:r>
            </w:del>
          </w:p>
        </w:tc>
        <w:tc>
          <w:tcPr>
            <w:tcW w:w="619" w:type="dxa"/>
            <w:noWrap/>
            <w:hideMark/>
          </w:tcPr>
          <w:p w14:paraId="3638D140" w14:textId="77777777" w:rsidR="00913FC7" w:rsidRPr="008D2AF1" w:rsidDel="000A1486" w:rsidRDefault="00913FC7" w:rsidP="00BB77FB">
            <w:pPr>
              <w:jc w:val="left"/>
              <w:rPr>
                <w:del w:id="68" w:author="Em Lim" w:date="2025-07-31T17:49:00Z" w16du:dateUtc="2025-08-01T00:49:00Z"/>
                <w:color w:val="000000"/>
              </w:rPr>
            </w:pPr>
            <w:del w:id="69" w:author="Em Lim" w:date="2025-07-31T17:49:00Z" w16du:dateUtc="2025-08-01T00:49:00Z">
              <w:r w:rsidRPr="008D2AF1" w:rsidDel="000A1486">
                <w:rPr>
                  <w:color w:val="000000"/>
                </w:rPr>
                <w:delText>-0.53</w:delText>
              </w:r>
            </w:del>
          </w:p>
        </w:tc>
        <w:tc>
          <w:tcPr>
            <w:tcW w:w="1507" w:type="dxa"/>
            <w:noWrap/>
            <w:hideMark/>
          </w:tcPr>
          <w:p w14:paraId="3CC04BF5" w14:textId="77777777" w:rsidR="00913FC7" w:rsidRPr="008D2AF1" w:rsidDel="000A1486" w:rsidRDefault="00913FC7" w:rsidP="00BB77FB">
            <w:pPr>
              <w:jc w:val="left"/>
              <w:rPr>
                <w:del w:id="70" w:author="Em Lim" w:date="2025-07-31T17:49:00Z" w16du:dateUtc="2025-08-01T00:49:00Z"/>
                <w:color w:val="000000"/>
              </w:rPr>
            </w:pPr>
            <w:del w:id="71" w:author="Em Lim" w:date="2025-07-31T17:49:00Z" w16du:dateUtc="2025-08-01T00:49:00Z">
              <w:r w:rsidRPr="008D2AF1" w:rsidDel="000A1486">
                <w:rPr>
                  <w:color w:val="000000"/>
                </w:rPr>
                <w:delText>1.00</w:delText>
              </w:r>
            </w:del>
          </w:p>
        </w:tc>
        <w:tc>
          <w:tcPr>
            <w:tcW w:w="1093" w:type="dxa"/>
            <w:noWrap/>
            <w:hideMark/>
          </w:tcPr>
          <w:p w14:paraId="382EC953" w14:textId="77777777" w:rsidR="00913FC7" w:rsidRPr="008D2AF1" w:rsidDel="000A1486" w:rsidRDefault="00913FC7" w:rsidP="00BB77FB">
            <w:pPr>
              <w:jc w:val="left"/>
              <w:rPr>
                <w:del w:id="72" w:author="Em Lim" w:date="2025-07-31T17:49:00Z" w16du:dateUtc="2025-08-01T00:49:00Z"/>
                <w:color w:val="000000"/>
              </w:rPr>
            </w:pPr>
            <w:del w:id="73" w:author="Em Lim" w:date="2025-07-31T17:49:00Z" w16du:dateUtc="2025-08-01T00:49:00Z">
              <w:r w:rsidRPr="008D2AF1" w:rsidDel="000A1486">
                <w:rPr>
                  <w:color w:val="000000"/>
                </w:rPr>
                <w:delText>-0.53</w:delText>
              </w:r>
            </w:del>
          </w:p>
        </w:tc>
        <w:tc>
          <w:tcPr>
            <w:tcW w:w="1300" w:type="dxa"/>
            <w:noWrap/>
            <w:hideMark/>
          </w:tcPr>
          <w:p w14:paraId="75EE4E64" w14:textId="77777777" w:rsidR="00913FC7" w:rsidRPr="008D2AF1" w:rsidDel="000A1486" w:rsidRDefault="00913FC7" w:rsidP="00BB77FB">
            <w:pPr>
              <w:jc w:val="left"/>
              <w:rPr>
                <w:del w:id="74" w:author="Em Lim" w:date="2025-07-31T17:49:00Z" w16du:dateUtc="2025-08-01T00:49:00Z"/>
                <w:color w:val="000000"/>
              </w:rPr>
            </w:pPr>
            <w:del w:id="75" w:author="Em Lim" w:date="2025-07-31T17:49:00Z" w16du:dateUtc="2025-08-01T00:49:00Z">
              <w:r w:rsidRPr="008D2AF1" w:rsidDel="000A1486">
                <w:rPr>
                  <w:color w:val="000000"/>
                </w:rPr>
                <w:delText>0.60</w:delText>
              </w:r>
            </w:del>
          </w:p>
        </w:tc>
      </w:tr>
      <w:tr w:rsidR="00913FC7" w:rsidRPr="008D2AF1" w:rsidDel="000A1486" w14:paraId="655FA2EE" w14:textId="77777777" w:rsidTr="00BB77FB">
        <w:trPr>
          <w:trHeight w:val="320"/>
          <w:del w:id="76" w:author="Em Lim" w:date="2025-07-31T17:49:00Z"/>
        </w:trPr>
        <w:tc>
          <w:tcPr>
            <w:tcW w:w="3261" w:type="dxa"/>
            <w:noWrap/>
            <w:hideMark/>
          </w:tcPr>
          <w:p w14:paraId="5190C92D" w14:textId="77777777" w:rsidR="00913FC7" w:rsidRPr="008D2AF1" w:rsidDel="000A1486" w:rsidRDefault="00913FC7" w:rsidP="00BB77FB">
            <w:pPr>
              <w:jc w:val="left"/>
              <w:rPr>
                <w:del w:id="77" w:author="Em Lim" w:date="2025-07-31T17:49:00Z" w16du:dateUtc="2025-08-01T00:49:00Z"/>
                <w:color w:val="000000"/>
              </w:rPr>
            </w:pPr>
            <w:del w:id="78" w:author="Em Lim" w:date="2025-07-31T17:49:00Z" w16du:dateUtc="2025-08-01T00:49:00Z">
              <w:r w:rsidRPr="008D2AF1" w:rsidDel="000A1486">
                <w:rPr>
                  <w:color w:val="000000"/>
                </w:rPr>
                <w:delText>Biodiversity</w:delText>
              </w:r>
            </w:del>
          </w:p>
        </w:tc>
        <w:tc>
          <w:tcPr>
            <w:tcW w:w="619" w:type="dxa"/>
            <w:noWrap/>
            <w:hideMark/>
          </w:tcPr>
          <w:p w14:paraId="3A82B4F1" w14:textId="77777777" w:rsidR="00913FC7" w:rsidRPr="008D2AF1" w:rsidDel="000A1486" w:rsidRDefault="00913FC7" w:rsidP="00BB77FB">
            <w:pPr>
              <w:jc w:val="left"/>
              <w:rPr>
                <w:del w:id="79" w:author="Em Lim" w:date="2025-07-31T17:49:00Z" w16du:dateUtc="2025-08-01T00:49:00Z"/>
                <w:color w:val="000000"/>
              </w:rPr>
            </w:pPr>
            <w:del w:id="80" w:author="Em Lim" w:date="2025-07-31T17:49:00Z" w16du:dateUtc="2025-08-01T00:49:00Z">
              <w:r w:rsidRPr="008D2AF1" w:rsidDel="000A1486">
                <w:rPr>
                  <w:color w:val="000000"/>
                </w:rPr>
                <w:delText>-0.10</w:delText>
              </w:r>
            </w:del>
          </w:p>
        </w:tc>
        <w:tc>
          <w:tcPr>
            <w:tcW w:w="1507" w:type="dxa"/>
            <w:noWrap/>
            <w:hideMark/>
          </w:tcPr>
          <w:p w14:paraId="4364431D" w14:textId="77777777" w:rsidR="00913FC7" w:rsidRPr="008D2AF1" w:rsidDel="000A1486" w:rsidRDefault="00913FC7" w:rsidP="00BB77FB">
            <w:pPr>
              <w:jc w:val="left"/>
              <w:rPr>
                <w:del w:id="81" w:author="Em Lim" w:date="2025-07-31T17:49:00Z" w16du:dateUtc="2025-08-01T00:49:00Z"/>
                <w:color w:val="000000"/>
              </w:rPr>
            </w:pPr>
            <w:del w:id="82" w:author="Em Lim" w:date="2025-07-31T17:49:00Z" w16du:dateUtc="2025-08-01T00:49:00Z">
              <w:r w:rsidRPr="008D2AF1" w:rsidDel="000A1486">
                <w:rPr>
                  <w:color w:val="000000"/>
                </w:rPr>
                <w:delText>0.13</w:delText>
              </w:r>
            </w:del>
          </w:p>
        </w:tc>
        <w:tc>
          <w:tcPr>
            <w:tcW w:w="1093" w:type="dxa"/>
            <w:noWrap/>
            <w:hideMark/>
          </w:tcPr>
          <w:p w14:paraId="786F86E6" w14:textId="77777777" w:rsidR="00913FC7" w:rsidRPr="008D2AF1" w:rsidDel="000A1486" w:rsidRDefault="00913FC7" w:rsidP="00BB77FB">
            <w:pPr>
              <w:jc w:val="left"/>
              <w:rPr>
                <w:del w:id="83" w:author="Em Lim" w:date="2025-07-31T17:49:00Z" w16du:dateUtc="2025-08-01T00:49:00Z"/>
                <w:color w:val="000000"/>
              </w:rPr>
            </w:pPr>
            <w:del w:id="84" w:author="Em Lim" w:date="2025-07-31T17:49:00Z" w16du:dateUtc="2025-08-01T00:49:00Z">
              <w:r w:rsidRPr="008D2AF1" w:rsidDel="000A1486">
                <w:rPr>
                  <w:color w:val="000000"/>
                </w:rPr>
                <w:delText>-0.75</w:delText>
              </w:r>
            </w:del>
          </w:p>
        </w:tc>
        <w:tc>
          <w:tcPr>
            <w:tcW w:w="1300" w:type="dxa"/>
            <w:noWrap/>
            <w:hideMark/>
          </w:tcPr>
          <w:p w14:paraId="69971DD0" w14:textId="77777777" w:rsidR="00913FC7" w:rsidRPr="008D2AF1" w:rsidDel="000A1486" w:rsidRDefault="00913FC7" w:rsidP="00BB77FB">
            <w:pPr>
              <w:jc w:val="left"/>
              <w:rPr>
                <w:del w:id="85" w:author="Em Lim" w:date="2025-07-31T17:49:00Z" w16du:dateUtc="2025-08-01T00:49:00Z"/>
                <w:color w:val="000000"/>
              </w:rPr>
            </w:pPr>
            <w:del w:id="86" w:author="Em Lim" w:date="2025-07-31T17:49:00Z" w16du:dateUtc="2025-08-01T00:49:00Z">
              <w:r w:rsidRPr="008D2AF1" w:rsidDel="000A1486">
                <w:rPr>
                  <w:color w:val="000000"/>
                </w:rPr>
                <w:delText>0.45</w:delText>
              </w:r>
            </w:del>
          </w:p>
        </w:tc>
      </w:tr>
      <w:tr w:rsidR="00913FC7" w:rsidRPr="008D2AF1" w:rsidDel="000A1486" w14:paraId="01944AA1" w14:textId="77777777" w:rsidTr="00BB77FB">
        <w:trPr>
          <w:trHeight w:val="320"/>
          <w:del w:id="87" w:author="Em Lim" w:date="2025-07-31T17:49:00Z"/>
        </w:trPr>
        <w:tc>
          <w:tcPr>
            <w:tcW w:w="3261" w:type="dxa"/>
            <w:noWrap/>
            <w:hideMark/>
          </w:tcPr>
          <w:p w14:paraId="20FA73A8" w14:textId="77777777" w:rsidR="00913FC7" w:rsidRPr="008D2AF1" w:rsidDel="000A1486" w:rsidRDefault="00913FC7" w:rsidP="00BB77FB">
            <w:pPr>
              <w:jc w:val="left"/>
              <w:rPr>
                <w:del w:id="88" w:author="Em Lim" w:date="2025-07-31T17:49:00Z" w16du:dateUtc="2025-08-01T00:49:00Z"/>
                <w:color w:val="000000"/>
              </w:rPr>
            </w:pPr>
            <w:del w:id="89" w:author="Em Lim" w:date="2025-07-31T17:49:00Z" w16du:dateUtc="2025-08-01T00:49:00Z">
              <w:r w:rsidRPr="008D2AF1" w:rsidDel="000A1486">
                <w:rPr>
                  <w:color w:val="000000"/>
                </w:rPr>
                <w:delText>Depth</w:delText>
              </w:r>
            </w:del>
          </w:p>
        </w:tc>
        <w:tc>
          <w:tcPr>
            <w:tcW w:w="619" w:type="dxa"/>
            <w:noWrap/>
            <w:hideMark/>
          </w:tcPr>
          <w:p w14:paraId="4333BCC9" w14:textId="77777777" w:rsidR="00913FC7" w:rsidRPr="008D2AF1" w:rsidDel="000A1486" w:rsidRDefault="00913FC7" w:rsidP="00BB77FB">
            <w:pPr>
              <w:jc w:val="left"/>
              <w:rPr>
                <w:del w:id="90" w:author="Em Lim" w:date="2025-07-31T17:49:00Z" w16du:dateUtc="2025-08-01T00:49:00Z"/>
                <w:color w:val="000000"/>
              </w:rPr>
            </w:pPr>
            <w:del w:id="91" w:author="Em Lim" w:date="2025-07-31T17:49:00Z" w16du:dateUtc="2025-08-01T00:49:00Z">
              <w:r w:rsidRPr="008D2AF1" w:rsidDel="000A1486">
                <w:rPr>
                  <w:color w:val="000000"/>
                </w:rPr>
                <w:delText>-0.02</w:delText>
              </w:r>
            </w:del>
          </w:p>
        </w:tc>
        <w:tc>
          <w:tcPr>
            <w:tcW w:w="1507" w:type="dxa"/>
            <w:noWrap/>
            <w:hideMark/>
          </w:tcPr>
          <w:p w14:paraId="32DE532C" w14:textId="77777777" w:rsidR="00913FC7" w:rsidRPr="008D2AF1" w:rsidDel="000A1486" w:rsidRDefault="00913FC7" w:rsidP="00BB77FB">
            <w:pPr>
              <w:jc w:val="left"/>
              <w:rPr>
                <w:del w:id="92" w:author="Em Lim" w:date="2025-07-31T17:49:00Z" w16du:dateUtc="2025-08-01T00:49:00Z"/>
                <w:color w:val="000000"/>
              </w:rPr>
            </w:pPr>
            <w:del w:id="93" w:author="Em Lim" w:date="2025-07-31T17:49:00Z" w16du:dateUtc="2025-08-01T00:49:00Z">
              <w:r w:rsidRPr="008D2AF1" w:rsidDel="000A1486">
                <w:rPr>
                  <w:color w:val="000000"/>
                </w:rPr>
                <w:delText>0.13</w:delText>
              </w:r>
            </w:del>
          </w:p>
        </w:tc>
        <w:tc>
          <w:tcPr>
            <w:tcW w:w="1093" w:type="dxa"/>
            <w:noWrap/>
            <w:hideMark/>
          </w:tcPr>
          <w:p w14:paraId="162984E5" w14:textId="77777777" w:rsidR="00913FC7" w:rsidRPr="008D2AF1" w:rsidDel="000A1486" w:rsidRDefault="00913FC7" w:rsidP="00BB77FB">
            <w:pPr>
              <w:jc w:val="left"/>
              <w:rPr>
                <w:del w:id="94" w:author="Em Lim" w:date="2025-07-31T17:49:00Z" w16du:dateUtc="2025-08-01T00:49:00Z"/>
                <w:color w:val="000000"/>
              </w:rPr>
            </w:pPr>
            <w:del w:id="95" w:author="Em Lim" w:date="2025-07-31T17:49:00Z" w16du:dateUtc="2025-08-01T00:49:00Z">
              <w:r w:rsidRPr="008D2AF1" w:rsidDel="000A1486">
                <w:rPr>
                  <w:color w:val="000000"/>
                </w:rPr>
                <w:delText>-0.18</w:delText>
              </w:r>
            </w:del>
          </w:p>
        </w:tc>
        <w:tc>
          <w:tcPr>
            <w:tcW w:w="1300" w:type="dxa"/>
            <w:noWrap/>
            <w:hideMark/>
          </w:tcPr>
          <w:p w14:paraId="51DC0AB9" w14:textId="77777777" w:rsidR="00913FC7" w:rsidRPr="008D2AF1" w:rsidDel="000A1486" w:rsidRDefault="00913FC7" w:rsidP="00BB77FB">
            <w:pPr>
              <w:jc w:val="left"/>
              <w:rPr>
                <w:del w:id="96" w:author="Em Lim" w:date="2025-07-31T17:49:00Z" w16du:dateUtc="2025-08-01T00:49:00Z"/>
                <w:color w:val="000000"/>
              </w:rPr>
            </w:pPr>
            <w:del w:id="97" w:author="Em Lim" w:date="2025-07-31T17:49:00Z" w16du:dateUtc="2025-08-01T00:49:00Z">
              <w:r w:rsidRPr="008D2AF1" w:rsidDel="000A1486">
                <w:rPr>
                  <w:color w:val="000000"/>
                </w:rPr>
                <w:delText>0.86</w:delText>
              </w:r>
            </w:del>
          </w:p>
        </w:tc>
      </w:tr>
      <w:tr w:rsidR="00913FC7" w:rsidRPr="008D2AF1" w:rsidDel="000A1486" w14:paraId="465F6EF9" w14:textId="77777777" w:rsidTr="00BB77FB">
        <w:trPr>
          <w:trHeight w:val="320"/>
          <w:del w:id="98" w:author="Em Lim" w:date="2025-07-31T17:49:00Z"/>
        </w:trPr>
        <w:tc>
          <w:tcPr>
            <w:tcW w:w="3261" w:type="dxa"/>
            <w:noWrap/>
            <w:hideMark/>
          </w:tcPr>
          <w:p w14:paraId="30FFB9C9" w14:textId="77777777" w:rsidR="00913FC7" w:rsidRPr="008D2AF1" w:rsidDel="000A1486" w:rsidRDefault="00913FC7" w:rsidP="00BB77FB">
            <w:pPr>
              <w:jc w:val="left"/>
              <w:rPr>
                <w:del w:id="99" w:author="Em Lim" w:date="2025-07-31T17:49:00Z" w16du:dateUtc="2025-08-01T00:49:00Z"/>
                <w:color w:val="000000"/>
              </w:rPr>
            </w:pPr>
            <w:del w:id="100" w:author="Em Lim" w:date="2025-07-31T17:49:00Z" w16du:dateUtc="2025-08-01T00:49:00Z">
              <w:r w:rsidRPr="008D2AF1" w:rsidDel="000A1486">
                <w:rPr>
                  <w:color w:val="000000"/>
                </w:rPr>
                <w:delText>Abundance:tide</w:delText>
              </w:r>
            </w:del>
          </w:p>
        </w:tc>
        <w:tc>
          <w:tcPr>
            <w:tcW w:w="619" w:type="dxa"/>
            <w:noWrap/>
            <w:hideMark/>
          </w:tcPr>
          <w:p w14:paraId="5D872FCE" w14:textId="77777777" w:rsidR="00913FC7" w:rsidRPr="008D2AF1" w:rsidDel="000A1486" w:rsidRDefault="00913FC7" w:rsidP="00BB77FB">
            <w:pPr>
              <w:jc w:val="left"/>
              <w:rPr>
                <w:del w:id="101" w:author="Em Lim" w:date="2025-07-31T17:49:00Z" w16du:dateUtc="2025-08-01T00:49:00Z"/>
                <w:color w:val="000000"/>
              </w:rPr>
            </w:pPr>
            <w:del w:id="102" w:author="Em Lim" w:date="2025-07-31T17:49:00Z" w16du:dateUtc="2025-08-01T00:49:00Z">
              <w:r w:rsidRPr="008D2AF1" w:rsidDel="000A1486">
                <w:rPr>
                  <w:color w:val="000000"/>
                </w:rPr>
                <w:delText>-1.79</w:delText>
              </w:r>
            </w:del>
          </w:p>
        </w:tc>
        <w:tc>
          <w:tcPr>
            <w:tcW w:w="1507" w:type="dxa"/>
            <w:noWrap/>
            <w:hideMark/>
          </w:tcPr>
          <w:p w14:paraId="2641EABC" w14:textId="77777777" w:rsidR="00913FC7" w:rsidRPr="008D2AF1" w:rsidDel="000A1486" w:rsidRDefault="00913FC7" w:rsidP="00BB77FB">
            <w:pPr>
              <w:jc w:val="left"/>
              <w:rPr>
                <w:del w:id="103" w:author="Em Lim" w:date="2025-07-31T17:49:00Z" w16du:dateUtc="2025-08-01T00:49:00Z"/>
                <w:color w:val="000000"/>
              </w:rPr>
            </w:pPr>
            <w:del w:id="104" w:author="Em Lim" w:date="2025-07-31T17:49:00Z" w16du:dateUtc="2025-08-01T00:49:00Z">
              <w:r w:rsidRPr="008D2AF1" w:rsidDel="000A1486">
                <w:rPr>
                  <w:color w:val="000000"/>
                </w:rPr>
                <w:delText>2.82</w:delText>
              </w:r>
            </w:del>
          </w:p>
        </w:tc>
        <w:tc>
          <w:tcPr>
            <w:tcW w:w="1093" w:type="dxa"/>
            <w:noWrap/>
            <w:hideMark/>
          </w:tcPr>
          <w:p w14:paraId="49D6F7F3" w14:textId="77777777" w:rsidR="00913FC7" w:rsidRPr="008D2AF1" w:rsidDel="000A1486" w:rsidRDefault="00913FC7" w:rsidP="00BB77FB">
            <w:pPr>
              <w:jc w:val="left"/>
              <w:rPr>
                <w:del w:id="105" w:author="Em Lim" w:date="2025-07-31T17:49:00Z" w16du:dateUtc="2025-08-01T00:49:00Z"/>
                <w:color w:val="000000"/>
              </w:rPr>
            </w:pPr>
            <w:del w:id="106" w:author="Em Lim" w:date="2025-07-31T17:49:00Z" w16du:dateUtc="2025-08-01T00:49:00Z">
              <w:r w:rsidRPr="008D2AF1" w:rsidDel="000A1486">
                <w:rPr>
                  <w:color w:val="000000"/>
                </w:rPr>
                <w:delText>-0.63</w:delText>
              </w:r>
            </w:del>
          </w:p>
        </w:tc>
        <w:tc>
          <w:tcPr>
            <w:tcW w:w="1300" w:type="dxa"/>
            <w:noWrap/>
            <w:hideMark/>
          </w:tcPr>
          <w:p w14:paraId="56F31452" w14:textId="77777777" w:rsidR="00913FC7" w:rsidRPr="008D2AF1" w:rsidDel="000A1486" w:rsidRDefault="00913FC7" w:rsidP="00BB77FB">
            <w:pPr>
              <w:jc w:val="left"/>
              <w:rPr>
                <w:del w:id="107" w:author="Em Lim" w:date="2025-07-31T17:49:00Z" w16du:dateUtc="2025-08-01T00:49:00Z"/>
                <w:color w:val="000000"/>
              </w:rPr>
            </w:pPr>
            <w:del w:id="108" w:author="Em Lim" w:date="2025-07-31T17:49:00Z" w16du:dateUtc="2025-08-01T00:49:00Z">
              <w:r w:rsidRPr="008D2AF1" w:rsidDel="000A1486">
                <w:rPr>
                  <w:color w:val="000000"/>
                </w:rPr>
                <w:delText>0.53</w:delText>
              </w:r>
            </w:del>
          </w:p>
        </w:tc>
      </w:tr>
    </w:tbl>
    <w:p w14:paraId="5631107C" w14:textId="77777777" w:rsidR="00913FC7" w:rsidRPr="008D2AF1" w:rsidDel="000A1486" w:rsidRDefault="00913FC7" w:rsidP="00913FC7">
      <w:pPr>
        <w:rPr>
          <w:del w:id="109" w:author="Em Lim" w:date="2025-07-31T17:49:00Z" w16du:dateUtc="2025-08-01T00:49:00Z"/>
        </w:rPr>
      </w:pPr>
    </w:p>
    <w:p w14:paraId="33525092" w14:textId="77777777" w:rsidR="00913FC7" w:rsidRPr="008D2AF1" w:rsidDel="000A1486" w:rsidRDefault="00913FC7" w:rsidP="00913FC7">
      <w:pPr>
        <w:rPr>
          <w:del w:id="110" w:author="Em Lim" w:date="2025-07-31T17:49:00Z" w16du:dateUtc="2025-08-01T00:49:00Z"/>
          <w:rStyle w:val="gnvwddmdl3b"/>
          <w:color w:val="000000"/>
          <w:sz w:val="18"/>
          <w:szCs w:val="18"/>
          <w:bdr w:val="none" w:sz="0" w:space="0" w:color="auto" w:frame="1"/>
        </w:rPr>
      </w:pPr>
      <w:del w:id="111" w:author="Em Lim" w:date="2025-07-31T17:49:00Z" w16du:dateUtc="2025-08-01T00:49:00Z">
        <w:r w:rsidRPr="008D2AF1" w:rsidDel="000A1486">
          <w:rPr>
            <w:rStyle w:val="gnvwddmdl3b"/>
            <w:color w:val="000000"/>
            <w:sz w:val="18"/>
            <w:szCs w:val="18"/>
            <w:bdr w:val="none" w:sz="0" w:space="0" w:color="auto" w:frame="1"/>
          </w:rPr>
          <w:br w:type="page"/>
        </w:r>
      </w:del>
    </w:p>
    <w:tbl>
      <w:tblPr>
        <w:tblStyle w:val="Nikola"/>
        <w:tblW w:w="7780" w:type="dxa"/>
        <w:tblLook w:val="04A0" w:firstRow="1" w:lastRow="0" w:firstColumn="1" w:lastColumn="0" w:noHBand="0" w:noVBand="1"/>
      </w:tblPr>
      <w:tblGrid>
        <w:gridCol w:w="3261"/>
        <w:gridCol w:w="1247"/>
        <w:gridCol w:w="1507"/>
        <w:gridCol w:w="1093"/>
        <w:gridCol w:w="1300"/>
      </w:tblGrid>
      <w:tr w:rsidR="00913FC7" w:rsidRPr="008D2AF1" w:rsidDel="000A1486" w14:paraId="0C501112" w14:textId="77777777" w:rsidTr="00BB77FB">
        <w:trPr>
          <w:cnfStyle w:val="100000000000" w:firstRow="1" w:lastRow="0" w:firstColumn="0" w:lastColumn="0" w:oddVBand="0" w:evenVBand="0" w:oddHBand="0" w:evenHBand="0" w:firstRowFirstColumn="0" w:firstRowLastColumn="0" w:lastRowFirstColumn="0" w:lastRowLastColumn="0"/>
          <w:trHeight w:val="320"/>
          <w:del w:id="112" w:author="Em Lim" w:date="2025-07-31T17:49:00Z"/>
        </w:trPr>
        <w:tc>
          <w:tcPr>
            <w:tcW w:w="3261" w:type="dxa"/>
            <w:noWrap/>
            <w:hideMark/>
          </w:tcPr>
          <w:p w14:paraId="77E9BD9D" w14:textId="77777777" w:rsidR="00913FC7" w:rsidRPr="008D2AF1" w:rsidDel="000A1486" w:rsidRDefault="00913FC7" w:rsidP="00BB77FB">
            <w:pPr>
              <w:jc w:val="left"/>
              <w:rPr>
                <w:del w:id="113" w:author="Em Lim" w:date="2025-07-31T17:49:00Z" w16du:dateUtc="2025-08-01T00:49:00Z"/>
                <w:b/>
                <w:bCs/>
              </w:rPr>
            </w:pPr>
            <w:del w:id="114" w:author="Em Lim" w:date="2025-07-31T17:49:00Z" w16du:dateUtc="2025-08-01T00:49:00Z">
              <w:r w:rsidRPr="008D2AF1" w:rsidDel="000A1486">
                <w:rPr>
                  <w:b/>
                  <w:bCs/>
                </w:rPr>
                <w:delText xml:space="preserve">Muricidae </w:delText>
              </w:r>
              <w:r w:rsidRPr="008D2AF1" w:rsidDel="000A1486">
                <w:delText>(</w:delText>
              </w:r>
              <w:r w:rsidRPr="008D2AF1" w:rsidDel="000A1486">
                <w:rPr>
                  <w:i/>
                  <w:iCs/>
                </w:rPr>
                <w:delText>R</w:delText>
              </w:r>
              <w:r w:rsidRPr="008D2AF1" w:rsidDel="000A1486">
                <w:rPr>
                  <w:i/>
                  <w:iCs/>
                  <w:vertAlign w:val="superscript"/>
                </w:rPr>
                <w:delText>2</w:delText>
              </w:r>
              <w:r w:rsidRPr="008D2AF1" w:rsidDel="000A1486">
                <w:delText xml:space="preserve"> = 0.54)</w:delText>
              </w:r>
            </w:del>
          </w:p>
        </w:tc>
        <w:tc>
          <w:tcPr>
            <w:tcW w:w="619" w:type="dxa"/>
            <w:noWrap/>
            <w:hideMark/>
          </w:tcPr>
          <w:p w14:paraId="5D1C224D" w14:textId="77777777" w:rsidR="00913FC7" w:rsidRPr="008D2AF1" w:rsidDel="000A1486" w:rsidRDefault="00913FC7" w:rsidP="00BB77FB">
            <w:pPr>
              <w:jc w:val="left"/>
              <w:rPr>
                <w:del w:id="115" w:author="Em Lim" w:date="2025-07-31T17:49:00Z" w16du:dateUtc="2025-08-01T00:49:00Z"/>
                <w:b/>
                <w:bCs/>
                <w:color w:val="000000"/>
              </w:rPr>
            </w:pPr>
            <w:del w:id="116" w:author="Em Lim" w:date="2025-07-31T17:49:00Z" w16du:dateUtc="2025-08-01T00:49:00Z">
              <w:r w:rsidRPr="008D2AF1" w:rsidDel="000A1486">
                <w:rPr>
                  <w:b/>
                  <w:bCs/>
                  <w:color w:val="000000"/>
                </w:rPr>
                <w:delText>Estimate</w:delText>
              </w:r>
            </w:del>
          </w:p>
        </w:tc>
        <w:tc>
          <w:tcPr>
            <w:tcW w:w="1507" w:type="dxa"/>
            <w:noWrap/>
            <w:hideMark/>
          </w:tcPr>
          <w:p w14:paraId="1B5CBDF7" w14:textId="77777777" w:rsidR="00913FC7" w:rsidRPr="008D2AF1" w:rsidDel="000A1486" w:rsidRDefault="00913FC7" w:rsidP="00BB77FB">
            <w:pPr>
              <w:jc w:val="left"/>
              <w:rPr>
                <w:del w:id="117" w:author="Em Lim" w:date="2025-07-31T17:49:00Z" w16du:dateUtc="2025-08-01T00:49:00Z"/>
                <w:b/>
                <w:bCs/>
                <w:color w:val="000000"/>
              </w:rPr>
            </w:pPr>
            <w:del w:id="118" w:author="Em Lim" w:date="2025-07-31T17:49:00Z" w16du:dateUtc="2025-08-01T00:49:00Z">
              <w:r w:rsidRPr="008D2AF1" w:rsidDel="000A1486">
                <w:rPr>
                  <w:b/>
                  <w:bCs/>
                  <w:color w:val="000000"/>
                </w:rPr>
                <w:delText>Std. error</w:delText>
              </w:r>
            </w:del>
          </w:p>
        </w:tc>
        <w:tc>
          <w:tcPr>
            <w:tcW w:w="1093" w:type="dxa"/>
            <w:noWrap/>
            <w:hideMark/>
          </w:tcPr>
          <w:p w14:paraId="4FF065FA" w14:textId="77777777" w:rsidR="00913FC7" w:rsidRPr="008D2AF1" w:rsidDel="000A1486" w:rsidRDefault="00913FC7" w:rsidP="00BB77FB">
            <w:pPr>
              <w:jc w:val="left"/>
              <w:rPr>
                <w:del w:id="119" w:author="Em Lim" w:date="2025-07-31T17:49:00Z" w16du:dateUtc="2025-08-01T00:49:00Z"/>
                <w:b/>
                <w:bCs/>
                <w:color w:val="000000"/>
              </w:rPr>
            </w:pPr>
            <w:del w:id="120" w:author="Em Lim" w:date="2025-07-31T17:49:00Z" w16du:dateUtc="2025-08-01T00:49:00Z">
              <w:r w:rsidRPr="008D2AF1" w:rsidDel="000A1486">
                <w:rPr>
                  <w:b/>
                  <w:bCs/>
                  <w:color w:val="000000"/>
                </w:rPr>
                <w:delText>z value</w:delText>
              </w:r>
            </w:del>
          </w:p>
        </w:tc>
        <w:tc>
          <w:tcPr>
            <w:tcW w:w="1300" w:type="dxa"/>
            <w:noWrap/>
            <w:hideMark/>
          </w:tcPr>
          <w:p w14:paraId="5484F8F7" w14:textId="77777777" w:rsidR="00913FC7" w:rsidRPr="008D2AF1" w:rsidDel="000A1486" w:rsidRDefault="00913FC7" w:rsidP="00BB77FB">
            <w:pPr>
              <w:jc w:val="left"/>
              <w:rPr>
                <w:del w:id="121" w:author="Em Lim" w:date="2025-07-31T17:49:00Z" w16du:dateUtc="2025-08-01T00:49:00Z"/>
                <w:b/>
                <w:bCs/>
                <w:color w:val="000000"/>
              </w:rPr>
            </w:pPr>
            <w:del w:id="122" w:author="Em Lim" w:date="2025-07-31T17:49:00Z" w16du:dateUtc="2025-08-01T00:49:00Z">
              <w:r w:rsidRPr="008D2AF1" w:rsidDel="000A1486">
                <w:rPr>
                  <w:b/>
                  <w:bCs/>
                  <w:color w:val="000000"/>
                </w:rPr>
                <w:delText>p value</w:delText>
              </w:r>
            </w:del>
          </w:p>
        </w:tc>
      </w:tr>
      <w:tr w:rsidR="00913FC7" w:rsidRPr="008D2AF1" w:rsidDel="000A1486" w14:paraId="36C21C31" w14:textId="77777777" w:rsidTr="00BB77FB">
        <w:trPr>
          <w:trHeight w:val="320"/>
          <w:del w:id="123" w:author="Em Lim" w:date="2025-07-31T17:49:00Z"/>
        </w:trPr>
        <w:tc>
          <w:tcPr>
            <w:tcW w:w="3261" w:type="dxa"/>
            <w:noWrap/>
            <w:hideMark/>
          </w:tcPr>
          <w:p w14:paraId="76ABA43F" w14:textId="77777777" w:rsidR="00913FC7" w:rsidRPr="008D2AF1" w:rsidDel="000A1486" w:rsidRDefault="00913FC7" w:rsidP="00BB77FB">
            <w:pPr>
              <w:jc w:val="left"/>
              <w:rPr>
                <w:del w:id="124" w:author="Em Lim" w:date="2025-07-31T17:49:00Z" w16du:dateUtc="2025-08-01T00:49:00Z"/>
                <w:color w:val="000000"/>
              </w:rPr>
            </w:pPr>
            <w:del w:id="125" w:author="Em Lim" w:date="2025-07-31T17:49:00Z" w16du:dateUtc="2025-08-01T00:49:00Z">
              <w:r w:rsidRPr="008D2AF1" w:rsidDel="000A1486">
                <w:rPr>
                  <w:color w:val="000000"/>
                </w:rPr>
                <w:delText>Intercept</w:delText>
              </w:r>
            </w:del>
          </w:p>
        </w:tc>
        <w:tc>
          <w:tcPr>
            <w:tcW w:w="619" w:type="dxa"/>
            <w:noWrap/>
            <w:hideMark/>
          </w:tcPr>
          <w:p w14:paraId="31C8F462" w14:textId="77777777" w:rsidR="00913FC7" w:rsidRPr="008D2AF1" w:rsidDel="000A1486" w:rsidRDefault="00913FC7" w:rsidP="00BB77FB">
            <w:pPr>
              <w:jc w:val="left"/>
              <w:rPr>
                <w:del w:id="126" w:author="Em Lim" w:date="2025-07-31T17:49:00Z" w16du:dateUtc="2025-08-01T00:49:00Z"/>
                <w:color w:val="000000"/>
              </w:rPr>
            </w:pPr>
            <w:del w:id="127" w:author="Em Lim" w:date="2025-07-31T17:49:00Z" w16du:dateUtc="2025-08-01T00:49:00Z">
              <w:r w:rsidRPr="008D2AF1" w:rsidDel="000A1486">
                <w:rPr>
                  <w:color w:val="000000"/>
                </w:rPr>
                <w:delText>-0.43</w:delText>
              </w:r>
            </w:del>
          </w:p>
        </w:tc>
        <w:tc>
          <w:tcPr>
            <w:tcW w:w="1507" w:type="dxa"/>
            <w:noWrap/>
            <w:hideMark/>
          </w:tcPr>
          <w:p w14:paraId="055411DF" w14:textId="77777777" w:rsidR="00913FC7" w:rsidRPr="008D2AF1" w:rsidDel="000A1486" w:rsidRDefault="00913FC7" w:rsidP="00BB77FB">
            <w:pPr>
              <w:jc w:val="left"/>
              <w:rPr>
                <w:del w:id="128" w:author="Em Lim" w:date="2025-07-31T17:49:00Z" w16du:dateUtc="2025-08-01T00:49:00Z"/>
                <w:color w:val="000000"/>
              </w:rPr>
            </w:pPr>
            <w:del w:id="129" w:author="Em Lim" w:date="2025-07-31T17:49:00Z" w16du:dateUtc="2025-08-01T00:49:00Z">
              <w:r w:rsidRPr="008D2AF1" w:rsidDel="000A1486">
                <w:rPr>
                  <w:color w:val="000000"/>
                </w:rPr>
                <w:delText>0.33</w:delText>
              </w:r>
            </w:del>
          </w:p>
        </w:tc>
        <w:tc>
          <w:tcPr>
            <w:tcW w:w="1093" w:type="dxa"/>
            <w:noWrap/>
            <w:hideMark/>
          </w:tcPr>
          <w:p w14:paraId="053E4952" w14:textId="77777777" w:rsidR="00913FC7" w:rsidRPr="008D2AF1" w:rsidDel="000A1486" w:rsidRDefault="00913FC7" w:rsidP="00BB77FB">
            <w:pPr>
              <w:jc w:val="left"/>
              <w:rPr>
                <w:del w:id="130" w:author="Em Lim" w:date="2025-07-31T17:49:00Z" w16du:dateUtc="2025-08-01T00:49:00Z"/>
                <w:color w:val="000000"/>
              </w:rPr>
            </w:pPr>
            <w:del w:id="131" w:author="Em Lim" w:date="2025-07-31T17:49:00Z" w16du:dateUtc="2025-08-01T00:49:00Z">
              <w:r w:rsidRPr="008D2AF1" w:rsidDel="000A1486">
                <w:rPr>
                  <w:color w:val="000000"/>
                </w:rPr>
                <w:delText>-1.30</w:delText>
              </w:r>
            </w:del>
          </w:p>
        </w:tc>
        <w:tc>
          <w:tcPr>
            <w:tcW w:w="1300" w:type="dxa"/>
            <w:noWrap/>
            <w:hideMark/>
          </w:tcPr>
          <w:p w14:paraId="418F6FD5" w14:textId="77777777" w:rsidR="00913FC7" w:rsidRPr="008D2AF1" w:rsidDel="000A1486" w:rsidRDefault="00913FC7" w:rsidP="00BB77FB">
            <w:pPr>
              <w:jc w:val="left"/>
              <w:rPr>
                <w:del w:id="132" w:author="Em Lim" w:date="2025-07-31T17:49:00Z" w16du:dateUtc="2025-08-01T00:49:00Z"/>
                <w:color w:val="000000"/>
              </w:rPr>
            </w:pPr>
            <w:del w:id="133" w:author="Em Lim" w:date="2025-07-31T17:49:00Z" w16du:dateUtc="2025-08-01T00:49:00Z">
              <w:r w:rsidRPr="008D2AF1" w:rsidDel="000A1486">
                <w:rPr>
                  <w:color w:val="000000"/>
                </w:rPr>
                <w:delText>0.19</w:delText>
              </w:r>
            </w:del>
          </w:p>
        </w:tc>
      </w:tr>
      <w:tr w:rsidR="00913FC7" w:rsidRPr="008D2AF1" w:rsidDel="000A1486" w14:paraId="68D8ADE6" w14:textId="77777777" w:rsidTr="00BB77FB">
        <w:trPr>
          <w:trHeight w:val="320"/>
          <w:del w:id="134" w:author="Em Lim" w:date="2025-07-31T17:49:00Z"/>
        </w:trPr>
        <w:tc>
          <w:tcPr>
            <w:tcW w:w="3261" w:type="dxa"/>
            <w:noWrap/>
            <w:hideMark/>
          </w:tcPr>
          <w:p w14:paraId="4FC04729" w14:textId="77777777" w:rsidR="00913FC7" w:rsidRPr="008D2AF1" w:rsidDel="000A1486" w:rsidRDefault="00913FC7" w:rsidP="00BB77FB">
            <w:pPr>
              <w:jc w:val="left"/>
              <w:rPr>
                <w:del w:id="135" w:author="Em Lim" w:date="2025-07-31T17:49:00Z" w16du:dateUtc="2025-08-01T00:49:00Z"/>
                <w:color w:val="000000"/>
              </w:rPr>
            </w:pPr>
            <w:del w:id="136" w:author="Em Lim" w:date="2025-07-31T17:49:00Z" w16du:dateUtc="2025-08-01T00:49:00Z">
              <w:r w:rsidRPr="008D2AF1" w:rsidDel="000A1486">
                <w:rPr>
                  <w:color w:val="000000"/>
                </w:rPr>
                <w:delText>Abundance</w:delText>
              </w:r>
            </w:del>
          </w:p>
        </w:tc>
        <w:tc>
          <w:tcPr>
            <w:tcW w:w="619" w:type="dxa"/>
            <w:noWrap/>
            <w:hideMark/>
          </w:tcPr>
          <w:p w14:paraId="1E76D50D" w14:textId="77777777" w:rsidR="00913FC7" w:rsidRPr="008D2AF1" w:rsidDel="000A1486" w:rsidRDefault="00913FC7" w:rsidP="00BB77FB">
            <w:pPr>
              <w:jc w:val="left"/>
              <w:rPr>
                <w:del w:id="137" w:author="Em Lim" w:date="2025-07-31T17:49:00Z" w16du:dateUtc="2025-08-01T00:49:00Z"/>
                <w:color w:val="000000"/>
              </w:rPr>
            </w:pPr>
            <w:del w:id="138" w:author="Em Lim" w:date="2025-07-31T17:49:00Z" w16du:dateUtc="2025-08-01T00:49:00Z">
              <w:r w:rsidRPr="008D2AF1" w:rsidDel="000A1486">
                <w:rPr>
                  <w:color w:val="000000"/>
                </w:rPr>
                <w:delText>0.79</w:delText>
              </w:r>
            </w:del>
          </w:p>
        </w:tc>
        <w:tc>
          <w:tcPr>
            <w:tcW w:w="1507" w:type="dxa"/>
            <w:noWrap/>
            <w:hideMark/>
          </w:tcPr>
          <w:p w14:paraId="4FD80F71" w14:textId="77777777" w:rsidR="00913FC7" w:rsidRPr="008D2AF1" w:rsidDel="000A1486" w:rsidRDefault="00913FC7" w:rsidP="00BB77FB">
            <w:pPr>
              <w:jc w:val="left"/>
              <w:rPr>
                <w:del w:id="139" w:author="Em Lim" w:date="2025-07-31T17:49:00Z" w16du:dateUtc="2025-08-01T00:49:00Z"/>
                <w:color w:val="000000"/>
              </w:rPr>
            </w:pPr>
            <w:del w:id="140" w:author="Em Lim" w:date="2025-07-31T17:49:00Z" w16du:dateUtc="2025-08-01T00:49:00Z">
              <w:r w:rsidRPr="008D2AF1" w:rsidDel="000A1486">
                <w:rPr>
                  <w:color w:val="000000"/>
                </w:rPr>
                <w:delText>0.51</w:delText>
              </w:r>
            </w:del>
          </w:p>
        </w:tc>
        <w:tc>
          <w:tcPr>
            <w:tcW w:w="1093" w:type="dxa"/>
            <w:noWrap/>
            <w:hideMark/>
          </w:tcPr>
          <w:p w14:paraId="2ED532FA" w14:textId="77777777" w:rsidR="00913FC7" w:rsidRPr="008D2AF1" w:rsidDel="000A1486" w:rsidRDefault="00913FC7" w:rsidP="00BB77FB">
            <w:pPr>
              <w:jc w:val="left"/>
              <w:rPr>
                <w:del w:id="141" w:author="Em Lim" w:date="2025-07-31T17:49:00Z" w16du:dateUtc="2025-08-01T00:49:00Z"/>
                <w:color w:val="000000"/>
              </w:rPr>
            </w:pPr>
            <w:del w:id="142" w:author="Em Lim" w:date="2025-07-31T17:49:00Z" w16du:dateUtc="2025-08-01T00:49:00Z">
              <w:r w:rsidRPr="008D2AF1" w:rsidDel="000A1486">
                <w:rPr>
                  <w:color w:val="000000"/>
                </w:rPr>
                <w:delText>1.55</w:delText>
              </w:r>
            </w:del>
          </w:p>
        </w:tc>
        <w:tc>
          <w:tcPr>
            <w:tcW w:w="1300" w:type="dxa"/>
            <w:noWrap/>
            <w:hideMark/>
          </w:tcPr>
          <w:p w14:paraId="44115AE4" w14:textId="77777777" w:rsidR="00913FC7" w:rsidRPr="008D2AF1" w:rsidDel="000A1486" w:rsidRDefault="00913FC7" w:rsidP="00BB77FB">
            <w:pPr>
              <w:jc w:val="left"/>
              <w:rPr>
                <w:del w:id="143" w:author="Em Lim" w:date="2025-07-31T17:49:00Z" w16du:dateUtc="2025-08-01T00:49:00Z"/>
                <w:color w:val="000000"/>
              </w:rPr>
            </w:pPr>
            <w:del w:id="144" w:author="Em Lim" w:date="2025-07-31T17:49:00Z" w16du:dateUtc="2025-08-01T00:49:00Z">
              <w:r w:rsidRPr="008D2AF1" w:rsidDel="000A1486">
                <w:rPr>
                  <w:color w:val="000000"/>
                </w:rPr>
                <w:delText>0.12</w:delText>
              </w:r>
            </w:del>
          </w:p>
        </w:tc>
      </w:tr>
      <w:tr w:rsidR="00913FC7" w:rsidRPr="008D2AF1" w:rsidDel="000A1486" w14:paraId="67C2FCDF" w14:textId="77777777" w:rsidTr="00BB77FB">
        <w:trPr>
          <w:trHeight w:val="320"/>
          <w:del w:id="145" w:author="Em Lim" w:date="2025-07-31T17:49:00Z"/>
        </w:trPr>
        <w:tc>
          <w:tcPr>
            <w:tcW w:w="3261" w:type="dxa"/>
            <w:noWrap/>
            <w:hideMark/>
          </w:tcPr>
          <w:p w14:paraId="5B943EEC" w14:textId="77777777" w:rsidR="00913FC7" w:rsidRPr="008D2AF1" w:rsidDel="000A1486" w:rsidRDefault="00913FC7" w:rsidP="00BB77FB">
            <w:pPr>
              <w:jc w:val="left"/>
              <w:rPr>
                <w:del w:id="146" w:author="Em Lim" w:date="2025-07-31T17:49:00Z" w16du:dateUtc="2025-08-01T00:49:00Z"/>
                <w:color w:val="000000"/>
              </w:rPr>
            </w:pPr>
            <w:del w:id="147" w:author="Em Lim" w:date="2025-07-31T17:49:00Z" w16du:dateUtc="2025-08-01T00:49:00Z">
              <w:r w:rsidRPr="008D2AF1" w:rsidDel="000A1486">
                <w:rPr>
                  <w:color w:val="000000"/>
                </w:rPr>
                <w:delText>Tide exchange</w:delText>
              </w:r>
            </w:del>
          </w:p>
        </w:tc>
        <w:tc>
          <w:tcPr>
            <w:tcW w:w="619" w:type="dxa"/>
            <w:noWrap/>
            <w:hideMark/>
          </w:tcPr>
          <w:p w14:paraId="613ED2ED" w14:textId="77777777" w:rsidR="00913FC7" w:rsidRPr="008D2AF1" w:rsidDel="000A1486" w:rsidRDefault="00913FC7" w:rsidP="00BB77FB">
            <w:pPr>
              <w:jc w:val="left"/>
              <w:rPr>
                <w:del w:id="148" w:author="Em Lim" w:date="2025-07-31T17:49:00Z" w16du:dateUtc="2025-08-01T00:49:00Z"/>
                <w:color w:val="000000"/>
              </w:rPr>
            </w:pPr>
            <w:del w:id="149" w:author="Em Lim" w:date="2025-07-31T17:49:00Z" w16du:dateUtc="2025-08-01T00:49:00Z">
              <w:r w:rsidRPr="008D2AF1" w:rsidDel="000A1486">
                <w:rPr>
                  <w:color w:val="000000"/>
                </w:rPr>
                <w:delText>0.05</w:delText>
              </w:r>
            </w:del>
          </w:p>
        </w:tc>
        <w:tc>
          <w:tcPr>
            <w:tcW w:w="1507" w:type="dxa"/>
            <w:noWrap/>
            <w:hideMark/>
          </w:tcPr>
          <w:p w14:paraId="422EBD37" w14:textId="77777777" w:rsidR="00913FC7" w:rsidRPr="008D2AF1" w:rsidDel="000A1486" w:rsidRDefault="00913FC7" w:rsidP="00BB77FB">
            <w:pPr>
              <w:jc w:val="left"/>
              <w:rPr>
                <w:del w:id="150" w:author="Em Lim" w:date="2025-07-31T17:49:00Z" w16du:dateUtc="2025-08-01T00:49:00Z"/>
                <w:color w:val="000000"/>
              </w:rPr>
            </w:pPr>
            <w:del w:id="151" w:author="Em Lim" w:date="2025-07-31T17:49:00Z" w16du:dateUtc="2025-08-01T00:49:00Z">
              <w:r w:rsidRPr="008D2AF1" w:rsidDel="000A1486">
                <w:rPr>
                  <w:color w:val="000000"/>
                </w:rPr>
                <w:delText>0.12</w:delText>
              </w:r>
            </w:del>
          </w:p>
        </w:tc>
        <w:tc>
          <w:tcPr>
            <w:tcW w:w="1093" w:type="dxa"/>
            <w:noWrap/>
            <w:hideMark/>
          </w:tcPr>
          <w:p w14:paraId="161DCF22" w14:textId="77777777" w:rsidR="00913FC7" w:rsidRPr="008D2AF1" w:rsidDel="000A1486" w:rsidRDefault="00913FC7" w:rsidP="00BB77FB">
            <w:pPr>
              <w:jc w:val="left"/>
              <w:rPr>
                <w:del w:id="152" w:author="Em Lim" w:date="2025-07-31T17:49:00Z" w16du:dateUtc="2025-08-01T00:49:00Z"/>
                <w:color w:val="000000"/>
              </w:rPr>
            </w:pPr>
            <w:del w:id="153" w:author="Em Lim" w:date="2025-07-31T17:49:00Z" w16du:dateUtc="2025-08-01T00:49:00Z">
              <w:r w:rsidRPr="008D2AF1" w:rsidDel="000A1486">
                <w:rPr>
                  <w:color w:val="000000"/>
                </w:rPr>
                <w:delText>0.44</w:delText>
              </w:r>
            </w:del>
          </w:p>
        </w:tc>
        <w:tc>
          <w:tcPr>
            <w:tcW w:w="1300" w:type="dxa"/>
            <w:noWrap/>
            <w:hideMark/>
          </w:tcPr>
          <w:p w14:paraId="10A01143" w14:textId="77777777" w:rsidR="00913FC7" w:rsidRPr="008D2AF1" w:rsidDel="000A1486" w:rsidRDefault="00913FC7" w:rsidP="00BB77FB">
            <w:pPr>
              <w:jc w:val="left"/>
              <w:rPr>
                <w:del w:id="154" w:author="Em Lim" w:date="2025-07-31T17:49:00Z" w16du:dateUtc="2025-08-01T00:49:00Z"/>
                <w:color w:val="000000"/>
              </w:rPr>
            </w:pPr>
            <w:del w:id="155" w:author="Em Lim" w:date="2025-07-31T17:49:00Z" w16du:dateUtc="2025-08-01T00:49:00Z">
              <w:r w:rsidRPr="008D2AF1" w:rsidDel="000A1486">
                <w:rPr>
                  <w:color w:val="000000"/>
                </w:rPr>
                <w:delText>0.66</w:delText>
              </w:r>
            </w:del>
          </w:p>
        </w:tc>
      </w:tr>
      <w:tr w:rsidR="00913FC7" w:rsidRPr="008D2AF1" w:rsidDel="000A1486" w14:paraId="15C3ABE2" w14:textId="77777777" w:rsidTr="00BB77FB">
        <w:trPr>
          <w:trHeight w:val="320"/>
          <w:del w:id="156" w:author="Em Lim" w:date="2025-07-31T17:49:00Z"/>
        </w:trPr>
        <w:tc>
          <w:tcPr>
            <w:tcW w:w="3261" w:type="dxa"/>
            <w:noWrap/>
            <w:hideMark/>
          </w:tcPr>
          <w:p w14:paraId="3E6BE66E" w14:textId="77777777" w:rsidR="00913FC7" w:rsidRPr="008D2AF1" w:rsidDel="000A1486" w:rsidRDefault="00913FC7" w:rsidP="00BB77FB">
            <w:pPr>
              <w:jc w:val="left"/>
              <w:rPr>
                <w:del w:id="157" w:author="Em Lim" w:date="2025-07-31T17:49:00Z" w16du:dateUtc="2025-08-01T00:49:00Z"/>
                <w:color w:val="000000"/>
              </w:rPr>
            </w:pPr>
            <w:del w:id="158" w:author="Em Lim" w:date="2025-07-31T17:49:00Z" w16du:dateUtc="2025-08-01T00:49:00Z">
              <w:r w:rsidRPr="008D2AF1" w:rsidDel="000A1486">
                <w:rPr>
                  <w:color w:val="000000"/>
                </w:rPr>
                <w:delText>Biodiversity</w:delText>
              </w:r>
            </w:del>
          </w:p>
        </w:tc>
        <w:tc>
          <w:tcPr>
            <w:tcW w:w="619" w:type="dxa"/>
            <w:noWrap/>
            <w:hideMark/>
          </w:tcPr>
          <w:p w14:paraId="4C73E79F" w14:textId="77777777" w:rsidR="00913FC7" w:rsidRPr="008D2AF1" w:rsidDel="000A1486" w:rsidRDefault="00913FC7" w:rsidP="00BB77FB">
            <w:pPr>
              <w:jc w:val="left"/>
              <w:rPr>
                <w:del w:id="159" w:author="Em Lim" w:date="2025-07-31T17:49:00Z" w16du:dateUtc="2025-08-01T00:49:00Z"/>
                <w:color w:val="000000"/>
              </w:rPr>
            </w:pPr>
            <w:del w:id="160" w:author="Em Lim" w:date="2025-07-31T17:49:00Z" w16du:dateUtc="2025-08-01T00:49:00Z">
              <w:r w:rsidRPr="008D2AF1" w:rsidDel="000A1486">
                <w:rPr>
                  <w:color w:val="000000"/>
                </w:rPr>
                <w:delText>0.00</w:delText>
              </w:r>
            </w:del>
          </w:p>
        </w:tc>
        <w:tc>
          <w:tcPr>
            <w:tcW w:w="1507" w:type="dxa"/>
            <w:noWrap/>
            <w:hideMark/>
          </w:tcPr>
          <w:p w14:paraId="15899A8D" w14:textId="77777777" w:rsidR="00913FC7" w:rsidRPr="008D2AF1" w:rsidDel="000A1486" w:rsidRDefault="00913FC7" w:rsidP="00BB77FB">
            <w:pPr>
              <w:jc w:val="left"/>
              <w:rPr>
                <w:del w:id="161" w:author="Em Lim" w:date="2025-07-31T17:49:00Z" w16du:dateUtc="2025-08-01T00:49:00Z"/>
                <w:color w:val="000000"/>
              </w:rPr>
            </w:pPr>
            <w:del w:id="162" w:author="Em Lim" w:date="2025-07-31T17:49:00Z" w16du:dateUtc="2025-08-01T00:49:00Z">
              <w:r w:rsidRPr="008D2AF1" w:rsidDel="000A1486">
                <w:rPr>
                  <w:color w:val="000000"/>
                </w:rPr>
                <w:delText>0.10</w:delText>
              </w:r>
            </w:del>
          </w:p>
        </w:tc>
        <w:tc>
          <w:tcPr>
            <w:tcW w:w="1093" w:type="dxa"/>
            <w:noWrap/>
            <w:hideMark/>
          </w:tcPr>
          <w:p w14:paraId="5AFADA41" w14:textId="77777777" w:rsidR="00913FC7" w:rsidRPr="008D2AF1" w:rsidDel="000A1486" w:rsidRDefault="00913FC7" w:rsidP="00BB77FB">
            <w:pPr>
              <w:jc w:val="left"/>
              <w:rPr>
                <w:del w:id="163" w:author="Em Lim" w:date="2025-07-31T17:49:00Z" w16du:dateUtc="2025-08-01T00:49:00Z"/>
                <w:color w:val="000000"/>
              </w:rPr>
            </w:pPr>
            <w:del w:id="164" w:author="Em Lim" w:date="2025-07-31T17:49:00Z" w16du:dateUtc="2025-08-01T00:49:00Z">
              <w:r w:rsidRPr="008D2AF1" w:rsidDel="000A1486">
                <w:rPr>
                  <w:color w:val="000000"/>
                </w:rPr>
                <w:delText>-0.04</w:delText>
              </w:r>
            </w:del>
          </w:p>
        </w:tc>
        <w:tc>
          <w:tcPr>
            <w:tcW w:w="1300" w:type="dxa"/>
            <w:noWrap/>
            <w:hideMark/>
          </w:tcPr>
          <w:p w14:paraId="6493D0F1" w14:textId="77777777" w:rsidR="00913FC7" w:rsidRPr="008D2AF1" w:rsidDel="000A1486" w:rsidRDefault="00913FC7" w:rsidP="00BB77FB">
            <w:pPr>
              <w:jc w:val="left"/>
              <w:rPr>
                <w:del w:id="165" w:author="Em Lim" w:date="2025-07-31T17:49:00Z" w16du:dateUtc="2025-08-01T00:49:00Z"/>
                <w:color w:val="000000"/>
              </w:rPr>
            </w:pPr>
            <w:del w:id="166" w:author="Em Lim" w:date="2025-07-31T17:49:00Z" w16du:dateUtc="2025-08-01T00:49:00Z">
              <w:r w:rsidRPr="008D2AF1" w:rsidDel="000A1486">
                <w:rPr>
                  <w:color w:val="000000"/>
                </w:rPr>
                <w:delText>0.97</w:delText>
              </w:r>
            </w:del>
          </w:p>
        </w:tc>
      </w:tr>
      <w:tr w:rsidR="00913FC7" w:rsidRPr="008D2AF1" w:rsidDel="000A1486" w14:paraId="555A0C3B" w14:textId="77777777" w:rsidTr="00BB77FB">
        <w:trPr>
          <w:trHeight w:val="320"/>
          <w:del w:id="167" w:author="Em Lim" w:date="2025-07-31T17:49:00Z"/>
        </w:trPr>
        <w:tc>
          <w:tcPr>
            <w:tcW w:w="3261" w:type="dxa"/>
            <w:noWrap/>
            <w:hideMark/>
          </w:tcPr>
          <w:p w14:paraId="0EA5BA06" w14:textId="77777777" w:rsidR="00913FC7" w:rsidRPr="008D2AF1" w:rsidDel="000A1486" w:rsidRDefault="00913FC7" w:rsidP="00BB77FB">
            <w:pPr>
              <w:jc w:val="left"/>
              <w:rPr>
                <w:del w:id="168" w:author="Em Lim" w:date="2025-07-31T17:49:00Z" w16du:dateUtc="2025-08-01T00:49:00Z"/>
                <w:color w:val="000000"/>
              </w:rPr>
            </w:pPr>
            <w:del w:id="169" w:author="Em Lim" w:date="2025-07-31T17:49:00Z" w16du:dateUtc="2025-08-01T00:49:00Z">
              <w:r w:rsidRPr="008D2AF1" w:rsidDel="000A1486">
                <w:rPr>
                  <w:color w:val="000000"/>
                </w:rPr>
                <w:delText>Depth</w:delText>
              </w:r>
            </w:del>
          </w:p>
        </w:tc>
        <w:tc>
          <w:tcPr>
            <w:tcW w:w="619" w:type="dxa"/>
            <w:noWrap/>
            <w:hideMark/>
          </w:tcPr>
          <w:p w14:paraId="06DE1F25" w14:textId="77777777" w:rsidR="00913FC7" w:rsidRPr="008D2AF1" w:rsidDel="000A1486" w:rsidRDefault="00913FC7" w:rsidP="00BB77FB">
            <w:pPr>
              <w:jc w:val="left"/>
              <w:rPr>
                <w:del w:id="170" w:author="Em Lim" w:date="2025-07-31T17:49:00Z" w16du:dateUtc="2025-08-01T00:49:00Z"/>
                <w:color w:val="000000"/>
              </w:rPr>
            </w:pPr>
            <w:del w:id="171" w:author="Em Lim" w:date="2025-07-31T17:49:00Z" w16du:dateUtc="2025-08-01T00:49:00Z">
              <w:r w:rsidRPr="008D2AF1" w:rsidDel="000A1486">
                <w:rPr>
                  <w:color w:val="000000"/>
                </w:rPr>
                <w:delText>0.04</w:delText>
              </w:r>
            </w:del>
          </w:p>
        </w:tc>
        <w:tc>
          <w:tcPr>
            <w:tcW w:w="1507" w:type="dxa"/>
            <w:noWrap/>
            <w:hideMark/>
          </w:tcPr>
          <w:p w14:paraId="125D934E" w14:textId="77777777" w:rsidR="00913FC7" w:rsidRPr="008D2AF1" w:rsidDel="000A1486" w:rsidRDefault="00913FC7" w:rsidP="00BB77FB">
            <w:pPr>
              <w:jc w:val="left"/>
              <w:rPr>
                <w:del w:id="172" w:author="Em Lim" w:date="2025-07-31T17:49:00Z" w16du:dateUtc="2025-08-01T00:49:00Z"/>
                <w:color w:val="000000"/>
              </w:rPr>
            </w:pPr>
            <w:del w:id="173" w:author="Em Lim" w:date="2025-07-31T17:49:00Z" w16du:dateUtc="2025-08-01T00:49:00Z">
              <w:r w:rsidRPr="008D2AF1" w:rsidDel="000A1486">
                <w:rPr>
                  <w:color w:val="000000"/>
                </w:rPr>
                <w:delText>0.09</w:delText>
              </w:r>
            </w:del>
          </w:p>
        </w:tc>
        <w:tc>
          <w:tcPr>
            <w:tcW w:w="1093" w:type="dxa"/>
            <w:noWrap/>
            <w:hideMark/>
          </w:tcPr>
          <w:p w14:paraId="2AE8C80A" w14:textId="77777777" w:rsidR="00913FC7" w:rsidRPr="008D2AF1" w:rsidDel="000A1486" w:rsidRDefault="00913FC7" w:rsidP="00BB77FB">
            <w:pPr>
              <w:jc w:val="left"/>
              <w:rPr>
                <w:del w:id="174" w:author="Em Lim" w:date="2025-07-31T17:49:00Z" w16du:dateUtc="2025-08-01T00:49:00Z"/>
                <w:color w:val="000000"/>
              </w:rPr>
            </w:pPr>
            <w:del w:id="175" w:author="Em Lim" w:date="2025-07-31T17:49:00Z" w16du:dateUtc="2025-08-01T00:49:00Z">
              <w:r w:rsidRPr="008D2AF1" w:rsidDel="000A1486">
                <w:rPr>
                  <w:color w:val="000000"/>
                </w:rPr>
                <w:delText>0.43</w:delText>
              </w:r>
            </w:del>
          </w:p>
        </w:tc>
        <w:tc>
          <w:tcPr>
            <w:tcW w:w="1300" w:type="dxa"/>
            <w:noWrap/>
            <w:hideMark/>
          </w:tcPr>
          <w:p w14:paraId="3F4F0405" w14:textId="77777777" w:rsidR="00913FC7" w:rsidRPr="008D2AF1" w:rsidDel="000A1486" w:rsidRDefault="00913FC7" w:rsidP="00BB77FB">
            <w:pPr>
              <w:jc w:val="left"/>
              <w:rPr>
                <w:del w:id="176" w:author="Em Lim" w:date="2025-07-31T17:49:00Z" w16du:dateUtc="2025-08-01T00:49:00Z"/>
                <w:color w:val="000000"/>
              </w:rPr>
            </w:pPr>
            <w:del w:id="177" w:author="Em Lim" w:date="2025-07-31T17:49:00Z" w16du:dateUtc="2025-08-01T00:49:00Z">
              <w:r w:rsidRPr="008D2AF1" w:rsidDel="000A1486">
                <w:rPr>
                  <w:color w:val="000000"/>
                </w:rPr>
                <w:delText>0.67</w:delText>
              </w:r>
            </w:del>
          </w:p>
        </w:tc>
      </w:tr>
      <w:tr w:rsidR="00913FC7" w:rsidRPr="008D2AF1" w:rsidDel="000A1486" w14:paraId="02749AB9" w14:textId="77777777" w:rsidTr="00BB77FB">
        <w:trPr>
          <w:trHeight w:val="320"/>
          <w:del w:id="178" w:author="Em Lim" w:date="2025-07-31T17:49:00Z"/>
        </w:trPr>
        <w:tc>
          <w:tcPr>
            <w:tcW w:w="3261" w:type="dxa"/>
            <w:noWrap/>
            <w:hideMark/>
          </w:tcPr>
          <w:p w14:paraId="7A941A28" w14:textId="77777777" w:rsidR="00913FC7" w:rsidRPr="008D2AF1" w:rsidDel="000A1486" w:rsidRDefault="00913FC7" w:rsidP="00BB77FB">
            <w:pPr>
              <w:jc w:val="left"/>
              <w:rPr>
                <w:del w:id="179" w:author="Em Lim" w:date="2025-07-31T17:49:00Z" w16du:dateUtc="2025-08-01T00:49:00Z"/>
                <w:color w:val="000000"/>
              </w:rPr>
            </w:pPr>
            <w:del w:id="180" w:author="Em Lim" w:date="2025-07-31T17:49:00Z" w16du:dateUtc="2025-08-01T00:49:00Z">
              <w:r w:rsidRPr="008D2AF1" w:rsidDel="000A1486">
                <w:rPr>
                  <w:color w:val="000000"/>
                </w:rPr>
                <w:delText>Abundance:tide</w:delText>
              </w:r>
            </w:del>
          </w:p>
        </w:tc>
        <w:tc>
          <w:tcPr>
            <w:tcW w:w="619" w:type="dxa"/>
            <w:noWrap/>
            <w:hideMark/>
          </w:tcPr>
          <w:p w14:paraId="1EBC71DC" w14:textId="77777777" w:rsidR="00913FC7" w:rsidRPr="008D2AF1" w:rsidDel="000A1486" w:rsidRDefault="00913FC7" w:rsidP="00BB77FB">
            <w:pPr>
              <w:jc w:val="left"/>
              <w:rPr>
                <w:del w:id="181" w:author="Em Lim" w:date="2025-07-31T17:49:00Z" w16du:dateUtc="2025-08-01T00:49:00Z"/>
                <w:color w:val="000000"/>
              </w:rPr>
            </w:pPr>
            <w:del w:id="182" w:author="Em Lim" w:date="2025-07-31T17:49:00Z" w16du:dateUtc="2025-08-01T00:49:00Z">
              <w:r w:rsidRPr="008D2AF1" w:rsidDel="000A1486">
                <w:rPr>
                  <w:color w:val="000000"/>
                </w:rPr>
                <w:delText>0.12</w:delText>
              </w:r>
            </w:del>
          </w:p>
        </w:tc>
        <w:tc>
          <w:tcPr>
            <w:tcW w:w="1507" w:type="dxa"/>
            <w:noWrap/>
            <w:hideMark/>
          </w:tcPr>
          <w:p w14:paraId="3E68CC07" w14:textId="77777777" w:rsidR="00913FC7" w:rsidRPr="008D2AF1" w:rsidDel="000A1486" w:rsidRDefault="00913FC7" w:rsidP="00BB77FB">
            <w:pPr>
              <w:jc w:val="left"/>
              <w:rPr>
                <w:del w:id="183" w:author="Em Lim" w:date="2025-07-31T17:49:00Z" w16du:dateUtc="2025-08-01T00:49:00Z"/>
                <w:color w:val="000000"/>
              </w:rPr>
            </w:pPr>
            <w:del w:id="184" w:author="Em Lim" w:date="2025-07-31T17:49:00Z" w16du:dateUtc="2025-08-01T00:49:00Z">
              <w:r w:rsidRPr="008D2AF1" w:rsidDel="000A1486">
                <w:rPr>
                  <w:color w:val="000000"/>
                </w:rPr>
                <w:delText>0.55</w:delText>
              </w:r>
            </w:del>
          </w:p>
        </w:tc>
        <w:tc>
          <w:tcPr>
            <w:tcW w:w="1093" w:type="dxa"/>
            <w:noWrap/>
            <w:hideMark/>
          </w:tcPr>
          <w:p w14:paraId="556810D8" w14:textId="77777777" w:rsidR="00913FC7" w:rsidRPr="008D2AF1" w:rsidDel="000A1486" w:rsidRDefault="00913FC7" w:rsidP="00BB77FB">
            <w:pPr>
              <w:jc w:val="left"/>
              <w:rPr>
                <w:del w:id="185" w:author="Em Lim" w:date="2025-07-31T17:49:00Z" w16du:dateUtc="2025-08-01T00:49:00Z"/>
                <w:color w:val="000000"/>
              </w:rPr>
            </w:pPr>
            <w:del w:id="186" w:author="Em Lim" w:date="2025-07-31T17:49:00Z" w16du:dateUtc="2025-08-01T00:49:00Z">
              <w:r w:rsidRPr="008D2AF1" w:rsidDel="000A1486">
                <w:rPr>
                  <w:color w:val="000000"/>
                </w:rPr>
                <w:delText>0.22</w:delText>
              </w:r>
            </w:del>
          </w:p>
        </w:tc>
        <w:tc>
          <w:tcPr>
            <w:tcW w:w="1300" w:type="dxa"/>
            <w:noWrap/>
            <w:hideMark/>
          </w:tcPr>
          <w:p w14:paraId="145B0251" w14:textId="77777777" w:rsidR="00913FC7" w:rsidRPr="008D2AF1" w:rsidDel="000A1486" w:rsidRDefault="00913FC7" w:rsidP="00BB77FB">
            <w:pPr>
              <w:jc w:val="left"/>
              <w:rPr>
                <w:del w:id="187" w:author="Em Lim" w:date="2025-07-31T17:49:00Z" w16du:dateUtc="2025-08-01T00:49:00Z"/>
                <w:color w:val="000000"/>
              </w:rPr>
            </w:pPr>
            <w:del w:id="188" w:author="Em Lim" w:date="2025-07-31T17:49:00Z" w16du:dateUtc="2025-08-01T00:49:00Z">
              <w:r w:rsidRPr="008D2AF1" w:rsidDel="000A1486">
                <w:rPr>
                  <w:color w:val="000000"/>
                </w:rPr>
                <w:delText>0.83</w:delText>
              </w:r>
            </w:del>
          </w:p>
        </w:tc>
      </w:tr>
    </w:tbl>
    <w:p w14:paraId="4E604EA6" w14:textId="77777777" w:rsidR="00913FC7" w:rsidRPr="008D2AF1" w:rsidDel="000A1486" w:rsidRDefault="00913FC7" w:rsidP="00913FC7">
      <w:pPr>
        <w:rPr>
          <w:del w:id="189" w:author="Em Lim" w:date="2025-07-31T17:49:00Z" w16du:dateUtc="2025-08-01T00:49:00Z"/>
        </w:rPr>
      </w:pPr>
    </w:p>
    <w:tbl>
      <w:tblPr>
        <w:tblStyle w:val="Nikola"/>
        <w:tblW w:w="7780" w:type="dxa"/>
        <w:tblLook w:val="04A0" w:firstRow="1" w:lastRow="0" w:firstColumn="1" w:lastColumn="0" w:noHBand="0" w:noVBand="1"/>
      </w:tblPr>
      <w:tblGrid>
        <w:gridCol w:w="3261"/>
        <w:gridCol w:w="1247"/>
        <w:gridCol w:w="1507"/>
        <w:gridCol w:w="1093"/>
        <w:gridCol w:w="1300"/>
      </w:tblGrid>
      <w:tr w:rsidR="00913FC7" w:rsidRPr="008D2AF1" w:rsidDel="000A1486" w14:paraId="549F1C90" w14:textId="77777777" w:rsidTr="00BB77FB">
        <w:trPr>
          <w:cnfStyle w:val="100000000000" w:firstRow="1" w:lastRow="0" w:firstColumn="0" w:lastColumn="0" w:oddVBand="0" w:evenVBand="0" w:oddHBand="0" w:evenHBand="0" w:firstRowFirstColumn="0" w:firstRowLastColumn="0" w:lastRowFirstColumn="0" w:lastRowLastColumn="0"/>
          <w:trHeight w:val="320"/>
          <w:del w:id="190" w:author="Em Lim" w:date="2025-07-31T17:49:00Z"/>
        </w:trPr>
        <w:tc>
          <w:tcPr>
            <w:tcW w:w="3261" w:type="dxa"/>
            <w:noWrap/>
            <w:hideMark/>
          </w:tcPr>
          <w:p w14:paraId="5FB60CEC" w14:textId="77777777" w:rsidR="00913FC7" w:rsidRPr="008D2AF1" w:rsidDel="000A1486" w:rsidRDefault="00913FC7" w:rsidP="00BB77FB">
            <w:pPr>
              <w:jc w:val="left"/>
              <w:rPr>
                <w:del w:id="191" w:author="Em Lim" w:date="2025-07-31T17:49:00Z" w16du:dateUtc="2025-08-01T00:49:00Z"/>
                <w:b/>
                <w:bCs/>
                <w:color w:val="000000"/>
              </w:rPr>
            </w:pPr>
            <w:del w:id="192" w:author="Em Lim" w:date="2025-07-31T17:49:00Z" w16du:dateUtc="2025-08-01T00:49:00Z">
              <w:r w:rsidRPr="008D2AF1" w:rsidDel="000A1486">
                <w:rPr>
                  <w:b/>
                  <w:bCs/>
                  <w:color w:val="000000"/>
                </w:rPr>
                <w:delText xml:space="preserve">Asterinidae </w:delText>
              </w:r>
              <w:r w:rsidRPr="008D2AF1" w:rsidDel="000A1486">
                <w:delText>(</w:delText>
              </w:r>
              <w:r w:rsidRPr="008D2AF1" w:rsidDel="000A1486">
                <w:rPr>
                  <w:i/>
                  <w:iCs/>
                </w:rPr>
                <w:delText>R</w:delText>
              </w:r>
              <w:r w:rsidRPr="008D2AF1" w:rsidDel="000A1486">
                <w:rPr>
                  <w:i/>
                  <w:iCs/>
                  <w:vertAlign w:val="superscript"/>
                </w:rPr>
                <w:delText>2</w:delText>
              </w:r>
              <w:r w:rsidRPr="008D2AF1" w:rsidDel="000A1486">
                <w:delText xml:space="preserve"> = 0.651)</w:delText>
              </w:r>
            </w:del>
          </w:p>
        </w:tc>
        <w:tc>
          <w:tcPr>
            <w:tcW w:w="619" w:type="dxa"/>
            <w:noWrap/>
            <w:hideMark/>
          </w:tcPr>
          <w:p w14:paraId="661AA9AD" w14:textId="77777777" w:rsidR="00913FC7" w:rsidRPr="008D2AF1" w:rsidDel="000A1486" w:rsidRDefault="00913FC7" w:rsidP="00BB77FB">
            <w:pPr>
              <w:jc w:val="left"/>
              <w:rPr>
                <w:del w:id="193" w:author="Em Lim" w:date="2025-07-31T17:49:00Z" w16du:dateUtc="2025-08-01T00:49:00Z"/>
                <w:b/>
                <w:bCs/>
                <w:color w:val="000000"/>
              </w:rPr>
            </w:pPr>
            <w:del w:id="194" w:author="Em Lim" w:date="2025-07-31T17:49:00Z" w16du:dateUtc="2025-08-01T00:49:00Z">
              <w:r w:rsidRPr="008D2AF1" w:rsidDel="000A1486">
                <w:rPr>
                  <w:b/>
                  <w:bCs/>
                  <w:color w:val="000000"/>
                </w:rPr>
                <w:delText>Estimate</w:delText>
              </w:r>
            </w:del>
          </w:p>
        </w:tc>
        <w:tc>
          <w:tcPr>
            <w:tcW w:w="1507" w:type="dxa"/>
            <w:noWrap/>
            <w:hideMark/>
          </w:tcPr>
          <w:p w14:paraId="27EC39ED" w14:textId="77777777" w:rsidR="00913FC7" w:rsidRPr="008D2AF1" w:rsidDel="000A1486" w:rsidRDefault="00913FC7" w:rsidP="00BB77FB">
            <w:pPr>
              <w:jc w:val="left"/>
              <w:rPr>
                <w:del w:id="195" w:author="Em Lim" w:date="2025-07-31T17:49:00Z" w16du:dateUtc="2025-08-01T00:49:00Z"/>
                <w:b/>
                <w:bCs/>
                <w:color w:val="000000"/>
              </w:rPr>
            </w:pPr>
            <w:del w:id="196" w:author="Em Lim" w:date="2025-07-31T17:49:00Z" w16du:dateUtc="2025-08-01T00:49:00Z">
              <w:r w:rsidRPr="008D2AF1" w:rsidDel="000A1486">
                <w:rPr>
                  <w:b/>
                  <w:bCs/>
                  <w:color w:val="000000"/>
                </w:rPr>
                <w:delText>Std. error</w:delText>
              </w:r>
            </w:del>
          </w:p>
        </w:tc>
        <w:tc>
          <w:tcPr>
            <w:tcW w:w="1093" w:type="dxa"/>
            <w:noWrap/>
            <w:hideMark/>
          </w:tcPr>
          <w:p w14:paraId="2C76F80A" w14:textId="77777777" w:rsidR="00913FC7" w:rsidRPr="008D2AF1" w:rsidDel="000A1486" w:rsidRDefault="00913FC7" w:rsidP="00BB77FB">
            <w:pPr>
              <w:jc w:val="left"/>
              <w:rPr>
                <w:del w:id="197" w:author="Em Lim" w:date="2025-07-31T17:49:00Z" w16du:dateUtc="2025-08-01T00:49:00Z"/>
                <w:b/>
                <w:bCs/>
                <w:color w:val="000000"/>
              </w:rPr>
            </w:pPr>
            <w:del w:id="198" w:author="Em Lim" w:date="2025-07-31T17:49:00Z" w16du:dateUtc="2025-08-01T00:49:00Z">
              <w:r w:rsidRPr="008D2AF1" w:rsidDel="000A1486">
                <w:rPr>
                  <w:b/>
                  <w:bCs/>
                  <w:color w:val="000000"/>
                </w:rPr>
                <w:delText>z value</w:delText>
              </w:r>
            </w:del>
          </w:p>
        </w:tc>
        <w:tc>
          <w:tcPr>
            <w:tcW w:w="1300" w:type="dxa"/>
            <w:noWrap/>
            <w:hideMark/>
          </w:tcPr>
          <w:p w14:paraId="6B166149" w14:textId="77777777" w:rsidR="00913FC7" w:rsidRPr="008D2AF1" w:rsidDel="000A1486" w:rsidRDefault="00913FC7" w:rsidP="00BB77FB">
            <w:pPr>
              <w:jc w:val="left"/>
              <w:rPr>
                <w:del w:id="199" w:author="Em Lim" w:date="2025-07-31T17:49:00Z" w16du:dateUtc="2025-08-01T00:49:00Z"/>
                <w:b/>
                <w:bCs/>
                <w:color w:val="000000"/>
              </w:rPr>
            </w:pPr>
            <w:del w:id="200" w:author="Em Lim" w:date="2025-07-31T17:49:00Z" w16du:dateUtc="2025-08-01T00:49:00Z">
              <w:r w:rsidRPr="008D2AF1" w:rsidDel="000A1486">
                <w:rPr>
                  <w:b/>
                  <w:bCs/>
                  <w:color w:val="000000"/>
                </w:rPr>
                <w:delText>p value</w:delText>
              </w:r>
            </w:del>
          </w:p>
        </w:tc>
      </w:tr>
      <w:tr w:rsidR="00913FC7" w:rsidRPr="008D2AF1" w:rsidDel="000A1486" w14:paraId="5811EBF1" w14:textId="77777777" w:rsidTr="00BB77FB">
        <w:trPr>
          <w:trHeight w:val="320"/>
          <w:del w:id="201" w:author="Em Lim" w:date="2025-07-31T17:49:00Z"/>
        </w:trPr>
        <w:tc>
          <w:tcPr>
            <w:tcW w:w="3261" w:type="dxa"/>
            <w:noWrap/>
            <w:hideMark/>
          </w:tcPr>
          <w:p w14:paraId="7717A17E" w14:textId="77777777" w:rsidR="00913FC7" w:rsidRPr="008D2AF1" w:rsidDel="000A1486" w:rsidRDefault="00913FC7" w:rsidP="00BB77FB">
            <w:pPr>
              <w:jc w:val="left"/>
              <w:rPr>
                <w:del w:id="202" w:author="Em Lim" w:date="2025-07-31T17:49:00Z" w16du:dateUtc="2025-08-01T00:49:00Z"/>
                <w:color w:val="000000"/>
              </w:rPr>
            </w:pPr>
            <w:del w:id="203" w:author="Em Lim" w:date="2025-07-31T17:49:00Z" w16du:dateUtc="2025-08-01T00:49:00Z">
              <w:r w:rsidRPr="008D2AF1" w:rsidDel="000A1486">
                <w:rPr>
                  <w:color w:val="000000"/>
                </w:rPr>
                <w:delText>Intercept</w:delText>
              </w:r>
            </w:del>
          </w:p>
        </w:tc>
        <w:tc>
          <w:tcPr>
            <w:tcW w:w="619" w:type="dxa"/>
            <w:noWrap/>
            <w:hideMark/>
          </w:tcPr>
          <w:p w14:paraId="609B4F2A" w14:textId="77777777" w:rsidR="00913FC7" w:rsidRPr="008D2AF1" w:rsidDel="000A1486" w:rsidRDefault="00913FC7" w:rsidP="00BB77FB">
            <w:pPr>
              <w:jc w:val="left"/>
              <w:rPr>
                <w:del w:id="204" w:author="Em Lim" w:date="2025-07-31T17:49:00Z" w16du:dateUtc="2025-08-01T00:49:00Z"/>
                <w:color w:val="000000"/>
              </w:rPr>
            </w:pPr>
            <w:del w:id="205" w:author="Em Lim" w:date="2025-07-31T17:49:00Z" w16du:dateUtc="2025-08-01T00:49:00Z">
              <w:r w:rsidRPr="008D2AF1" w:rsidDel="000A1486">
                <w:rPr>
                  <w:color w:val="000000"/>
                </w:rPr>
                <w:delText>-0.58</w:delText>
              </w:r>
            </w:del>
          </w:p>
        </w:tc>
        <w:tc>
          <w:tcPr>
            <w:tcW w:w="1507" w:type="dxa"/>
            <w:noWrap/>
            <w:hideMark/>
          </w:tcPr>
          <w:p w14:paraId="4138E9C8" w14:textId="77777777" w:rsidR="00913FC7" w:rsidRPr="008D2AF1" w:rsidDel="000A1486" w:rsidRDefault="00913FC7" w:rsidP="00BB77FB">
            <w:pPr>
              <w:jc w:val="left"/>
              <w:rPr>
                <w:del w:id="206" w:author="Em Lim" w:date="2025-07-31T17:49:00Z" w16du:dateUtc="2025-08-01T00:49:00Z"/>
                <w:color w:val="000000"/>
              </w:rPr>
            </w:pPr>
            <w:del w:id="207" w:author="Em Lim" w:date="2025-07-31T17:49:00Z" w16du:dateUtc="2025-08-01T00:49:00Z">
              <w:r w:rsidRPr="008D2AF1" w:rsidDel="000A1486">
                <w:rPr>
                  <w:color w:val="000000"/>
                </w:rPr>
                <w:delText>0.26</w:delText>
              </w:r>
            </w:del>
          </w:p>
        </w:tc>
        <w:tc>
          <w:tcPr>
            <w:tcW w:w="1093" w:type="dxa"/>
            <w:noWrap/>
            <w:hideMark/>
          </w:tcPr>
          <w:p w14:paraId="3F6D6A3C" w14:textId="77777777" w:rsidR="00913FC7" w:rsidRPr="008D2AF1" w:rsidDel="000A1486" w:rsidRDefault="00913FC7" w:rsidP="00BB77FB">
            <w:pPr>
              <w:jc w:val="left"/>
              <w:rPr>
                <w:del w:id="208" w:author="Em Lim" w:date="2025-07-31T17:49:00Z" w16du:dateUtc="2025-08-01T00:49:00Z"/>
                <w:color w:val="000000"/>
              </w:rPr>
            </w:pPr>
            <w:del w:id="209" w:author="Em Lim" w:date="2025-07-31T17:49:00Z" w16du:dateUtc="2025-08-01T00:49:00Z">
              <w:r w:rsidRPr="008D2AF1" w:rsidDel="000A1486">
                <w:rPr>
                  <w:color w:val="000000"/>
                </w:rPr>
                <w:delText>-2.28</w:delText>
              </w:r>
            </w:del>
          </w:p>
        </w:tc>
        <w:tc>
          <w:tcPr>
            <w:tcW w:w="1300" w:type="dxa"/>
            <w:noWrap/>
            <w:hideMark/>
          </w:tcPr>
          <w:p w14:paraId="63914BB3" w14:textId="77777777" w:rsidR="00913FC7" w:rsidRPr="008D2AF1" w:rsidDel="000A1486" w:rsidRDefault="00913FC7" w:rsidP="00BB77FB">
            <w:pPr>
              <w:jc w:val="left"/>
              <w:rPr>
                <w:del w:id="210" w:author="Em Lim" w:date="2025-07-31T17:49:00Z" w16du:dateUtc="2025-08-01T00:49:00Z"/>
                <w:color w:val="000000"/>
              </w:rPr>
            </w:pPr>
            <w:del w:id="211" w:author="Em Lim" w:date="2025-07-31T17:49:00Z" w16du:dateUtc="2025-08-01T00:49:00Z">
              <w:r w:rsidRPr="008D2AF1" w:rsidDel="000A1486">
                <w:rPr>
                  <w:color w:val="000000"/>
                </w:rPr>
                <w:delText>0.02</w:delText>
              </w:r>
            </w:del>
          </w:p>
        </w:tc>
      </w:tr>
      <w:tr w:rsidR="00913FC7" w:rsidRPr="008D2AF1" w:rsidDel="000A1486" w14:paraId="30E89AF9" w14:textId="77777777" w:rsidTr="00BB77FB">
        <w:trPr>
          <w:trHeight w:val="320"/>
          <w:del w:id="212" w:author="Em Lim" w:date="2025-07-31T17:49:00Z"/>
        </w:trPr>
        <w:tc>
          <w:tcPr>
            <w:tcW w:w="3261" w:type="dxa"/>
            <w:noWrap/>
            <w:hideMark/>
          </w:tcPr>
          <w:p w14:paraId="42955531" w14:textId="77777777" w:rsidR="00913FC7" w:rsidRPr="008D2AF1" w:rsidDel="000A1486" w:rsidRDefault="00913FC7" w:rsidP="00BB77FB">
            <w:pPr>
              <w:jc w:val="left"/>
              <w:rPr>
                <w:del w:id="213" w:author="Em Lim" w:date="2025-07-31T17:49:00Z" w16du:dateUtc="2025-08-01T00:49:00Z"/>
                <w:color w:val="000000"/>
              </w:rPr>
            </w:pPr>
            <w:del w:id="214" w:author="Em Lim" w:date="2025-07-31T17:49:00Z" w16du:dateUtc="2025-08-01T00:49:00Z">
              <w:r w:rsidRPr="008D2AF1" w:rsidDel="000A1486">
                <w:rPr>
                  <w:color w:val="000000"/>
                </w:rPr>
                <w:delText>Abundance</w:delText>
              </w:r>
            </w:del>
          </w:p>
        </w:tc>
        <w:tc>
          <w:tcPr>
            <w:tcW w:w="619" w:type="dxa"/>
            <w:noWrap/>
            <w:hideMark/>
          </w:tcPr>
          <w:p w14:paraId="75F20E11" w14:textId="77777777" w:rsidR="00913FC7" w:rsidRPr="008D2AF1" w:rsidDel="000A1486" w:rsidRDefault="00913FC7" w:rsidP="00BB77FB">
            <w:pPr>
              <w:jc w:val="left"/>
              <w:rPr>
                <w:del w:id="215" w:author="Em Lim" w:date="2025-07-31T17:49:00Z" w16du:dateUtc="2025-08-01T00:49:00Z"/>
                <w:color w:val="000000"/>
              </w:rPr>
            </w:pPr>
            <w:del w:id="216" w:author="Em Lim" w:date="2025-07-31T17:49:00Z" w16du:dateUtc="2025-08-01T00:49:00Z">
              <w:r w:rsidRPr="008D2AF1" w:rsidDel="000A1486">
                <w:rPr>
                  <w:color w:val="000000"/>
                </w:rPr>
                <w:delText>0.21</w:delText>
              </w:r>
            </w:del>
          </w:p>
        </w:tc>
        <w:tc>
          <w:tcPr>
            <w:tcW w:w="1507" w:type="dxa"/>
            <w:noWrap/>
            <w:hideMark/>
          </w:tcPr>
          <w:p w14:paraId="62129723" w14:textId="77777777" w:rsidR="00913FC7" w:rsidRPr="008D2AF1" w:rsidDel="000A1486" w:rsidRDefault="00913FC7" w:rsidP="00BB77FB">
            <w:pPr>
              <w:jc w:val="left"/>
              <w:rPr>
                <w:del w:id="217" w:author="Em Lim" w:date="2025-07-31T17:49:00Z" w16du:dateUtc="2025-08-01T00:49:00Z"/>
                <w:color w:val="000000"/>
              </w:rPr>
            </w:pPr>
            <w:del w:id="218" w:author="Em Lim" w:date="2025-07-31T17:49:00Z" w16du:dateUtc="2025-08-01T00:49:00Z">
              <w:r w:rsidRPr="008D2AF1" w:rsidDel="000A1486">
                <w:rPr>
                  <w:color w:val="000000"/>
                </w:rPr>
                <w:delText>0.26</w:delText>
              </w:r>
            </w:del>
          </w:p>
        </w:tc>
        <w:tc>
          <w:tcPr>
            <w:tcW w:w="1093" w:type="dxa"/>
            <w:noWrap/>
            <w:hideMark/>
          </w:tcPr>
          <w:p w14:paraId="7E3D0861" w14:textId="77777777" w:rsidR="00913FC7" w:rsidRPr="008D2AF1" w:rsidDel="000A1486" w:rsidRDefault="00913FC7" w:rsidP="00BB77FB">
            <w:pPr>
              <w:jc w:val="left"/>
              <w:rPr>
                <w:del w:id="219" w:author="Em Lim" w:date="2025-07-31T17:49:00Z" w16du:dateUtc="2025-08-01T00:49:00Z"/>
                <w:color w:val="000000"/>
              </w:rPr>
            </w:pPr>
            <w:del w:id="220" w:author="Em Lim" w:date="2025-07-31T17:49:00Z" w16du:dateUtc="2025-08-01T00:49:00Z">
              <w:r w:rsidRPr="008D2AF1" w:rsidDel="000A1486">
                <w:rPr>
                  <w:color w:val="000000"/>
                </w:rPr>
                <w:delText>0.80</w:delText>
              </w:r>
            </w:del>
          </w:p>
        </w:tc>
        <w:tc>
          <w:tcPr>
            <w:tcW w:w="1300" w:type="dxa"/>
            <w:noWrap/>
            <w:hideMark/>
          </w:tcPr>
          <w:p w14:paraId="06777C4F" w14:textId="77777777" w:rsidR="00913FC7" w:rsidRPr="008D2AF1" w:rsidDel="000A1486" w:rsidRDefault="00913FC7" w:rsidP="00BB77FB">
            <w:pPr>
              <w:jc w:val="left"/>
              <w:rPr>
                <w:del w:id="221" w:author="Em Lim" w:date="2025-07-31T17:49:00Z" w16du:dateUtc="2025-08-01T00:49:00Z"/>
                <w:color w:val="000000"/>
              </w:rPr>
            </w:pPr>
            <w:del w:id="222" w:author="Em Lim" w:date="2025-07-31T17:49:00Z" w16du:dateUtc="2025-08-01T00:49:00Z">
              <w:r w:rsidRPr="008D2AF1" w:rsidDel="000A1486">
                <w:rPr>
                  <w:color w:val="000000"/>
                </w:rPr>
                <w:delText>0.42</w:delText>
              </w:r>
            </w:del>
          </w:p>
        </w:tc>
      </w:tr>
      <w:tr w:rsidR="00913FC7" w:rsidRPr="008D2AF1" w:rsidDel="000A1486" w14:paraId="131F4C87" w14:textId="77777777" w:rsidTr="00BB77FB">
        <w:trPr>
          <w:trHeight w:val="320"/>
          <w:del w:id="223" w:author="Em Lim" w:date="2025-07-31T17:49:00Z"/>
        </w:trPr>
        <w:tc>
          <w:tcPr>
            <w:tcW w:w="3261" w:type="dxa"/>
            <w:noWrap/>
            <w:hideMark/>
          </w:tcPr>
          <w:p w14:paraId="668E05BE" w14:textId="77777777" w:rsidR="00913FC7" w:rsidRPr="008D2AF1" w:rsidDel="000A1486" w:rsidRDefault="00913FC7" w:rsidP="00BB77FB">
            <w:pPr>
              <w:jc w:val="left"/>
              <w:rPr>
                <w:del w:id="224" w:author="Em Lim" w:date="2025-07-31T17:49:00Z" w16du:dateUtc="2025-08-01T00:49:00Z"/>
                <w:color w:val="000000"/>
              </w:rPr>
            </w:pPr>
            <w:del w:id="225" w:author="Em Lim" w:date="2025-07-31T17:49:00Z" w16du:dateUtc="2025-08-01T00:49:00Z">
              <w:r w:rsidRPr="008D2AF1" w:rsidDel="000A1486">
                <w:rPr>
                  <w:color w:val="000000"/>
                </w:rPr>
                <w:delText>Tide exchange</w:delText>
              </w:r>
            </w:del>
          </w:p>
        </w:tc>
        <w:tc>
          <w:tcPr>
            <w:tcW w:w="619" w:type="dxa"/>
            <w:noWrap/>
            <w:hideMark/>
          </w:tcPr>
          <w:p w14:paraId="717F2835" w14:textId="77777777" w:rsidR="00913FC7" w:rsidRPr="008D2AF1" w:rsidDel="000A1486" w:rsidRDefault="00913FC7" w:rsidP="00BB77FB">
            <w:pPr>
              <w:jc w:val="left"/>
              <w:rPr>
                <w:del w:id="226" w:author="Em Lim" w:date="2025-07-31T17:49:00Z" w16du:dateUtc="2025-08-01T00:49:00Z"/>
                <w:color w:val="000000"/>
              </w:rPr>
            </w:pPr>
            <w:del w:id="227" w:author="Em Lim" w:date="2025-07-31T17:49:00Z" w16du:dateUtc="2025-08-01T00:49:00Z">
              <w:r w:rsidRPr="008D2AF1" w:rsidDel="000A1486">
                <w:rPr>
                  <w:color w:val="000000"/>
                </w:rPr>
                <w:delText>0.12</w:delText>
              </w:r>
            </w:del>
          </w:p>
        </w:tc>
        <w:tc>
          <w:tcPr>
            <w:tcW w:w="1507" w:type="dxa"/>
            <w:noWrap/>
            <w:hideMark/>
          </w:tcPr>
          <w:p w14:paraId="36365F75" w14:textId="77777777" w:rsidR="00913FC7" w:rsidRPr="008D2AF1" w:rsidDel="000A1486" w:rsidRDefault="00913FC7" w:rsidP="00BB77FB">
            <w:pPr>
              <w:jc w:val="left"/>
              <w:rPr>
                <w:del w:id="228" w:author="Em Lim" w:date="2025-07-31T17:49:00Z" w16du:dateUtc="2025-08-01T00:49:00Z"/>
                <w:color w:val="000000"/>
              </w:rPr>
            </w:pPr>
            <w:del w:id="229" w:author="Em Lim" w:date="2025-07-31T17:49:00Z" w16du:dateUtc="2025-08-01T00:49:00Z">
              <w:r w:rsidRPr="008D2AF1" w:rsidDel="000A1486">
                <w:rPr>
                  <w:color w:val="000000"/>
                </w:rPr>
                <w:delText>0.07</w:delText>
              </w:r>
            </w:del>
          </w:p>
        </w:tc>
        <w:tc>
          <w:tcPr>
            <w:tcW w:w="1093" w:type="dxa"/>
            <w:noWrap/>
            <w:hideMark/>
          </w:tcPr>
          <w:p w14:paraId="5EF8DC0D" w14:textId="77777777" w:rsidR="00913FC7" w:rsidRPr="008D2AF1" w:rsidDel="000A1486" w:rsidRDefault="00913FC7" w:rsidP="00BB77FB">
            <w:pPr>
              <w:jc w:val="left"/>
              <w:rPr>
                <w:del w:id="230" w:author="Em Lim" w:date="2025-07-31T17:49:00Z" w16du:dateUtc="2025-08-01T00:49:00Z"/>
                <w:color w:val="000000"/>
              </w:rPr>
            </w:pPr>
            <w:del w:id="231" w:author="Em Lim" w:date="2025-07-31T17:49:00Z" w16du:dateUtc="2025-08-01T00:49:00Z">
              <w:r w:rsidRPr="008D2AF1" w:rsidDel="000A1486">
                <w:rPr>
                  <w:color w:val="000000"/>
                </w:rPr>
                <w:delText>1.80</w:delText>
              </w:r>
            </w:del>
          </w:p>
        </w:tc>
        <w:tc>
          <w:tcPr>
            <w:tcW w:w="1300" w:type="dxa"/>
            <w:noWrap/>
            <w:hideMark/>
          </w:tcPr>
          <w:p w14:paraId="0C1EC2AE" w14:textId="77777777" w:rsidR="00913FC7" w:rsidRPr="008D2AF1" w:rsidDel="000A1486" w:rsidRDefault="00913FC7" w:rsidP="00BB77FB">
            <w:pPr>
              <w:jc w:val="left"/>
              <w:rPr>
                <w:del w:id="232" w:author="Em Lim" w:date="2025-07-31T17:49:00Z" w16du:dateUtc="2025-08-01T00:49:00Z"/>
                <w:color w:val="000000"/>
              </w:rPr>
            </w:pPr>
            <w:del w:id="233" w:author="Em Lim" w:date="2025-07-31T17:49:00Z" w16du:dateUtc="2025-08-01T00:49:00Z">
              <w:r w:rsidRPr="008D2AF1" w:rsidDel="000A1486">
                <w:rPr>
                  <w:color w:val="000000"/>
                </w:rPr>
                <w:delText>0.07</w:delText>
              </w:r>
            </w:del>
          </w:p>
        </w:tc>
      </w:tr>
      <w:tr w:rsidR="00913FC7" w:rsidRPr="008D2AF1" w:rsidDel="000A1486" w14:paraId="40ADF1D6" w14:textId="77777777" w:rsidTr="00BB77FB">
        <w:trPr>
          <w:trHeight w:val="320"/>
          <w:del w:id="234" w:author="Em Lim" w:date="2025-07-31T17:49:00Z"/>
        </w:trPr>
        <w:tc>
          <w:tcPr>
            <w:tcW w:w="3261" w:type="dxa"/>
            <w:noWrap/>
            <w:hideMark/>
          </w:tcPr>
          <w:p w14:paraId="32C79D2D" w14:textId="77777777" w:rsidR="00913FC7" w:rsidRPr="008D2AF1" w:rsidDel="000A1486" w:rsidRDefault="00913FC7" w:rsidP="00BB77FB">
            <w:pPr>
              <w:jc w:val="left"/>
              <w:rPr>
                <w:del w:id="235" w:author="Em Lim" w:date="2025-07-31T17:49:00Z" w16du:dateUtc="2025-08-01T00:49:00Z"/>
                <w:color w:val="000000"/>
              </w:rPr>
            </w:pPr>
            <w:del w:id="236" w:author="Em Lim" w:date="2025-07-31T17:49:00Z" w16du:dateUtc="2025-08-01T00:49:00Z">
              <w:r w:rsidRPr="008D2AF1" w:rsidDel="000A1486">
                <w:rPr>
                  <w:color w:val="000000"/>
                </w:rPr>
                <w:delText>Biodiversity</w:delText>
              </w:r>
            </w:del>
          </w:p>
        </w:tc>
        <w:tc>
          <w:tcPr>
            <w:tcW w:w="619" w:type="dxa"/>
            <w:noWrap/>
            <w:hideMark/>
          </w:tcPr>
          <w:p w14:paraId="2EE5A1CA" w14:textId="77777777" w:rsidR="00913FC7" w:rsidRPr="008D2AF1" w:rsidDel="000A1486" w:rsidRDefault="00913FC7" w:rsidP="00BB77FB">
            <w:pPr>
              <w:jc w:val="left"/>
              <w:rPr>
                <w:del w:id="237" w:author="Em Lim" w:date="2025-07-31T17:49:00Z" w16du:dateUtc="2025-08-01T00:49:00Z"/>
                <w:color w:val="000000"/>
              </w:rPr>
            </w:pPr>
            <w:del w:id="238" w:author="Em Lim" w:date="2025-07-31T17:49:00Z" w16du:dateUtc="2025-08-01T00:49:00Z">
              <w:r w:rsidRPr="008D2AF1" w:rsidDel="000A1486">
                <w:rPr>
                  <w:color w:val="000000"/>
                </w:rPr>
                <w:delText>-0.12</w:delText>
              </w:r>
            </w:del>
          </w:p>
        </w:tc>
        <w:tc>
          <w:tcPr>
            <w:tcW w:w="1507" w:type="dxa"/>
            <w:noWrap/>
            <w:hideMark/>
          </w:tcPr>
          <w:p w14:paraId="3A7C7F13" w14:textId="77777777" w:rsidR="00913FC7" w:rsidRPr="008D2AF1" w:rsidDel="000A1486" w:rsidRDefault="00913FC7" w:rsidP="00BB77FB">
            <w:pPr>
              <w:jc w:val="left"/>
              <w:rPr>
                <w:del w:id="239" w:author="Em Lim" w:date="2025-07-31T17:49:00Z" w16du:dateUtc="2025-08-01T00:49:00Z"/>
                <w:color w:val="000000"/>
              </w:rPr>
            </w:pPr>
            <w:del w:id="240" w:author="Em Lim" w:date="2025-07-31T17:49:00Z" w16du:dateUtc="2025-08-01T00:49:00Z">
              <w:r w:rsidRPr="008D2AF1" w:rsidDel="000A1486">
                <w:rPr>
                  <w:color w:val="000000"/>
                </w:rPr>
                <w:delText>0.09</w:delText>
              </w:r>
            </w:del>
          </w:p>
        </w:tc>
        <w:tc>
          <w:tcPr>
            <w:tcW w:w="1093" w:type="dxa"/>
            <w:noWrap/>
            <w:hideMark/>
          </w:tcPr>
          <w:p w14:paraId="5523DAB0" w14:textId="77777777" w:rsidR="00913FC7" w:rsidRPr="008D2AF1" w:rsidDel="000A1486" w:rsidRDefault="00913FC7" w:rsidP="00BB77FB">
            <w:pPr>
              <w:jc w:val="left"/>
              <w:rPr>
                <w:del w:id="241" w:author="Em Lim" w:date="2025-07-31T17:49:00Z" w16du:dateUtc="2025-08-01T00:49:00Z"/>
                <w:color w:val="000000"/>
              </w:rPr>
            </w:pPr>
            <w:del w:id="242" w:author="Em Lim" w:date="2025-07-31T17:49:00Z" w16du:dateUtc="2025-08-01T00:49:00Z">
              <w:r w:rsidRPr="008D2AF1" w:rsidDel="000A1486">
                <w:rPr>
                  <w:color w:val="000000"/>
                </w:rPr>
                <w:delText>-1.29</w:delText>
              </w:r>
            </w:del>
          </w:p>
        </w:tc>
        <w:tc>
          <w:tcPr>
            <w:tcW w:w="1300" w:type="dxa"/>
            <w:noWrap/>
            <w:hideMark/>
          </w:tcPr>
          <w:p w14:paraId="5B896329" w14:textId="77777777" w:rsidR="00913FC7" w:rsidRPr="008D2AF1" w:rsidDel="000A1486" w:rsidRDefault="00913FC7" w:rsidP="00BB77FB">
            <w:pPr>
              <w:jc w:val="left"/>
              <w:rPr>
                <w:del w:id="243" w:author="Em Lim" w:date="2025-07-31T17:49:00Z" w16du:dateUtc="2025-08-01T00:49:00Z"/>
                <w:color w:val="000000"/>
              </w:rPr>
            </w:pPr>
            <w:del w:id="244" w:author="Em Lim" w:date="2025-07-31T17:49:00Z" w16du:dateUtc="2025-08-01T00:49:00Z">
              <w:r w:rsidRPr="008D2AF1" w:rsidDel="000A1486">
                <w:rPr>
                  <w:color w:val="000000"/>
                </w:rPr>
                <w:delText>0.20</w:delText>
              </w:r>
            </w:del>
          </w:p>
        </w:tc>
      </w:tr>
      <w:tr w:rsidR="00913FC7" w:rsidRPr="008D2AF1" w:rsidDel="000A1486" w14:paraId="523A0FC6" w14:textId="77777777" w:rsidTr="00BB77FB">
        <w:trPr>
          <w:trHeight w:val="320"/>
          <w:del w:id="245" w:author="Em Lim" w:date="2025-07-31T17:49:00Z"/>
        </w:trPr>
        <w:tc>
          <w:tcPr>
            <w:tcW w:w="3261" w:type="dxa"/>
            <w:noWrap/>
            <w:hideMark/>
          </w:tcPr>
          <w:p w14:paraId="6C2385B1" w14:textId="77777777" w:rsidR="00913FC7" w:rsidRPr="008D2AF1" w:rsidDel="000A1486" w:rsidRDefault="00913FC7" w:rsidP="00BB77FB">
            <w:pPr>
              <w:jc w:val="left"/>
              <w:rPr>
                <w:del w:id="246" w:author="Em Lim" w:date="2025-07-31T17:49:00Z" w16du:dateUtc="2025-08-01T00:49:00Z"/>
                <w:color w:val="000000"/>
              </w:rPr>
            </w:pPr>
            <w:del w:id="247" w:author="Em Lim" w:date="2025-07-31T17:49:00Z" w16du:dateUtc="2025-08-01T00:49:00Z">
              <w:r w:rsidRPr="008D2AF1" w:rsidDel="000A1486">
                <w:rPr>
                  <w:color w:val="000000"/>
                </w:rPr>
                <w:delText>Depth</w:delText>
              </w:r>
            </w:del>
          </w:p>
        </w:tc>
        <w:tc>
          <w:tcPr>
            <w:tcW w:w="619" w:type="dxa"/>
            <w:noWrap/>
            <w:hideMark/>
          </w:tcPr>
          <w:p w14:paraId="29CCC72C" w14:textId="77777777" w:rsidR="00913FC7" w:rsidRPr="008D2AF1" w:rsidDel="000A1486" w:rsidRDefault="00913FC7" w:rsidP="00BB77FB">
            <w:pPr>
              <w:jc w:val="left"/>
              <w:rPr>
                <w:del w:id="248" w:author="Em Lim" w:date="2025-07-31T17:49:00Z" w16du:dateUtc="2025-08-01T00:49:00Z"/>
                <w:color w:val="000000"/>
              </w:rPr>
            </w:pPr>
            <w:del w:id="249" w:author="Em Lim" w:date="2025-07-31T17:49:00Z" w16du:dateUtc="2025-08-01T00:49:00Z">
              <w:r w:rsidRPr="008D2AF1" w:rsidDel="000A1486">
                <w:rPr>
                  <w:color w:val="000000"/>
                </w:rPr>
                <w:delText>0.06</w:delText>
              </w:r>
            </w:del>
          </w:p>
        </w:tc>
        <w:tc>
          <w:tcPr>
            <w:tcW w:w="1507" w:type="dxa"/>
            <w:noWrap/>
            <w:hideMark/>
          </w:tcPr>
          <w:p w14:paraId="30019DCE" w14:textId="77777777" w:rsidR="00913FC7" w:rsidRPr="008D2AF1" w:rsidDel="000A1486" w:rsidRDefault="00913FC7" w:rsidP="00BB77FB">
            <w:pPr>
              <w:jc w:val="left"/>
              <w:rPr>
                <w:del w:id="250" w:author="Em Lim" w:date="2025-07-31T17:49:00Z" w16du:dateUtc="2025-08-01T00:49:00Z"/>
                <w:color w:val="000000"/>
              </w:rPr>
            </w:pPr>
            <w:del w:id="251" w:author="Em Lim" w:date="2025-07-31T17:49:00Z" w16du:dateUtc="2025-08-01T00:49:00Z">
              <w:r w:rsidRPr="008D2AF1" w:rsidDel="000A1486">
                <w:rPr>
                  <w:color w:val="000000"/>
                </w:rPr>
                <w:delText>0.09</w:delText>
              </w:r>
            </w:del>
          </w:p>
        </w:tc>
        <w:tc>
          <w:tcPr>
            <w:tcW w:w="1093" w:type="dxa"/>
            <w:noWrap/>
            <w:hideMark/>
          </w:tcPr>
          <w:p w14:paraId="490FB1DD" w14:textId="77777777" w:rsidR="00913FC7" w:rsidRPr="008D2AF1" w:rsidDel="000A1486" w:rsidRDefault="00913FC7" w:rsidP="00BB77FB">
            <w:pPr>
              <w:jc w:val="left"/>
              <w:rPr>
                <w:del w:id="252" w:author="Em Lim" w:date="2025-07-31T17:49:00Z" w16du:dateUtc="2025-08-01T00:49:00Z"/>
                <w:color w:val="000000"/>
              </w:rPr>
            </w:pPr>
            <w:del w:id="253" w:author="Em Lim" w:date="2025-07-31T17:49:00Z" w16du:dateUtc="2025-08-01T00:49:00Z">
              <w:r w:rsidRPr="008D2AF1" w:rsidDel="000A1486">
                <w:rPr>
                  <w:color w:val="000000"/>
                </w:rPr>
                <w:delText>0.62</w:delText>
              </w:r>
            </w:del>
          </w:p>
        </w:tc>
        <w:tc>
          <w:tcPr>
            <w:tcW w:w="1300" w:type="dxa"/>
            <w:noWrap/>
            <w:hideMark/>
          </w:tcPr>
          <w:p w14:paraId="7A2756CE" w14:textId="77777777" w:rsidR="00913FC7" w:rsidRPr="008D2AF1" w:rsidDel="000A1486" w:rsidRDefault="00913FC7" w:rsidP="00BB77FB">
            <w:pPr>
              <w:jc w:val="left"/>
              <w:rPr>
                <w:del w:id="254" w:author="Em Lim" w:date="2025-07-31T17:49:00Z" w16du:dateUtc="2025-08-01T00:49:00Z"/>
                <w:color w:val="000000"/>
              </w:rPr>
            </w:pPr>
            <w:del w:id="255" w:author="Em Lim" w:date="2025-07-31T17:49:00Z" w16du:dateUtc="2025-08-01T00:49:00Z">
              <w:r w:rsidRPr="008D2AF1" w:rsidDel="000A1486">
                <w:rPr>
                  <w:color w:val="000000"/>
                </w:rPr>
                <w:delText>0.54</w:delText>
              </w:r>
            </w:del>
          </w:p>
        </w:tc>
      </w:tr>
      <w:tr w:rsidR="00913FC7" w:rsidRPr="008D2AF1" w:rsidDel="000A1486" w14:paraId="5FF122E2" w14:textId="77777777" w:rsidTr="00BB77FB">
        <w:trPr>
          <w:trHeight w:val="320"/>
          <w:del w:id="256" w:author="Em Lim" w:date="2025-07-31T17:49:00Z"/>
        </w:trPr>
        <w:tc>
          <w:tcPr>
            <w:tcW w:w="3261" w:type="dxa"/>
            <w:noWrap/>
            <w:hideMark/>
          </w:tcPr>
          <w:p w14:paraId="187C1133" w14:textId="77777777" w:rsidR="00913FC7" w:rsidRPr="008D2AF1" w:rsidDel="000A1486" w:rsidRDefault="00913FC7" w:rsidP="00BB77FB">
            <w:pPr>
              <w:jc w:val="left"/>
              <w:rPr>
                <w:del w:id="257" w:author="Em Lim" w:date="2025-07-31T17:49:00Z" w16du:dateUtc="2025-08-01T00:49:00Z"/>
                <w:color w:val="000000"/>
              </w:rPr>
            </w:pPr>
            <w:del w:id="258" w:author="Em Lim" w:date="2025-07-31T17:49:00Z" w16du:dateUtc="2025-08-01T00:49:00Z">
              <w:r w:rsidRPr="008D2AF1" w:rsidDel="000A1486">
                <w:rPr>
                  <w:color w:val="000000"/>
                </w:rPr>
                <w:delText>Abundance:tide</w:delText>
              </w:r>
            </w:del>
          </w:p>
        </w:tc>
        <w:tc>
          <w:tcPr>
            <w:tcW w:w="619" w:type="dxa"/>
            <w:noWrap/>
            <w:hideMark/>
          </w:tcPr>
          <w:p w14:paraId="6AAC8513" w14:textId="77777777" w:rsidR="00913FC7" w:rsidRPr="008D2AF1" w:rsidDel="000A1486" w:rsidRDefault="00913FC7" w:rsidP="00BB77FB">
            <w:pPr>
              <w:jc w:val="left"/>
              <w:rPr>
                <w:del w:id="259" w:author="Em Lim" w:date="2025-07-31T17:49:00Z" w16du:dateUtc="2025-08-01T00:49:00Z"/>
                <w:color w:val="000000"/>
              </w:rPr>
            </w:pPr>
            <w:del w:id="260" w:author="Em Lim" w:date="2025-07-31T17:49:00Z" w16du:dateUtc="2025-08-01T00:49:00Z">
              <w:r w:rsidRPr="008D2AF1" w:rsidDel="000A1486">
                <w:rPr>
                  <w:color w:val="000000"/>
                </w:rPr>
                <w:delText>0.07</w:delText>
              </w:r>
            </w:del>
          </w:p>
        </w:tc>
        <w:tc>
          <w:tcPr>
            <w:tcW w:w="1507" w:type="dxa"/>
            <w:noWrap/>
            <w:hideMark/>
          </w:tcPr>
          <w:p w14:paraId="777A28E7" w14:textId="77777777" w:rsidR="00913FC7" w:rsidRPr="008D2AF1" w:rsidDel="000A1486" w:rsidRDefault="00913FC7" w:rsidP="00BB77FB">
            <w:pPr>
              <w:jc w:val="left"/>
              <w:rPr>
                <w:del w:id="261" w:author="Em Lim" w:date="2025-07-31T17:49:00Z" w16du:dateUtc="2025-08-01T00:49:00Z"/>
                <w:color w:val="000000"/>
              </w:rPr>
            </w:pPr>
            <w:del w:id="262" w:author="Em Lim" w:date="2025-07-31T17:49:00Z" w16du:dateUtc="2025-08-01T00:49:00Z">
              <w:r w:rsidRPr="008D2AF1" w:rsidDel="000A1486">
                <w:rPr>
                  <w:color w:val="000000"/>
                </w:rPr>
                <w:delText>0.27</w:delText>
              </w:r>
            </w:del>
          </w:p>
        </w:tc>
        <w:tc>
          <w:tcPr>
            <w:tcW w:w="1093" w:type="dxa"/>
            <w:noWrap/>
            <w:hideMark/>
          </w:tcPr>
          <w:p w14:paraId="2480218D" w14:textId="77777777" w:rsidR="00913FC7" w:rsidRPr="008D2AF1" w:rsidDel="000A1486" w:rsidRDefault="00913FC7" w:rsidP="00BB77FB">
            <w:pPr>
              <w:jc w:val="left"/>
              <w:rPr>
                <w:del w:id="263" w:author="Em Lim" w:date="2025-07-31T17:49:00Z" w16du:dateUtc="2025-08-01T00:49:00Z"/>
                <w:color w:val="000000"/>
              </w:rPr>
            </w:pPr>
            <w:del w:id="264" w:author="Em Lim" w:date="2025-07-31T17:49:00Z" w16du:dateUtc="2025-08-01T00:49:00Z">
              <w:r w:rsidRPr="008D2AF1" w:rsidDel="000A1486">
                <w:rPr>
                  <w:color w:val="000000"/>
                </w:rPr>
                <w:delText>0.26</w:delText>
              </w:r>
            </w:del>
          </w:p>
        </w:tc>
        <w:tc>
          <w:tcPr>
            <w:tcW w:w="1300" w:type="dxa"/>
            <w:noWrap/>
            <w:hideMark/>
          </w:tcPr>
          <w:p w14:paraId="6293ECD2" w14:textId="77777777" w:rsidR="00913FC7" w:rsidRPr="008D2AF1" w:rsidDel="000A1486" w:rsidRDefault="00913FC7" w:rsidP="00BB77FB">
            <w:pPr>
              <w:jc w:val="left"/>
              <w:rPr>
                <w:del w:id="265" w:author="Em Lim" w:date="2025-07-31T17:49:00Z" w16du:dateUtc="2025-08-01T00:49:00Z"/>
                <w:color w:val="000000"/>
              </w:rPr>
            </w:pPr>
            <w:del w:id="266" w:author="Em Lim" w:date="2025-07-31T17:49:00Z" w16du:dateUtc="2025-08-01T00:49:00Z">
              <w:r w:rsidRPr="008D2AF1" w:rsidDel="000A1486">
                <w:rPr>
                  <w:color w:val="000000"/>
                </w:rPr>
                <w:delText>0.80</w:delText>
              </w:r>
            </w:del>
          </w:p>
        </w:tc>
      </w:tr>
    </w:tbl>
    <w:p w14:paraId="40D415D6" w14:textId="77777777" w:rsidR="00913FC7" w:rsidRPr="008D2AF1" w:rsidDel="000A1486" w:rsidRDefault="00913FC7" w:rsidP="00913FC7">
      <w:pPr>
        <w:pStyle w:val="HTMLPreformatted"/>
        <w:shd w:val="clear" w:color="auto" w:fill="FFFFFF"/>
        <w:wordWrap w:val="0"/>
        <w:rPr>
          <w:del w:id="267" w:author="Em Lim" w:date="2025-07-31T17:49:00Z" w16du:dateUtc="2025-08-01T00:49:00Z"/>
          <w:rStyle w:val="gnvwddmdl3b"/>
          <w:rFonts w:ascii="Times New Roman" w:hAnsi="Times New Roman" w:cs="Times New Roman"/>
          <w:color w:val="000000"/>
          <w:sz w:val="18"/>
          <w:szCs w:val="18"/>
          <w:bdr w:val="none" w:sz="0" w:space="0" w:color="auto" w:frame="1"/>
        </w:rPr>
      </w:pPr>
    </w:p>
    <w:p w14:paraId="23569580" w14:textId="77777777" w:rsidR="00913FC7" w:rsidRPr="008D2AF1" w:rsidDel="000A1486" w:rsidRDefault="00913FC7" w:rsidP="00913FC7">
      <w:pPr>
        <w:pStyle w:val="HTMLPreformatted"/>
        <w:shd w:val="clear" w:color="auto" w:fill="FFFFFF"/>
        <w:wordWrap w:val="0"/>
        <w:rPr>
          <w:del w:id="268" w:author="Em Lim" w:date="2025-07-31T17:49:00Z" w16du:dateUtc="2025-08-01T00:49:00Z"/>
          <w:rStyle w:val="gnvwddmdl3b"/>
          <w:rFonts w:ascii="Times New Roman" w:hAnsi="Times New Roman" w:cs="Times New Roman"/>
          <w:color w:val="000000"/>
          <w:sz w:val="18"/>
          <w:szCs w:val="18"/>
          <w:bdr w:val="none" w:sz="0" w:space="0" w:color="auto" w:frame="1"/>
        </w:rPr>
      </w:pPr>
    </w:p>
    <w:tbl>
      <w:tblPr>
        <w:tblStyle w:val="Nikola"/>
        <w:tblW w:w="8408" w:type="dxa"/>
        <w:tblLook w:val="04A0" w:firstRow="1" w:lastRow="0" w:firstColumn="1" w:lastColumn="0" w:noHBand="0" w:noVBand="1"/>
        <w:tblPrChange w:id="269" w:author="Em Lim" w:date="2025-07-31T17:49:00Z" w16du:dateUtc="2025-08-01T00:49:00Z">
          <w:tblPr>
            <w:tblStyle w:val="Nikola"/>
            <w:tblW w:w="7780" w:type="dxa"/>
            <w:tblLook w:val="04A0" w:firstRow="1" w:lastRow="0" w:firstColumn="1" w:lastColumn="0" w:noHBand="0" w:noVBand="1"/>
          </w:tblPr>
        </w:tblPrChange>
      </w:tblPr>
      <w:tblGrid>
        <w:gridCol w:w="2891"/>
        <w:gridCol w:w="1761"/>
        <w:gridCol w:w="1252"/>
        <w:gridCol w:w="1252"/>
        <w:gridCol w:w="1252"/>
        <w:tblGridChange w:id="270">
          <w:tblGrid>
            <w:gridCol w:w="2891"/>
            <w:gridCol w:w="370"/>
            <w:gridCol w:w="1247"/>
            <w:gridCol w:w="144"/>
            <w:gridCol w:w="1252"/>
            <w:gridCol w:w="111"/>
            <w:gridCol w:w="1093"/>
            <w:gridCol w:w="48"/>
            <w:gridCol w:w="1252"/>
          </w:tblGrid>
        </w:tblGridChange>
      </w:tblGrid>
      <w:tr w:rsidR="00913FC7" w:rsidRPr="008D2AF1" w:rsidDel="000A1486" w14:paraId="6D8E252D" w14:textId="77777777" w:rsidTr="00BB77FB">
        <w:trPr>
          <w:cnfStyle w:val="100000000000" w:firstRow="1" w:lastRow="0" w:firstColumn="0" w:lastColumn="0" w:oddVBand="0" w:evenVBand="0" w:oddHBand="0" w:evenHBand="0" w:firstRowFirstColumn="0" w:firstRowLastColumn="0" w:lastRowFirstColumn="0" w:lastRowLastColumn="0"/>
          <w:trHeight w:val="320"/>
          <w:del w:id="271" w:author="Em Lim" w:date="2025-07-31T17:49:00Z"/>
          <w:trPrChange w:id="272" w:author="Em Lim" w:date="2025-07-31T17:49:00Z" w16du:dateUtc="2025-08-01T00:49:00Z">
            <w:trPr>
              <w:trHeight w:val="320"/>
            </w:trPr>
          </w:trPrChange>
        </w:trPr>
        <w:tc>
          <w:tcPr>
            <w:tcW w:w="0" w:type="dxa"/>
            <w:noWrap/>
            <w:hideMark/>
            <w:tcPrChange w:id="273" w:author="Em Lim" w:date="2025-07-31T17:49:00Z" w16du:dateUtc="2025-08-01T00:49:00Z">
              <w:tcPr>
                <w:tcW w:w="3261" w:type="dxa"/>
                <w:gridSpan w:val="2"/>
                <w:noWrap/>
                <w:hideMark/>
              </w:tcPr>
            </w:tcPrChange>
          </w:tcPr>
          <w:p w14:paraId="4BB21269" w14:textId="77777777" w:rsidR="00913FC7" w:rsidRPr="008D2AF1" w:rsidDel="000A1486" w:rsidRDefault="00913FC7" w:rsidP="00BB77FB">
            <w:pPr>
              <w:jc w:val="left"/>
              <w:cnfStyle w:val="100000000000" w:firstRow="1" w:lastRow="0" w:firstColumn="0" w:lastColumn="0" w:oddVBand="0" w:evenVBand="0" w:oddHBand="0" w:evenHBand="0" w:firstRowFirstColumn="0" w:firstRowLastColumn="0" w:lastRowFirstColumn="0" w:lastRowLastColumn="0"/>
              <w:rPr>
                <w:del w:id="274" w:author="Em Lim" w:date="2025-07-31T17:49:00Z" w16du:dateUtc="2025-08-01T00:49:00Z"/>
                <w:b/>
                <w:bCs/>
              </w:rPr>
            </w:pPr>
            <w:del w:id="275" w:author="Em Lim" w:date="2025-07-31T17:49:00Z" w16du:dateUtc="2025-08-01T00:49:00Z">
              <w:r w:rsidRPr="008D2AF1" w:rsidDel="000A1486">
                <w:rPr>
                  <w:b/>
                  <w:bCs/>
                </w:rPr>
                <w:delText xml:space="preserve">Hexagrammidae </w:delText>
              </w:r>
              <w:r w:rsidRPr="008D2AF1" w:rsidDel="000A1486">
                <w:delText>(</w:delText>
              </w:r>
              <w:r w:rsidRPr="008D2AF1" w:rsidDel="000A1486">
                <w:rPr>
                  <w:i/>
                  <w:iCs/>
                </w:rPr>
                <w:delText>R</w:delText>
              </w:r>
              <w:r w:rsidRPr="008D2AF1" w:rsidDel="000A1486">
                <w:rPr>
                  <w:i/>
                  <w:iCs/>
                  <w:vertAlign w:val="superscript"/>
                </w:rPr>
                <w:delText>2</w:delText>
              </w:r>
              <w:r w:rsidRPr="008D2AF1" w:rsidDel="000A1486">
                <w:delText xml:space="preserve"> = 0.47)</w:delText>
              </w:r>
            </w:del>
          </w:p>
        </w:tc>
        <w:tc>
          <w:tcPr>
            <w:tcW w:w="1247" w:type="dxa"/>
            <w:noWrap/>
            <w:hideMark/>
            <w:tcPrChange w:id="276" w:author="Em Lim" w:date="2025-07-31T17:49:00Z" w16du:dateUtc="2025-08-01T00:49:00Z">
              <w:tcPr>
                <w:tcW w:w="619" w:type="dxa"/>
                <w:noWrap/>
                <w:hideMark/>
              </w:tcPr>
            </w:tcPrChange>
          </w:tcPr>
          <w:p w14:paraId="097927DB" w14:textId="77777777" w:rsidR="00913FC7" w:rsidRPr="008D2AF1" w:rsidDel="000A1486" w:rsidRDefault="00913FC7" w:rsidP="00BB77FB">
            <w:pPr>
              <w:jc w:val="left"/>
              <w:cnfStyle w:val="100000000000" w:firstRow="1" w:lastRow="0" w:firstColumn="0" w:lastColumn="0" w:oddVBand="0" w:evenVBand="0" w:oddHBand="0" w:evenHBand="0" w:firstRowFirstColumn="0" w:firstRowLastColumn="0" w:lastRowFirstColumn="0" w:lastRowLastColumn="0"/>
              <w:rPr>
                <w:del w:id="277" w:author="Em Lim" w:date="2025-07-31T17:49:00Z" w16du:dateUtc="2025-08-01T00:49:00Z"/>
                <w:b/>
                <w:bCs/>
                <w:color w:val="000000"/>
              </w:rPr>
            </w:pPr>
            <w:del w:id="278" w:author="Em Lim" w:date="2025-07-31T17:49:00Z" w16du:dateUtc="2025-08-01T00:49:00Z">
              <w:r w:rsidRPr="008D2AF1" w:rsidDel="000A1486">
                <w:rPr>
                  <w:b/>
                  <w:bCs/>
                  <w:color w:val="000000"/>
                </w:rPr>
                <w:delText>Estimate</w:delText>
              </w:r>
            </w:del>
          </w:p>
        </w:tc>
        <w:tc>
          <w:tcPr>
            <w:tcW w:w="0" w:type="dxa"/>
            <w:noWrap/>
            <w:hideMark/>
            <w:tcPrChange w:id="279" w:author="Em Lim" w:date="2025-07-31T17:49:00Z" w16du:dateUtc="2025-08-01T00:49:00Z">
              <w:tcPr>
                <w:tcW w:w="1507" w:type="dxa"/>
                <w:gridSpan w:val="3"/>
                <w:noWrap/>
                <w:hideMark/>
              </w:tcPr>
            </w:tcPrChange>
          </w:tcPr>
          <w:p w14:paraId="07FAAAA5" w14:textId="77777777" w:rsidR="00913FC7" w:rsidRPr="008D2AF1" w:rsidDel="000A1486" w:rsidRDefault="00913FC7" w:rsidP="00BB77FB">
            <w:pPr>
              <w:jc w:val="left"/>
              <w:cnfStyle w:val="100000000000" w:firstRow="1" w:lastRow="0" w:firstColumn="0" w:lastColumn="0" w:oddVBand="0" w:evenVBand="0" w:oddHBand="0" w:evenHBand="0" w:firstRowFirstColumn="0" w:firstRowLastColumn="0" w:lastRowFirstColumn="0" w:lastRowLastColumn="0"/>
              <w:rPr>
                <w:del w:id="280" w:author="Em Lim" w:date="2025-07-31T17:49:00Z" w16du:dateUtc="2025-08-01T00:49:00Z"/>
                <w:b/>
                <w:bCs/>
                <w:color w:val="000000"/>
              </w:rPr>
            </w:pPr>
            <w:del w:id="281" w:author="Em Lim" w:date="2025-07-31T17:49:00Z" w16du:dateUtc="2025-08-01T00:49:00Z">
              <w:r w:rsidRPr="008D2AF1" w:rsidDel="000A1486">
                <w:rPr>
                  <w:b/>
                  <w:bCs/>
                  <w:color w:val="000000"/>
                </w:rPr>
                <w:delText>Std. error</w:delText>
              </w:r>
            </w:del>
          </w:p>
        </w:tc>
        <w:tc>
          <w:tcPr>
            <w:tcW w:w="0" w:type="dxa"/>
            <w:noWrap/>
            <w:hideMark/>
            <w:tcPrChange w:id="282" w:author="Em Lim" w:date="2025-07-31T17:49:00Z" w16du:dateUtc="2025-08-01T00:49:00Z">
              <w:tcPr>
                <w:tcW w:w="1093" w:type="dxa"/>
                <w:noWrap/>
                <w:hideMark/>
              </w:tcPr>
            </w:tcPrChange>
          </w:tcPr>
          <w:p w14:paraId="36712441" w14:textId="77777777" w:rsidR="00913FC7" w:rsidRPr="008D2AF1" w:rsidDel="000A1486" w:rsidRDefault="00913FC7" w:rsidP="00BB77FB">
            <w:pPr>
              <w:jc w:val="left"/>
              <w:cnfStyle w:val="100000000000" w:firstRow="1" w:lastRow="0" w:firstColumn="0" w:lastColumn="0" w:oddVBand="0" w:evenVBand="0" w:oddHBand="0" w:evenHBand="0" w:firstRowFirstColumn="0" w:firstRowLastColumn="0" w:lastRowFirstColumn="0" w:lastRowLastColumn="0"/>
              <w:rPr>
                <w:del w:id="283" w:author="Em Lim" w:date="2025-07-31T17:49:00Z" w16du:dateUtc="2025-08-01T00:49:00Z"/>
                <w:b/>
                <w:bCs/>
                <w:color w:val="000000"/>
              </w:rPr>
            </w:pPr>
            <w:del w:id="284" w:author="Em Lim" w:date="2025-07-31T17:49:00Z" w16du:dateUtc="2025-08-01T00:49:00Z">
              <w:r w:rsidRPr="008D2AF1" w:rsidDel="000A1486">
                <w:rPr>
                  <w:b/>
                  <w:bCs/>
                  <w:color w:val="000000"/>
                </w:rPr>
                <w:delText>z value</w:delText>
              </w:r>
            </w:del>
          </w:p>
        </w:tc>
        <w:tc>
          <w:tcPr>
            <w:tcW w:w="0" w:type="dxa"/>
            <w:noWrap/>
            <w:hideMark/>
            <w:tcPrChange w:id="285" w:author="Em Lim" w:date="2025-07-31T17:49:00Z" w16du:dateUtc="2025-08-01T00:49:00Z">
              <w:tcPr>
                <w:tcW w:w="1300" w:type="dxa"/>
                <w:gridSpan w:val="2"/>
                <w:noWrap/>
                <w:hideMark/>
              </w:tcPr>
            </w:tcPrChange>
          </w:tcPr>
          <w:p w14:paraId="2D88A0D0" w14:textId="77777777" w:rsidR="00913FC7" w:rsidRPr="008D2AF1" w:rsidDel="000A1486" w:rsidRDefault="00913FC7" w:rsidP="00BB77FB">
            <w:pPr>
              <w:jc w:val="left"/>
              <w:cnfStyle w:val="100000000000" w:firstRow="1" w:lastRow="0" w:firstColumn="0" w:lastColumn="0" w:oddVBand="0" w:evenVBand="0" w:oddHBand="0" w:evenHBand="0" w:firstRowFirstColumn="0" w:firstRowLastColumn="0" w:lastRowFirstColumn="0" w:lastRowLastColumn="0"/>
              <w:rPr>
                <w:del w:id="286" w:author="Em Lim" w:date="2025-07-31T17:49:00Z" w16du:dateUtc="2025-08-01T00:49:00Z"/>
                <w:b/>
                <w:bCs/>
                <w:color w:val="000000"/>
              </w:rPr>
            </w:pPr>
            <w:del w:id="287" w:author="Em Lim" w:date="2025-07-31T17:49:00Z" w16du:dateUtc="2025-08-01T00:49:00Z">
              <w:r w:rsidRPr="008D2AF1" w:rsidDel="000A1486">
                <w:rPr>
                  <w:b/>
                  <w:bCs/>
                  <w:color w:val="000000"/>
                </w:rPr>
                <w:delText>p value</w:delText>
              </w:r>
            </w:del>
          </w:p>
        </w:tc>
      </w:tr>
      <w:tr w:rsidR="00913FC7" w:rsidRPr="008D2AF1" w:rsidDel="000A1486" w14:paraId="4B59A95F" w14:textId="77777777" w:rsidTr="00BB77FB">
        <w:trPr>
          <w:trHeight w:val="320"/>
          <w:del w:id="288" w:author="Em Lim" w:date="2025-07-31T17:49:00Z"/>
          <w:trPrChange w:id="289" w:author="Em Lim" w:date="2025-07-31T17:49:00Z" w16du:dateUtc="2025-08-01T00:49:00Z">
            <w:trPr>
              <w:trHeight w:val="320"/>
            </w:trPr>
          </w:trPrChange>
        </w:trPr>
        <w:tc>
          <w:tcPr>
            <w:tcW w:w="0" w:type="dxa"/>
            <w:noWrap/>
            <w:hideMark/>
            <w:tcPrChange w:id="290" w:author="Em Lim" w:date="2025-07-31T17:49:00Z" w16du:dateUtc="2025-08-01T00:49:00Z">
              <w:tcPr>
                <w:tcW w:w="3261" w:type="dxa"/>
                <w:gridSpan w:val="2"/>
                <w:noWrap/>
                <w:hideMark/>
              </w:tcPr>
            </w:tcPrChange>
          </w:tcPr>
          <w:p w14:paraId="0135127B" w14:textId="77777777" w:rsidR="00913FC7" w:rsidRPr="008D2AF1" w:rsidDel="000A1486" w:rsidRDefault="00913FC7" w:rsidP="00BB77FB">
            <w:pPr>
              <w:jc w:val="left"/>
              <w:rPr>
                <w:del w:id="291" w:author="Em Lim" w:date="2025-07-31T17:49:00Z" w16du:dateUtc="2025-08-01T00:49:00Z"/>
                <w:color w:val="000000"/>
              </w:rPr>
            </w:pPr>
            <w:del w:id="292" w:author="Em Lim" w:date="2025-07-31T17:49:00Z" w16du:dateUtc="2025-08-01T00:49:00Z">
              <w:r w:rsidRPr="008D2AF1" w:rsidDel="000A1486">
                <w:rPr>
                  <w:color w:val="000000"/>
                </w:rPr>
                <w:delText>Intercept</w:delText>
              </w:r>
            </w:del>
          </w:p>
        </w:tc>
        <w:tc>
          <w:tcPr>
            <w:tcW w:w="1247" w:type="dxa"/>
            <w:noWrap/>
            <w:hideMark/>
            <w:tcPrChange w:id="293" w:author="Em Lim" w:date="2025-07-31T17:49:00Z" w16du:dateUtc="2025-08-01T00:49:00Z">
              <w:tcPr>
                <w:tcW w:w="619" w:type="dxa"/>
                <w:noWrap/>
                <w:hideMark/>
              </w:tcPr>
            </w:tcPrChange>
          </w:tcPr>
          <w:p w14:paraId="6C12B825" w14:textId="77777777" w:rsidR="00913FC7" w:rsidRPr="008D2AF1" w:rsidDel="000A1486" w:rsidRDefault="00913FC7" w:rsidP="00BB77FB">
            <w:pPr>
              <w:jc w:val="left"/>
              <w:rPr>
                <w:del w:id="294" w:author="Em Lim" w:date="2025-07-31T17:49:00Z" w16du:dateUtc="2025-08-01T00:49:00Z"/>
                <w:color w:val="000000"/>
              </w:rPr>
            </w:pPr>
            <w:del w:id="295" w:author="Em Lim" w:date="2025-07-31T17:49:00Z" w16du:dateUtc="2025-08-01T00:49:00Z">
              <w:r w:rsidRPr="008D2AF1" w:rsidDel="000A1486">
                <w:rPr>
                  <w:color w:val="000000"/>
                </w:rPr>
                <w:delText>4.96</w:delText>
              </w:r>
            </w:del>
          </w:p>
        </w:tc>
        <w:tc>
          <w:tcPr>
            <w:tcW w:w="0" w:type="dxa"/>
            <w:noWrap/>
            <w:hideMark/>
            <w:tcPrChange w:id="296" w:author="Em Lim" w:date="2025-07-31T17:49:00Z" w16du:dateUtc="2025-08-01T00:49:00Z">
              <w:tcPr>
                <w:tcW w:w="1507" w:type="dxa"/>
                <w:gridSpan w:val="3"/>
                <w:noWrap/>
                <w:hideMark/>
              </w:tcPr>
            </w:tcPrChange>
          </w:tcPr>
          <w:p w14:paraId="252F5DE1" w14:textId="77777777" w:rsidR="00913FC7" w:rsidRPr="008D2AF1" w:rsidDel="000A1486" w:rsidRDefault="00913FC7" w:rsidP="00BB77FB">
            <w:pPr>
              <w:jc w:val="left"/>
              <w:rPr>
                <w:del w:id="297" w:author="Em Lim" w:date="2025-07-31T17:49:00Z" w16du:dateUtc="2025-08-01T00:49:00Z"/>
                <w:color w:val="000000"/>
              </w:rPr>
            </w:pPr>
            <w:del w:id="298" w:author="Em Lim" w:date="2025-07-31T17:49:00Z" w16du:dateUtc="2025-08-01T00:49:00Z">
              <w:r w:rsidRPr="008D2AF1" w:rsidDel="000A1486">
                <w:rPr>
                  <w:color w:val="000000"/>
                </w:rPr>
                <w:delText>2.54</w:delText>
              </w:r>
            </w:del>
          </w:p>
        </w:tc>
        <w:tc>
          <w:tcPr>
            <w:tcW w:w="0" w:type="dxa"/>
            <w:noWrap/>
            <w:hideMark/>
            <w:tcPrChange w:id="299" w:author="Em Lim" w:date="2025-07-31T17:49:00Z" w16du:dateUtc="2025-08-01T00:49:00Z">
              <w:tcPr>
                <w:tcW w:w="1093" w:type="dxa"/>
                <w:noWrap/>
                <w:hideMark/>
              </w:tcPr>
            </w:tcPrChange>
          </w:tcPr>
          <w:p w14:paraId="2531381D" w14:textId="77777777" w:rsidR="00913FC7" w:rsidRPr="008D2AF1" w:rsidDel="000A1486" w:rsidRDefault="00913FC7" w:rsidP="00BB77FB">
            <w:pPr>
              <w:jc w:val="left"/>
              <w:rPr>
                <w:del w:id="300" w:author="Em Lim" w:date="2025-07-31T17:49:00Z" w16du:dateUtc="2025-08-01T00:49:00Z"/>
                <w:color w:val="000000"/>
              </w:rPr>
            </w:pPr>
            <w:del w:id="301" w:author="Em Lim" w:date="2025-07-31T17:49:00Z" w16du:dateUtc="2025-08-01T00:49:00Z">
              <w:r w:rsidRPr="008D2AF1" w:rsidDel="000A1486">
                <w:rPr>
                  <w:color w:val="000000"/>
                </w:rPr>
                <w:delText>1.95</w:delText>
              </w:r>
            </w:del>
          </w:p>
        </w:tc>
        <w:tc>
          <w:tcPr>
            <w:tcW w:w="0" w:type="dxa"/>
            <w:noWrap/>
            <w:hideMark/>
            <w:tcPrChange w:id="302" w:author="Em Lim" w:date="2025-07-31T17:49:00Z" w16du:dateUtc="2025-08-01T00:49:00Z">
              <w:tcPr>
                <w:tcW w:w="1300" w:type="dxa"/>
                <w:gridSpan w:val="2"/>
                <w:noWrap/>
                <w:hideMark/>
              </w:tcPr>
            </w:tcPrChange>
          </w:tcPr>
          <w:p w14:paraId="6C426CED" w14:textId="77777777" w:rsidR="00913FC7" w:rsidRPr="008D2AF1" w:rsidDel="000A1486" w:rsidRDefault="00913FC7" w:rsidP="00BB77FB">
            <w:pPr>
              <w:jc w:val="left"/>
              <w:rPr>
                <w:del w:id="303" w:author="Em Lim" w:date="2025-07-31T17:49:00Z" w16du:dateUtc="2025-08-01T00:49:00Z"/>
                <w:color w:val="000000"/>
              </w:rPr>
            </w:pPr>
            <w:del w:id="304" w:author="Em Lim" w:date="2025-07-31T17:49:00Z" w16du:dateUtc="2025-08-01T00:49:00Z">
              <w:r w:rsidRPr="008D2AF1" w:rsidDel="000A1486">
                <w:rPr>
                  <w:color w:val="000000"/>
                </w:rPr>
                <w:delText>0.05</w:delText>
              </w:r>
            </w:del>
          </w:p>
        </w:tc>
      </w:tr>
      <w:tr w:rsidR="00913FC7" w:rsidRPr="008D2AF1" w:rsidDel="000A1486" w14:paraId="4FB55D4C" w14:textId="77777777" w:rsidTr="00BB77FB">
        <w:trPr>
          <w:trHeight w:val="320"/>
          <w:del w:id="305" w:author="Em Lim" w:date="2025-07-31T17:49:00Z"/>
          <w:trPrChange w:id="306" w:author="Em Lim" w:date="2025-07-31T17:49:00Z" w16du:dateUtc="2025-08-01T00:49:00Z">
            <w:trPr>
              <w:trHeight w:val="320"/>
            </w:trPr>
          </w:trPrChange>
        </w:trPr>
        <w:tc>
          <w:tcPr>
            <w:tcW w:w="0" w:type="dxa"/>
            <w:noWrap/>
            <w:hideMark/>
            <w:tcPrChange w:id="307" w:author="Em Lim" w:date="2025-07-31T17:49:00Z" w16du:dateUtc="2025-08-01T00:49:00Z">
              <w:tcPr>
                <w:tcW w:w="3261" w:type="dxa"/>
                <w:gridSpan w:val="2"/>
                <w:noWrap/>
                <w:hideMark/>
              </w:tcPr>
            </w:tcPrChange>
          </w:tcPr>
          <w:p w14:paraId="49C3834B" w14:textId="77777777" w:rsidR="00913FC7" w:rsidRPr="008D2AF1" w:rsidDel="000A1486" w:rsidRDefault="00913FC7" w:rsidP="00BB77FB">
            <w:pPr>
              <w:jc w:val="left"/>
              <w:rPr>
                <w:del w:id="308" w:author="Em Lim" w:date="2025-07-31T17:49:00Z" w16du:dateUtc="2025-08-01T00:49:00Z"/>
                <w:color w:val="000000"/>
              </w:rPr>
            </w:pPr>
            <w:del w:id="309" w:author="Em Lim" w:date="2025-07-31T17:49:00Z" w16du:dateUtc="2025-08-01T00:49:00Z">
              <w:r w:rsidRPr="008D2AF1" w:rsidDel="000A1486">
                <w:rPr>
                  <w:color w:val="000000"/>
                </w:rPr>
                <w:delText>Abundance</w:delText>
              </w:r>
            </w:del>
          </w:p>
        </w:tc>
        <w:tc>
          <w:tcPr>
            <w:tcW w:w="1247" w:type="dxa"/>
            <w:noWrap/>
            <w:hideMark/>
            <w:tcPrChange w:id="310" w:author="Em Lim" w:date="2025-07-31T17:49:00Z" w16du:dateUtc="2025-08-01T00:49:00Z">
              <w:tcPr>
                <w:tcW w:w="619" w:type="dxa"/>
                <w:noWrap/>
                <w:hideMark/>
              </w:tcPr>
            </w:tcPrChange>
          </w:tcPr>
          <w:p w14:paraId="6C90AFA8" w14:textId="77777777" w:rsidR="00913FC7" w:rsidRPr="008D2AF1" w:rsidDel="000A1486" w:rsidRDefault="00913FC7" w:rsidP="00BB77FB">
            <w:pPr>
              <w:jc w:val="left"/>
              <w:rPr>
                <w:del w:id="311" w:author="Em Lim" w:date="2025-07-31T17:49:00Z" w16du:dateUtc="2025-08-01T00:49:00Z"/>
                <w:color w:val="000000"/>
              </w:rPr>
            </w:pPr>
            <w:del w:id="312" w:author="Em Lim" w:date="2025-07-31T17:49:00Z" w16du:dateUtc="2025-08-01T00:49:00Z">
              <w:r w:rsidRPr="008D2AF1" w:rsidDel="000A1486">
                <w:rPr>
                  <w:color w:val="000000"/>
                </w:rPr>
                <w:delText>14.67</w:delText>
              </w:r>
            </w:del>
          </w:p>
        </w:tc>
        <w:tc>
          <w:tcPr>
            <w:tcW w:w="0" w:type="dxa"/>
            <w:noWrap/>
            <w:hideMark/>
            <w:tcPrChange w:id="313" w:author="Em Lim" w:date="2025-07-31T17:49:00Z" w16du:dateUtc="2025-08-01T00:49:00Z">
              <w:tcPr>
                <w:tcW w:w="1507" w:type="dxa"/>
                <w:gridSpan w:val="3"/>
                <w:noWrap/>
                <w:hideMark/>
              </w:tcPr>
            </w:tcPrChange>
          </w:tcPr>
          <w:p w14:paraId="05AFB0F4" w14:textId="77777777" w:rsidR="00913FC7" w:rsidRPr="008D2AF1" w:rsidDel="000A1486" w:rsidRDefault="00913FC7" w:rsidP="00BB77FB">
            <w:pPr>
              <w:jc w:val="left"/>
              <w:rPr>
                <w:del w:id="314" w:author="Em Lim" w:date="2025-07-31T17:49:00Z" w16du:dateUtc="2025-08-01T00:49:00Z"/>
                <w:color w:val="000000"/>
              </w:rPr>
            </w:pPr>
            <w:del w:id="315" w:author="Em Lim" w:date="2025-07-31T17:49:00Z" w16du:dateUtc="2025-08-01T00:49:00Z">
              <w:r w:rsidRPr="008D2AF1" w:rsidDel="000A1486">
                <w:rPr>
                  <w:color w:val="000000"/>
                </w:rPr>
                <w:delText>6.69</w:delText>
              </w:r>
            </w:del>
          </w:p>
        </w:tc>
        <w:tc>
          <w:tcPr>
            <w:tcW w:w="0" w:type="dxa"/>
            <w:noWrap/>
            <w:hideMark/>
            <w:tcPrChange w:id="316" w:author="Em Lim" w:date="2025-07-31T17:49:00Z" w16du:dateUtc="2025-08-01T00:49:00Z">
              <w:tcPr>
                <w:tcW w:w="1093" w:type="dxa"/>
                <w:noWrap/>
                <w:hideMark/>
              </w:tcPr>
            </w:tcPrChange>
          </w:tcPr>
          <w:p w14:paraId="402429ED" w14:textId="77777777" w:rsidR="00913FC7" w:rsidRPr="008D2AF1" w:rsidDel="000A1486" w:rsidRDefault="00913FC7" w:rsidP="00BB77FB">
            <w:pPr>
              <w:jc w:val="left"/>
              <w:rPr>
                <w:del w:id="317" w:author="Em Lim" w:date="2025-07-31T17:49:00Z" w16du:dateUtc="2025-08-01T00:49:00Z"/>
                <w:color w:val="000000"/>
              </w:rPr>
            </w:pPr>
            <w:del w:id="318" w:author="Em Lim" w:date="2025-07-31T17:49:00Z" w16du:dateUtc="2025-08-01T00:49:00Z">
              <w:r w:rsidRPr="008D2AF1" w:rsidDel="000A1486">
                <w:rPr>
                  <w:color w:val="000000"/>
                </w:rPr>
                <w:delText>2.19</w:delText>
              </w:r>
            </w:del>
          </w:p>
        </w:tc>
        <w:tc>
          <w:tcPr>
            <w:tcW w:w="0" w:type="dxa"/>
            <w:noWrap/>
            <w:hideMark/>
            <w:tcPrChange w:id="319" w:author="Em Lim" w:date="2025-07-31T17:49:00Z" w16du:dateUtc="2025-08-01T00:49:00Z">
              <w:tcPr>
                <w:tcW w:w="1300" w:type="dxa"/>
                <w:gridSpan w:val="2"/>
                <w:noWrap/>
                <w:hideMark/>
              </w:tcPr>
            </w:tcPrChange>
          </w:tcPr>
          <w:p w14:paraId="46694629" w14:textId="77777777" w:rsidR="00913FC7" w:rsidRPr="008D2AF1" w:rsidDel="000A1486" w:rsidRDefault="00913FC7" w:rsidP="00BB77FB">
            <w:pPr>
              <w:jc w:val="left"/>
              <w:rPr>
                <w:del w:id="320" w:author="Em Lim" w:date="2025-07-31T17:49:00Z" w16du:dateUtc="2025-08-01T00:49:00Z"/>
                <w:color w:val="000000"/>
              </w:rPr>
            </w:pPr>
            <w:del w:id="321" w:author="Em Lim" w:date="2025-07-31T17:49:00Z" w16du:dateUtc="2025-08-01T00:49:00Z">
              <w:r w:rsidRPr="008D2AF1" w:rsidDel="000A1486">
                <w:rPr>
                  <w:color w:val="000000"/>
                </w:rPr>
                <w:delText>0.03</w:delText>
              </w:r>
            </w:del>
          </w:p>
        </w:tc>
      </w:tr>
      <w:tr w:rsidR="00913FC7" w:rsidRPr="008D2AF1" w:rsidDel="000A1486" w14:paraId="116F80E2" w14:textId="77777777" w:rsidTr="00BB77FB">
        <w:trPr>
          <w:trHeight w:val="320"/>
          <w:del w:id="322" w:author="Em Lim" w:date="2025-07-31T17:49:00Z"/>
          <w:trPrChange w:id="323" w:author="Em Lim" w:date="2025-07-31T17:49:00Z" w16du:dateUtc="2025-08-01T00:49:00Z">
            <w:trPr>
              <w:trHeight w:val="320"/>
            </w:trPr>
          </w:trPrChange>
        </w:trPr>
        <w:tc>
          <w:tcPr>
            <w:tcW w:w="0" w:type="dxa"/>
            <w:noWrap/>
            <w:hideMark/>
            <w:tcPrChange w:id="324" w:author="Em Lim" w:date="2025-07-31T17:49:00Z" w16du:dateUtc="2025-08-01T00:49:00Z">
              <w:tcPr>
                <w:tcW w:w="3261" w:type="dxa"/>
                <w:gridSpan w:val="2"/>
                <w:noWrap/>
                <w:hideMark/>
              </w:tcPr>
            </w:tcPrChange>
          </w:tcPr>
          <w:p w14:paraId="7BC9149B" w14:textId="77777777" w:rsidR="00913FC7" w:rsidRPr="008D2AF1" w:rsidDel="000A1486" w:rsidRDefault="00913FC7" w:rsidP="00BB77FB">
            <w:pPr>
              <w:jc w:val="left"/>
              <w:rPr>
                <w:del w:id="325" w:author="Em Lim" w:date="2025-07-31T17:49:00Z" w16du:dateUtc="2025-08-01T00:49:00Z"/>
                <w:color w:val="000000"/>
              </w:rPr>
            </w:pPr>
            <w:del w:id="326" w:author="Em Lim" w:date="2025-07-31T17:49:00Z" w16du:dateUtc="2025-08-01T00:49:00Z">
              <w:r w:rsidRPr="008D2AF1" w:rsidDel="000A1486">
                <w:rPr>
                  <w:color w:val="000000"/>
                </w:rPr>
                <w:delText>Tide exchange</w:delText>
              </w:r>
            </w:del>
          </w:p>
        </w:tc>
        <w:tc>
          <w:tcPr>
            <w:tcW w:w="1247" w:type="dxa"/>
            <w:noWrap/>
            <w:hideMark/>
            <w:tcPrChange w:id="327" w:author="Em Lim" w:date="2025-07-31T17:49:00Z" w16du:dateUtc="2025-08-01T00:49:00Z">
              <w:tcPr>
                <w:tcW w:w="619" w:type="dxa"/>
                <w:noWrap/>
                <w:hideMark/>
              </w:tcPr>
            </w:tcPrChange>
          </w:tcPr>
          <w:p w14:paraId="6C288301" w14:textId="77777777" w:rsidR="00913FC7" w:rsidRPr="008D2AF1" w:rsidDel="000A1486" w:rsidRDefault="00913FC7" w:rsidP="00BB77FB">
            <w:pPr>
              <w:jc w:val="left"/>
              <w:rPr>
                <w:del w:id="328" w:author="Em Lim" w:date="2025-07-31T17:49:00Z" w16du:dateUtc="2025-08-01T00:49:00Z"/>
                <w:color w:val="000000"/>
              </w:rPr>
            </w:pPr>
            <w:del w:id="329" w:author="Em Lim" w:date="2025-07-31T17:49:00Z" w16du:dateUtc="2025-08-01T00:49:00Z">
              <w:r w:rsidRPr="008D2AF1" w:rsidDel="000A1486">
                <w:rPr>
                  <w:color w:val="000000"/>
                </w:rPr>
                <w:delText>-3.35</w:delText>
              </w:r>
            </w:del>
          </w:p>
        </w:tc>
        <w:tc>
          <w:tcPr>
            <w:tcW w:w="0" w:type="dxa"/>
            <w:noWrap/>
            <w:hideMark/>
            <w:tcPrChange w:id="330" w:author="Em Lim" w:date="2025-07-31T17:49:00Z" w16du:dateUtc="2025-08-01T00:49:00Z">
              <w:tcPr>
                <w:tcW w:w="1507" w:type="dxa"/>
                <w:gridSpan w:val="3"/>
                <w:noWrap/>
                <w:hideMark/>
              </w:tcPr>
            </w:tcPrChange>
          </w:tcPr>
          <w:p w14:paraId="6936B193" w14:textId="77777777" w:rsidR="00913FC7" w:rsidRPr="008D2AF1" w:rsidDel="000A1486" w:rsidRDefault="00913FC7" w:rsidP="00BB77FB">
            <w:pPr>
              <w:jc w:val="left"/>
              <w:rPr>
                <w:del w:id="331" w:author="Em Lim" w:date="2025-07-31T17:49:00Z" w16du:dateUtc="2025-08-01T00:49:00Z"/>
                <w:color w:val="000000"/>
              </w:rPr>
            </w:pPr>
            <w:del w:id="332" w:author="Em Lim" w:date="2025-07-31T17:49:00Z" w16du:dateUtc="2025-08-01T00:49:00Z">
              <w:r w:rsidRPr="008D2AF1" w:rsidDel="000A1486">
                <w:rPr>
                  <w:color w:val="000000"/>
                </w:rPr>
                <w:delText>2.01</w:delText>
              </w:r>
            </w:del>
          </w:p>
        </w:tc>
        <w:tc>
          <w:tcPr>
            <w:tcW w:w="0" w:type="dxa"/>
            <w:noWrap/>
            <w:hideMark/>
            <w:tcPrChange w:id="333" w:author="Em Lim" w:date="2025-07-31T17:49:00Z" w16du:dateUtc="2025-08-01T00:49:00Z">
              <w:tcPr>
                <w:tcW w:w="1093" w:type="dxa"/>
                <w:noWrap/>
                <w:hideMark/>
              </w:tcPr>
            </w:tcPrChange>
          </w:tcPr>
          <w:p w14:paraId="72474A1D" w14:textId="77777777" w:rsidR="00913FC7" w:rsidRPr="008D2AF1" w:rsidDel="000A1486" w:rsidRDefault="00913FC7" w:rsidP="00BB77FB">
            <w:pPr>
              <w:jc w:val="left"/>
              <w:rPr>
                <w:del w:id="334" w:author="Em Lim" w:date="2025-07-31T17:49:00Z" w16du:dateUtc="2025-08-01T00:49:00Z"/>
                <w:color w:val="000000"/>
              </w:rPr>
            </w:pPr>
            <w:del w:id="335" w:author="Em Lim" w:date="2025-07-31T17:49:00Z" w16du:dateUtc="2025-08-01T00:49:00Z">
              <w:r w:rsidRPr="008D2AF1" w:rsidDel="000A1486">
                <w:rPr>
                  <w:color w:val="000000"/>
                </w:rPr>
                <w:delText>-1.67</w:delText>
              </w:r>
            </w:del>
          </w:p>
        </w:tc>
        <w:tc>
          <w:tcPr>
            <w:tcW w:w="0" w:type="dxa"/>
            <w:noWrap/>
            <w:hideMark/>
            <w:tcPrChange w:id="336" w:author="Em Lim" w:date="2025-07-31T17:49:00Z" w16du:dateUtc="2025-08-01T00:49:00Z">
              <w:tcPr>
                <w:tcW w:w="1300" w:type="dxa"/>
                <w:gridSpan w:val="2"/>
                <w:noWrap/>
                <w:hideMark/>
              </w:tcPr>
            </w:tcPrChange>
          </w:tcPr>
          <w:p w14:paraId="33F32216" w14:textId="77777777" w:rsidR="00913FC7" w:rsidRPr="008D2AF1" w:rsidDel="000A1486" w:rsidRDefault="00913FC7" w:rsidP="00BB77FB">
            <w:pPr>
              <w:jc w:val="left"/>
              <w:rPr>
                <w:del w:id="337" w:author="Em Lim" w:date="2025-07-31T17:49:00Z" w16du:dateUtc="2025-08-01T00:49:00Z"/>
                <w:color w:val="000000"/>
              </w:rPr>
            </w:pPr>
            <w:del w:id="338" w:author="Em Lim" w:date="2025-07-31T17:49:00Z" w16du:dateUtc="2025-08-01T00:49:00Z">
              <w:r w:rsidRPr="008D2AF1" w:rsidDel="000A1486">
                <w:rPr>
                  <w:color w:val="000000"/>
                </w:rPr>
                <w:delText>0.10</w:delText>
              </w:r>
            </w:del>
          </w:p>
        </w:tc>
      </w:tr>
      <w:tr w:rsidR="00913FC7" w:rsidRPr="008D2AF1" w:rsidDel="000A1486" w14:paraId="5BAB667C" w14:textId="77777777" w:rsidTr="00BB77FB">
        <w:trPr>
          <w:trHeight w:val="320"/>
          <w:del w:id="339" w:author="Em Lim" w:date="2025-07-31T17:49:00Z"/>
          <w:trPrChange w:id="340" w:author="Em Lim" w:date="2025-07-31T17:49:00Z" w16du:dateUtc="2025-08-01T00:49:00Z">
            <w:trPr>
              <w:trHeight w:val="320"/>
            </w:trPr>
          </w:trPrChange>
        </w:trPr>
        <w:tc>
          <w:tcPr>
            <w:tcW w:w="0" w:type="dxa"/>
            <w:noWrap/>
            <w:hideMark/>
            <w:tcPrChange w:id="341" w:author="Em Lim" w:date="2025-07-31T17:49:00Z" w16du:dateUtc="2025-08-01T00:49:00Z">
              <w:tcPr>
                <w:tcW w:w="3261" w:type="dxa"/>
                <w:gridSpan w:val="2"/>
                <w:noWrap/>
                <w:hideMark/>
              </w:tcPr>
            </w:tcPrChange>
          </w:tcPr>
          <w:p w14:paraId="7DB01E3D" w14:textId="77777777" w:rsidR="00913FC7" w:rsidRPr="008D2AF1" w:rsidDel="000A1486" w:rsidRDefault="00913FC7" w:rsidP="00BB77FB">
            <w:pPr>
              <w:jc w:val="left"/>
              <w:rPr>
                <w:del w:id="342" w:author="Em Lim" w:date="2025-07-31T17:49:00Z" w16du:dateUtc="2025-08-01T00:49:00Z"/>
                <w:color w:val="000000"/>
              </w:rPr>
            </w:pPr>
            <w:del w:id="343" w:author="Em Lim" w:date="2025-07-31T17:49:00Z" w16du:dateUtc="2025-08-01T00:49:00Z">
              <w:r w:rsidRPr="008D2AF1" w:rsidDel="000A1486">
                <w:rPr>
                  <w:color w:val="000000"/>
                </w:rPr>
                <w:delText>Biodiversity</w:delText>
              </w:r>
            </w:del>
          </w:p>
        </w:tc>
        <w:tc>
          <w:tcPr>
            <w:tcW w:w="1247" w:type="dxa"/>
            <w:noWrap/>
            <w:hideMark/>
            <w:tcPrChange w:id="344" w:author="Em Lim" w:date="2025-07-31T17:49:00Z" w16du:dateUtc="2025-08-01T00:49:00Z">
              <w:tcPr>
                <w:tcW w:w="619" w:type="dxa"/>
                <w:noWrap/>
                <w:hideMark/>
              </w:tcPr>
            </w:tcPrChange>
          </w:tcPr>
          <w:p w14:paraId="6884F694" w14:textId="77777777" w:rsidR="00913FC7" w:rsidRPr="008D2AF1" w:rsidDel="000A1486" w:rsidRDefault="00913FC7" w:rsidP="00BB77FB">
            <w:pPr>
              <w:jc w:val="left"/>
              <w:rPr>
                <w:del w:id="345" w:author="Em Lim" w:date="2025-07-31T17:49:00Z" w16du:dateUtc="2025-08-01T00:49:00Z"/>
                <w:color w:val="000000"/>
              </w:rPr>
            </w:pPr>
            <w:del w:id="346" w:author="Em Lim" w:date="2025-07-31T17:49:00Z" w16du:dateUtc="2025-08-01T00:49:00Z">
              <w:r w:rsidRPr="008D2AF1" w:rsidDel="000A1486">
                <w:rPr>
                  <w:color w:val="000000"/>
                </w:rPr>
                <w:delText>0.01</w:delText>
              </w:r>
            </w:del>
          </w:p>
        </w:tc>
        <w:tc>
          <w:tcPr>
            <w:tcW w:w="0" w:type="dxa"/>
            <w:noWrap/>
            <w:hideMark/>
            <w:tcPrChange w:id="347" w:author="Em Lim" w:date="2025-07-31T17:49:00Z" w16du:dateUtc="2025-08-01T00:49:00Z">
              <w:tcPr>
                <w:tcW w:w="1507" w:type="dxa"/>
                <w:gridSpan w:val="3"/>
                <w:noWrap/>
                <w:hideMark/>
              </w:tcPr>
            </w:tcPrChange>
          </w:tcPr>
          <w:p w14:paraId="4FF485AC" w14:textId="77777777" w:rsidR="00913FC7" w:rsidRPr="008D2AF1" w:rsidDel="000A1486" w:rsidRDefault="00913FC7" w:rsidP="00BB77FB">
            <w:pPr>
              <w:jc w:val="left"/>
              <w:rPr>
                <w:del w:id="348" w:author="Em Lim" w:date="2025-07-31T17:49:00Z" w16du:dateUtc="2025-08-01T00:49:00Z"/>
                <w:color w:val="000000"/>
              </w:rPr>
            </w:pPr>
            <w:del w:id="349" w:author="Em Lim" w:date="2025-07-31T17:49:00Z" w16du:dateUtc="2025-08-01T00:49:00Z">
              <w:r w:rsidRPr="008D2AF1" w:rsidDel="000A1486">
                <w:rPr>
                  <w:color w:val="000000"/>
                </w:rPr>
                <w:delText>0.09</w:delText>
              </w:r>
            </w:del>
          </w:p>
        </w:tc>
        <w:tc>
          <w:tcPr>
            <w:tcW w:w="0" w:type="dxa"/>
            <w:noWrap/>
            <w:hideMark/>
            <w:tcPrChange w:id="350" w:author="Em Lim" w:date="2025-07-31T17:49:00Z" w16du:dateUtc="2025-08-01T00:49:00Z">
              <w:tcPr>
                <w:tcW w:w="1093" w:type="dxa"/>
                <w:noWrap/>
                <w:hideMark/>
              </w:tcPr>
            </w:tcPrChange>
          </w:tcPr>
          <w:p w14:paraId="72B905A0" w14:textId="77777777" w:rsidR="00913FC7" w:rsidRPr="008D2AF1" w:rsidDel="000A1486" w:rsidRDefault="00913FC7" w:rsidP="00BB77FB">
            <w:pPr>
              <w:jc w:val="left"/>
              <w:rPr>
                <w:del w:id="351" w:author="Em Lim" w:date="2025-07-31T17:49:00Z" w16du:dateUtc="2025-08-01T00:49:00Z"/>
                <w:color w:val="000000"/>
              </w:rPr>
            </w:pPr>
            <w:del w:id="352" w:author="Em Lim" w:date="2025-07-31T17:49:00Z" w16du:dateUtc="2025-08-01T00:49:00Z">
              <w:r w:rsidRPr="008D2AF1" w:rsidDel="000A1486">
                <w:rPr>
                  <w:color w:val="000000"/>
                </w:rPr>
                <w:delText>0.11</w:delText>
              </w:r>
            </w:del>
          </w:p>
        </w:tc>
        <w:tc>
          <w:tcPr>
            <w:tcW w:w="0" w:type="dxa"/>
            <w:noWrap/>
            <w:hideMark/>
            <w:tcPrChange w:id="353" w:author="Em Lim" w:date="2025-07-31T17:49:00Z" w16du:dateUtc="2025-08-01T00:49:00Z">
              <w:tcPr>
                <w:tcW w:w="1300" w:type="dxa"/>
                <w:gridSpan w:val="2"/>
                <w:noWrap/>
                <w:hideMark/>
              </w:tcPr>
            </w:tcPrChange>
          </w:tcPr>
          <w:p w14:paraId="3F19CBC7" w14:textId="77777777" w:rsidR="00913FC7" w:rsidRPr="008D2AF1" w:rsidDel="000A1486" w:rsidRDefault="00913FC7" w:rsidP="00BB77FB">
            <w:pPr>
              <w:jc w:val="left"/>
              <w:rPr>
                <w:del w:id="354" w:author="Em Lim" w:date="2025-07-31T17:49:00Z" w16du:dateUtc="2025-08-01T00:49:00Z"/>
                <w:color w:val="000000"/>
              </w:rPr>
            </w:pPr>
            <w:del w:id="355" w:author="Em Lim" w:date="2025-07-31T17:49:00Z" w16du:dateUtc="2025-08-01T00:49:00Z">
              <w:r w:rsidRPr="008D2AF1" w:rsidDel="000A1486">
                <w:rPr>
                  <w:color w:val="000000"/>
                </w:rPr>
                <w:delText>0.91</w:delText>
              </w:r>
            </w:del>
          </w:p>
        </w:tc>
      </w:tr>
      <w:tr w:rsidR="00913FC7" w:rsidRPr="008D2AF1" w:rsidDel="000A1486" w14:paraId="583F94FD" w14:textId="77777777" w:rsidTr="00BB77FB">
        <w:trPr>
          <w:trHeight w:val="320"/>
          <w:del w:id="356" w:author="Em Lim" w:date="2025-07-31T17:49:00Z"/>
          <w:trPrChange w:id="357" w:author="Em Lim" w:date="2025-07-31T17:49:00Z" w16du:dateUtc="2025-08-01T00:49:00Z">
            <w:trPr>
              <w:trHeight w:val="320"/>
            </w:trPr>
          </w:trPrChange>
        </w:trPr>
        <w:tc>
          <w:tcPr>
            <w:tcW w:w="0" w:type="dxa"/>
            <w:noWrap/>
            <w:hideMark/>
            <w:tcPrChange w:id="358" w:author="Em Lim" w:date="2025-07-31T17:49:00Z" w16du:dateUtc="2025-08-01T00:49:00Z">
              <w:tcPr>
                <w:tcW w:w="3261" w:type="dxa"/>
                <w:gridSpan w:val="2"/>
                <w:noWrap/>
                <w:hideMark/>
              </w:tcPr>
            </w:tcPrChange>
          </w:tcPr>
          <w:p w14:paraId="5987910A" w14:textId="77777777" w:rsidR="00913FC7" w:rsidRPr="008D2AF1" w:rsidDel="000A1486" w:rsidRDefault="00913FC7" w:rsidP="00BB77FB">
            <w:pPr>
              <w:jc w:val="left"/>
              <w:rPr>
                <w:del w:id="359" w:author="Em Lim" w:date="2025-07-31T17:49:00Z" w16du:dateUtc="2025-08-01T00:49:00Z"/>
                <w:color w:val="000000"/>
              </w:rPr>
            </w:pPr>
            <w:del w:id="360" w:author="Em Lim" w:date="2025-07-31T17:49:00Z" w16du:dateUtc="2025-08-01T00:49:00Z">
              <w:r w:rsidRPr="008D2AF1" w:rsidDel="000A1486">
                <w:rPr>
                  <w:color w:val="000000"/>
                </w:rPr>
                <w:delText>Depth</w:delText>
              </w:r>
            </w:del>
          </w:p>
        </w:tc>
        <w:tc>
          <w:tcPr>
            <w:tcW w:w="1247" w:type="dxa"/>
            <w:noWrap/>
            <w:hideMark/>
            <w:tcPrChange w:id="361" w:author="Em Lim" w:date="2025-07-31T17:49:00Z" w16du:dateUtc="2025-08-01T00:49:00Z">
              <w:tcPr>
                <w:tcW w:w="619" w:type="dxa"/>
                <w:noWrap/>
                <w:hideMark/>
              </w:tcPr>
            </w:tcPrChange>
          </w:tcPr>
          <w:p w14:paraId="40D41F59" w14:textId="77777777" w:rsidR="00913FC7" w:rsidRPr="008D2AF1" w:rsidDel="000A1486" w:rsidRDefault="00913FC7" w:rsidP="00BB77FB">
            <w:pPr>
              <w:jc w:val="left"/>
              <w:rPr>
                <w:del w:id="362" w:author="Em Lim" w:date="2025-07-31T17:49:00Z" w16du:dateUtc="2025-08-01T00:49:00Z"/>
                <w:color w:val="000000"/>
              </w:rPr>
            </w:pPr>
            <w:del w:id="363" w:author="Em Lim" w:date="2025-07-31T17:49:00Z" w16du:dateUtc="2025-08-01T00:49:00Z">
              <w:r w:rsidRPr="008D2AF1" w:rsidDel="000A1486">
                <w:rPr>
                  <w:color w:val="000000"/>
                </w:rPr>
                <w:delText>0.02</w:delText>
              </w:r>
            </w:del>
          </w:p>
        </w:tc>
        <w:tc>
          <w:tcPr>
            <w:tcW w:w="0" w:type="dxa"/>
            <w:noWrap/>
            <w:hideMark/>
            <w:tcPrChange w:id="364" w:author="Em Lim" w:date="2025-07-31T17:49:00Z" w16du:dateUtc="2025-08-01T00:49:00Z">
              <w:tcPr>
                <w:tcW w:w="1507" w:type="dxa"/>
                <w:gridSpan w:val="3"/>
                <w:noWrap/>
                <w:hideMark/>
              </w:tcPr>
            </w:tcPrChange>
          </w:tcPr>
          <w:p w14:paraId="24C376B2" w14:textId="77777777" w:rsidR="00913FC7" w:rsidRPr="008D2AF1" w:rsidDel="000A1486" w:rsidRDefault="00913FC7" w:rsidP="00BB77FB">
            <w:pPr>
              <w:jc w:val="left"/>
              <w:rPr>
                <w:del w:id="365" w:author="Em Lim" w:date="2025-07-31T17:49:00Z" w16du:dateUtc="2025-08-01T00:49:00Z"/>
                <w:color w:val="000000"/>
              </w:rPr>
            </w:pPr>
            <w:del w:id="366" w:author="Em Lim" w:date="2025-07-31T17:49:00Z" w16du:dateUtc="2025-08-01T00:49:00Z">
              <w:r w:rsidRPr="008D2AF1" w:rsidDel="000A1486">
                <w:rPr>
                  <w:color w:val="000000"/>
                </w:rPr>
                <w:delText>0.09</w:delText>
              </w:r>
            </w:del>
          </w:p>
        </w:tc>
        <w:tc>
          <w:tcPr>
            <w:tcW w:w="0" w:type="dxa"/>
            <w:noWrap/>
            <w:hideMark/>
            <w:tcPrChange w:id="367" w:author="Em Lim" w:date="2025-07-31T17:49:00Z" w16du:dateUtc="2025-08-01T00:49:00Z">
              <w:tcPr>
                <w:tcW w:w="1093" w:type="dxa"/>
                <w:noWrap/>
                <w:hideMark/>
              </w:tcPr>
            </w:tcPrChange>
          </w:tcPr>
          <w:p w14:paraId="79AD4A93" w14:textId="77777777" w:rsidR="00913FC7" w:rsidRPr="008D2AF1" w:rsidDel="000A1486" w:rsidRDefault="00913FC7" w:rsidP="00BB77FB">
            <w:pPr>
              <w:jc w:val="left"/>
              <w:rPr>
                <w:del w:id="368" w:author="Em Lim" w:date="2025-07-31T17:49:00Z" w16du:dateUtc="2025-08-01T00:49:00Z"/>
                <w:color w:val="000000"/>
              </w:rPr>
            </w:pPr>
            <w:del w:id="369" w:author="Em Lim" w:date="2025-07-31T17:49:00Z" w16du:dateUtc="2025-08-01T00:49:00Z">
              <w:r w:rsidRPr="008D2AF1" w:rsidDel="000A1486">
                <w:rPr>
                  <w:color w:val="000000"/>
                </w:rPr>
                <w:delText>0.25</w:delText>
              </w:r>
            </w:del>
          </w:p>
        </w:tc>
        <w:tc>
          <w:tcPr>
            <w:tcW w:w="0" w:type="dxa"/>
            <w:noWrap/>
            <w:hideMark/>
            <w:tcPrChange w:id="370" w:author="Em Lim" w:date="2025-07-31T17:49:00Z" w16du:dateUtc="2025-08-01T00:49:00Z">
              <w:tcPr>
                <w:tcW w:w="1300" w:type="dxa"/>
                <w:gridSpan w:val="2"/>
                <w:noWrap/>
                <w:hideMark/>
              </w:tcPr>
            </w:tcPrChange>
          </w:tcPr>
          <w:p w14:paraId="0812E749" w14:textId="77777777" w:rsidR="00913FC7" w:rsidRPr="008D2AF1" w:rsidDel="000A1486" w:rsidRDefault="00913FC7" w:rsidP="00BB77FB">
            <w:pPr>
              <w:jc w:val="left"/>
              <w:rPr>
                <w:del w:id="371" w:author="Em Lim" w:date="2025-07-31T17:49:00Z" w16du:dateUtc="2025-08-01T00:49:00Z"/>
                <w:color w:val="000000"/>
              </w:rPr>
            </w:pPr>
            <w:del w:id="372" w:author="Em Lim" w:date="2025-07-31T17:49:00Z" w16du:dateUtc="2025-08-01T00:49:00Z">
              <w:r w:rsidRPr="008D2AF1" w:rsidDel="000A1486">
                <w:rPr>
                  <w:color w:val="000000"/>
                </w:rPr>
                <w:delText>0.81</w:delText>
              </w:r>
            </w:del>
          </w:p>
        </w:tc>
      </w:tr>
      <w:tr w:rsidR="00913FC7" w:rsidRPr="008D2AF1" w:rsidDel="000A1486" w14:paraId="632E3B81" w14:textId="77777777" w:rsidTr="00BB77FB">
        <w:trPr>
          <w:trHeight w:val="320"/>
          <w:del w:id="373" w:author="Em Lim" w:date="2025-07-31T17:49:00Z"/>
          <w:trPrChange w:id="374" w:author="Em Lim" w:date="2025-07-31T17:49:00Z" w16du:dateUtc="2025-08-01T00:49:00Z">
            <w:trPr>
              <w:trHeight w:val="320"/>
            </w:trPr>
          </w:trPrChange>
        </w:trPr>
        <w:tc>
          <w:tcPr>
            <w:tcW w:w="0" w:type="dxa"/>
            <w:noWrap/>
            <w:hideMark/>
            <w:tcPrChange w:id="375" w:author="Em Lim" w:date="2025-07-31T17:49:00Z" w16du:dateUtc="2025-08-01T00:49:00Z">
              <w:tcPr>
                <w:tcW w:w="3261" w:type="dxa"/>
                <w:gridSpan w:val="2"/>
                <w:noWrap/>
                <w:hideMark/>
              </w:tcPr>
            </w:tcPrChange>
          </w:tcPr>
          <w:p w14:paraId="1A4393F7" w14:textId="77777777" w:rsidR="00913FC7" w:rsidRPr="008D2AF1" w:rsidDel="000A1486" w:rsidRDefault="00913FC7" w:rsidP="00BB77FB">
            <w:pPr>
              <w:jc w:val="left"/>
              <w:rPr>
                <w:del w:id="376" w:author="Em Lim" w:date="2025-07-31T17:49:00Z" w16du:dateUtc="2025-08-01T00:49:00Z"/>
                <w:color w:val="000000"/>
              </w:rPr>
            </w:pPr>
            <w:del w:id="377" w:author="Em Lim" w:date="2025-07-31T17:49:00Z" w16du:dateUtc="2025-08-01T00:49:00Z">
              <w:r w:rsidRPr="008D2AF1" w:rsidDel="000A1486">
                <w:rPr>
                  <w:color w:val="000000"/>
                </w:rPr>
                <w:delText>Abundance:tide</w:delText>
              </w:r>
            </w:del>
          </w:p>
        </w:tc>
        <w:tc>
          <w:tcPr>
            <w:tcW w:w="1247" w:type="dxa"/>
            <w:noWrap/>
            <w:hideMark/>
            <w:tcPrChange w:id="378" w:author="Em Lim" w:date="2025-07-31T17:49:00Z" w16du:dateUtc="2025-08-01T00:49:00Z">
              <w:tcPr>
                <w:tcW w:w="619" w:type="dxa"/>
                <w:noWrap/>
                <w:hideMark/>
              </w:tcPr>
            </w:tcPrChange>
          </w:tcPr>
          <w:p w14:paraId="2D902D58" w14:textId="77777777" w:rsidR="00913FC7" w:rsidRPr="008D2AF1" w:rsidDel="000A1486" w:rsidRDefault="00913FC7" w:rsidP="00BB77FB">
            <w:pPr>
              <w:jc w:val="left"/>
              <w:rPr>
                <w:del w:id="379" w:author="Em Lim" w:date="2025-07-31T17:49:00Z" w16du:dateUtc="2025-08-01T00:49:00Z"/>
                <w:color w:val="000000"/>
              </w:rPr>
            </w:pPr>
            <w:del w:id="380" w:author="Em Lim" w:date="2025-07-31T17:49:00Z" w16du:dateUtc="2025-08-01T00:49:00Z">
              <w:r w:rsidRPr="008D2AF1" w:rsidDel="000A1486">
                <w:rPr>
                  <w:color w:val="000000"/>
                </w:rPr>
                <w:delText>-9.01</w:delText>
              </w:r>
            </w:del>
          </w:p>
        </w:tc>
        <w:tc>
          <w:tcPr>
            <w:tcW w:w="0" w:type="dxa"/>
            <w:noWrap/>
            <w:hideMark/>
            <w:tcPrChange w:id="381" w:author="Em Lim" w:date="2025-07-31T17:49:00Z" w16du:dateUtc="2025-08-01T00:49:00Z">
              <w:tcPr>
                <w:tcW w:w="1507" w:type="dxa"/>
                <w:gridSpan w:val="3"/>
                <w:noWrap/>
                <w:hideMark/>
              </w:tcPr>
            </w:tcPrChange>
          </w:tcPr>
          <w:p w14:paraId="0F284ECE" w14:textId="77777777" w:rsidR="00913FC7" w:rsidRPr="008D2AF1" w:rsidDel="000A1486" w:rsidRDefault="00913FC7" w:rsidP="00BB77FB">
            <w:pPr>
              <w:jc w:val="left"/>
              <w:rPr>
                <w:del w:id="382" w:author="Em Lim" w:date="2025-07-31T17:49:00Z" w16du:dateUtc="2025-08-01T00:49:00Z"/>
                <w:color w:val="000000"/>
              </w:rPr>
            </w:pPr>
            <w:del w:id="383" w:author="Em Lim" w:date="2025-07-31T17:49:00Z" w16du:dateUtc="2025-08-01T00:49:00Z">
              <w:r w:rsidRPr="008D2AF1" w:rsidDel="000A1486">
                <w:rPr>
                  <w:color w:val="000000"/>
                </w:rPr>
                <w:delText>5.35</w:delText>
              </w:r>
            </w:del>
          </w:p>
        </w:tc>
        <w:tc>
          <w:tcPr>
            <w:tcW w:w="0" w:type="dxa"/>
            <w:noWrap/>
            <w:hideMark/>
            <w:tcPrChange w:id="384" w:author="Em Lim" w:date="2025-07-31T17:49:00Z" w16du:dateUtc="2025-08-01T00:49:00Z">
              <w:tcPr>
                <w:tcW w:w="1093" w:type="dxa"/>
                <w:noWrap/>
                <w:hideMark/>
              </w:tcPr>
            </w:tcPrChange>
          </w:tcPr>
          <w:p w14:paraId="1863F367" w14:textId="77777777" w:rsidR="00913FC7" w:rsidRPr="008D2AF1" w:rsidDel="000A1486" w:rsidRDefault="00913FC7" w:rsidP="00BB77FB">
            <w:pPr>
              <w:jc w:val="left"/>
              <w:rPr>
                <w:del w:id="385" w:author="Em Lim" w:date="2025-07-31T17:49:00Z" w16du:dateUtc="2025-08-01T00:49:00Z"/>
                <w:color w:val="000000"/>
              </w:rPr>
            </w:pPr>
            <w:del w:id="386" w:author="Em Lim" w:date="2025-07-31T17:49:00Z" w16du:dateUtc="2025-08-01T00:49:00Z">
              <w:r w:rsidRPr="008D2AF1" w:rsidDel="000A1486">
                <w:rPr>
                  <w:color w:val="000000"/>
                </w:rPr>
                <w:delText>-1.68</w:delText>
              </w:r>
            </w:del>
          </w:p>
        </w:tc>
        <w:tc>
          <w:tcPr>
            <w:tcW w:w="0" w:type="dxa"/>
            <w:noWrap/>
            <w:hideMark/>
            <w:tcPrChange w:id="387" w:author="Em Lim" w:date="2025-07-31T17:49:00Z" w16du:dateUtc="2025-08-01T00:49:00Z">
              <w:tcPr>
                <w:tcW w:w="1300" w:type="dxa"/>
                <w:gridSpan w:val="2"/>
                <w:noWrap/>
                <w:hideMark/>
              </w:tcPr>
            </w:tcPrChange>
          </w:tcPr>
          <w:p w14:paraId="4D7D8398" w14:textId="77777777" w:rsidR="00913FC7" w:rsidRPr="008D2AF1" w:rsidDel="000A1486" w:rsidRDefault="00913FC7" w:rsidP="00BB77FB">
            <w:pPr>
              <w:jc w:val="left"/>
              <w:rPr>
                <w:del w:id="388" w:author="Em Lim" w:date="2025-07-31T17:49:00Z" w16du:dateUtc="2025-08-01T00:49:00Z"/>
                <w:color w:val="000000"/>
              </w:rPr>
            </w:pPr>
            <w:del w:id="389" w:author="Em Lim" w:date="2025-07-31T17:49:00Z" w16du:dateUtc="2025-08-01T00:49:00Z">
              <w:r w:rsidRPr="008D2AF1" w:rsidDel="000A1486">
                <w:rPr>
                  <w:color w:val="000000"/>
                </w:rPr>
                <w:delText>0.09</w:delText>
              </w:r>
            </w:del>
          </w:p>
        </w:tc>
      </w:tr>
    </w:tbl>
    <w:p w14:paraId="7FADA32B" w14:textId="77777777" w:rsidR="00913FC7" w:rsidRPr="008D2AF1" w:rsidDel="000A1486" w:rsidRDefault="00913FC7" w:rsidP="00913FC7">
      <w:pPr>
        <w:pStyle w:val="HTMLPreformatted"/>
        <w:shd w:val="clear" w:color="auto" w:fill="FFFFFF"/>
        <w:wordWrap w:val="0"/>
        <w:rPr>
          <w:del w:id="390" w:author="Em Lim" w:date="2025-07-31T17:49:00Z" w16du:dateUtc="2025-08-01T00:49:00Z"/>
          <w:rStyle w:val="gnvwddmdl3b"/>
          <w:rFonts w:ascii="Times New Roman" w:hAnsi="Times New Roman" w:cs="Times New Roman"/>
          <w:color w:val="000000"/>
          <w:sz w:val="18"/>
          <w:szCs w:val="18"/>
          <w:bdr w:val="none" w:sz="0" w:space="0" w:color="auto" w:frame="1"/>
        </w:rPr>
      </w:pPr>
    </w:p>
    <w:p w14:paraId="4359AA9F" w14:textId="77777777" w:rsidR="00913FC7" w:rsidRPr="008D2AF1" w:rsidDel="000A1486" w:rsidRDefault="00913FC7" w:rsidP="00913FC7">
      <w:pPr>
        <w:pStyle w:val="HTMLPreformatted"/>
        <w:shd w:val="clear" w:color="auto" w:fill="FFFFFF"/>
        <w:wordWrap w:val="0"/>
        <w:rPr>
          <w:del w:id="391" w:author="Em Lim" w:date="2025-07-31T17:49:00Z" w16du:dateUtc="2025-08-01T00:49:00Z"/>
          <w:rFonts w:ascii="Times New Roman" w:hAnsi="Times New Roman" w:cs="Times New Roman"/>
          <w:color w:val="000000"/>
          <w:sz w:val="18"/>
          <w:szCs w:val="18"/>
        </w:rPr>
      </w:pPr>
    </w:p>
    <w:tbl>
      <w:tblPr>
        <w:tblStyle w:val="Nikola"/>
        <w:tblW w:w="7780" w:type="dxa"/>
        <w:tblLook w:val="04A0" w:firstRow="1" w:lastRow="0" w:firstColumn="1" w:lastColumn="0" w:noHBand="0" w:noVBand="1"/>
      </w:tblPr>
      <w:tblGrid>
        <w:gridCol w:w="3261"/>
        <w:gridCol w:w="1247"/>
        <w:gridCol w:w="1507"/>
        <w:gridCol w:w="1093"/>
        <w:gridCol w:w="1300"/>
      </w:tblGrid>
      <w:tr w:rsidR="00913FC7" w:rsidRPr="008D2AF1" w:rsidDel="000A1486" w14:paraId="44B73B77" w14:textId="77777777" w:rsidTr="00BB77FB">
        <w:trPr>
          <w:cnfStyle w:val="100000000000" w:firstRow="1" w:lastRow="0" w:firstColumn="0" w:lastColumn="0" w:oddVBand="0" w:evenVBand="0" w:oddHBand="0" w:evenHBand="0" w:firstRowFirstColumn="0" w:firstRowLastColumn="0" w:lastRowFirstColumn="0" w:lastRowLastColumn="0"/>
          <w:trHeight w:val="320"/>
          <w:del w:id="392" w:author="Em Lim" w:date="2025-07-31T17:49:00Z"/>
        </w:trPr>
        <w:tc>
          <w:tcPr>
            <w:tcW w:w="3261" w:type="dxa"/>
            <w:noWrap/>
            <w:hideMark/>
          </w:tcPr>
          <w:p w14:paraId="61F3754B" w14:textId="77777777" w:rsidR="00913FC7" w:rsidRPr="008D2AF1" w:rsidDel="000A1486" w:rsidRDefault="00913FC7" w:rsidP="00BB77FB">
            <w:pPr>
              <w:jc w:val="left"/>
              <w:rPr>
                <w:del w:id="393" w:author="Em Lim" w:date="2025-07-31T17:49:00Z" w16du:dateUtc="2025-08-01T00:49:00Z"/>
                <w:b/>
                <w:bCs/>
              </w:rPr>
            </w:pPr>
            <w:del w:id="394" w:author="Em Lim" w:date="2025-07-31T17:49:00Z" w16du:dateUtc="2025-08-01T00:49:00Z">
              <w:r w:rsidRPr="008D2AF1" w:rsidDel="000A1486">
                <w:rPr>
                  <w:b/>
                  <w:bCs/>
                </w:rPr>
                <w:delText xml:space="preserve">Acmaeidae </w:delText>
              </w:r>
              <w:r w:rsidRPr="008D2AF1" w:rsidDel="000A1486">
                <w:delText>(</w:delText>
              </w:r>
              <w:r w:rsidRPr="008D2AF1" w:rsidDel="000A1486">
                <w:rPr>
                  <w:i/>
                  <w:iCs/>
                </w:rPr>
                <w:delText>R</w:delText>
              </w:r>
              <w:r w:rsidRPr="008D2AF1" w:rsidDel="000A1486">
                <w:rPr>
                  <w:i/>
                  <w:iCs/>
                  <w:vertAlign w:val="superscript"/>
                </w:rPr>
                <w:delText>2</w:delText>
              </w:r>
              <w:r w:rsidRPr="008D2AF1" w:rsidDel="000A1486">
                <w:delText xml:space="preserve"> = 0.46)</w:delText>
              </w:r>
            </w:del>
          </w:p>
        </w:tc>
        <w:tc>
          <w:tcPr>
            <w:tcW w:w="619" w:type="dxa"/>
            <w:noWrap/>
            <w:hideMark/>
          </w:tcPr>
          <w:p w14:paraId="53E7AECA" w14:textId="77777777" w:rsidR="00913FC7" w:rsidRPr="008D2AF1" w:rsidDel="000A1486" w:rsidRDefault="00913FC7" w:rsidP="00BB77FB">
            <w:pPr>
              <w:jc w:val="left"/>
              <w:rPr>
                <w:del w:id="395" w:author="Em Lim" w:date="2025-07-31T17:49:00Z" w16du:dateUtc="2025-08-01T00:49:00Z"/>
                <w:b/>
                <w:bCs/>
                <w:color w:val="000000"/>
              </w:rPr>
            </w:pPr>
            <w:del w:id="396" w:author="Em Lim" w:date="2025-07-31T17:49:00Z" w16du:dateUtc="2025-08-01T00:49:00Z">
              <w:r w:rsidRPr="008D2AF1" w:rsidDel="000A1486">
                <w:rPr>
                  <w:b/>
                  <w:bCs/>
                  <w:color w:val="000000"/>
                </w:rPr>
                <w:delText>Estimate</w:delText>
              </w:r>
            </w:del>
          </w:p>
        </w:tc>
        <w:tc>
          <w:tcPr>
            <w:tcW w:w="1507" w:type="dxa"/>
            <w:noWrap/>
            <w:hideMark/>
          </w:tcPr>
          <w:p w14:paraId="7A294E7A" w14:textId="77777777" w:rsidR="00913FC7" w:rsidRPr="008D2AF1" w:rsidDel="000A1486" w:rsidRDefault="00913FC7" w:rsidP="00BB77FB">
            <w:pPr>
              <w:jc w:val="left"/>
              <w:rPr>
                <w:del w:id="397" w:author="Em Lim" w:date="2025-07-31T17:49:00Z" w16du:dateUtc="2025-08-01T00:49:00Z"/>
                <w:b/>
                <w:bCs/>
                <w:color w:val="000000"/>
              </w:rPr>
            </w:pPr>
            <w:del w:id="398" w:author="Em Lim" w:date="2025-07-31T17:49:00Z" w16du:dateUtc="2025-08-01T00:49:00Z">
              <w:r w:rsidRPr="008D2AF1" w:rsidDel="000A1486">
                <w:rPr>
                  <w:b/>
                  <w:bCs/>
                  <w:color w:val="000000"/>
                </w:rPr>
                <w:delText>Std. error</w:delText>
              </w:r>
            </w:del>
          </w:p>
        </w:tc>
        <w:tc>
          <w:tcPr>
            <w:tcW w:w="1093" w:type="dxa"/>
            <w:noWrap/>
            <w:hideMark/>
          </w:tcPr>
          <w:p w14:paraId="1DB48905" w14:textId="77777777" w:rsidR="00913FC7" w:rsidRPr="008D2AF1" w:rsidDel="000A1486" w:rsidRDefault="00913FC7" w:rsidP="00BB77FB">
            <w:pPr>
              <w:jc w:val="left"/>
              <w:rPr>
                <w:del w:id="399" w:author="Em Lim" w:date="2025-07-31T17:49:00Z" w16du:dateUtc="2025-08-01T00:49:00Z"/>
                <w:b/>
                <w:bCs/>
                <w:color w:val="000000"/>
              </w:rPr>
            </w:pPr>
            <w:del w:id="400" w:author="Em Lim" w:date="2025-07-31T17:49:00Z" w16du:dateUtc="2025-08-01T00:49:00Z">
              <w:r w:rsidRPr="008D2AF1" w:rsidDel="000A1486">
                <w:rPr>
                  <w:b/>
                  <w:bCs/>
                  <w:color w:val="000000"/>
                </w:rPr>
                <w:delText>z value</w:delText>
              </w:r>
            </w:del>
          </w:p>
        </w:tc>
        <w:tc>
          <w:tcPr>
            <w:tcW w:w="1300" w:type="dxa"/>
            <w:noWrap/>
            <w:hideMark/>
          </w:tcPr>
          <w:p w14:paraId="31F95178" w14:textId="77777777" w:rsidR="00913FC7" w:rsidRPr="008D2AF1" w:rsidDel="000A1486" w:rsidRDefault="00913FC7" w:rsidP="00BB77FB">
            <w:pPr>
              <w:jc w:val="left"/>
              <w:rPr>
                <w:del w:id="401" w:author="Em Lim" w:date="2025-07-31T17:49:00Z" w16du:dateUtc="2025-08-01T00:49:00Z"/>
                <w:b/>
                <w:bCs/>
                <w:color w:val="000000"/>
              </w:rPr>
            </w:pPr>
            <w:del w:id="402" w:author="Em Lim" w:date="2025-07-31T17:49:00Z" w16du:dateUtc="2025-08-01T00:49:00Z">
              <w:r w:rsidRPr="008D2AF1" w:rsidDel="000A1486">
                <w:rPr>
                  <w:b/>
                  <w:bCs/>
                  <w:color w:val="000000"/>
                </w:rPr>
                <w:delText>p value</w:delText>
              </w:r>
            </w:del>
          </w:p>
        </w:tc>
      </w:tr>
      <w:tr w:rsidR="00913FC7" w:rsidRPr="008D2AF1" w:rsidDel="000A1486" w14:paraId="08D3E6CD" w14:textId="77777777" w:rsidTr="00BB77FB">
        <w:trPr>
          <w:trHeight w:val="320"/>
          <w:del w:id="403" w:author="Em Lim" w:date="2025-07-31T17:49:00Z"/>
        </w:trPr>
        <w:tc>
          <w:tcPr>
            <w:tcW w:w="3261" w:type="dxa"/>
            <w:noWrap/>
            <w:hideMark/>
          </w:tcPr>
          <w:p w14:paraId="44711A06" w14:textId="77777777" w:rsidR="00913FC7" w:rsidRPr="008D2AF1" w:rsidDel="000A1486" w:rsidRDefault="00913FC7" w:rsidP="00BB77FB">
            <w:pPr>
              <w:jc w:val="left"/>
              <w:rPr>
                <w:del w:id="404" w:author="Em Lim" w:date="2025-07-31T17:49:00Z" w16du:dateUtc="2025-08-01T00:49:00Z"/>
                <w:color w:val="000000"/>
              </w:rPr>
            </w:pPr>
            <w:del w:id="405" w:author="Em Lim" w:date="2025-07-31T17:49:00Z" w16du:dateUtc="2025-08-01T00:49:00Z">
              <w:r w:rsidRPr="008D2AF1" w:rsidDel="000A1486">
                <w:rPr>
                  <w:color w:val="000000"/>
                </w:rPr>
                <w:delText>Intercept</w:delText>
              </w:r>
            </w:del>
          </w:p>
        </w:tc>
        <w:tc>
          <w:tcPr>
            <w:tcW w:w="619" w:type="dxa"/>
            <w:noWrap/>
            <w:hideMark/>
          </w:tcPr>
          <w:p w14:paraId="42003132" w14:textId="77777777" w:rsidR="00913FC7" w:rsidRPr="008D2AF1" w:rsidDel="000A1486" w:rsidRDefault="00913FC7" w:rsidP="00BB77FB">
            <w:pPr>
              <w:jc w:val="left"/>
              <w:rPr>
                <w:del w:id="406" w:author="Em Lim" w:date="2025-07-31T17:49:00Z" w16du:dateUtc="2025-08-01T00:49:00Z"/>
                <w:color w:val="000000"/>
              </w:rPr>
            </w:pPr>
            <w:del w:id="407" w:author="Em Lim" w:date="2025-07-31T17:49:00Z" w16du:dateUtc="2025-08-01T00:49:00Z">
              <w:r w:rsidRPr="008D2AF1" w:rsidDel="000A1486">
                <w:rPr>
                  <w:color w:val="000000"/>
                </w:rPr>
                <w:delText>-0.19</w:delText>
              </w:r>
            </w:del>
          </w:p>
        </w:tc>
        <w:tc>
          <w:tcPr>
            <w:tcW w:w="1507" w:type="dxa"/>
            <w:noWrap/>
            <w:hideMark/>
          </w:tcPr>
          <w:p w14:paraId="1C6C1CEA" w14:textId="77777777" w:rsidR="00913FC7" w:rsidRPr="008D2AF1" w:rsidDel="000A1486" w:rsidRDefault="00913FC7" w:rsidP="00BB77FB">
            <w:pPr>
              <w:jc w:val="left"/>
              <w:rPr>
                <w:del w:id="408" w:author="Em Lim" w:date="2025-07-31T17:49:00Z" w16du:dateUtc="2025-08-01T00:49:00Z"/>
                <w:color w:val="000000"/>
              </w:rPr>
            </w:pPr>
            <w:del w:id="409" w:author="Em Lim" w:date="2025-07-31T17:49:00Z" w16du:dateUtc="2025-08-01T00:49:00Z">
              <w:r w:rsidRPr="008D2AF1" w:rsidDel="000A1486">
                <w:rPr>
                  <w:color w:val="000000"/>
                </w:rPr>
                <w:delText>0.33</w:delText>
              </w:r>
            </w:del>
          </w:p>
        </w:tc>
        <w:tc>
          <w:tcPr>
            <w:tcW w:w="1093" w:type="dxa"/>
            <w:noWrap/>
            <w:hideMark/>
          </w:tcPr>
          <w:p w14:paraId="7A9DF700" w14:textId="77777777" w:rsidR="00913FC7" w:rsidRPr="008D2AF1" w:rsidDel="000A1486" w:rsidRDefault="00913FC7" w:rsidP="00BB77FB">
            <w:pPr>
              <w:jc w:val="left"/>
              <w:rPr>
                <w:del w:id="410" w:author="Em Lim" w:date="2025-07-31T17:49:00Z" w16du:dateUtc="2025-08-01T00:49:00Z"/>
                <w:color w:val="000000"/>
              </w:rPr>
            </w:pPr>
            <w:del w:id="411" w:author="Em Lim" w:date="2025-07-31T17:49:00Z" w16du:dateUtc="2025-08-01T00:49:00Z">
              <w:r w:rsidRPr="008D2AF1" w:rsidDel="000A1486">
                <w:rPr>
                  <w:color w:val="000000"/>
                </w:rPr>
                <w:delText>-0.59</w:delText>
              </w:r>
            </w:del>
          </w:p>
        </w:tc>
        <w:tc>
          <w:tcPr>
            <w:tcW w:w="1300" w:type="dxa"/>
            <w:noWrap/>
            <w:hideMark/>
          </w:tcPr>
          <w:p w14:paraId="1919AB78" w14:textId="77777777" w:rsidR="00913FC7" w:rsidRPr="008D2AF1" w:rsidDel="000A1486" w:rsidRDefault="00913FC7" w:rsidP="00BB77FB">
            <w:pPr>
              <w:jc w:val="left"/>
              <w:rPr>
                <w:del w:id="412" w:author="Em Lim" w:date="2025-07-31T17:49:00Z" w16du:dateUtc="2025-08-01T00:49:00Z"/>
                <w:color w:val="000000"/>
              </w:rPr>
            </w:pPr>
            <w:del w:id="413" w:author="Em Lim" w:date="2025-07-31T17:49:00Z" w16du:dateUtc="2025-08-01T00:49:00Z">
              <w:r w:rsidRPr="008D2AF1" w:rsidDel="000A1486">
                <w:rPr>
                  <w:color w:val="000000"/>
                </w:rPr>
                <w:delText>0.56</w:delText>
              </w:r>
            </w:del>
          </w:p>
        </w:tc>
      </w:tr>
      <w:tr w:rsidR="00913FC7" w:rsidRPr="008D2AF1" w:rsidDel="000A1486" w14:paraId="300D5AD9" w14:textId="77777777" w:rsidTr="00BB77FB">
        <w:trPr>
          <w:trHeight w:val="320"/>
          <w:del w:id="414" w:author="Em Lim" w:date="2025-07-31T17:49:00Z"/>
        </w:trPr>
        <w:tc>
          <w:tcPr>
            <w:tcW w:w="3261" w:type="dxa"/>
            <w:noWrap/>
            <w:hideMark/>
          </w:tcPr>
          <w:p w14:paraId="4449EF89" w14:textId="77777777" w:rsidR="00913FC7" w:rsidRPr="008D2AF1" w:rsidDel="000A1486" w:rsidRDefault="00913FC7" w:rsidP="00BB77FB">
            <w:pPr>
              <w:jc w:val="left"/>
              <w:rPr>
                <w:del w:id="415" w:author="Em Lim" w:date="2025-07-31T17:49:00Z" w16du:dateUtc="2025-08-01T00:49:00Z"/>
                <w:color w:val="000000"/>
              </w:rPr>
            </w:pPr>
            <w:del w:id="416" w:author="Em Lim" w:date="2025-07-31T17:49:00Z" w16du:dateUtc="2025-08-01T00:49:00Z">
              <w:r w:rsidRPr="008D2AF1" w:rsidDel="000A1486">
                <w:rPr>
                  <w:color w:val="000000"/>
                </w:rPr>
                <w:delText>Abundance</w:delText>
              </w:r>
            </w:del>
          </w:p>
        </w:tc>
        <w:tc>
          <w:tcPr>
            <w:tcW w:w="619" w:type="dxa"/>
            <w:noWrap/>
            <w:hideMark/>
          </w:tcPr>
          <w:p w14:paraId="637722EC" w14:textId="77777777" w:rsidR="00913FC7" w:rsidRPr="008D2AF1" w:rsidDel="000A1486" w:rsidRDefault="00913FC7" w:rsidP="00BB77FB">
            <w:pPr>
              <w:jc w:val="left"/>
              <w:rPr>
                <w:del w:id="417" w:author="Em Lim" w:date="2025-07-31T17:49:00Z" w16du:dateUtc="2025-08-01T00:49:00Z"/>
                <w:color w:val="000000"/>
              </w:rPr>
            </w:pPr>
            <w:del w:id="418" w:author="Em Lim" w:date="2025-07-31T17:49:00Z" w16du:dateUtc="2025-08-01T00:49:00Z">
              <w:r w:rsidRPr="008D2AF1" w:rsidDel="000A1486">
                <w:rPr>
                  <w:color w:val="000000"/>
                </w:rPr>
                <w:delText>1.42</w:delText>
              </w:r>
            </w:del>
          </w:p>
        </w:tc>
        <w:tc>
          <w:tcPr>
            <w:tcW w:w="1507" w:type="dxa"/>
            <w:noWrap/>
            <w:hideMark/>
          </w:tcPr>
          <w:p w14:paraId="6C83B4DD" w14:textId="77777777" w:rsidR="00913FC7" w:rsidRPr="008D2AF1" w:rsidDel="000A1486" w:rsidRDefault="00913FC7" w:rsidP="00BB77FB">
            <w:pPr>
              <w:jc w:val="left"/>
              <w:rPr>
                <w:del w:id="419" w:author="Em Lim" w:date="2025-07-31T17:49:00Z" w16du:dateUtc="2025-08-01T00:49:00Z"/>
                <w:color w:val="000000"/>
              </w:rPr>
            </w:pPr>
            <w:del w:id="420" w:author="Em Lim" w:date="2025-07-31T17:49:00Z" w16du:dateUtc="2025-08-01T00:49:00Z">
              <w:r w:rsidRPr="008D2AF1" w:rsidDel="000A1486">
                <w:rPr>
                  <w:color w:val="000000"/>
                </w:rPr>
                <w:delText>0.67</w:delText>
              </w:r>
            </w:del>
          </w:p>
        </w:tc>
        <w:tc>
          <w:tcPr>
            <w:tcW w:w="1093" w:type="dxa"/>
            <w:noWrap/>
            <w:hideMark/>
          </w:tcPr>
          <w:p w14:paraId="13BE692A" w14:textId="77777777" w:rsidR="00913FC7" w:rsidRPr="008D2AF1" w:rsidDel="000A1486" w:rsidRDefault="00913FC7" w:rsidP="00BB77FB">
            <w:pPr>
              <w:jc w:val="left"/>
              <w:rPr>
                <w:del w:id="421" w:author="Em Lim" w:date="2025-07-31T17:49:00Z" w16du:dateUtc="2025-08-01T00:49:00Z"/>
                <w:color w:val="000000"/>
              </w:rPr>
            </w:pPr>
            <w:del w:id="422" w:author="Em Lim" w:date="2025-07-31T17:49:00Z" w16du:dateUtc="2025-08-01T00:49:00Z">
              <w:r w:rsidRPr="008D2AF1" w:rsidDel="000A1486">
                <w:rPr>
                  <w:color w:val="000000"/>
                </w:rPr>
                <w:delText>2.13</w:delText>
              </w:r>
            </w:del>
          </w:p>
        </w:tc>
        <w:tc>
          <w:tcPr>
            <w:tcW w:w="1300" w:type="dxa"/>
            <w:noWrap/>
            <w:hideMark/>
          </w:tcPr>
          <w:p w14:paraId="0AD532DF" w14:textId="77777777" w:rsidR="00913FC7" w:rsidRPr="008D2AF1" w:rsidDel="000A1486" w:rsidRDefault="00913FC7" w:rsidP="00BB77FB">
            <w:pPr>
              <w:jc w:val="left"/>
              <w:rPr>
                <w:del w:id="423" w:author="Em Lim" w:date="2025-07-31T17:49:00Z" w16du:dateUtc="2025-08-01T00:49:00Z"/>
                <w:color w:val="000000"/>
              </w:rPr>
            </w:pPr>
            <w:del w:id="424" w:author="Em Lim" w:date="2025-07-31T17:49:00Z" w16du:dateUtc="2025-08-01T00:49:00Z">
              <w:r w:rsidRPr="008D2AF1" w:rsidDel="000A1486">
                <w:rPr>
                  <w:color w:val="000000"/>
                </w:rPr>
                <w:delText>0.03</w:delText>
              </w:r>
            </w:del>
          </w:p>
        </w:tc>
      </w:tr>
      <w:tr w:rsidR="00913FC7" w:rsidRPr="008D2AF1" w:rsidDel="000A1486" w14:paraId="2617FC30" w14:textId="77777777" w:rsidTr="00BB77FB">
        <w:trPr>
          <w:trHeight w:val="320"/>
          <w:del w:id="425" w:author="Em Lim" w:date="2025-07-31T17:49:00Z"/>
        </w:trPr>
        <w:tc>
          <w:tcPr>
            <w:tcW w:w="3261" w:type="dxa"/>
            <w:noWrap/>
            <w:hideMark/>
          </w:tcPr>
          <w:p w14:paraId="0B62F567" w14:textId="77777777" w:rsidR="00913FC7" w:rsidRPr="008D2AF1" w:rsidDel="000A1486" w:rsidRDefault="00913FC7" w:rsidP="00BB77FB">
            <w:pPr>
              <w:jc w:val="left"/>
              <w:rPr>
                <w:del w:id="426" w:author="Em Lim" w:date="2025-07-31T17:49:00Z" w16du:dateUtc="2025-08-01T00:49:00Z"/>
                <w:color w:val="000000"/>
              </w:rPr>
            </w:pPr>
            <w:del w:id="427" w:author="Em Lim" w:date="2025-07-31T17:49:00Z" w16du:dateUtc="2025-08-01T00:49:00Z">
              <w:r w:rsidRPr="008D2AF1" w:rsidDel="000A1486">
                <w:rPr>
                  <w:color w:val="000000"/>
                </w:rPr>
                <w:delText>Tide exchange</w:delText>
              </w:r>
            </w:del>
          </w:p>
        </w:tc>
        <w:tc>
          <w:tcPr>
            <w:tcW w:w="619" w:type="dxa"/>
            <w:noWrap/>
            <w:hideMark/>
          </w:tcPr>
          <w:p w14:paraId="6E6D173A" w14:textId="77777777" w:rsidR="00913FC7" w:rsidRPr="008D2AF1" w:rsidDel="000A1486" w:rsidRDefault="00913FC7" w:rsidP="00BB77FB">
            <w:pPr>
              <w:jc w:val="left"/>
              <w:rPr>
                <w:del w:id="428" w:author="Em Lim" w:date="2025-07-31T17:49:00Z" w16du:dateUtc="2025-08-01T00:49:00Z"/>
                <w:color w:val="000000"/>
              </w:rPr>
            </w:pPr>
            <w:del w:id="429" w:author="Em Lim" w:date="2025-07-31T17:49:00Z" w16du:dateUtc="2025-08-01T00:49:00Z">
              <w:r w:rsidRPr="008D2AF1" w:rsidDel="000A1486">
                <w:rPr>
                  <w:color w:val="000000"/>
                </w:rPr>
                <w:delText>0.03</w:delText>
              </w:r>
            </w:del>
          </w:p>
        </w:tc>
        <w:tc>
          <w:tcPr>
            <w:tcW w:w="1507" w:type="dxa"/>
            <w:noWrap/>
            <w:hideMark/>
          </w:tcPr>
          <w:p w14:paraId="6A210FB8" w14:textId="77777777" w:rsidR="00913FC7" w:rsidRPr="008D2AF1" w:rsidDel="000A1486" w:rsidRDefault="00913FC7" w:rsidP="00BB77FB">
            <w:pPr>
              <w:jc w:val="left"/>
              <w:rPr>
                <w:del w:id="430" w:author="Em Lim" w:date="2025-07-31T17:49:00Z" w16du:dateUtc="2025-08-01T00:49:00Z"/>
                <w:color w:val="000000"/>
              </w:rPr>
            </w:pPr>
            <w:del w:id="431" w:author="Em Lim" w:date="2025-07-31T17:49:00Z" w16du:dateUtc="2025-08-01T00:49:00Z">
              <w:r w:rsidRPr="008D2AF1" w:rsidDel="000A1486">
                <w:rPr>
                  <w:color w:val="000000"/>
                </w:rPr>
                <w:delText>0.16</w:delText>
              </w:r>
            </w:del>
          </w:p>
        </w:tc>
        <w:tc>
          <w:tcPr>
            <w:tcW w:w="1093" w:type="dxa"/>
            <w:noWrap/>
            <w:hideMark/>
          </w:tcPr>
          <w:p w14:paraId="1164E53B" w14:textId="77777777" w:rsidR="00913FC7" w:rsidRPr="008D2AF1" w:rsidDel="000A1486" w:rsidRDefault="00913FC7" w:rsidP="00BB77FB">
            <w:pPr>
              <w:jc w:val="left"/>
              <w:rPr>
                <w:del w:id="432" w:author="Em Lim" w:date="2025-07-31T17:49:00Z" w16du:dateUtc="2025-08-01T00:49:00Z"/>
                <w:color w:val="000000"/>
              </w:rPr>
            </w:pPr>
            <w:del w:id="433" w:author="Em Lim" w:date="2025-07-31T17:49:00Z" w16du:dateUtc="2025-08-01T00:49:00Z">
              <w:r w:rsidRPr="008D2AF1" w:rsidDel="000A1486">
                <w:rPr>
                  <w:color w:val="000000"/>
                </w:rPr>
                <w:delText>0.21</w:delText>
              </w:r>
            </w:del>
          </w:p>
        </w:tc>
        <w:tc>
          <w:tcPr>
            <w:tcW w:w="1300" w:type="dxa"/>
            <w:noWrap/>
            <w:hideMark/>
          </w:tcPr>
          <w:p w14:paraId="66BAC4AD" w14:textId="77777777" w:rsidR="00913FC7" w:rsidRPr="008D2AF1" w:rsidDel="000A1486" w:rsidRDefault="00913FC7" w:rsidP="00BB77FB">
            <w:pPr>
              <w:jc w:val="left"/>
              <w:rPr>
                <w:del w:id="434" w:author="Em Lim" w:date="2025-07-31T17:49:00Z" w16du:dateUtc="2025-08-01T00:49:00Z"/>
                <w:color w:val="000000"/>
              </w:rPr>
            </w:pPr>
            <w:del w:id="435" w:author="Em Lim" w:date="2025-07-31T17:49:00Z" w16du:dateUtc="2025-08-01T00:49:00Z">
              <w:r w:rsidRPr="008D2AF1" w:rsidDel="000A1486">
                <w:rPr>
                  <w:color w:val="000000"/>
                </w:rPr>
                <w:delText>0.84</w:delText>
              </w:r>
            </w:del>
          </w:p>
        </w:tc>
      </w:tr>
      <w:tr w:rsidR="00913FC7" w:rsidRPr="008D2AF1" w:rsidDel="000A1486" w14:paraId="1A1F94CE" w14:textId="77777777" w:rsidTr="00BB77FB">
        <w:trPr>
          <w:trHeight w:val="320"/>
          <w:del w:id="436" w:author="Em Lim" w:date="2025-07-31T17:49:00Z"/>
        </w:trPr>
        <w:tc>
          <w:tcPr>
            <w:tcW w:w="3261" w:type="dxa"/>
            <w:noWrap/>
            <w:hideMark/>
          </w:tcPr>
          <w:p w14:paraId="01328107" w14:textId="77777777" w:rsidR="00913FC7" w:rsidRPr="008D2AF1" w:rsidDel="000A1486" w:rsidRDefault="00913FC7" w:rsidP="00BB77FB">
            <w:pPr>
              <w:jc w:val="left"/>
              <w:rPr>
                <w:del w:id="437" w:author="Em Lim" w:date="2025-07-31T17:49:00Z" w16du:dateUtc="2025-08-01T00:49:00Z"/>
                <w:color w:val="000000"/>
              </w:rPr>
            </w:pPr>
            <w:del w:id="438" w:author="Em Lim" w:date="2025-07-31T17:49:00Z" w16du:dateUtc="2025-08-01T00:49:00Z">
              <w:r w:rsidRPr="008D2AF1" w:rsidDel="000A1486">
                <w:rPr>
                  <w:color w:val="000000"/>
                </w:rPr>
                <w:delText>Biodiversity</w:delText>
              </w:r>
            </w:del>
          </w:p>
        </w:tc>
        <w:tc>
          <w:tcPr>
            <w:tcW w:w="619" w:type="dxa"/>
            <w:noWrap/>
            <w:hideMark/>
          </w:tcPr>
          <w:p w14:paraId="098C96E1" w14:textId="77777777" w:rsidR="00913FC7" w:rsidRPr="008D2AF1" w:rsidDel="000A1486" w:rsidRDefault="00913FC7" w:rsidP="00BB77FB">
            <w:pPr>
              <w:jc w:val="left"/>
              <w:rPr>
                <w:del w:id="439" w:author="Em Lim" w:date="2025-07-31T17:49:00Z" w16du:dateUtc="2025-08-01T00:49:00Z"/>
                <w:color w:val="000000"/>
              </w:rPr>
            </w:pPr>
            <w:del w:id="440" w:author="Em Lim" w:date="2025-07-31T17:49:00Z" w16du:dateUtc="2025-08-01T00:49:00Z">
              <w:r w:rsidRPr="008D2AF1" w:rsidDel="000A1486">
                <w:rPr>
                  <w:color w:val="000000"/>
                </w:rPr>
                <w:delText>-0.01</w:delText>
              </w:r>
            </w:del>
          </w:p>
        </w:tc>
        <w:tc>
          <w:tcPr>
            <w:tcW w:w="1507" w:type="dxa"/>
            <w:noWrap/>
            <w:hideMark/>
          </w:tcPr>
          <w:p w14:paraId="7184E517" w14:textId="77777777" w:rsidR="00913FC7" w:rsidRPr="008D2AF1" w:rsidDel="000A1486" w:rsidRDefault="00913FC7" w:rsidP="00BB77FB">
            <w:pPr>
              <w:jc w:val="left"/>
              <w:rPr>
                <w:del w:id="441" w:author="Em Lim" w:date="2025-07-31T17:49:00Z" w16du:dateUtc="2025-08-01T00:49:00Z"/>
                <w:color w:val="000000"/>
              </w:rPr>
            </w:pPr>
            <w:del w:id="442" w:author="Em Lim" w:date="2025-07-31T17:49:00Z" w16du:dateUtc="2025-08-01T00:49:00Z">
              <w:r w:rsidRPr="008D2AF1" w:rsidDel="000A1486">
                <w:rPr>
                  <w:color w:val="000000"/>
                </w:rPr>
                <w:delText>0.09</w:delText>
              </w:r>
            </w:del>
          </w:p>
        </w:tc>
        <w:tc>
          <w:tcPr>
            <w:tcW w:w="1093" w:type="dxa"/>
            <w:noWrap/>
            <w:hideMark/>
          </w:tcPr>
          <w:p w14:paraId="1255A745" w14:textId="77777777" w:rsidR="00913FC7" w:rsidRPr="008D2AF1" w:rsidDel="000A1486" w:rsidRDefault="00913FC7" w:rsidP="00BB77FB">
            <w:pPr>
              <w:jc w:val="left"/>
              <w:rPr>
                <w:del w:id="443" w:author="Em Lim" w:date="2025-07-31T17:49:00Z" w16du:dateUtc="2025-08-01T00:49:00Z"/>
                <w:color w:val="000000"/>
              </w:rPr>
            </w:pPr>
            <w:del w:id="444" w:author="Em Lim" w:date="2025-07-31T17:49:00Z" w16du:dateUtc="2025-08-01T00:49:00Z">
              <w:r w:rsidRPr="008D2AF1" w:rsidDel="000A1486">
                <w:rPr>
                  <w:color w:val="000000"/>
                </w:rPr>
                <w:delText>-0.09</w:delText>
              </w:r>
            </w:del>
          </w:p>
        </w:tc>
        <w:tc>
          <w:tcPr>
            <w:tcW w:w="1300" w:type="dxa"/>
            <w:noWrap/>
            <w:hideMark/>
          </w:tcPr>
          <w:p w14:paraId="7AFEC02E" w14:textId="77777777" w:rsidR="00913FC7" w:rsidRPr="008D2AF1" w:rsidDel="000A1486" w:rsidRDefault="00913FC7" w:rsidP="00BB77FB">
            <w:pPr>
              <w:jc w:val="left"/>
              <w:rPr>
                <w:del w:id="445" w:author="Em Lim" w:date="2025-07-31T17:49:00Z" w16du:dateUtc="2025-08-01T00:49:00Z"/>
                <w:color w:val="000000"/>
              </w:rPr>
            </w:pPr>
            <w:del w:id="446" w:author="Em Lim" w:date="2025-07-31T17:49:00Z" w16du:dateUtc="2025-08-01T00:49:00Z">
              <w:r w:rsidRPr="008D2AF1" w:rsidDel="000A1486">
                <w:rPr>
                  <w:color w:val="000000"/>
                </w:rPr>
                <w:delText>0.93</w:delText>
              </w:r>
            </w:del>
          </w:p>
        </w:tc>
      </w:tr>
      <w:tr w:rsidR="00913FC7" w:rsidRPr="008D2AF1" w:rsidDel="000A1486" w14:paraId="360CE1E4" w14:textId="77777777" w:rsidTr="00BB77FB">
        <w:trPr>
          <w:trHeight w:val="320"/>
          <w:del w:id="447" w:author="Em Lim" w:date="2025-07-31T17:49:00Z"/>
        </w:trPr>
        <w:tc>
          <w:tcPr>
            <w:tcW w:w="3261" w:type="dxa"/>
            <w:noWrap/>
            <w:hideMark/>
          </w:tcPr>
          <w:p w14:paraId="489C727C" w14:textId="77777777" w:rsidR="00913FC7" w:rsidRPr="008D2AF1" w:rsidDel="000A1486" w:rsidRDefault="00913FC7" w:rsidP="00BB77FB">
            <w:pPr>
              <w:jc w:val="left"/>
              <w:rPr>
                <w:del w:id="448" w:author="Em Lim" w:date="2025-07-31T17:49:00Z" w16du:dateUtc="2025-08-01T00:49:00Z"/>
                <w:color w:val="000000"/>
              </w:rPr>
            </w:pPr>
            <w:del w:id="449" w:author="Em Lim" w:date="2025-07-31T17:49:00Z" w16du:dateUtc="2025-08-01T00:49:00Z">
              <w:r w:rsidRPr="008D2AF1" w:rsidDel="000A1486">
                <w:rPr>
                  <w:color w:val="000000"/>
                </w:rPr>
                <w:delText>Depth</w:delText>
              </w:r>
            </w:del>
          </w:p>
        </w:tc>
        <w:tc>
          <w:tcPr>
            <w:tcW w:w="619" w:type="dxa"/>
            <w:noWrap/>
            <w:hideMark/>
          </w:tcPr>
          <w:p w14:paraId="34E0DC1C" w14:textId="77777777" w:rsidR="00913FC7" w:rsidRPr="008D2AF1" w:rsidDel="000A1486" w:rsidRDefault="00913FC7" w:rsidP="00BB77FB">
            <w:pPr>
              <w:jc w:val="left"/>
              <w:rPr>
                <w:del w:id="450" w:author="Em Lim" w:date="2025-07-31T17:49:00Z" w16du:dateUtc="2025-08-01T00:49:00Z"/>
                <w:color w:val="000000"/>
              </w:rPr>
            </w:pPr>
            <w:del w:id="451" w:author="Em Lim" w:date="2025-07-31T17:49:00Z" w16du:dateUtc="2025-08-01T00:49:00Z">
              <w:r w:rsidRPr="008D2AF1" w:rsidDel="000A1486">
                <w:rPr>
                  <w:color w:val="000000"/>
                </w:rPr>
                <w:delText>0.00</w:delText>
              </w:r>
            </w:del>
          </w:p>
        </w:tc>
        <w:tc>
          <w:tcPr>
            <w:tcW w:w="1507" w:type="dxa"/>
            <w:noWrap/>
            <w:hideMark/>
          </w:tcPr>
          <w:p w14:paraId="3168E894" w14:textId="77777777" w:rsidR="00913FC7" w:rsidRPr="008D2AF1" w:rsidDel="000A1486" w:rsidRDefault="00913FC7" w:rsidP="00BB77FB">
            <w:pPr>
              <w:jc w:val="left"/>
              <w:rPr>
                <w:del w:id="452" w:author="Em Lim" w:date="2025-07-31T17:49:00Z" w16du:dateUtc="2025-08-01T00:49:00Z"/>
                <w:color w:val="000000"/>
              </w:rPr>
            </w:pPr>
            <w:del w:id="453" w:author="Em Lim" w:date="2025-07-31T17:49:00Z" w16du:dateUtc="2025-08-01T00:49:00Z">
              <w:r w:rsidRPr="008D2AF1" w:rsidDel="000A1486">
                <w:rPr>
                  <w:color w:val="000000"/>
                </w:rPr>
                <w:delText>0.09</w:delText>
              </w:r>
            </w:del>
          </w:p>
        </w:tc>
        <w:tc>
          <w:tcPr>
            <w:tcW w:w="1093" w:type="dxa"/>
            <w:noWrap/>
            <w:hideMark/>
          </w:tcPr>
          <w:p w14:paraId="20AF3768" w14:textId="77777777" w:rsidR="00913FC7" w:rsidRPr="008D2AF1" w:rsidDel="000A1486" w:rsidRDefault="00913FC7" w:rsidP="00BB77FB">
            <w:pPr>
              <w:jc w:val="left"/>
              <w:rPr>
                <w:del w:id="454" w:author="Em Lim" w:date="2025-07-31T17:49:00Z" w16du:dateUtc="2025-08-01T00:49:00Z"/>
                <w:color w:val="000000"/>
              </w:rPr>
            </w:pPr>
            <w:del w:id="455" w:author="Em Lim" w:date="2025-07-31T17:49:00Z" w16du:dateUtc="2025-08-01T00:49:00Z">
              <w:r w:rsidRPr="008D2AF1" w:rsidDel="000A1486">
                <w:rPr>
                  <w:color w:val="000000"/>
                </w:rPr>
                <w:delText>0.05</w:delText>
              </w:r>
            </w:del>
          </w:p>
        </w:tc>
        <w:tc>
          <w:tcPr>
            <w:tcW w:w="1300" w:type="dxa"/>
            <w:noWrap/>
            <w:hideMark/>
          </w:tcPr>
          <w:p w14:paraId="7CED48C0" w14:textId="77777777" w:rsidR="00913FC7" w:rsidRPr="008D2AF1" w:rsidDel="000A1486" w:rsidRDefault="00913FC7" w:rsidP="00BB77FB">
            <w:pPr>
              <w:jc w:val="left"/>
              <w:rPr>
                <w:del w:id="456" w:author="Em Lim" w:date="2025-07-31T17:49:00Z" w16du:dateUtc="2025-08-01T00:49:00Z"/>
                <w:color w:val="000000"/>
              </w:rPr>
            </w:pPr>
            <w:del w:id="457" w:author="Em Lim" w:date="2025-07-31T17:49:00Z" w16du:dateUtc="2025-08-01T00:49:00Z">
              <w:r w:rsidRPr="008D2AF1" w:rsidDel="000A1486">
                <w:rPr>
                  <w:color w:val="000000"/>
                </w:rPr>
                <w:delText>0.96</w:delText>
              </w:r>
            </w:del>
          </w:p>
        </w:tc>
      </w:tr>
      <w:tr w:rsidR="00913FC7" w:rsidRPr="008D2AF1" w:rsidDel="000A1486" w14:paraId="1C23AC35" w14:textId="77777777" w:rsidTr="00BB77FB">
        <w:trPr>
          <w:trHeight w:val="320"/>
          <w:del w:id="458" w:author="Em Lim" w:date="2025-07-31T17:49:00Z"/>
        </w:trPr>
        <w:tc>
          <w:tcPr>
            <w:tcW w:w="3261" w:type="dxa"/>
            <w:noWrap/>
            <w:hideMark/>
          </w:tcPr>
          <w:p w14:paraId="2742B023" w14:textId="77777777" w:rsidR="00913FC7" w:rsidRPr="008D2AF1" w:rsidDel="000A1486" w:rsidRDefault="00913FC7" w:rsidP="00BB77FB">
            <w:pPr>
              <w:jc w:val="left"/>
              <w:rPr>
                <w:del w:id="459" w:author="Em Lim" w:date="2025-07-31T17:49:00Z" w16du:dateUtc="2025-08-01T00:49:00Z"/>
                <w:color w:val="000000"/>
              </w:rPr>
            </w:pPr>
            <w:del w:id="460" w:author="Em Lim" w:date="2025-07-31T17:49:00Z" w16du:dateUtc="2025-08-01T00:49:00Z">
              <w:r w:rsidRPr="008D2AF1" w:rsidDel="000A1486">
                <w:rPr>
                  <w:color w:val="000000"/>
                </w:rPr>
                <w:delText>Abundance:tide</w:delText>
              </w:r>
            </w:del>
          </w:p>
        </w:tc>
        <w:tc>
          <w:tcPr>
            <w:tcW w:w="619" w:type="dxa"/>
            <w:noWrap/>
            <w:hideMark/>
          </w:tcPr>
          <w:p w14:paraId="446BED0E" w14:textId="77777777" w:rsidR="00913FC7" w:rsidRPr="008D2AF1" w:rsidDel="000A1486" w:rsidRDefault="00913FC7" w:rsidP="00BB77FB">
            <w:pPr>
              <w:jc w:val="left"/>
              <w:rPr>
                <w:del w:id="461" w:author="Em Lim" w:date="2025-07-31T17:49:00Z" w16du:dateUtc="2025-08-01T00:49:00Z"/>
                <w:color w:val="000000"/>
              </w:rPr>
            </w:pPr>
            <w:del w:id="462" w:author="Em Lim" w:date="2025-07-31T17:49:00Z" w16du:dateUtc="2025-08-01T00:49:00Z">
              <w:r w:rsidRPr="008D2AF1" w:rsidDel="000A1486">
                <w:rPr>
                  <w:color w:val="000000"/>
                </w:rPr>
                <w:delText>-0.16</w:delText>
              </w:r>
            </w:del>
          </w:p>
        </w:tc>
        <w:tc>
          <w:tcPr>
            <w:tcW w:w="1507" w:type="dxa"/>
            <w:noWrap/>
            <w:hideMark/>
          </w:tcPr>
          <w:p w14:paraId="7B7210B8" w14:textId="77777777" w:rsidR="00913FC7" w:rsidRPr="008D2AF1" w:rsidDel="000A1486" w:rsidRDefault="00913FC7" w:rsidP="00BB77FB">
            <w:pPr>
              <w:jc w:val="left"/>
              <w:rPr>
                <w:del w:id="463" w:author="Em Lim" w:date="2025-07-31T17:49:00Z" w16du:dateUtc="2025-08-01T00:49:00Z"/>
                <w:color w:val="000000"/>
              </w:rPr>
            </w:pPr>
            <w:del w:id="464" w:author="Em Lim" w:date="2025-07-31T17:49:00Z" w16du:dateUtc="2025-08-01T00:49:00Z">
              <w:r w:rsidRPr="008D2AF1" w:rsidDel="000A1486">
                <w:rPr>
                  <w:color w:val="000000"/>
                </w:rPr>
                <w:delText>0.58</w:delText>
              </w:r>
            </w:del>
          </w:p>
        </w:tc>
        <w:tc>
          <w:tcPr>
            <w:tcW w:w="1093" w:type="dxa"/>
            <w:noWrap/>
            <w:hideMark/>
          </w:tcPr>
          <w:p w14:paraId="61F84C7E" w14:textId="77777777" w:rsidR="00913FC7" w:rsidRPr="008D2AF1" w:rsidDel="000A1486" w:rsidRDefault="00913FC7" w:rsidP="00BB77FB">
            <w:pPr>
              <w:jc w:val="left"/>
              <w:rPr>
                <w:del w:id="465" w:author="Em Lim" w:date="2025-07-31T17:49:00Z" w16du:dateUtc="2025-08-01T00:49:00Z"/>
                <w:color w:val="000000"/>
              </w:rPr>
            </w:pPr>
            <w:del w:id="466" w:author="Em Lim" w:date="2025-07-31T17:49:00Z" w16du:dateUtc="2025-08-01T00:49:00Z">
              <w:r w:rsidRPr="008D2AF1" w:rsidDel="000A1486">
                <w:rPr>
                  <w:color w:val="000000"/>
                </w:rPr>
                <w:delText>-0.28</w:delText>
              </w:r>
            </w:del>
          </w:p>
        </w:tc>
        <w:tc>
          <w:tcPr>
            <w:tcW w:w="1300" w:type="dxa"/>
            <w:noWrap/>
            <w:hideMark/>
          </w:tcPr>
          <w:p w14:paraId="0D9B5BF6" w14:textId="77777777" w:rsidR="00913FC7" w:rsidRPr="008D2AF1" w:rsidDel="000A1486" w:rsidRDefault="00913FC7" w:rsidP="00BB77FB">
            <w:pPr>
              <w:jc w:val="left"/>
              <w:rPr>
                <w:del w:id="467" w:author="Em Lim" w:date="2025-07-31T17:49:00Z" w16du:dateUtc="2025-08-01T00:49:00Z"/>
                <w:color w:val="000000"/>
              </w:rPr>
            </w:pPr>
            <w:del w:id="468" w:author="Em Lim" w:date="2025-07-31T17:49:00Z" w16du:dateUtc="2025-08-01T00:49:00Z">
              <w:r w:rsidRPr="008D2AF1" w:rsidDel="000A1486">
                <w:rPr>
                  <w:color w:val="000000"/>
                </w:rPr>
                <w:delText>0.78</w:delText>
              </w:r>
            </w:del>
          </w:p>
        </w:tc>
      </w:tr>
    </w:tbl>
    <w:p w14:paraId="1F923DCE" w14:textId="77777777" w:rsidR="00913FC7" w:rsidRPr="008D2AF1" w:rsidDel="000A1486" w:rsidRDefault="00913FC7" w:rsidP="00913FC7">
      <w:pPr>
        <w:rPr>
          <w:del w:id="469" w:author="Em Lim" w:date="2025-07-31T17:49:00Z" w16du:dateUtc="2025-08-01T00:49:00Z"/>
        </w:rPr>
      </w:pPr>
    </w:p>
    <w:p w14:paraId="4859C56D" w14:textId="77777777" w:rsidR="00913FC7" w:rsidRPr="008D2AF1" w:rsidDel="000A1486" w:rsidRDefault="00913FC7" w:rsidP="00913FC7">
      <w:pPr>
        <w:rPr>
          <w:del w:id="470" w:author="Em Lim" w:date="2025-07-31T17:49:00Z" w16du:dateUtc="2025-08-01T00:49:00Z"/>
          <w:color w:val="000000"/>
          <w:sz w:val="18"/>
          <w:szCs w:val="18"/>
        </w:rPr>
      </w:pPr>
      <w:del w:id="471" w:author="Em Lim" w:date="2025-07-31T17:49:00Z" w16du:dateUtc="2025-08-01T00:49:00Z">
        <w:r w:rsidRPr="008D2AF1" w:rsidDel="000A1486">
          <w:rPr>
            <w:color w:val="000000"/>
            <w:sz w:val="18"/>
            <w:szCs w:val="18"/>
          </w:rPr>
          <w:br w:type="page"/>
        </w:r>
      </w:del>
    </w:p>
    <w:tbl>
      <w:tblPr>
        <w:tblStyle w:val="Nikola"/>
        <w:tblW w:w="7780" w:type="dxa"/>
        <w:tblLook w:val="04A0" w:firstRow="1" w:lastRow="0" w:firstColumn="1" w:lastColumn="0" w:noHBand="0" w:noVBand="1"/>
      </w:tblPr>
      <w:tblGrid>
        <w:gridCol w:w="3261"/>
        <w:gridCol w:w="1247"/>
        <w:gridCol w:w="1507"/>
        <w:gridCol w:w="1093"/>
        <w:gridCol w:w="1300"/>
      </w:tblGrid>
      <w:tr w:rsidR="00913FC7" w:rsidRPr="008D2AF1" w:rsidDel="000A1486" w14:paraId="1D48A7EA" w14:textId="77777777" w:rsidTr="00BB77FB">
        <w:trPr>
          <w:cnfStyle w:val="100000000000" w:firstRow="1" w:lastRow="0" w:firstColumn="0" w:lastColumn="0" w:oddVBand="0" w:evenVBand="0" w:oddHBand="0" w:evenHBand="0" w:firstRowFirstColumn="0" w:firstRowLastColumn="0" w:lastRowFirstColumn="0" w:lastRowLastColumn="0"/>
          <w:trHeight w:val="320"/>
          <w:del w:id="472" w:author="Em Lim" w:date="2025-07-31T17:49:00Z"/>
        </w:trPr>
        <w:tc>
          <w:tcPr>
            <w:tcW w:w="3261" w:type="dxa"/>
            <w:noWrap/>
            <w:hideMark/>
          </w:tcPr>
          <w:p w14:paraId="36F7CC47" w14:textId="77777777" w:rsidR="00913FC7" w:rsidRPr="008D2AF1" w:rsidDel="000A1486" w:rsidRDefault="00913FC7" w:rsidP="00BB77FB">
            <w:pPr>
              <w:rPr>
                <w:del w:id="473" w:author="Em Lim" w:date="2025-07-31T17:49:00Z" w16du:dateUtc="2025-08-01T00:49:00Z"/>
                <w:b/>
                <w:bCs/>
              </w:rPr>
              <w:pPrChange w:id="474" w:author="Em Lim" w:date="2025-07-31T17:49:00Z" w16du:dateUtc="2025-08-01T00:49:00Z">
                <w:pPr>
                  <w:jc w:val="left"/>
                </w:pPr>
              </w:pPrChange>
            </w:pPr>
            <w:del w:id="475" w:author="Em Lim" w:date="2025-07-31T17:49:00Z" w16du:dateUtc="2025-08-01T00:49:00Z">
              <w:r w:rsidRPr="008D2AF1" w:rsidDel="000A1486">
                <w:rPr>
                  <w:b/>
                  <w:bCs/>
                </w:rPr>
                <w:delText xml:space="preserve">Gobiidae </w:delText>
              </w:r>
              <w:r w:rsidRPr="008D2AF1" w:rsidDel="000A1486">
                <w:delText>(</w:delText>
              </w:r>
              <w:r w:rsidRPr="008D2AF1" w:rsidDel="000A1486">
                <w:rPr>
                  <w:i/>
                  <w:iCs/>
                </w:rPr>
                <w:delText>R</w:delText>
              </w:r>
              <w:r w:rsidRPr="008D2AF1" w:rsidDel="000A1486">
                <w:rPr>
                  <w:i/>
                  <w:iCs/>
                  <w:vertAlign w:val="superscript"/>
                </w:rPr>
                <w:delText>2</w:delText>
              </w:r>
              <w:r w:rsidRPr="008D2AF1" w:rsidDel="000A1486">
                <w:delText xml:space="preserve"> = 0.44)</w:delText>
              </w:r>
            </w:del>
          </w:p>
        </w:tc>
        <w:tc>
          <w:tcPr>
            <w:tcW w:w="619" w:type="dxa"/>
            <w:noWrap/>
            <w:hideMark/>
          </w:tcPr>
          <w:p w14:paraId="5B6485ED" w14:textId="77777777" w:rsidR="00913FC7" w:rsidRPr="008D2AF1" w:rsidDel="000A1486" w:rsidRDefault="00913FC7" w:rsidP="00BB77FB">
            <w:pPr>
              <w:rPr>
                <w:del w:id="476" w:author="Em Lim" w:date="2025-07-31T17:49:00Z" w16du:dateUtc="2025-08-01T00:49:00Z"/>
                <w:b/>
                <w:bCs/>
                <w:color w:val="000000"/>
              </w:rPr>
              <w:pPrChange w:id="477" w:author="Em Lim" w:date="2025-07-31T17:49:00Z" w16du:dateUtc="2025-08-01T00:49:00Z">
                <w:pPr>
                  <w:jc w:val="left"/>
                </w:pPr>
              </w:pPrChange>
            </w:pPr>
            <w:del w:id="478" w:author="Em Lim" w:date="2025-07-31T17:49:00Z" w16du:dateUtc="2025-08-01T00:49:00Z">
              <w:r w:rsidRPr="008D2AF1" w:rsidDel="000A1486">
                <w:rPr>
                  <w:b/>
                  <w:bCs/>
                  <w:color w:val="000000"/>
                </w:rPr>
                <w:delText>Estimate</w:delText>
              </w:r>
            </w:del>
          </w:p>
        </w:tc>
        <w:tc>
          <w:tcPr>
            <w:tcW w:w="1507" w:type="dxa"/>
            <w:noWrap/>
            <w:hideMark/>
          </w:tcPr>
          <w:p w14:paraId="3A72AF89" w14:textId="77777777" w:rsidR="00913FC7" w:rsidRPr="008D2AF1" w:rsidDel="000A1486" w:rsidRDefault="00913FC7" w:rsidP="00BB77FB">
            <w:pPr>
              <w:rPr>
                <w:del w:id="479" w:author="Em Lim" w:date="2025-07-31T17:49:00Z" w16du:dateUtc="2025-08-01T00:49:00Z"/>
                <w:b/>
                <w:bCs/>
                <w:color w:val="000000"/>
              </w:rPr>
              <w:pPrChange w:id="480" w:author="Em Lim" w:date="2025-07-31T17:49:00Z" w16du:dateUtc="2025-08-01T00:49:00Z">
                <w:pPr>
                  <w:jc w:val="left"/>
                </w:pPr>
              </w:pPrChange>
            </w:pPr>
            <w:del w:id="481" w:author="Em Lim" w:date="2025-07-31T17:49:00Z" w16du:dateUtc="2025-08-01T00:49:00Z">
              <w:r w:rsidRPr="008D2AF1" w:rsidDel="000A1486">
                <w:rPr>
                  <w:b/>
                  <w:bCs/>
                  <w:color w:val="000000"/>
                </w:rPr>
                <w:delText>Std. error</w:delText>
              </w:r>
            </w:del>
          </w:p>
        </w:tc>
        <w:tc>
          <w:tcPr>
            <w:tcW w:w="1093" w:type="dxa"/>
            <w:noWrap/>
            <w:hideMark/>
          </w:tcPr>
          <w:p w14:paraId="5CC4FDD3" w14:textId="77777777" w:rsidR="00913FC7" w:rsidRPr="008D2AF1" w:rsidDel="000A1486" w:rsidRDefault="00913FC7" w:rsidP="00BB77FB">
            <w:pPr>
              <w:rPr>
                <w:del w:id="482" w:author="Em Lim" w:date="2025-07-31T17:49:00Z" w16du:dateUtc="2025-08-01T00:49:00Z"/>
                <w:b/>
                <w:bCs/>
                <w:color w:val="000000"/>
              </w:rPr>
              <w:pPrChange w:id="483" w:author="Em Lim" w:date="2025-07-31T17:49:00Z" w16du:dateUtc="2025-08-01T00:49:00Z">
                <w:pPr>
                  <w:jc w:val="left"/>
                </w:pPr>
              </w:pPrChange>
            </w:pPr>
            <w:del w:id="484" w:author="Em Lim" w:date="2025-07-31T17:49:00Z" w16du:dateUtc="2025-08-01T00:49:00Z">
              <w:r w:rsidRPr="008D2AF1" w:rsidDel="000A1486">
                <w:rPr>
                  <w:b/>
                  <w:bCs/>
                  <w:color w:val="000000"/>
                </w:rPr>
                <w:delText>z value</w:delText>
              </w:r>
            </w:del>
          </w:p>
        </w:tc>
        <w:tc>
          <w:tcPr>
            <w:tcW w:w="1300" w:type="dxa"/>
            <w:noWrap/>
            <w:hideMark/>
          </w:tcPr>
          <w:p w14:paraId="0C4A6671" w14:textId="77777777" w:rsidR="00913FC7" w:rsidRPr="008D2AF1" w:rsidDel="000A1486" w:rsidRDefault="00913FC7" w:rsidP="00BB77FB">
            <w:pPr>
              <w:rPr>
                <w:del w:id="485" w:author="Em Lim" w:date="2025-07-31T17:49:00Z" w16du:dateUtc="2025-08-01T00:49:00Z"/>
                <w:b/>
                <w:bCs/>
                <w:color w:val="000000"/>
              </w:rPr>
              <w:pPrChange w:id="486" w:author="Em Lim" w:date="2025-07-31T17:49:00Z" w16du:dateUtc="2025-08-01T00:49:00Z">
                <w:pPr>
                  <w:jc w:val="left"/>
                </w:pPr>
              </w:pPrChange>
            </w:pPr>
            <w:del w:id="487" w:author="Em Lim" w:date="2025-07-31T17:49:00Z" w16du:dateUtc="2025-08-01T00:49:00Z">
              <w:r w:rsidRPr="008D2AF1" w:rsidDel="000A1486">
                <w:rPr>
                  <w:b/>
                  <w:bCs/>
                  <w:color w:val="000000"/>
                </w:rPr>
                <w:delText>p value</w:delText>
              </w:r>
            </w:del>
          </w:p>
        </w:tc>
      </w:tr>
      <w:tr w:rsidR="00913FC7" w:rsidRPr="008D2AF1" w:rsidDel="000A1486" w14:paraId="172AA3AB" w14:textId="77777777" w:rsidTr="00BB77FB">
        <w:trPr>
          <w:trHeight w:val="320"/>
          <w:del w:id="488" w:author="Em Lim" w:date="2025-07-31T17:49:00Z"/>
        </w:trPr>
        <w:tc>
          <w:tcPr>
            <w:tcW w:w="3261" w:type="dxa"/>
            <w:noWrap/>
            <w:hideMark/>
          </w:tcPr>
          <w:p w14:paraId="075E6B97" w14:textId="77777777" w:rsidR="00913FC7" w:rsidRPr="008D2AF1" w:rsidDel="000A1486" w:rsidRDefault="00913FC7" w:rsidP="00BB77FB">
            <w:pPr>
              <w:rPr>
                <w:del w:id="489" w:author="Em Lim" w:date="2025-07-31T17:49:00Z" w16du:dateUtc="2025-08-01T00:49:00Z"/>
                <w:color w:val="000000"/>
              </w:rPr>
              <w:pPrChange w:id="490" w:author="Em Lim" w:date="2025-07-31T17:49:00Z" w16du:dateUtc="2025-08-01T00:49:00Z">
                <w:pPr>
                  <w:jc w:val="left"/>
                </w:pPr>
              </w:pPrChange>
            </w:pPr>
            <w:del w:id="491" w:author="Em Lim" w:date="2025-07-31T17:49:00Z" w16du:dateUtc="2025-08-01T00:49:00Z">
              <w:r w:rsidRPr="008D2AF1" w:rsidDel="000A1486">
                <w:rPr>
                  <w:color w:val="000000"/>
                </w:rPr>
                <w:delText>Intercept</w:delText>
              </w:r>
            </w:del>
          </w:p>
        </w:tc>
        <w:tc>
          <w:tcPr>
            <w:tcW w:w="619" w:type="dxa"/>
            <w:noWrap/>
            <w:hideMark/>
          </w:tcPr>
          <w:p w14:paraId="4C524071" w14:textId="77777777" w:rsidR="00913FC7" w:rsidRPr="008D2AF1" w:rsidDel="000A1486" w:rsidRDefault="00913FC7" w:rsidP="00BB77FB">
            <w:pPr>
              <w:rPr>
                <w:del w:id="492" w:author="Em Lim" w:date="2025-07-31T17:49:00Z" w16du:dateUtc="2025-08-01T00:49:00Z"/>
                <w:color w:val="000000"/>
              </w:rPr>
              <w:pPrChange w:id="493" w:author="Em Lim" w:date="2025-07-31T17:49:00Z" w16du:dateUtc="2025-08-01T00:49:00Z">
                <w:pPr>
                  <w:jc w:val="left"/>
                </w:pPr>
              </w:pPrChange>
            </w:pPr>
            <w:del w:id="494" w:author="Em Lim" w:date="2025-07-31T17:49:00Z" w16du:dateUtc="2025-08-01T00:49:00Z">
              <w:r w:rsidRPr="008D2AF1" w:rsidDel="000A1486">
                <w:rPr>
                  <w:color w:val="000000"/>
                </w:rPr>
                <w:delText>-0.64</w:delText>
              </w:r>
            </w:del>
          </w:p>
        </w:tc>
        <w:tc>
          <w:tcPr>
            <w:tcW w:w="1507" w:type="dxa"/>
            <w:noWrap/>
            <w:hideMark/>
          </w:tcPr>
          <w:p w14:paraId="0A7F1EEC" w14:textId="77777777" w:rsidR="00913FC7" w:rsidRPr="008D2AF1" w:rsidDel="000A1486" w:rsidRDefault="00913FC7" w:rsidP="00BB77FB">
            <w:pPr>
              <w:rPr>
                <w:del w:id="495" w:author="Em Lim" w:date="2025-07-31T17:49:00Z" w16du:dateUtc="2025-08-01T00:49:00Z"/>
                <w:color w:val="000000"/>
              </w:rPr>
              <w:pPrChange w:id="496" w:author="Em Lim" w:date="2025-07-31T17:49:00Z" w16du:dateUtc="2025-08-01T00:49:00Z">
                <w:pPr>
                  <w:jc w:val="left"/>
                </w:pPr>
              </w:pPrChange>
            </w:pPr>
            <w:del w:id="497" w:author="Em Lim" w:date="2025-07-31T17:49:00Z" w16du:dateUtc="2025-08-01T00:49:00Z">
              <w:r w:rsidRPr="008D2AF1" w:rsidDel="000A1486">
                <w:rPr>
                  <w:color w:val="000000"/>
                </w:rPr>
                <w:delText>0.29</w:delText>
              </w:r>
            </w:del>
          </w:p>
        </w:tc>
        <w:tc>
          <w:tcPr>
            <w:tcW w:w="1093" w:type="dxa"/>
            <w:noWrap/>
            <w:hideMark/>
          </w:tcPr>
          <w:p w14:paraId="49D1FE7A" w14:textId="77777777" w:rsidR="00913FC7" w:rsidRPr="008D2AF1" w:rsidDel="000A1486" w:rsidRDefault="00913FC7" w:rsidP="00BB77FB">
            <w:pPr>
              <w:rPr>
                <w:del w:id="498" w:author="Em Lim" w:date="2025-07-31T17:49:00Z" w16du:dateUtc="2025-08-01T00:49:00Z"/>
                <w:color w:val="000000"/>
              </w:rPr>
              <w:pPrChange w:id="499" w:author="Em Lim" w:date="2025-07-31T17:49:00Z" w16du:dateUtc="2025-08-01T00:49:00Z">
                <w:pPr>
                  <w:jc w:val="left"/>
                </w:pPr>
              </w:pPrChange>
            </w:pPr>
            <w:del w:id="500" w:author="Em Lim" w:date="2025-07-31T17:49:00Z" w16du:dateUtc="2025-08-01T00:49:00Z">
              <w:r w:rsidRPr="008D2AF1" w:rsidDel="000A1486">
                <w:rPr>
                  <w:color w:val="000000"/>
                </w:rPr>
                <w:delText>-2.19</w:delText>
              </w:r>
            </w:del>
          </w:p>
        </w:tc>
        <w:tc>
          <w:tcPr>
            <w:tcW w:w="1300" w:type="dxa"/>
            <w:noWrap/>
            <w:hideMark/>
          </w:tcPr>
          <w:p w14:paraId="181C77BF" w14:textId="77777777" w:rsidR="00913FC7" w:rsidRPr="008D2AF1" w:rsidDel="000A1486" w:rsidRDefault="00913FC7" w:rsidP="00BB77FB">
            <w:pPr>
              <w:rPr>
                <w:del w:id="501" w:author="Em Lim" w:date="2025-07-31T17:49:00Z" w16du:dateUtc="2025-08-01T00:49:00Z"/>
                <w:color w:val="000000"/>
              </w:rPr>
              <w:pPrChange w:id="502" w:author="Em Lim" w:date="2025-07-31T17:49:00Z" w16du:dateUtc="2025-08-01T00:49:00Z">
                <w:pPr>
                  <w:jc w:val="left"/>
                </w:pPr>
              </w:pPrChange>
            </w:pPr>
            <w:del w:id="503" w:author="Em Lim" w:date="2025-07-31T17:49:00Z" w16du:dateUtc="2025-08-01T00:49:00Z">
              <w:r w:rsidRPr="008D2AF1" w:rsidDel="000A1486">
                <w:rPr>
                  <w:color w:val="000000"/>
                </w:rPr>
                <w:delText>0.03</w:delText>
              </w:r>
            </w:del>
          </w:p>
        </w:tc>
      </w:tr>
      <w:tr w:rsidR="00913FC7" w:rsidRPr="008D2AF1" w:rsidDel="000A1486" w14:paraId="28EC49AB" w14:textId="77777777" w:rsidTr="00BB77FB">
        <w:trPr>
          <w:trHeight w:val="320"/>
          <w:del w:id="504" w:author="Em Lim" w:date="2025-07-31T17:49:00Z"/>
        </w:trPr>
        <w:tc>
          <w:tcPr>
            <w:tcW w:w="3261" w:type="dxa"/>
            <w:noWrap/>
            <w:hideMark/>
          </w:tcPr>
          <w:p w14:paraId="59D5A352" w14:textId="77777777" w:rsidR="00913FC7" w:rsidRPr="008D2AF1" w:rsidDel="000A1486" w:rsidRDefault="00913FC7" w:rsidP="00BB77FB">
            <w:pPr>
              <w:rPr>
                <w:del w:id="505" w:author="Em Lim" w:date="2025-07-31T17:49:00Z" w16du:dateUtc="2025-08-01T00:49:00Z"/>
                <w:color w:val="000000"/>
              </w:rPr>
              <w:pPrChange w:id="506" w:author="Em Lim" w:date="2025-07-31T17:49:00Z" w16du:dateUtc="2025-08-01T00:49:00Z">
                <w:pPr>
                  <w:jc w:val="left"/>
                </w:pPr>
              </w:pPrChange>
            </w:pPr>
            <w:del w:id="507" w:author="Em Lim" w:date="2025-07-31T17:49:00Z" w16du:dateUtc="2025-08-01T00:49:00Z">
              <w:r w:rsidRPr="008D2AF1" w:rsidDel="000A1486">
                <w:rPr>
                  <w:color w:val="000000"/>
                </w:rPr>
                <w:delText>Abundance</w:delText>
              </w:r>
            </w:del>
          </w:p>
        </w:tc>
        <w:tc>
          <w:tcPr>
            <w:tcW w:w="619" w:type="dxa"/>
            <w:noWrap/>
            <w:hideMark/>
          </w:tcPr>
          <w:p w14:paraId="73E77693" w14:textId="77777777" w:rsidR="00913FC7" w:rsidRPr="008D2AF1" w:rsidDel="000A1486" w:rsidRDefault="00913FC7" w:rsidP="00BB77FB">
            <w:pPr>
              <w:rPr>
                <w:del w:id="508" w:author="Em Lim" w:date="2025-07-31T17:49:00Z" w16du:dateUtc="2025-08-01T00:49:00Z"/>
                <w:color w:val="000000"/>
              </w:rPr>
              <w:pPrChange w:id="509" w:author="Em Lim" w:date="2025-07-31T17:49:00Z" w16du:dateUtc="2025-08-01T00:49:00Z">
                <w:pPr>
                  <w:jc w:val="left"/>
                </w:pPr>
              </w:pPrChange>
            </w:pPr>
            <w:del w:id="510" w:author="Em Lim" w:date="2025-07-31T17:49:00Z" w16du:dateUtc="2025-08-01T00:49:00Z">
              <w:r w:rsidRPr="008D2AF1" w:rsidDel="000A1486">
                <w:rPr>
                  <w:color w:val="000000"/>
                </w:rPr>
                <w:delText>0.17</w:delText>
              </w:r>
            </w:del>
          </w:p>
        </w:tc>
        <w:tc>
          <w:tcPr>
            <w:tcW w:w="1507" w:type="dxa"/>
            <w:noWrap/>
            <w:hideMark/>
          </w:tcPr>
          <w:p w14:paraId="11BCD3ED" w14:textId="77777777" w:rsidR="00913FC7" w:rsidRPr="008D2AF1" w:rsidDel="000A1486" w:rsidRDefault="00913FC7" w:rsidP="00BB77FB">
            <w:pPr>
              <w:rPr>
                <w:del w:id="511" w:author="Em Lim" w:date="2025-07-31T17:49:00Z" w16du:dateUtc="2025-08-01T00:49:00Z"/>
                <w:color w:val="000000"/>
              </w:rPr>
              <w:pPrChange w:id="512" w:author="Em Lim" w:date="2025-07-31T17:49:00Z" w16du:dateUtc="2025-08-01T00:49:00Z">
                <w:pPr>
                  <w:jc w:val="left"/>
                </w:pPr>
              </w:pPrChange>
            </w:pPr>
            <w:del w:id="513" w:author="Em Lim" w:date="2025-07-31T17:49:00Z" w16du:dateUtc="2025-08-01T00:49:00Z">
              <w:r w:rsidRPr="008D2AF1" w:rsidDel="000A1486">
                <w:rPr>
                  <w:color w:val="000000"/>
                </w:rPr>
                <w:delText>0.23</w:delText>
              </w:r>
            </w:del>
          </w:p>
        </w:tc>
        <w:tc>
          <w:tcPr>
            <w:tcW w:w="1093" w:type="dxa"/>
            <w:noWrap/>
            <w:hideMark/>
          </w:tcPr>
          <w:p w14:paraId="141ADB94" w14:textId="77777777" w:rsidR="00913FC7" w:rsidRPr="008D2AF1" w:rsidDel="000A1486" w:rsidRDefault="00913FC7" w:rsidP="00BB77FB">
            <w:pPr>
              <w:rPr>
                <w:del w:id="514" w:author="Em Lim" w:date="2025-07-31T17:49:00Z" w16du:dateUtc="2025-08-01T00:49:00Z"/>
                <w:color w:val="000000"/>
              </w:rPr>
              <w:pPrChange w:id="515" w:author="Em Lim" w:date="2025-07-31T17:49:00Z" w16du:dateUtc="2025-08-01T00:49:00Z">
                <w:pPr>
                  <w:jc w:val="left"/>
                </w:pPr>
              </w:pPrChange>
            </w:pPr>
            <w:del w:id="516" w:author="Em Lim" w:date="2025-07-31T17:49:00Z" w16du:dateUtc="2025-08-01T00:49:00Z">
              <w:r w:rsidRPr="008D2AF1" w:rsidDel="000A1486">
                <w:rPr>
                  <w:color w:val="000000"/>
                </w:rPr>
                <w:delText>0.75</w:delText>
              </w:r>
            </w:del>
          </w:p>
        </w:tc>
        <w:tc>
          <w:tcPr>
            <w:tcW w:w="1300" w:type="dxa"/>
            <w:noWrap/>
            <w:hideMark/>
          </w:tcPr>
          <w:p w14:paraId="6566843F" w14:textId="77777777" w:rsidR="00913FC7" w:rsidRPr="008D2AF1" w:rsidDel="000A1486" w:rsidRDefault="00913FC7" w:rsidP="00BB77FB">
            <w:pPr>
              <w:rPr>
                <w:del w:id="517" w:author="Em Lim" w:date="2025-07-31T17:49:00Z" w16du:dateUtc="2025-08-01T00:49:00Z"/>
                <w:color w:val="000000"/>
              </w:rPr>
              <w:pPrChange w:id="518" w:author="Em Lim" w:date="2025-07-31T17:49:00Z" w16du:dateUtc="2025-08-01T00:49:00Z">
                <w:pPr>
                  <w:jc w:val="left"/>
                </w:pPr>
              </w:pPrChange>
            </w:pPr>
            <w:del w:id="519" w:author="Em Lim" w:date="2025-07-31T17:49:00Z" w16du:dateUtc="2025-08-01T00:49:00Z">
              <w:r w:rsidRPr="008D2AF1" w:rsidDel="000A1486">
                <w:rPr>
                  <w:color w:val="000000"/>
                </w:rPr>
                <w:delText>0.45</w:delText>
              </w:r>
            </w:del>
          </w:p>
        </w:tc>
      </w:tr>
      <w:tr w:rsidR="00913FC7" w:rsidRPr="008D2AF1" w:rsidDel="000A1486" w14:paraId="1E53EA76" w14:textId="77777777" w:rsidTr="00BB77FB">
        <w:trPr>
          <w:trHeight w:val="320"/>
          <w:del w:id="520" w:author="Em Lim" w:date="2025-07-31T17:49:00Z"/>
        </w:trPr>
        <w:tc>
          <w:tcPr>
            <w:tcW w:w="3261" w:type="dxa"/>
            <w:noWrap/>
            <w:hideMark/>
          </w:tcPr>
          <w:p w14:paraId="0BD2E45D" w14:textId="77777777" w:rsidR="00913FC7" w:rsidRPr="008D2AF1" w:rsidDel="000A1486" w:rsidRDefault="00913FC7" w:rsidP="00BB77FB">
            <w:pPr>
              <w:rPr>
                <w:del w:id="521" w:author="Em Lim" w:date="2025-07-31T17:49:00Z" w16du:dateUtc="2025-08-01T00:49:00Z"/>
                <w:color w:val="000000"/>
              </w:rPr>
              <w:pPrChange w:id="522" w:author="Em Lim" w:date="2025-07-31T17:49:00Z" w16du:dateUtc="2025-08-01T00:49:00Z">
                <w:pPr>
                  <w:jc w:val="left"/>
                </w:pPr>
              </w:pPrChange>
            </w:pPr>
            <w:del w:id="523" w:author="Em Lim" w:date="2025-07-31T17:49:00Z" w16du:dateUtc="2025-08-01T00:49:00Z">
              <w:r w:rsidRPr="008D2AF1" w:rsidDel="000A1486">
                <w:rPr>
                  <w:color w:val="000000"/>
                </w:rPr>
                <w:delText>Tide exchange</w:delText>
              </w:r>
            </w:del>
          </w:p>
        </w:tc>
        <w:tc>
          <w:tcPr>
            <w:tcW w:w="619" w:type="dxa"/>
            <w:noWrap/>
            <w:hideMark/>
          </w:tcPr>
          <w:p w14:paraId="348F82F3" w14:textId="77777777" w:rsidR="00913FC7" w:rsidRPr="008D2AF1" w:rsidDel="000A1486" w:rsidRDefault="00913FC7" w:rsidP="00BB77FB">
            <w:pPr>
              <w:rPr>
                <w:del w:id="524" w:author="Em Lim" w:date="2025-07-31T17:49:00Z" w16du:dateUtc="2025-08-01T00:49:00Z"/>
                <w:color w:val="000000"/>
              </w:rPr>
              <w:pPrChange w:id="525" w:author="Em Lim" w:date="2025-07-31T17:49:00Z" w16du:dateUtc="2025-08-01T00:49:00Z">
                <w:pPr>
                  <w:jc w:val="left"/>
                </w:pPr>
              </w:pPrChange>
            </w:pPr>
            <w:del w:id="526" w:author="Em Lim" w:date="2025-07-31T17:49:00Z" w16du:dateUtc="2025-08-01T00:49:00Z">
              <w:r w:rsidRPr="008D2AF1" w:rsidDel="000A1486">
                <w:rPr>
                  <w:color w:val="000000"/>
                </w:rPr>
                <w:delText>0.04</w:delText>
              </w:r>
            </w:del>
          </w:p>
        </w:tc>
        <w:tc>
          <w:tcPr>
            <w:tcW w:w="1507" w:type="dxa"/>
            <w:noWrap/>
            <w:hideMark/>
          </w:tcPr>
          <w:p w14:paraId="009F82D7" w14:textId="77777777" w:rsidR="00913FC7" w:rsidRPr="008D2AF1" w:rsidDel="000A1486" w:rsidRDefault="00913FC7" w:rsidP="00BB77FB">
            <w:pPr>
              <w:rPr>
                <w:del w:id="527" w:author="Em Lim" w:date="2025-07-31T17:49:00Z" w16du:dateUtc="2025-08-01T00:49:00Z"/>
                <w:color w:val="000000"/>
              </w:rPr>
              <w:pPrChange w:id="528" w:author="Em Lim" w:date="2025-07-31T17:49:00Z" w16du:dateUtc="2025-08-01T00:49:00Z">
                <w:pPr>
                  <w:jc w:val="left"/>
                </w:pPr>
              </w:pPrChange>
            </w:pPr>
            <w:del w:id="529" w:author="Em Lim" w:date="2025-07-31T17:49:00Z" w16du:dateUtc="2025-08-01T00:49:00Z">
              <w:r w:rsidRPr="008D2AF1" w:rsidDel="000A1486">
                <w:rPr>
                  <w:color w:val="000000"/>
                </w:rPr>
                <w:delText>0.07</w:delText>
              </w:r>
            </w:del>
          </w:p>
        </w:tc>
        <w:tc>
          <w:tcPr>
            <w:tcW w:w="1093" w:type="dxa"/>
            <w:noWrap/>
            <w:hideMark/>
          </w:tcPr>
          <w:p w14:paraId="026B2E6D" w14:textId="77777777" w:rsidR="00913FC7" w:rsidRPr="008D2AF1" w:rsidDel="000A1486" w:rsidRDefault="00913FC7" w:rsidP="00BB77FB">
            <w:pPr>
              <w:rPr>
                <w:del w:id="530" w:author="Em Lim" w:date="2025-07-31T17:49:00Z" w16du:dateUtc="2025-08-01T00:49:00Z"/>
                <w:color w:val="000000"/>
              </w:rPr>
              <w:pPrChange w:id="531" w:author="Em Lim" w:date="2025-07-31T17:49:00Z" w16du:dateUtc="2025-08-01T00:49:00Z">
                <w:pPr>
                  <w:jc w:val="left"/>
                </w:pPr>
              </w:pPrChange>
            </w:pPr>
            <w:del w:id="532" w:author="Em Lim" w:date="2025-07-31T17:49:00Z" w16du:dateUtc="2025-08-01T00:49:00Z">
              <w:r w:rsidRPr="008D2AF1" w:rsidDel="000A1486">
                <w:rPr>
                  <w:color w:val="000000"/>
                </w:rPr>
                <w:delText>0.52</w:delText>
              </w:r>
            </w:del>
          </w:p>
        </w:tc>
        <w:tc>
          <w:tcPr>
            <w:tcW w:w="1300" w:type="dxa"/>
            <w:noWrap/>
            <w:hideMark/>
          </w:tcPr>
          <w:p w14:paraId="64E0C78A" w14:textId="77777777" w:rsidR="00913FC7" w:rsidRPr="008D2AF1" w:rsidDel="000A1486" w:rsidRDefault="00913FC7" w:rsidP="00BB77FB">
            <w:pPr>
              <w:rPr>
                <w:del w:id="533" w:author="Em Lim" w:date="2025-07-31T17:49:00Z" w16du:dateUtc="2025-08-01T00:49:00Z"/>
                <w:color w:val="000000"/>
              </w:rPr>
              <w:pPrChange w:id="534" w:author="Em Lim" w:date="2025-07-31T17:49:00Z" w16du:dateUtc="2025-08-01T00:49:00Z">
                <w:pPr>
                  <w:jc w:val="left"/>
                </w:pPr>
              </w:pPrChange>
            </w:pPr>
            <w:del w:id="535" w:author="Em Lim" w:date="2025-07-31T17:49:00Z" w16du:dateUtc="2025-08-01T00:49:00Z">
              <w:r w:rsidRPr="008D2AF1" w:rsidDel="000A1486">
                <w:rPr>
                  <w:color w:val="000000"/>
                </w:rPr>
                <w:delText>0.61</w:delText>
              </w:r>
            </w:del>
          </w:p>
        </w:tc>
      </w:tr>
      <w:tr w:rsidR="00913FC7" w:rsidRPr="008D2AF1" w:rsidDel="000A1486" w14:paraId="50442829" w14:textId="77777777" w:rsidTr="00BB77FB">
        <w:trPr>
          <w:trHeight w:val="320"/>
          <w:del w:id="536" w:author="Em Lim" w:date="2025-07-31T17:49:00Z"/>
        </w:trPr>
        <w:tc>
          <w:tcPr>
            <w:tcW w:w="3261" w:type="dxa"/>
            <w:noWrap/>
            <w:hideMark/>
          </w:tcPr>
          <w:p w14:paraId="14567C9F" w14:textId="77777777" w:rsidR="00913FC7" w:rsidRPr="008D2AF1" w:rsidDel="000A1486" w:rsidRDefault="00913FC7" w:rsidP="00BB77FB">
            <w:pPr>
              <w:rPr>
                <w:del w:id="537" w:author="Em Lim" w:date="2025-07-31T17:49:00Z" w16du:dateUtc="2025-08-01T00:49:00Z"/>
                <w:color w:val="000000"/>
              </w:rPr>
              <w:pPrChange w:id="538" w:author="Em Lim" w:date="2025-07-31T17:49:00Z" w16du:dateUtc="2025-08-01T00:49:00Z">
                <w:pPr>
                  <w:jc w:val="left"/>
                </w:pPr>
              </w:pPrChange>
            </w:pPr>
            <w:del w:id="539" w:author="Em Lim" w:date="2025-07-31T17:49:00Z" w16du:dateUtc="2025-08-01T00:49:00Z">
              <w:r w:rsidRPr="008D2AF1" w:rsidDel="000A1486">
                <w:rPr>
                  <w:color w:val="000000"/>
                </w:rPr>
                <w:delText>Biodiversity</w:delText>
              </w:r>
            </w:del>
          </w:p>
        </w:tc>
        <w:tc>
          <w:tcPr>
            <w:tcW w:w="619" w:type="dxa"/>
            <w:noWrap/>
            <w:hideMark/>
          </w:tcPr>
          <w:p w14:paraId="54F7ABBD" w14:textId="77777777" w:rsidR="00913FC7" w:rsidRPr="008D2AF1" w:rsidDel="000A1486" w:rsidRDefault="00913FC7" w:rsidP="00BB77FB">
            <w:pPr>
              <w:rPr>
                <w:del w:id="540" w:author="Em Lim" w:date="2025-07-31T17:49:00Z" w16du:dateUtc="2025-08-01T00:49:00Z"/>
                <w:color w:val="000000"/>
              </w:rPr>
              <w:pPrChange w:id="541" w:author="Em Lim" w:date="2025-07-31T17:49:00Z" w16du:dateUtc="2025-08-01T00:49:00Z">
                <w:pPr>
                  <w:jc w:val="left"/>
                </w:pPr>
              </w:pPrChange>
            </w:pPr>
            <w:del w:id="542" w:author="Em Lim" w:date="2025-07-31T17:49:00Z" w16du:dateUtc="2025-08-01T00:49:00Z">
              <w:r w:rsidRPr="008D2AF1" w:rsidDel="000A1486">
                <w:rPr>
                  <w:color w:val="000000"/>
                </w:rPr>
                <w:delText>-0.01</w:delText>
              </w:r>
            </w:del>
          </w:p>
        </w:tc>
        <w:tc>
          <w:tcPr>
            <w:tcW w:w="1507" w:type="dxa"/>
            <w:noWrap/>
            <w:hideMark/>
          </w:tcPr>
          <w:p w14:paraId="3C84528B" w14:textId="77777777" w:rsidR="00913FC7" w:rsidRPr="008D2AF1" w:rsidDel="000A1486" w:rsidRDefault="00913FC7" w:rsidP="00BB77FB">
            <w:pPr>
              <w:rPr>
                <w:del w:id="543" w:author="Em Lim" w:date="2025-07-31T17:49:00Z" w16du:dateUtc="2025-08-01T00:49:00Z"/>
                <w:color w:val="000000"/>
              </w:rPr>
              <w:pPrChange w:id="544" w:author="Em Lim" w:date="2025-07-31T17:49:00Z" w16du:dateUtc="2025-08-01T00:49:00Z">
                <w:pPr>
                  <w:jc w:val="left"/>
                </w:pPr>
              </w:pPrChange>
            </w:pPr>
            <w:del w:id="545" w:author="Em Lim" w:date="2025-07-31T17:49:00Z" w16du:dateUtc="2025-08-01T00:49:00Z">
              <w:r w:rsidRPr="008D2AF1" w:rsidDel="000A1486">
                <w:rPr>
                  <w:color w:val="000000"/>
                </w:rPr>
                <w:delText>0.10</w:delText>
              </w:r>
            </w:del>
          </w:p>
        </w:tc>
        <w:tc>
          <w:tcPr>
            <w:tcW w:w="1093" w:type="dxa"/>
            <w:noWrap/>
            <w:hideMark/>
          </w:tcPr>
          <w:p w14:paraId="3B5F7304" w14:textId="77777777" w:rsidR="00913FC7" w:rsidRPr="008D2AF1" w:rsidDel="000A1486" w:rsidRDefault="00913FC7" w:rsidP="00BB77FB">
            <w:pPr>
              <w:rPr>
                <w:del w:id="546" w:author="Em Lim" w:date="2025-07-31T17:49:00Z" w16du:dateUtc="2025-08-01T00:49:00Z"/>
                <w:color w:val="000000"/>
              </w:rPr>
              <w:pPrChange w:id="547" w:author="Em Lim" w:date="2025-07-31T17:49:00Z" w16du:dateUtc="2025-08-01T00:49:00Z">
                <w:pPr>
                  <w:jc w:val="left"/>
                </w:pPr>
              </w:pPrChange>
            </w:pPr>
            <w:del w:id="548" w:author="Em Lim" w:date="2025-07-31T17:49:00Z" w16du:dateUtc="2025-08-01T00:49:00Z">
              <w:r w:rsidRPr="008D2AF1" w:rsidDel="000A1486">
                <w:rPr>
                  <w:color w:val="000000"/>
                </w:rPr>
                <w:delText>-0.11</w:delText>
              </w:r>
            </w:del>
          </w:p>
        </w:tc>
        <w:tc>
          <w:tcPr>
            <w:tcW w:w="1300" w:type="dxa"/>
            <w:noWrap/>
            <w:hideMark/>
          </w:tcPr>
          <w:p w14:paraId="57CC3618" w14:textId="77777777" w:rsidR="00913FC7" w:rsidRPr="008D2AF1" w:rsidDel="000A1486" w:rsidRDefault="00913FC7" w:rsidP="00BB77FB">
            <w:pPr>
              <w:rPr>
                <w:del w:id="549" w:author="Em Lim" w:date="2025-07-31T17:49:00Z" w16du:dateUtc="2025-08-01T00:49:00Z"/>
                <w:color w:val="000000"/>
              </w:rPr>
              <w:pPrChange w:id="550" w:author="Em Lim" w:date="2025-07-31T17:49:00Z" w16du:dateUtc="2025-08-01T00:49:00Z">
                <w:pPr>
                  <w:jc w:val="left"/>
                </w:pPr>
              </w:pPrChange>
            </w:pPr>
            <w:del w:id="551" w:author="Em Lim" w:date="2025-07-31T17:49:00Z" w16du:dateUtc="2025-08-01T00:49:00Z">
              <w:r w:rsidRPr="008D2AF1" w:rsidDel="000A1486">
                <w:rPr>
                  <w:color w:val="000000"/>
                </w:rPr>
                <w:delText>0.91</w:delText>
              </w:r>
            </w:del>
          </w:p>
        </w:tc>
      </w:tr>
      <w:tr w:rsidR="00913FC7" w:rsidRPr="008D2AF1" w:rsidDel="000A1486" w14:paraId="3F0990B3" w14:textId="77777777" w:rsidTr="00BB77FB">
        <w:trPr>
          <w:trHeight w:val="320"/>
          <w:del w:id="552" w:author="Em Lim" w:date="2025-07-31T17:49:00Z"/>
        </w:trPr>
        <w:tc>
          <w:tcPr>
            <w:tcW w:w="3261" w:type="dxa"/>
            <w:noWrap/>
            <w:hideMark/>
          </w:tcPr>
          <w:p w14:paraId="61C586E2" w14:textId="77777777" w:rsidR="00913FC7" w:rsidRPr="008D2AF1" w:rsidDel="000A1486" w:rsidRDefault="00913FC7" w:rsidP="00BB77FB">
            <w:pPr>
              <w:rPr>
                <w:del w:id="553" w:author="Em Lim" w:date="2025-07-31T17:49:00Z" w16du:dateUtc="2025-08-01T00:49:00Z"/>
                <w:color w:val="000000"/>
              </w:rPr>
              <w:pPrChange w:id="554" w:author="Em Lim" w:date="2025-07-31T17:49:00Z" w16du:dateUtc="2025-08-01T00:49:00Z">
                <w:pPr>
                  <w:jc w:val="left"/>
                </w:pPr>
              </w:pPrChange>
            </w:pPr>
            <w:del w:id="555" w:author="Em Lim" w:date="2025-07-31T17:49:00Z" w16du:dateUtc="2025-08-01T00:49:00Z">
              <w:r w:rsidRPr="008D2AF1" w:rsidDel="000A1486">
                <w:rPr>
                  <w:color w:val="000000"/>
                </w:rPr>
                <w:delText>Depth</w:delText>
              </w:r>
            </w:del>
          </w:p>
        </w:tc>
        <w:tc>
          <w:tcPr>
            <w:tcW w:w="619" w:type="dxa"/>
            <w:noWrap/>
            <w:hideMark/>
          </w:tcPr>
          <w:p w14:paraId="71D46BB5" w14:textId="77777777" w:rsidR="00913FC7" w:rsidRPr="008D2AF1" w:rsidDel="000A1486" w:rsidRDefault="00913FC7" w:rsidP="00BB77FB">
            <w:pPr>
              <w:rPr>
                <w:del w:id="556" w:author="Em Lim" w:date="2025-07-31T17:49:00Z" w16du:dateUtc="2025-08-01T00:49:00Z"/>
                <w:color w:val="000000"/>
              </w:rPr>
              <w:pPrChange w:id="557" w:author="Em Lim" w:date="2025-07-31T17:49:00Z" w16du:dateUtc="2025-08-01T00:49:00Z">
                <w:pPr>
                  <w:jc w:val="left"/>
                </w:pPr>
              </w:pPrChange>
            </w:pPr>
            <w:del w:id="558" w:author="Em Lim" w:date="2025-07-31T17:49:00Z" w16du:dateUtc="2025-08-01T00:49:00Z">
              <w:r w:rsidRPr="008D2AF1" w:rsidDel="000A1486">
                <w:rPr>
                  <w:color w:val="000000"/>
                </w:rPr>
                <w:delText>-0.06</w:delText>
              </w:r>
            </w:del>
          </w:p>
        </w:tc>
        <w:tc>
          <w:tcPr>
            <w:tcW w:w="1507" w:type="dxa"/>
            <w:noWrap/>
            <w:hideMark/>
          </w:tcPr>
          <w:p w14:paraId="7D34F643" w14:textId="77777777" w:rsidR="00913FC7" w:rsidRPr="008D2AF1" w:rsidDel="000A1486" w:rsidRDefault="00913FC7" w:rsidP="00BB77FB">
            <w:pPr>
              <w:rPr>
                <w:del w:id="559" w:author="Em Lim" w:date="2025-07-31T17:49:00Z" w16du:dateUtc="2025-08-01T00:49:00Z"/>
                <w:color w:val="000000"/>
              </w:rPr>
              <w:pPrChange w:id="560" w:author="Em Lim" w:date="2025-07-31T17:49:00Z" w16du:dateUtc="2025-08-01T00:49:00Z">
                <w:pPr>
                  <w:jc w:val="left"/>
                </w:pPr>
              </w:pPrChange>
            </w:pPr>
            <w:del w:id="561" w:author="Em Lim" w:date="2025-07-31T17:49:00Z" w16du:dateUtc="2025-08-01T00:49:00Z">
              <w:r w:rsidRPr="008D2AF1" w:rsidDel="000A1486">
                <w:rPr>
                  <w:color w:val="000000"/>
                </w:rPr>
                <w:delText>0.11</w:delText>
              </w:r>
            </w:del>
          </w:p>
        </w:tc>
        <w:tc>
          <w:tcPr>
            <w:tcW w:w="1093" w:type="dxa"/>
            <w:noWrap/>
            <w:hideMark/>
          </w:tcPr>
          <w:p w14:paraId="73D85DC0" w14:textId="77777777" w:rsidR="00913FC7" w:rsidRPr="008D2AF1" w:rsidDel="000A1486" w:rsidRDefault="00913FC7" w:rsidP="00BB77FB">
            <w:pPr>
              <w:rPr>
                <w:del w:id="562" w:author="Em Lim" w:date="2025-07-31T17:49:00Z" w16du:dateUtc="2025-08-01T00:49:00Z"/>
                <w:color w:val="000000"/>
              </w:rPr>
              <w:pPrChange w:id="563" w:author="Em Lim" w:date="2025-07-31T17:49:00Z" w16du:dateUtc="2025-08-01T00:49:00Z">
                <w:pPr>
                  <w:jc w:val="left"/>
                </w:pPr>
              </w:pPrChange>
            </w:pPr>
            <w:del w:id="564" w:author="Em Lim" w:date="2025-07-31T17:49:00Z" w16du:dateUtc="2025-08-01T00:49:00Z">
              <w:r w:rsidRPr="008D2AF1" w:rsidDel="000A1486">
                <w:rPr>
                  <w:color w:val="000000"/>
                </w:rPr>
                <w:delText>-0.55</w:delText>
              </w:r>
            </w:del>
          </w:p>
        </w:tc>
        <w:tc>
          <w:tcPr>
            <w:tcW w:w="1300" w:type="dxa"/>
            <w:noWrap/>
            <w:hideMark/>
          </w:tcPr>
          <w:p w14:paraId="4E9180DD" w14:textId="77777777" w:rsidR="00913FC7" w:rsidRPr="008D2AF1" w:rsidDel="000A1486" w:rsidRDefault="00913FC7" w:rsidP="00BB77FB">
            <w:pPr>
              <w:rPr>
                <w:del w:id="565" w:author="Em Lim" w:date="2025-07-31T17:49:00Z" w16du:dateUtc="2025-08-01T00:49:00Z"/>
                <w:color w:val="000000"/>
              </w:rPr>
              <w:pPrChange w:id="566" w:author="Em Lim" w:date="2025-07-31T17:49:00Z" w16du:dateUtc="2025-08-01T00:49:00Z">
                <w:pPr>
                  <w:jc w:val="left"/>
                </w:pPr>
              </w:pPrChange>
            </w:pPr>
            <w:del w:id="567" w:author="Em Lim" w:date="2025-07-31T17:49:00Z" w16du:dateUtc="2025-08-01T00:49:00Z">
              <w:r w:rsidRPr="008D2AF1" w:rsidDel="000A1486">
                <w:rPr>
                  <w:color w:val="000000"/>
                </w:rPr>
                <w:delText>0.58</w:delText>
              </w:r>
            </w:del>
          </w:p>
        </w:tc>
      </w:tr>
      <w:tr w:rsidR="00913FC7" w:rsidRPr="008D2AF1" w:rsidDel="000A1486" w14:paraId="23DC4650" w14:textId="77777777" w:rsidTr="00BB77FB">
        <w:trPr>
          <w:trHeight w:val="320"/>
          <w:del w:id="568" w:author="Em Lim" w:date="2025-07-31T17:49:00Z"/>
        </w:trPr>
        <w:tc>
          <w:tcPr>
            <w:tcW w:w="3261" w:type="dxa"/>
            <w:noWrap/>
            <w:hideMark/>
          </w:tcPr>
          <w:p w14:paraId="6D010AE0" w14:textId="77777777" w:rsidR="00913FC7" w:rsidRPr="008D2AF1" w:rsidDel="000A1486" w:rsidRDefault="00913FC7" w:rsidP="00BB77FB">
            <w:pPr>
              <w:rPr>
                <w:del w:id="569" w:author="Em Lim" w:date="2025-07-31T17:49:00Z" w16du:dateUtc="2025-08-01T00:49:00Z"/>
                <w:color w:val="000000"/>
              </w:rPr>
              <w:pPrChange w:id="570" w:author="Em Lim" w:date="2025-07-31T17:49:00Z" w16du:dateUtc="2025-08-01T00:49:00Z">
                <w:pPr>
                  <w:jc w:val="left"/>
                </w:pPr>
              </w:pPrChange>
            </w:pPr>
            <w:del w:id="571" w:author="Em Lim" w:date="2025-07-31T17:49:00Z" w16du:dateUtc="2025-08-01T00:49:00Z">
              <w:r w:rsidRPr="008D2AF1" w:rsidDel="000A1486">
                <w:rPr>
                  <w:color w:val="000000"/>
                </w:rPr>
                <w:delText>Abundance:tide</w:delText>
              </w:r>
            </w:del>
          </w:p>
        </w:tc>
        <w:tc>
          <w:tcPr>
            <w:tcW w:w="619" w:type="dxa"/>
            <w:noWrap/>
            <w:hideMark/>
          </w:tcPr>
          <w:p w14:paraId="5C0B2A23" w14:textId="77777777" w:rsidR="00913FC7" w:rsidRPr="008D2AF1" w:rsidDel="000A1486" w:rsidRDefault="00913FC7" w:rsidP="00BB77FB">
            <w:pPr>
              <w:rPr>
                <w:del w:id="572" w:author="Em Lim" w:date="2025-07-31T17:49:00Z" w16du:dateUtc="2025-08-01T00:49:00Z"/>
                <w:color w:val="000000"/>
              </w:rPr>
              <w:pPrChange w:id="573" w:author="Em Lim" w:date="2025-07-31T17:49:00Z" w16du:dateUtc="2025-08-01T00:49:00Z">
                <w:pPr>
                  <w:jc w:val="left"/>
                </w:pPr>
              </w:pPrChange>
            </w:pPr>
            <w:del w:id="574" w:author="Em Lim" w:date="2025-07-31T17:49:00Z" w16du:dateUtc="2025-08-01T00:49:00Z">
              <w:r w:rsidRPr="008D2AF1" w:rsidDel="000A1486">
                <w:rPr>
                  <w:color w:val="000000"/>
                </w:rPr>
                <w:delText>0.13</w:delText>
              </w:r>
            </w:del>
          </w:p>
        </w:tc>
        <w:tc>
          <w:tcPr>
            <w:tcW w:w="1507" w:type="dxa"/>
            <w:noWrap/>
            <w:hideMark/>
          </w:tcPr>
          <w:p w14:paraId="335C56CF" w14:textId="77777777" w:rsidR="00913FC7" w:rsidRPr="008D2AF1" w:rsidDel="000A1486" w:rsidRDefault="00913FC7" w:rsidP="00BB77FB">
            <w:pPr>
              <w:rPr>
                <w:del w:id="575" w:author="Em Lim" w:date="2025-07-31T17:49:00Z" w16du:dateUtc="2025-08-01T00:49:00Z"/>
                <w:color w:val="000000"/>
              </w:rPr>
              <w:pPrChange w:id="576" w:author="Em Lim" w:date="2025-07-31T17:49:00Z" w16du:dateUtc="2025-08-01T00:49:00Z">
                <w:pPr>
                  <w:jc w:val="left"/>
                </w:pPr>
              </w:pPrChange>
            </w:pPr>
            <w:del w:id="577" w:author="Em Lim" w:date="2025-07-31T17:49:00Z" w16du:dateUtc="2025-08-01T00:49:00Z">
              <w:r w:rsidRPr="008D2AF1" w:rsidDel="000A1486">
                <w:rPr>
                  <w:color w:val="000000"/>
                </w:rPr>
                <w:delText>0.17</w:delText>
              </w:r>
            </w:del>
          </w:p>
        </w:tc>
        <w:tc>
          <w:tcPr>
            <w:tcW w:w="1093" w:type="dxa"/>
            <w:noWrap/>
            <w:hideMark/>
          </w:tcPr>
          <w:p w14:paraId="787B11B9" w14:textId="77777777" w:rsidR="00913FC7" w:rsidRPr="008D2AF1" w:rsidDel="000A1486" w:rsidRDefault="00913FC7" w:rsidP="00BB77FB">
            <w:pPr>
              <w:rPr>
                <w:del w:id="578" w:author="Em Lim" w:date="2025-07-31T17:49:00Z" w16du:dateUtc="2025-08-01T00:49:00Z"/>
                <w:color w:val="000000"/>
              </w:rPr>
              <w:pPrChange w:id="579" w:author="Em Lim" w:date="2025-07-31T17:49:00Z" w16du:dateUtc="2025-08-01T00:49:00Z">
                <w:pPr>
                  <w:jc w:val="left"/>
                </w:pPr>
              </w:pPrChange>
            </w:pPr>
            <w:del w:id="580" w:author="Em Lim" w:date="2025-07-31T17:49:00Z" w16du:dateUtc="2025-08-01T00:49:00Z">
              <w:r w:rsidRPr="008D2AF1" w:rsidDel="000A1486">
                <w:rPr>
                  <w:color w:val="000000"/>
                </w:rPr>
                <w:delText>0.80</w:delText>
              </w:r>
            </w:del>
          </w:p>
        </w:tc>
        <w:tc>
          <w:tcPr>
            <w:tcW w:w="1300" w:type="dxa"/>
            <w:noWrap/>
            <w:hideMark/>
          </w:tcPr>
          <w:p w14:paraId="2463CDD6" w14:textId="77777777" w:rsidR="00913FC7" w:rsidRPr="008D2AF1" w:rsidDel="000A1486" w:rsidRDefault="00913FC7" w:rsidP="00BB77FB">
            <w:pPr>
              <w:rPr>
                <w:del w:id="581" w:author="Em Lim" w:date="2025-07-31T17:49:00Z" w16du:dateUtc="2025-08-01T00:49:00Z"/>
                <w:color w:val="000000"/>
              </w:rPr>
              <w:pPrChange w:id="582" w:author="Em Lim" w:date="2025-07-31T17:49:00Z" w16du:dateUtc="2025-08-01T00:49:00Z">
                <w:pPr>
                  <w:jc w:val="left"/>
                </w:pPr>
              </w:pPrChange>
            </w:pPr>
            <w:del w:id="583" w:author="Em Lim" w:date="2025-07-31T17:49:00Z" w16du:dateUtc="2025-08-01T00:49:00Z">
              <w:r w:rsidRPr="008D2AF1" w:rsidDel="000A1486">
                <w:rPr>
                  <w:color w:val="000000"/>
                </w:rPr>
                <w:delText>0.43</w:delText>
              </w:r>
            </w:del>
          </w:p>
        </w:tc>
      </w:tr>
    </w:tbl>
    <w:p w14:paraId="54822E0C" w14:textId="77777777" w:rsidR="00913FC7" w:rsidRPr="008D2AF1" w:rsidDel="000A1486" w:rsidRDefault="00913FC7" w:rsidP="00913FC7">
      <w:pPr>
        <w:rPr>
          <w:del w:id="584" w:author="Em Lim" w:date="2025-07-31T17:49:00Z" w16du:dateUtc="2025-08-01T00:49:00Z"/>
          <w:b/>
          <w:bCs/>
          <w:iCs/>
        </w:rPr>
        <w:pPrChange w:id="585" w:author="Em Lim" w:date="2025-07-31T17:49:00Z" w16du:dateUtc="2025-08-01T00:49:00Z">
          <w:pPr>
            <w:spacing w:line="480" w:lineRule="auto"/>
          </w:pPr>
        </w:pPrChange>
      </w:pPr>
    </w:p>
    <w:p w14:paraId="212D6B09" w14:textId="77777777" w:rsidR="00913FC7" w:rsidRPr="008D2AF1" w:rsidDel="000A1486" w:rsidRDefault="00913FC7" w:rsidP="00913FC7">
      <w:pPr>
        <w:rPr>
          <w:del w:id="586" w:author="Em Lim" w:date="2025-07-31T17:49:00Z" w16du:dateUtc="2025-08-01T00:49:00Z"/>
          <w:b/>
          <w:bCs/>
          <w:iCs/>
        </w:rPr>
        <w:pPrChange w:id="587" w:author="Em Lim" w:date="2025-07-31T17:49:00Z" w16du:dateUtc="2025-08-01T00:49:00Z">
          <w:pPr>
            <w:spacing w:line="480" w:lineRule="auto"/>
          </w:pPr>
        </w:pPrChange>
      </w:pPr>
      <w:del w:id="588" w:author="Em Lim" w:date="2025-07-31T17:49:00Z" w16du:dateUtc="2025-08-01T00:49:00Z">
        <w:r w:rsidRPr="008D2AF1" w:rsidDel="000A1486">
          <w:rPr>
            <w:b/>
            <w:bCs/>
            <w:iCs/>
          </w:rPr>
          <w:delText>Within-site (small-scale) variation</w:delText>
        </w:r>
      </w:del>
    </w:p>
    <w:p w14:paraId="66700897" w14:textId="77777777" w:rsidR="00913FC7" w:rsidRPr="008D2AF1" w:rsidDel="000A1486" w:rsidRDefault="00913FC7" w:rsidP="00913FC7">
      <w:pPr>
        <w:rPr>
          <w:del w:id="589" w:author="Em Lim" w:date="2025-07-31T17:49:00Z" w16du:dateUtc="2025-08-01T00:49:00Z"/>
          <w:color w:val="000000"/>
        </w:rPr>
        <w:pPrChange w:id="590" w:author="Em Lim" w:date="2025-07-31T17:49:00Z" w16du:dateUtc="2025-08-01T00:49:00Z">
          <w:pPr>
            <w:spacing w:line="480" w:lineRule="auto"/>
          </w:pPr>
        </w:pPrChange>
      </w:pPr>
      <w:del w:id="591" w:author="Em Lim" w:date="2025-07-31T17:49:00Z" w16du:dateUtc="2025-08-01T00:49:00Z">
        <w:r w:rsidRPr="008D2AF1" w:rsidDel="000A1486">
          <w:delText xml:space="preserve">As above, we further explored the effect of animals on </w:delText>
        </w:r>
        <w:r w:rsidRPr="008D2AF1" w:rsidDel="000A1486">
          <w:rPr>
            <w:color w:val="000000"/>
          </w:rPr>
          <w:delText xml:space="preserve">∆NH₄⁺ – the difference in NH₄⁺ concentration between inside and outside kelp forests – </w:delText>
        </w:r>
        <w:r w:rsidRPr="008D2AF1" w:rsidDel="000A1486">
          <w:delText xml:space="preserve">by rerunning the top LMM in Table S5 with the biomass of only one animal family at a time. We ran models for the 15 most abundant families, but only present the three fish families (Gobiidae, Cottidae, and Hexagrammidae) and three invertebrate families (Echinasteridae, Strongylocentrotidae, and Turbinidae) with the highest </w:delText>
        </w:r>
        <w:r w:rsidRPr="008D2AF1" w:rsidDel="000A1486">
          <w:rPr>
            <w:i/>
            <w:iCs/>
          </w:rPr>
          <w:delText>R</w:delText>
        </w:r>
        <w:r w:rsidRPr="008D2AF1" w:rsidDel="000A1486">
          <w:rPr>
            <w:i/>
            <w:iCs/>
            <w:vertAlign w:val="superscript"/>
          </w:rPr>
          <w:delText>2</w:delText>
        </w:r>
        <w:r w:rsidRPr="008D2AF1" w:rsidDel="000A1486">
          <w:delText xml:space="preserve"> values. These six families contribute almost half (44%) of the total biomass observed on the surveys.</w:delText>
        </w:r>
      </w:del>
    </w:p>
    <w:p w14:paraId="73067E44" w14:textId="77777777" w:rsidR="00913FC7" w:rsidRPr="008D2AF1" w:rsidDel="000A1486" w:rsidRDefault="00913FC7" w:rsidP="00913FC7">
      <w:pPr>
        <w:rPr>
          <w:del w:id="592" w:author="Em Lim" w:date="2025-07-31T17:49:00Z" w16du:dateUtc="2025-08-01T00:49:00Z"/>
        </w:rPr>
        <w:pPrChange w:id="593" w:author="Em Lim" w:date="2025-07-31T17:49:00Z" w16du:dateUtc="2025-08-01T00:49:00Z">
          <w:pPr>
            <w:spacing w:line="480" w:lineRule="auto"/>
            <w:ind w:firstLine="720"/>
          </w:pPr>
        </w:pPrChange>
      </w:pPr>
      <w:del w:id="594" w:author="Em Lim" w:date="2025-07-31T17:49:00Z" w16du:dateUtc="2025-08-01T00:49:00Z">
        <w:r w:rsidRPr="008D2AF1" w:rsidDel="000A1486">
          <w:delText xml:space="preserve">We found a negative relationship between </w:delText>
        </w:r>
        <w:r w:rsidRPr="008D2AF1" w:rsidDel="000A1486">
          <w:rPr>
            <w:color w:val="000000"/>
          </w:rPr>
          <w:delText xml:space="preserve">∆NH₄⁺ and </w:delText>
        </w:r>
        <w:r w:rsidRPr="008D2AF1" w:rsidDel="000A1486">
          <w:delText xml:space="preserve">the biomass of gobies (Gobiidae) and evidence of a positive tide:goby biomass interaction (LMM, p &lt; 0.001, Fig. S2.02). </w:delText>
        </w:r>
        <w:r w:rsidRPr="008D2AF1" w:rsidDel="000A1486">
          <w:rPr>
            <w:color w:val="000000"/>
          </w:rPr>
          <w:delText xml:space="preserve">∆NH₄⁺ was positively correlated with </w:delText>
        </w:r>
        <w:r w:rsidRPr="008D2AF1" w:rsidDel="000A1486">
          <w:delText xml:space="preserve">the biomass of sculpins (Cottidae; p = 0.03) and greenlings (Hexagrammidae; p &lt; 0.001), but no interactions with biomass were significant (p &gt; 0.32). Sea stars in the family Echinasteridae displayed a positive relationship with </w:delText>
        </w:r>
        <w:r w:rsidRPr="008D2AF1" w:rsidDel="000A1486">
          <w:rPr>
            <w:color w:val="000000"/>
          </w:rPr>
          <w:delText>∆NH₄⁺, a negative kelp:sea star biomass interaction, and a positive tide:sea star biomass interaction (p &lt; 0.01). We found evidence for a smaller but still positive relationship between the biomass of urchins in the family Strongylocentrotidae and snails in the family Turbinidae and ∆NH₄⁺ (p &lt; 0.02), but no interactions with biomass were significant (p &gt; 0.26). Full model outputs are available in Table S2.02.</w:delText>
        </w:r>
      </w:del>
    </w:p>
    <w:p w14:paraId="5B26E8BE" w14:textId="77777777" w:rsidR="00913FC7" w:rsidRPr="008D2AF1" w:rsidDel="000A1486" w:rsidRDefault="00913FC7" w:rsidP="00913FC7">
      <w:pPr>
        <w:rPr>
          <w:del w:id="595" w:author="Em Lim" w:date="2025-07-31T17:49:00Z" w16du:dateUtc="2025-08-01T00:49:00Z"/>
        </w:rPr>
      </w:pPr>
      <w:del w:id="596" w:author="Em Lim" w:date="2025-07-31T17:49:00Z" w16du:dateUtc="2025-08-01T00:49:00Z">
        <w:r w:rsidRPr="008D2AF1" w:rsidDel="000A1486">
          <w:rPr>
            <w:noProof/>
          </w:rPr>
          <w:drawing>
            <wp:inline distT="0" distB="0" distL="0" distR="0" wp14:anchorId="339DBA11" wp14:editId="44F7E4E8">
              <wp:extent cx="5943600" cy="3343275"/>
              <wp:effectExtent l="0" t="0" r="0" b="0"/>
              <wp:docPr id="1974586092" name="Picture 5" descr="A graph of different types of m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86092" name="Picture 5" descr="A graph of different types of mas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del>
    </w:p>
    <w:p w14:paraId="7EBBAC64" w14:textId="77777777" w:rsidR="00913FC7" w:rsidRPr="008D2AF1" w:rsidDel="000A1486" w:rsidRDefault="00913FC7" w:rsidP="00913FC7">
      <w:pPr>
        <w:spacing w:line="480" w:lineRule="auto"/>
        <w:rPr>
          <w:del w:id="597" w:author="Em Lim" w:date="2025-07-31T17:49:00Z" w16du:dateUtc="2025-08-01T00:49:00Z"/>
        </w:rPr>
      </w:pPr>
      <w:del w:id="598" w:author="Em Lim" w:date="2025-07-31T17:49:00Z" w16du:dateUtc="2025-08-01T00:49:00Z">
        <w:r w:rsidRPr="008D2AF1" w:rsidDel="000A1486">
          <w:rPr>
            <w:b/>
          </w:rPr>
          <w:delText xml:space="preserve">Figure S2.02. </w:delText>
        </w:r>
        <w:r w:rsidRPr="008D2AF1" w:rsidDel="000A1486">
          <w:delText xml:space="preserve">Model-generated predictions of difference in ammonium concentrations between inside and outside kelp forests in relation to animal biomass for the 6 animal families with the highest </w:delText>
        </w:r>
        <w:r w:rsidRPr="008D2AF1" w:rsidDel="000A1486">
          <w:rPr>
            <w:i/>
            <w:iCs/>
          </w:rPr>
          <w:delText>R</w:delText>
        </w:r>
        <w:r w:rsidRPr="008D2AF1" w:rsidDel="000A1486">
          <w:rPr>
            <w:i/>
            <w:iCs/>
            <w:vertAlign w:val="superscript"/>
          </w:rPr>
          <w:delText>2</w:delText>
        </w:r>
        <w:r w:rsidRPr="008D2AF1" w:rsidDel="000A1486">
          <w:delText>.</w:delText>
        </w:r>
      </w:del>
    </w:p>
    <w:p w14:paraId="00D183B3" w14:textId="77777777" w:rsidR="00913FC7" w:rsidRPr="008D2AF1" w:rsidDel="000A1486" w:rsidRDefault="00913FC7" w:rsidP="00913FC7">
      <w:pPr>
        <w:spacing w:line="480" w:lineRule="auto"/>
        <w:rPr>
          <w:del w:id="599" w:author="Em Lim" w:date="2025-07-31T17:49:00Z" w16du:dateUtc="2025-08-01T00:49:00Z"/>
          <w:b/>
        </w:rPr>
      </w:pPr>
    </w:p>
    <w:p w14:paraId="00B617D0" w14:textId="77777777" w:rsidR="00913FC7" w:rsidRPr="008D2AF1" w:rsidDel="000A1486" w:rsidRDefault="00913FC7" w:rsidP="00913FC7">
      <w:pPr>
        <w:rPr>
          <w:del w:id="600" w:author="Em Lim" w:date="2025-07-31T17:49:00Z" w16du:dateUtc="2025-08-01T00:49:00Z"/>
          <w:b/>
        </w:rPr>
      </w:pPr>
      <w:del w:id="601" w:author="Em Lim" w:date="2025-07-31T17:49:00Z" w16du:dateUtc="2025-08-01T00:49:00Z">
        <w:r w:rsidRPr="008D2AF1" w:rsidDel="000A1486">
          <w:rPr>
            <w:b/>
          </w:rPr>
          <w:br w:type="page"/>
        </w:r>
      </w:del>
    </w:p>
    <w:p w14:paraId="64BC395D" w14:textId="77777777" w:rsidR="00913FC7" w:rsidRPr="008D2AF1" w:rsidDel="000A1486" w:rsidRDefault="00913FC7" w:rsidP="00913FC7">
      <w:pPr>
        <w:spacing w:line="480" w:lineRule="auto"/>
        <w:rPr>
          <w:del w:id="602" w:author="Em Lim" w:date="2025-07-31T17:49:00Z" w16du:dateUtc="2025-08-01T00:49:00Z"/>
          <w:b/>
        </w:rPr>
      </w:pPr>
      <w:del w:id="603" w:author="Em Lim" w:date="2025-07-31T17:49:00Z" w16du:dateUtc="2025-08-01T00:49:00Z">
        <w:r w:rsidRPr="008D2AF1" w:rsidDel="000A1486">
          <w:rPr>
            <w:b/>
          </w:rPr>
          <w:delText>Table S2.02.</w:delText>
        </w:r>
        <w:r w:rsidRPr="008D2AF1" w:rsidDel="000A1486">
          <w:delText xml:space="preserve"> Model summaries from the small scale (within-site) models including only the biomass of one family (indicated in the top left cell) for each model.</w:delText>
        </w:r>
      </w:del>
    </w:p>
    <w:p w14:paraId="23F18FF8" w14:textId="77777777" w:rsidR="00913FC7" w:rsidRPr="008D2AF1" w:rsidDel="000A1486" w:rsidRDefault="00913FC7" w:rsidP="00913FC7">
      <w:pPr>
        <w:pStyle w:val="HTMLPreformatted"/>
        <w:shd w:val="clear" w:color="auto" w:fill="FFFFFF"/>
        <w:wordWrap w:val="0"/>
        <w:rPr>
          <w:del w:id="604" w:author="Em Lim" w:date="2025-07-31T17:49:00Z" w16du:dateUtc="2025-08-01T00:49:00Z"/>
          <w:rFonts w:ascii="Times New Roman" w:hAnsi="Times New Roman" w:cs="Times New Roman"/>
          <w:color w:val="000000"/>
          <w:sz w:val="24"/>
          <w:szCs w:val="24"/>
          <w:u w:val="single"/>
        </w:rPr>
      </w:pPr>
    </w:p>
    <w:tbl>
      <w:tblPr>
        <w:tblStyle w:val="Nikola"/>
        <w:tblW w:w="8833" w:type="dxa"/>
        <w:tblLook w:val="04A0" w:firstRow="1" w:lastRow="0" w:firstColumn="1" w:lastColumn="0" w:noHBand="0" w:noVBand="1"/>
      </w:tblPr>
      <w:tblGrid>
        <w:gridCol w:w="3686"/>
        <w:gridCol w:w="1247"/>
        <w:gridCol w:w="1507"/>
        <w:gridCol w:w="1093"/>
        <w:gridCol w:w="1300"/>
      </w:tblGrid>
      <w:tr w:rsidR="00913FC7" w:rsidRPr="008D2AF1" w:rsidDel="000A1486" w14:paraId="4D3F0ECE" w14:textId="77777777" w:rsidTr="00BB77FB">
        <w:trPr>
          <w:cnfStyle w:val="100000000000" w:firstRow="1" w:lastRow="0" w:firstColumn="0" w:lastColumn="0" w:oddVBand="0" w:evenVBand="0" w:oddHBand="0" w:evenHBand="0" w:firstRowFirstColumn="0" w:firstRowLastColumn="0" w:lastRowFirstColumn="0" w:lastRowLastColumn="0"/>
          <w:trHeight w:val="320"/>
          <w:del w:id="605" w:author="Em Lim" w:date="2025-07-31T17:49:00Z"/>
        </w:trPr>
        <w:tc>
          <w:tcPr>
            <w:tcW w:w="3686" w:type="dxa"/>
            <w:noWrap/>
            <w:hideMark/>
          </w:tcPr>
          <w:p w14:paraId="052CECE5" w14:textId="77777777" w:rsidR="00913FC7" w:rsidRPr="008D2AF1" w:rsidDel="000A1486" w:rsidRDefault="00913FC7" w:rsidP="00BB77FB">
            <w:pPr>
              <w:jc w:val="left"/>
              <w:rPr>
                <w:del w:id="606" w:author="Em Lim" w:date="2025-07-31T17:49:00Z" w16du:dateUtc="2025-08-01T00:49:00Z"/>
                <w:b/>
                <w:bCs/>
              </w:rPr>
            </w:pPr>
            <w:del w:id="607" w:author="Em Lim" w:date="2025-07-31T17:49:00Z" w16du:dateUtc="2025-08-01T00:49:00Z">
              <w:r w:rsidRPr="008D2AF1" w:rsidDel="000A1486">
                <w:rPr>
                  <w:b/>
                  <w:bCs/>
                </w:rPr>
                <w:delText xml:space="preserve">Echinasteridae </w:delText>
              </w:r>
              <w:r w:rsidRPr="008D2AF1" w:rsidDel="000A1486">
                <w:delText>(</w:delText>
              </w:r>
              <w:r w:rsidRPr="008D2AF1" w:rsidDel="000A1486">
                <w:rPr>
                  <w:i/>
                  <w:iCs/>
                </w:rPr>
                <w:delText>R</w:delText>
              </w:r>
              <w:r w:rsidRPr="008D2AF1" w:rsidDel="000A1486">
                <w:rPr>
                  <w:i/>
                  <w:iCs/>
                  <w:vertAlign w:val="superscript"/>
                </w:rPr>
                <w:delText>2</w:delText>
              </w:r>
              <w:r w:rsidRPr="008D2AF1" w:rsidDel="000A1486">
                <w:delText xml:space="preserve"> = 0.96)</w:delText>
              </w:r>
            </w:del>
          </w:p>
        </w:tc>
        <w:tc>
          <w:tcPr>
            <w:tcW w:w="1247" w:type="dxa"/>
            <w:noWrap/>
            <w:hideMark/>
          </w:tcPr>
          <w:p w14:paraId="2788D1D4" w14:textId="77777777" w:rsidR="00913FC7" w:rsidRPr="008D2AF1" w:rsidDel="000A1486" w:rsidRDefault="00913FC7" w:rsidP="00BB77FB">
            <w:pPr>
              <w:jc w:val="left"/>
              <w:rPr>
                <w:del w:id="608" w:author="Em Lim" w:date="2025-07-31T17:49:00Z" w16du:dateUtc="2025-08-01T00:49:00Z"/>
                <w:b/>
                <w:bCs/>
                <w:color w:val="000000"/>
              </w:rPr>
            </w:pPr>
            <w:del w:id="609" w:author="Em Lim" w:date="2025-07-31T17:49:00Z" w16du:dateUtc="2025-08-01T00:49:00Z">
              <w:r w:rsidRPr="008D2AF1" w:rsidDel="000A1486">
                <w:rPr>
                  <w:b/>
                  <w:bCs/>
                  <w:color w:val="000000"/>
                </w:rPr>
                <w:delText>Estimate</w:delText>
              </w:r>
            </w:del>
          </w:p>
        </w:tc>
        <w:tc>
          <w:tcPr>
            <w:tcW w:w="1507" w:type="dxa"/>
            <w:noWrap/>
            <w:hideMark/>
          </w:tcPr>
          <w:p w14:paraId="46E6742D" w14:textId="77777777" w:rsidR="00913FC7" w:rsidRPr="008D2AF1" w:rsidDel="000A1486" w:rsidRDefault="00913FC7" w:rsidP="00BB77FB">
            <w:pPr>
              <w:jc w:val="left"/>
              <w:rPr>
                <w:del w:id="610" w:author="Em Lim" w:date="2025-07-31T17:49:00Z" w16du:dateUtc="2025-08-01T00:49:00Z"/>
                <w:b/>
                <w:bCs/>
                <w:color w:val="000000"/>
              </w:rPr>
            </w:pPr>
            <w:del w:id="611" w:author="Em Lim" w:date="2025-07-31T17:49:00Z" w16du:dateUtc="2025-08-01T00:49:00Z">
              <w:r w:rsidRPr="008D2AF1" w:rsidDel="000A1486">
                <w:rPr>
                  <w:b/>
                  <w:bCs/>
                  <w:color w:val="000000"/>
                </w:rPr>
                <w:delText>Std. error</w:delText>
              </w:r>
            </w:del>
          </w:p>
        </w:tc>
        <w:tc>
          <w:tcPr>
            <w:tcW w:w="1093" w:type="dxa"/>
            <w:noWrap/>
            <w:hideMark/>
          </w:tcPr>
          <w:p w14:paraId="1203CB1A" w14:textId="77777777" w:rsidR="00913FC7" w:rsidRPr="008D2AF1" w:rsidDel="000A1486" w:rsidRDefault="00913FC7" w:rsidP="00BB77FB">
            <w:pPr>
              <w:jc w:val="left"/>
              <w:rPr>
                <w:del w:id="612" w:author="Em Lim" w:date="2025-07-31T17:49:00Z" w16du:dateUtc="2025-08-01T00:49:00Z"/>
                <w:b/>
                <w:bCs/>
                <w:color w:val="000000"/>
              </w:rPr>
            </w:pPr>
            <w:del w:id="613" w:author="Em Lim" w:date="2025-07-31T17:49:00Z" w16du:dateUtc="2025-08-01T00:49:00Z">
              <w:r w:rsidRPr="008D2AF1" w:rsidDel="000A1486">
                <w:rPr>
                  <w:b/>
                  <w:bCs/>
                  <w:color w:val="000000"/>
                </w:rPr>
                <w:delText>z value</w:delText>
              </w:r>
            </w:del>
          </w:p>
        </w:tc>
        <w:tc>
          <w:tcPr>
            <w:tcW w:w="1300" w:type="dxa"/>
            <w:noWrap/>
            <w:hideMark/>
          </w:tcPr>
          <w:p w14:paraId="36935560" w14:textId="77777777" w:rsidR="00913FC7" w:rsidRPr="008D2AF1" w:rsidDel="000A1486" w:rsidRDefault="00913FC7" w:rsidP="00BB77FB">
            <w:pPr>
              <w:jc w:val="left"/>
              <w:rPr>
                <w:del w:id="614" w:author="Em Lim" w:date="2025-07-31T17:49:00Z" w16du:dateUtc="2025-08-01T00:49:00Z"/>
                <w:b/>
                <w:bCs/>
                <w:color w:val="000000"/>
              </w:rPr>
            </w:pPr>
            <w:del w:id="615" w:author="Em Lim" w:date="2025-07-31T17:49:00Z" w16du:dateUtc="2025-08-01T00:49:00Z">
              <w:r w:rsidRPr="008D2AF1" w:rsidDel="000A1486">
                <w:rPr>
                  <w:b/>
                  <w:bCs/>
                  <w:color w:val="000000"/>
                </w:rPr>
                <w:delText>p value</w:delText>
              </w:r>
            </w:del>
          </w:p>
        </w:tc>
      </w:tr>
      <w:tr w:rsidR="00913FC7" w:rsidRPr="008D2AF1" w:rsidDel="000A1486" w14:paraId="16134062" w14:textId="77777777" w:rsidTr="00BB77FB">
        <w:trPr>
          <w:trHeight w:val="320"/>
          <w:del w:id="616" w:author="Em Lim" w:date="2025-07-31T17:49:00Z"/>
        </w:trPr>
        <w:tc>
          <w:tcPr>
            <w:tcW w:w="3686" w:type="dxa"/>
            <w:noWrap/>
            <w:hideMark/>
          </w:tcPr>
          <w:p w14:paraId="0727C0E4" w14:textId="77777777" w:rsidR="00913FC7" w:rsidRPr="008D2AF1" w:rsidDel="000A1486" w:rsidRDefault="00913FC7" w:rsidP="00BB77FB">
            <w:pPr>
              <w:jc w:val="left"/>
              <w:rPr>
                <w:del w:id="617" w:author="Em Lim" w:date="2025-07-31T17:49:00Z" w16du:dateUtc="2025-08-01T00:49:00Z"/>
                <w:color w:val="000000"/>
              </w:rPr>
            </w:pPr>
            <w:del w:id="618" w:author="Em Lim" w:date="2025-07-31T17:49:00Z" w16du:dateUtc="2025-08-01T00:49:00Z">
              <w:r w:rsidRPr="008D2AF1" w:rsidDel="000A1486">
                <w:rPr>
                  <w:color w:val="000000"/>
                </w:rPr>
                <w:delText>Intercept</w:delText>
              </w:r>
            </w:del>
          </w:p>
        </w:tc>
        <w:tc>
          <w:tcPr>
            <w:tcW w:w="1247" w:type="dxa"/>
            <w:noWrap/>
            <w:vAlign w:val="top"/>
            <w:hideMark/>
          </w:tcPr>
          <w:p w14:paraId="1B1FAC51" w14:textId="77777777" w:rsidR="00913FC7" w:rsidRPr="008D2AF1" w:rsidDel="000A1486" w:rsidRDefault="00913FC7" w:rsidP="00BB77FB">
            <w:pPr>
              <w:jc w:val="left"/>
              <w:rPr>
                <w:del w:id="619" w:author="Em Lim" w:date="2025-07-31T17:49:00Z" w16du:dateUtc="2025-08-01T00:49:00Z"/>
                <w:color w:val="000000"/>
              </w:rPr>
            </w:pPr>
            <w:del w:id="620" w:author="Em Lim" w:date="2025-07-31T17:49:00Z" w16du:dateUtc="2025-08-01T00:49:00Z">
              <w:r w:rsidRPr="008D2AF1" w:rsidDel="000A1486">
                <w:delText>2.59</w:delText>
              </w:r>
            </w:del>
          </w:p>
        </w:tc>
        <w:tc>
          <w:tcPr>
            <w:tcW w:w="1507" w:type="dxa"/>
            <w:noWrap/>
            <w:vAlign w:val="top"/>
            <w:hideMark/>
          </w:tcPr>
          <w:p w14:paraId="29226FD3" w14:textId="77777777" w:rsidR="00913FC7" w:rsidRPr="008D2AF1" w:rsidDel="000A1486" w:rsidRDefault="00913FC7" w:rsidP="00BB77FB">
            <w:pPr>
              <w:jc w:val="left"/>
              <w:rPr>
                <w:del w:id="621" w:author="Em Lim" w:date="2025-07-31T17:49:00Z" w16du:dateUtc="2025-08-01T00:49:00Z"/>
                <w:color w:val="000000"/>
              </w:rPr>
            </w:pPr>
            <w:del w:id="622" w:author="Em Lim" w:date="2025-07-31T17:49:00Z" w16du:dateUtc="2025-08-01T00:49:00Z">
              <w:r w:rsidRPr="008D2AF1" w:rsidDel="000A1486">
                <w:delText>0.93</w:delText>
              </w:r>
            </w:del>
          </w:p>
        </w:tc>
        <w:tc>
          <w:tcPr>
            <w:tcW w:w="1093" w:type="dxa"/>
            <w:noWrap/>
            <w:vAlign w:val="top"/>
            <w:hideMark/>
          </w:tcPr>
          <w:p w14:paraId="2928C7AC" w14:textId="77777777" w:rsidR="00913FC7" w:rsidRPr="008D2AF1" w:rsidDel="000A1486" w:rsidRDefault="00913FC7" w:rsidP="00BB77FB">
            <w:pPr>
              <w:jc w:val="left"/>
              <w:rPr>
                <w:del w:id="623" w:author="Em Lim" w:date="2025-07-31T17:49:00Z" w16du:dateUtc="2025-08-01T00:49:00Z"/>
                <w:color w:val="000000"/>
              </w:rPr>
            </w:pPr>
            <w:del w:id="624" w:author="Em Lim" w:date="2025-07-31T17:49:00Z" w16du:dateUtc="2025-08-01T00:49:00Z">
              <w:r w:rsidRPr="008D2AF1" w:rsidDel="000A1486">
                <w:delText>2.79</w:delText>
              </w:r>
            </w:del>
          </w:p>
        </w:tc>
        <w:tc>
          <w:tcPr>
            <w:tcW w:w="1300" w:type="dxa"/>
            <w:noWrap/>
            <w:vAlign w:val="top"/>
            <w:hideMark/>
          </w:tcPr>
          <w:p w14:paraId="1C80D90B" w14:textId="77777777" w:rsidR="00913FC7" w:rsidRPr="008D2AF1" w:rsidDel="000A1486" w:rsidRDefault="00913FC7" w:rsidP="00BB77FB">
            <w:pPr>
              <w:jc w:val="left"/>
              <w:rPr>
                <w:del w:id="625" w:author="Em Lim" w:date="2025-07-31T17:49:00Z" w16du:dateUtc="2025-08-01T00:49:00Z"/>
                <w:color w:val="000000"/>
              </w:rPr>
            </w:pPr>
            <w:del w:id="626" w:author="Em Lim" w:date="2025-07-31T17:49:00Z" w16du:dateUtc="2025-08-01T00:49:00Z">
              <w:r w:rsidRPr="008D2AF1" w:rsidDel="000A1486">
                <w:delText>0.01</w:delText>
              </w:r>
            </w:del>
          </w:p>
        </w:tc>
      </w:tr>
      <w:tr w:rsidR="00913FC7" w:rsidRPr="008D2AF1" w:rsidDel="000A1486" w14:paraId="62B1470D" w14:textId="77777777" w:rsidTr="00BB77FB">
        <w:trPr>
          <w:trHeight w:val="320"/>
          <w:del w:id="627" w:author="Em Lim" w:date="2025-07-31T17:49:00Z"/>
        </w:trPr>
        <w:tc>
          <w:tcPr>
            <w:tcW w:w="3686" w:type="dxa"/>
            <w:noWrap/>
            <w:hideMark/>
          </w:tcPr>
          <w:p w14:paraId="7B99AAB7" w14:textId="77777777" w:rsidR="00913FC7" w:rsidRPr="008D2AF1" w:rsidDel="000A1486" w:rsidRDefault="00913FC7" w:rsidP="00BB77FB">
            <w:pPr>
              <w:jc w:val="left"/>
              <w:rPr>
                <w:del w:id="628" w:author="Em Lim" w:date="2025-07-31T17:49:00Z" w16du:dateUtc="2025-08-01T00:49:00Z"/>
                <w:color w:val="000000"/>
              </w:rPr>
            </w:pPr>
            <w:del w:id="629" w:author="Em Lim" w:date="2025-07-31T17:49:00Z" w16du:dateUtc="2025-08-01T00:49:00Z">
              <w:r w:rsidRPr="008D2AF1" w:rsidDel="000A1486">
                <w:rPr>
                  <w:color w:val="000000"/>
                </w:rPr>
                <w:delText>Kelp - nereo</w:delText>
              </w:r>
            </w:del>
          </w:p>
        </w:tc>
        <w:tc>
          <w:tcPr>
            <w:tcW w:w="1247" w:type="dxa"/>
            <w:noWrap/>
            <w:vAlign w:val="top"/>
            <w:hideMark/>
          </w:tcPr>
          <w:p w14:paraId="51373ABF" w14:textId="77777777" w:rsidR="00913FC7" w:rsidRPr="008D2AF1" w:rsidDel="000A1486" w:rsidRDefault="00913FC7" w:rsidP="00BB77FB">
            <w:pPr>
              <w:jc w:val="left"/>
              <w:rPr>
                <w:del w:id="630" w:author="Em Lim" w:date="2025-07-31T17:49:00Z" w16du:dateUtc="2025-08-01T00:49:00Z"/>
                <w:color w:val="000000"/>
              </w:rPr>
            </w:pPr>
            <w:del w:id="631" w:author="Em Lim" w:date="2025-07-31T17:49:00Z" w16du:dateUtc="2025-08-01T00:49:00Z">
              <w:r w:rsidRPr="008D2AF1" w:rsidDel="000A1486">
                <w:delText>0.26</w:delText>
              </w:r>
            </w:del>
          </w:p>
        </w:tc>
        <w:tc>
          <w:tcPr>
            <w:tcW w:w="1507" w:type="dxa"/>
            <w:noWrap/>
            <w:vAlign w:val="top"/>
            <w:hideMark/>
          </w:tcPr>
          <w:p w14:paraId="4ED58C6D" w14:textId="77777777" w:rsidR="00913FC7" w:rsidRPr="008D2AF1" w:rsidDel="000A1486" w:rsidRDefault="00913FC7" w:rsidP="00BB77FB">
            <w:pPr>
              <w:jc w:val="left"/>
              <w:rPr>
                <w:del w:id="632" w:author="Em Lim" w:date="2025-07-31T17:49:00Z" w16du:dateUtc="2025-08-01T00:49:00Z"/>
                <w:color w:val="000000"/>
              </w:rPr>
            </w:pPr>
            <w:del w:id="633" w:author="Em Lim" w:date="2025-07-31T17:49:00Z" w16du:dateUtc="2025-08-01T00:49:00Z">
              <w:r w:rsidRPr="008D2AF1" w:rsidDel="000A1486">
                <w:delText>0.05</w:delText>
              </w:r>
            </w:del>
          </w:p>
        </w:tc>
        <w:tc>
          <w:tcPr>
            <w:tcW w:w="1093" w:type="dxa"/>
            <w:noWrap/>
            <w:vAlign w:val="top"/>
            <w:hideMark/>
          </w:tcPr>
          <w:p w14:paraId="7178FFAC" w14:textId="77777777" w:rsidR="00913FC7" w:rsidRPr="008D2AF1" w:rsidDel="000A1486" w:rsidRDefault="00913FC7" w:rsidP="00BB77FB">
            <w:pPr>
              <w:jc w:val="left"/>
              <w:rPr>
                <w:del w:id="634" w:author="Em Lim" w:date="2025-07-31T17:49:00Z" w16du:dateUtc="2025-08-01T00:49:00Z"/>
                <w:color w:val="000000"/>
              </w:rPr>
            </w:pPr>
            <w:del w:id="635" w:author="Em Lim" w:date="2025-07-31T17:49:00Z" w16du:dateUtc="2025-08-01T00:49:00Z">
              <w:r w:rsidRPr="008D2AF1" w:rsidDel="000A1486">
                <w:delText>5.52</w:delText>
              </w:r>
            </w:del>
          </w:p>
        </w:tc>
        <w:tc>
          <w:tcPr>
            <w:tcW w:w="1300" w:type="dxa"/>
            <w:noWrap/>
            <w:vAlign w:val="top"/>
            <w:hideMark/>
          </w:tcPr>
          <w:p w14:paraId="49F54DAA" w14:textId="77777777" w:rsidR="00913FC7" w:rsidRPr="008D2AF1" w:rsidDel="000A1486" w:rsidRDefault="00913FC7" w:rsidP="00BB77FB">
            <w:pPr>
              <w:jc w:val="left"/>
              <w:rPr>
                <w:del w:id="636" w:author="Em Lim" w:date="2025-07-31T17:49:00Z" w16du:dateUtc="2025-08-01T00:49:00Z"/>
                <w:color w:val="000000"/>
              </w:rPr>
            </w:pPr>
            <w:del w:id="637" w:author="Em Lim" w:date="2025-07-31T17:49:00Z" w16du:dateUtc="2025-08-01T00:49:00Z">
              <w:r w:rsidRPr="008D2AF1" w:rsidDel="000A1486">
                <w:delText>&lt; 0.001</w:delText>
              </w:r>
            </w:del>
          </w:p>
        </w:tc>
      </w:tr>
      <w:tr w:rsidR="00913FC7" w:rsidRPr="008D2AF1" w:rsidDel="000A1486" w14:paraId="00DD47C3" w14:textId="77777777" w:rsidTr="00BB77FB">
        <w:trPr>
          <w:trHeight w:val="320"/>
          <w:del w:id="638" w:author="Em Lim" w:date="2025-07-31T17:49:00Z"/>
        </w:trPr>
        <w:tc>
          <w:tcPr>
            <w:tcW w:w="3686" w:type="dxa"/>
            <w:noWrap/>
            <w:hideMark/>
          </w:tcPr>
          <w:p w14:paraId="45FFA4D3" w14:textId="77777777" w:rsidR="00913FC7" w:rsidRPr="008D2AF1" w:rsidDel="000A1486" w:rsidRDefault="00913FC7" w:rsidP="00BB77FB">
            <w:pPr>
              <w:jc w:val="left"/>
              <w:rPr>
                <w:del w:id="639" w:author="Em Lim" w:date="2025-07-31T17:49:00Z" w16du:dateUtc="2025-08-01T00:49:00Z"/>
                <w:color w:val="000000"/>
              </w:rPr>
            </w:pPr>
            <w:del w:id="640" w:author="Em Lim" w:date="2025-07-31T17:49:00Z" w16du:dateUtc="2025-08-01T00:49:00Z">
              <w:r w:rsidRPr="008D2AF1" w:rsidDel="000A1486">
                <w:rPr>
                  <w:color w:val="000000"/>
                </w:rPr>
                <w:delText>Kelp - none</w:delText>
              </w:r>
            </w:del>
          </w:p>
        </w:tc>
        <w:tc>
          <w:tcPr>
            <w:tcW w:w="1247" w:type="dxa"/>
            <w:noWrap/>
            <w:vAlign w:val="top"/>
            <w:hideMark/>
          </w:tcPr>
          <w:p w14:paraId="7B630A17" w14:textId="77777777" w:rsidR="00913FC7" w:rsidRPr="008D2AF1" w:rsidDel="000A1486" w:rsidRDefault="00913FC7" w:rsidP="00BB77FB">
            <w:pPr>
              <w:jc w:val="left"/>
              <w:rPr>
                <w:del w:id="641" w:author="Em Lim" w:date="2025-07-31T17:49:00Z" w16du:dateUtc="2025-08-01T00:49:00Z"/>
                <w:color w:val="000000"/>
              </w:rPr>
            </w:pPr>
            <w:del w:id="642" w:author="Em Lim" w:date="2025-07-31T17:49:00Z" w16du:dateUtc="2025-08-01T00:49:00Z">
              <w:r w:rsidRPr="008D2AF1" w:rsidDel="000A1486">
                <w:delText>-0.06</w:delText>
              </w:r>
            </w:del>
          </w:p>
        </w:tc>
        <w:tc>
          <w:tcPr>
            <w:tcW w:w="1507" w:type="dxa"/>
            <w:noWrap/>
            <w:vAlign w:val="top"/>
            <w:hideMark/>
          </w:tcPr>
          <w:p w14:paraId="21871396" w14:textId="77777777" w:rsidR="00913FC7" w:rsidRPr="008D2AF1" w:rsidDel="000A1486" w:rsidRDefault="00913FC7" w:rsidP="00BB77FB">
            <w:pPr>
              <w:jc w:val="left"/>
              <w:rPr>
                <w:del w:id="643" w:author="Em Lim" w:date="2025-07-31T17:49:00Z" w16du:dateUtc="2025-08-01T00:49:00Z"/>
                <w:color w:val="000000"/>
              </w:rPr>
            </w:pPr>
            <w:del w:id="644" w:author="Em Lim" w:date="2025-07-31T17:49:00Z" w16du:dateUtc="2025-08-01T00:49:00Z">
              <w:r w:rsidRPr="008D2AF1" w:rsidDel="000A1486">
                <w:delText>0.09</w:delText>
              </w:r>
            </w:del>
          </w:p>
        </w:tc>
        <w:tc>
          <w:tcPr>
            <w:tcW w:w="1093" w:type="dxa"/>
            <w:noWrap/>
            <w:vAlign w:val="top"/>
            <w:hideMark/>
          </w:tcPr>
          <w:p w14:paraId="5607254D" w14:textId="77777777" w:rsidR="00913FC7" w:rsidRPr="008D2AF1" w:rsidDel="000A1486" w:rsidRDefault="00913FC7" w:rsidP="00BB77FB">
            <w:pPr>
              <w:jc w:val="left"/>
              <w:rPr>
                <w:del w:id="645" w:author="Em Lim" w:date="2025-07-31T17:49:00Z" w16du:dateUtc="2025-08-01T00:49:00Z"/>
                <w:color w:val="000000"/>
              </w:rPr>
            </w:pPr>
            <w:del w:id="646" w:author="Em Lim" w:date="2025-07-31T17:49:00Z" w16du:dateUtc="2025-08-01T00:49:00Z">
              <w:r w:rsidRPr="008D2AF1" w:rsidDel="000A1486">
                <w:delText>-0.60</w:delText>
              </w:r>
            </w:del>
          </w:p>
        </w:tc>
        <w:tc>
          <w:tcPr>
            <w:tcW w:w="1300" w:type="dxa"/>
            <w:noWrap/>
            <w:vAlign w:val="top"/>
            <w:hideMark/>
          </w:tcPr>
          <w:p w14:paraId="6B2EE392" w14:textId="77777777" w:rsidR="00913FC7" w:rsidRPr="008D2AF1" w:rsidDel="000A1486" w:rsidRDefault="00913FC7" w:rsidP="00BB77FB">
            <w:pPr>
              <w:jc w:val="left"/>
              <w:rPr>
                <w:del w:id="647" w:author="Em Lim" w:date="2025-07-31T17:49:00Z" w16du:dateUtc="2025-08-01T00:49:00Z"/>
                <w:color w:val="000000"/>
              </w:rPr>
            </w:pPr>
            <w:del w:id="648" w:author="Em Lim" w:date="2025-07-31T17:49:00Z" w16du:dateUtc="2025-08-01T00:49:00Z">
              <w:r w:rsidRPr="008D2AF1" w:rsidDel="000A1486">
                <w:delText>0.55</w:delText>
              </w:r>
            </w:del>
          </w:p>
        </w:tc>
      </w:tr>
      <w:tr w:rsidR="00913FC7" w:rsidRPr="008D2AF1" w:rsidDel="000A1486" w14:paraId="54862D40" w14:textId="77777777" w:rsidTr="00BB77FB">
        <w:trPr>
          <w:trHeight w:val="320"/>
          <w:del w:id="649" w:author="Em Lim" w:date="2025-07-31T17:49:00Z"/>
        </w:trPr>
        <w:tc>
          <w:tcPr>
            <w:tcW w:w="3686" w:type="dxa"/>
            <w:noWrap/>
            <w:hideMark/>
          </w:tcPr>
          <w:p w14:paraId="4416B0B9" w14:textId="77777777" w:rsidR="00913FC7" w:rsidRPr="008D2AF1" w:rsidDel="000A1486" w:rsidRDefault="00913FC7" w:rsidP="00BB77FB">
            <w:pPr>
              <w:jc w:val="left"/>
              <w:rPr>
                <w:del w:id="650" w:author="Em Lim" w:date="2025-07-31T17:49:00Z" w16du:dateUtc="2025-08-01T00:49:00Z"/>
                <w:color w:val="000000"/>
              </w:rPr>
            </w:pPr>
            <w:del w:id="651" w:author="Em Lim" w:date="2025-07-31T17:49:00Z" w16du:dateUtc="2025-08-01T00:49:00Z">
              <w:r w:rsidRPr="008D2AF1" w:rsidDel="000A1486">
                <w:rPr>
                  <w:color w:val="000000"/>
                </w:rPr>
                <w:delText>Kelp biomass</w:delText>
              </w:r>
            </w:del>
          </w:p>
        </w:tc>
        <w:tc>
          <w:tcPr>
            <w:tcW w:w="1247" w:type="dxa"/>
            <w:noWrap/>
            <w:vAlign w:val="top"/>
            <w:hideMark/>
          </w:tcPr>
          <w:p w14:paraId="35867B7B" w14:textId="77777777" w:rsidR="00913FC7" w:rsidRPr="008D2AF1" w:rsidDel="000A1486" w:rsidRDefault="00913FC7" w:rsidP="00BB77FB">
            <w:pPr>
              <w:jc w:val="left"/>
              <w:rPr>
                <w:del w:id="652" w:author="Em Lim" w:date="2025-07-31T17:49:00Z" w16du:dateUtc="2025-08-01T00:49:00Z"/>
                <w:color w:val="000000"/>
              </w:rPr>
            </w:pPr>
            <w:del w:id="653" w:author="Em Lim" w:date="2025-07-31T17:49:00Z" w16du:dateUtc="2025-08-01T00:49:00Z">
              <w:r w:rsidRPr="008D2AF1" w:rsidDel="000A1486">
                <w:delText>-3.47</w:delText>
              </w:r>
            </w:del>
          </w:p>
        </w:tc>
        <w:tc>
          <w:tcPr>
            <w:tcW w:w="1507" w:type="dxa"/>
            <w:noWrap/>
            <w:vAlign w:val="top"/>
            <w:hideMark/>
          </w:tcPr>
          <w:p w14:paraId="033BED90" w14:textId="77777777" w:rsidR="00913FC7" w:rsidRPr="008D2AF1" w:rsidDel="000A1486" w:rsidRDefault="00913FC7" w:rsidP="00BB77FB">
            <w:pPr>
              <w:jc w:val="left"/>
              <w:rPr>
                <w:del w:id="654" w:author="Em Lim" w:date="2025-07-31T17:49:00Z" w16du:dateUtc="2025-08-01T00:49:00Z"/>
                <w:color w:val="000000"/>
              </w:rPr>
            </w:pPr>
            <w:del w:id="655" w:author="Em Lim" w:date="2025-07-31T17:49:00Z" w16du:dateUtc="2025-08-01T00:49:00Z">
              <w:r w:rsidRPr="008D2AF1" w:rsidDel="000A1486">
                <w:delText>1.21</w:delText>
              </w:r>
            </w:del>
          </w:p>
        </w:tc>
        <w:tc>
          <w:tcPr>
            <w:tcW w:w="1093" w:type="dxa"/>
            <w:noWrap/>
            <w:vAlign w:val="top"/>
            <w:hideMark/>
          </w:tcPr>
          <w:p w14:paraId="2D15528E" w14:textId="77777777" w:rsidR="00913FC7" w:rsidRPr="008D2AF1" w:rsidDel="000A1486" w:rsidRDefault="00913FC7" w:rsidP="00BB77FB">
            <w:pPr>
              <w:jc w:val="left"/>
              <w:rPr>
                <w:del w:id="656" w:author="Em Lim" w:date="2025-07-31T17:49:00Z" w16du:dateUtc="2025-08-01T00:49:00Z"/>
                <w:color w:val="000000"/>
              </w:rPr>
            </w:pPr>
            <w:del w:id="657" w:author="Em Lim" w:date="2025-07-31T17:49:00Z" w16du:dateUtc="2025-08-01T00:49:00Z">
              <w:r w:rsidRPr="008D2AF1" w:rsidDel="000A1486">
                <w:delText>-2.87</w:delText>
              </w:r>
            </w:del>
          </w:p>
        </w:tc>
        <w:tc>
          <w:tcPr>
            <w:tcW w:w="1300" w:type="dxa"/>
            <w:noWrap/>
            <w:vAlign w:val="top"/>
            <w:hideMark/>
          </w:tcPr>
          <w:p w14:paraId="260CCFA1" w14:textId="77777777" w:rsidR="00913FC7" w:rsidRPr="008D2AF1" w:rsidDel="000A1486" w:rsidRDefault="00913FC7" w:rsidP="00BB77FB">
            <w:pPr>
              <w:jc w:val="left"/>
              <w:rPr>
                <w:del w:id="658" w:author="Em Lim" w:date="2025-07-31T17:49:00Z" w16du:dateUtc="2025-08-01T00:49:00Z"/>
                <w:color w:val="000000"/>
              </w:rPr>
            </w:pPr>
            <w:del w:id="659" w:author="Em Lim" w:date="2025-07-31T17:49:00Z" w16du:dateUtc="2025-08-01T00:49:00Z">
              <w:r w:rsidRPr="008D2AF1" w:rsidDel="000A1486">
                <w:delText>0.004</w:delText>
              </w:r>
            </w:del>
          </w:p>
        </w:tc>
      </w:tr>
      <w:tr w:rsidR="00913FC7" w:rsidRPr="008D2AF1" w:rsidDel="000A1486" w14:paraId="7350F54B" w14:textId="77777777" w:rsidTr="00BB77FB">
        <w:trPr>
          <w:trHeight w:val="320"/>
          <w:del w:id="660" w:author="Em Lim" w:date="2025-07-31T17:49:00Z"/>
        </w:trPr>
        <w:tc>
          <w:tcPr>
            <w:tcW w:w="3686" w:type="dxa"/>
            <w:noWrap/>
            <w:hideMark/>
          </w:tcPr>
          <w:p w14:paraId="3A82E151" w14:textId="77777777" w:rsidR="00913FC7" w:rsidRPr="008D2AF1" w:rsidDel="000A1486" w:rsidRDefault="00913FC7" w:rsidP="00BB77FB">
            <w:pPr>
              <w:jc w:val="left"/>
              <w:rPr>
                <w:del w:id="661" w:author="Em Lim" w:date="2025-07-31T17:49:00Z" w16du:dateUtc="2025-08-01T00:49:00Z"/>
                <w:color w:val="000000"/>
              </w:rPr>
            </w:pPr>
            <w:del w:id="662" w:author="Em Lim" w:date="2025-07-31T17:49:00Z" w16du:dateUtc="2025-08-01T00:49:00Z">
              <w:r w:rsidRPr="008D2AF1" w:rsidDel="000A1486">
                <w:rPr>
                  <w:color w:val="000000"/>
                </w:rPr>
                <w:delText>Tide exchange</w:delText>
              </w:r>
            </w:del>
          </w:p>
        </w:tc>
        <w:tc>
          <w:tcPr>
            <w:tcW w:w="1247" w:type="dxa"/>
            <w:noWrap/>
            <w:vAlign w:val="top"/>
            <w:hideMark/>
          </w:tcPr>
          <w:p w14:paraId="4A0ABDF0" w14:textId="77777777" w:rsidR="00913FC7" w:rsidRPr="008D2AF1" w:rsidDel="000A1486" w:rsidRDefault="00913FC7" w:rsidP="00BB77FB">
            <w:pPr>
              <w:jc w:val="left"/>
              <w:rPr>
                <w:del w:id="663" w:author="Em Lim" w:date="2025-07-31T17:49:00Z" w16du:dateUtc="2025-08-01T00:49:00Z"/>
                <w:color w:val="000000"/>
              </w:rPr>
            </w:pPr>
            <w:del w:id="664" w:author="Em Lim" w:date="2025-07-31T17:49:00Z" w16du:dateUtc="2025-08-01T00:49:00Z">
              <w:r w:rsidRPr="008D2AF1" w:rsidDel="000A1486">
                <w:delText>3.06</w:delText>
              </w:r>
            </w:del>
          </w:p>
        </w:tc>
        <w:tc>
          <w:tcPr>
            <w:tcW w:w="1507" w:type="dxa"/>
            <w:noWrap/>
            <w:vAlign w:val="top"/>
            <w:hideMark/>
          </w:tcPr>
          <w:p w14:paraId="19256E0A" w14:textId="77777777" w:rsidR="00913FC7" w:rsidRPr="008D2AF1" w:rsidDel="000A1486" w:rsidRDefault="00913FC7" w:rsidP="00BB77FB">
            <w:pPr>
              <w:jc w:val="left"/>
              <w:rPr>
                <w:del w:id="665" w:author="Em Lim" w:date="2025-07-31T17:49:00Z" w16du:dateUtc="2025-08-01T00:49:00Z"/>
                <w:color w:val="000000"/>
              </w:rPr>
            </w:pPr>
            <w:del w:id="666" w:author="Em Lim" w:date="2025-07-31T17:49:00Z" w16du:dateUtc="2025-08-01T00:49:00Z">
              <w:r w:rsidRPr="008D2AF1" w:rsidDel="000A1486">
                <w:delText>1.02</w:delText>
              </w:r>
            </w:del>
          </w:p>
        </w:tc>
        <w:tc>
          <w:tcPr>
            <w:tcW w:w="1093" w:type="dxa"/>
            <w:noWrap/>
            <w:vAlign w:val="top"/>
            <w:hideMark/>
          </w:tcPr>
          <w:p w14:paraId="4BFB44E8" w14:textId="77777777" w:rsidR="00913FC7" w:rsidRPr="008D2AF1" w:rsidDel="000A1486" w:rsidRDefault="00913FC7" w:rsidP="00BB77FB">
            <w:pPr>
              <w:jc w:val="left"/>
              <w:rPr>
                <w:del w:id="667" w:author="Em Lim" w:date="2025-07-31T17:49:00Z" w16du:dateUtc="2025-08-01T00:49:00Z"/>
                <w:color w:val="000000"/>
              </w:rPr>
            </w:pPr>
            <w:del w:id="668" w:author="Em Lim" w:date="2025-07-31T17:49:00Z" w16du:dateUtc="2025-08-01T00:49:00Z">
              <w:r w:rsidRPr="008D2AF1" w:rsidDel="000A1486">
                <w:delText>3.01</w:delText>
              </w:r>
            </w:del>
          </w:p>
        </w:tc>
        <w:tc>
          <w:tcPr>
            <w:tcW w:w="1300" w:type="dxa"/>
            <w:noWrap/>
            <w:vAlign w:val="top"/>
            <w:hideMark/>
          </w:tcPr>
          <w:p w14:paraId="018F58DE" w14:textId="77777777" w:rsidR="00913FC7" w:rsidRPr="008D2AF1" w:rsidDel="000A1486" w:rsidRDefault="00913FC7" w:rsidP="00BB77FB">
            <w:pPr>
              <w:jc w:val="left"/>
              <w:rPr>
                <w:del w:id="669" w:author="Em Lim" w:date="2025-07-31T17:49:00Z" w16du:dateUtc="2025-08-01T00:49:00Z"/>
                <w:color w:val="000000"/>
              </w:rPr>
            </w:pPr>
            <w:del w:id="670" w:author="Em Lim" w:date="2025-07-31T17:49:00Z" w16du:dateUtc="2025-08-01T00:49:00Z">
              <w:r w:rsidRPr="008D2AF1" w:rsidDel="000A1486">
                <w:delText>0.003</w:delText>
              </w:r>
            </w:del>
          </w:p>
        </w:tc>
      </w:tr>
      <w:tr w:rsidR="00913FC7" w:rsidRPr="008D2AF1" w:rsidDel="000A1486" w14:paraId="152CFD7D" w14:textId="77777777" w:rsidTr="00BB77FB">
        <w:trPr>
          <w:trHeight w:val="320"/>
          <w:del w:id="671" w:author="Em Lim" w:date="2025-07-31T17:49:00Z"/>
        </w:trPr>
        <w:tc>
          <w:tcPr>
            <w:tcW w:w="3686" w:type="dxa"/>
            <w:noWrap/>
            <w:hideMark/>
          </w:tcPr>
          <w:p w14:paraId="03DF2461" w14:textId="77777777" w:rsidR="00913FC7" w:rsidRPr="008D2AF1" w:rsidDel="000A1486" w:rsidRDefault="00913FC7" w:rsidP="00BB77FB">
            <w:pPr>
              <w:jc w:val="left"/>
              <w:rPr>
                <w:del w:id="672" w:author="Em Lim" w:date="2025-07-31T17:49:00Z" w16du:dateUtc="2025-08-01T00:49:00Z"/>
                <w:color w:val="000000"/>
              </w:rPr>
            </w:pPr>
            <w:del w:id="673" w:author="Em Lim" w:date="2025-07-31T17:49:00Z" w16du:dateUtc="2025-08-01T00:49:00Z">
              <w:r w:rsidRPr="008D2AF1" w:rsidDel="000A1486">
                <w:rPr>
                  <w:color w:val="000000"/>
                </w:rPr>
                <w:delText>Animal biomass</w:delText>
              </w:r>
            </w:del>
          </w:p>
        </w:tc>
        <w:tc>
          <w:tcPr>
            <w:tcW w:w="1247" w:type="dxa"/>
            <w:noWrap/>
            <w:vAlign w:val="top"/>
            <w:hideMark/>
          </w:tcPr>
          <w:p w14:paraId="22834BEC" w14:textId="77777777" w:rsidR="00913FC7" w:rsidRPr="008D2AF1" w:rsidDel="000A1486" w:rsidRDefault="00913FC7" w:rsidP="00BB77FB">
            <w:pPr>
              <w:jc w:val="left"/>
              <w:rPr>
                <w:del w:id="674" w:author="Em Lim" w:date="2025-07-31T17:49:00Z" w16du:dateUtc="2025-08-01T00:49:00Z"/>
                <w:color w:val="000000"/>
              </w:rPr>
            </w:pPr>
            <w:del w:id="675" w:author="Em Lim" w:date="2025-07-31T17:49:00Z" w16du:dateUtc="2025-08-01T00:49:00Z">
              <w:r w:rsidRPr="008D2AF1" w:rsidDel="000A1486">
                <w:delText>5.87</w:delText>
              </w:r>
            </w:del>
          </w:p>
        </w:tc>
        <w:tc>
          <w:tcPr>
            <w:tcW w:w="1507" w:type="dxa"/>
            <w:noWrap/>
            <w:vAlign w:val="top"/>
            <w:hideMark/>
          </w:tcPr>
          <w:p w14:paraId="2204566E" w14:textId="77777777" w:rsidR="00913FC7" w:rsidRPr="008D2AF1" w:rsidDel="000A1486" w:rsidRDefault="00913FC7" w:rsidP="00BB77FB">
            <w:pPr>
              <w:jc w:val="left"/>
              <w:rPr>
                <w:del w:id="676" w:author="Em Lim" w:date="2025-07-31T17:49:00Z" w16du:dateUtc="2025-08-01T00:49:00Z"/>
                <w:color w:val="000000"/>
              </w:rPr>
            </w:pPr>
            <w:del w:id="677" w:author="Em Lim" w:date="2025-07-31T17:49:00Z" w16du:dateUtc="2025-08-01T00:49:00Z">
              <w:r w:rsidRPr="008D2AF1" w:rsidDel="000A1486">
                <w:delText>2.19</w:delText>
              </w:r>
            </w:del>
          </w:p>
        </w:tc>
        <w:tc>
          <w:tcPr>
            <w:tcW w:w="1093" w:type="dxa"/>
            <w:noWrap/>
            <w:vAlign w:val="top"/>
            <w:hideMark/>
          </w:tcPr>
          <w:p w14:paraId="1B748E8F" w14:textId="77777777" w:rsidR="00913FC7" w:rsidRPr="008D2AF1" w:rsidDel="000A1486" w:rsidRDefault="00913FC7" w:rsidP="00BB77FB">
            <w:pPr>
              <w:jc w:val="left"/>
              <w:rPr>
                <w:del w:id="678" w:author="Em Lim" w:date="2025-07-31T17:49:00Z" w16du:dateUtc="2025-08-01T00:49:00Z"/>
                <w:color w:val="000000"/>
              </w:rPr>
            </w:pPr>
            <w:del w:id="679" w:author="Em Lim" w:date="2025-07-31T17:49:00Z" w16du:dateUtc="2025-08-01T00:49:00Z">
              <w:r w:rsidRPr="008D2AF1" w:rsidDel="000A1486">
                <w:delText>2.68</w:delText>
              </w:r>
            </w:del>
          </w:p>
        </w:tc>
        <w:tc>
          <w:tcPr>
            <w:tcW w:w="1300" w:type="dxa"/>
            <w:noWrap/>
            <w:vAlign w:val="top"/>
            <w:hideMark/>
          </w:tcPr>
          <w:p w14:paraId="618DBA32" w14:textId="77777777" w:rsidR="00913FC7" w:rsidRPr="008D2AF1" w:rsidDel="000A1486" w:rsidRDefault="00913FC7" w:rsidP="00BB77FB">
            <w:pPr>
              <w:jc w:val="left"/>
              <w:rPr>
                <w:del w:id="680" w:author="Em Lim" w:date="2025-07-31T17:49:00Z" w16du:dateUtc="2025-08-01T00:49:00Z"/>
                <w:color w:val="000000"/>
              </w:rPr>
            </w:pPr>
            <w:del w:id="681" w:author="Em Lim" w:date="2025-07-31T17:49:00Z" w16du:dateUtc="2025-08-01T00:49:00Z">
              <w:r w:rsidRPr="008D2AF1" w:rsidDel="000A1486">
                <w:delText>0.01</w:delText>
              </w:r>
            </w:del>
          </w:p>
        </w:tc>
      </w:tr>
      <w:tr w:rsidR="00913FC7" w:rsidRPr="008D2AF1" w:rsidDel="000A1486" w14:paraId="1E3B2AB5" w14:textId="77777777" w:rsidTr="00BB77FB">
        <w:trPr>
          <w:trHeight w:val="320"/>
          <w:del w:id="682" w:author="Em Lim" w:date="2025-07-31T17:49:00Z"/>
        </w:trPr>
        <w:tc>
          <w:tcPr>
            <w:tcW w:w="3686" w:type="dxa"/>
            <w:noWrap/>
            <w:hideMark/>
          </w:tcPr>
          <w:p w14:paraId="7A055868" w14:textId="77777777" w:rsidR="00913FC7" w:rsidRPr="008D2AF1" w:rsidDel="000A1486" w:rsidRDefault="00913FC7" w:rsidP="00BB77FB">
            <w:pPr>
              <w:jc w:val="left"/>
              <w:rPr>
                <w:del w:id="683" w:author="Em Lim" w:date="2025-07-31T17:49:00Z" w16du:dateUtc="2025-08-01T00:49:00Z"/>
                <w:color w:val="000000"/>
              </w:rPr>
            </w:pPr>
            <w:del w:id="684" w:author="Em Lim" w:date="2025-07-31T17:49:00Z" w16du:dateUtc="2025-08-01T00:49:00Z">
              <w:r w:rsidRPr="008D2AF1" w:rsidDel="000A1486">
                <w:rPr>
                  <w:color w:val="000000"/>
                </w:rPr>
                <w:delText>Biodiversity</w:delText>
              </w:r>
            </w:del>
          </w:p>
        </w:tc>
        <w:tc>
          <w:tcPr>
            <w:tcW w:w="1247" w:type="dxa"/>
            <w:noWrap/>
            <w:vAlign w:val="top"/>
            <w:hideMark/>
          </w:tcPr>
          <w:p w14:paraId="3A1D903B" w14:textId="77777777" w:rsidR="00913FC7" w:rsidRPr="008D2AF1" w:rsidDel="000A1486" w:rsidRDefault="00913FC7" w:rsidP="00BB77FB">
            <w:pPr>
              <w:jc w:val="left"/>
              <w:rPr>
                <w:del w:id="685" w:author="Em Lim" w:date="2025-07-31T17:49:00Z" w16du:dateUtc="2025-08-01T00:49:00Z"/>
                <w:color w:val="000000"/>
              </w:rPr>
            </w:pPr>
            <w:del w:id="686" w:author="Em Lim" w:date="2025-07-31T17:49:00Z" w16du:dateUtc="2025-08-01T00:49:00Z">
              <w:r w:rsidRPr="008D2AF1" w:rsidDel="000A1486">
                <w:delText>-0.09</w:delText>
              </w:r>
            </w:del>
          </w:p>
        </w:tc>
        <w:tc>
          <w:tcPr>
            <w:tcW w:w="1507" w:type="dxa"/>
            <w:noWrap/>
            <w:vAlign w:val="top"/>
            <w:hideMark/>
          </w:tcPr>
          <w:p w14:paraId="1B330A6B" w14:textId="77777777" w:rsidR="00913FC7" w:rsidRPr="008D2AF1" w:rsidDel="000A1486" w:rsidRDefault="00913FC7" w:rsidP="00BB77FB">
            <w:pPr>
              <w:jc w:val="left"/>
              <w:rPr>
                <w:del w:id="687" w:author="Em Lim" w:date="2025-07-31T17:49:00Z" w16du:dateUtc="2025-08-01T00:49:00Z"/>
                <w:color w:val="000000"/>
              </w:rPr>
            </w:pPr>
            <w:del w:id="688" w:author="Em Lim" w:date="2025-07-31T17:49:00Z" w16du:dateUtc="2025-08-01T00:49:00Z">
              <w:r w:rsidRPr="008D2AF1" w:rsidDel="000A1486">
                <w:delText>0.03</w:delText>
              </w:r>
            </w:del>
          </w:p>
        </w:tc>
        <w:tc>
          <w:tcPr>
            <w:tcW w:w="1093" w:type="dxa"/>
            <w:noWrap/>
            <w:vAlign w:val="top"/>
            <w:hideMark/>
          </w:tcPr>
          <w:p w14:paraId="10235C54" w14:textId="77777777" w:rsidR="00913FC7" w:rsidRPr="008D2AF1" w:rsidDel="000A1486" w:rsidRDefault="00913FC7" w:rsidP="00BB77FB">
            <w:pPr>
              <w:jc w:val="left"/>
              <w:rPr>
                <w:del w:id="689" w:author="Em Lim" w:date="2025-07-31T17:49:00Z" w16du:dateUtc="2025-08-01T00:49:00Z"/>
                <w:color w:val="000000"/>
              </w:rPr>
            </w:pPr>
            <w:del w:id="690" w:author="Em Lim" w:date="2025-07-31T17:49:00Z" w16du:dateUtc="2025-08-01T00:49:00Z">
              <w:r w:rsidRPr="008D2AF1" w:rsidDel="000A1486">
                <w:delText>-3.41</w:delText>
              </w:r>
            </w:del>
          </w:p>
        </w:tc>
        <w:tc>
          <w:tcPr>
            <w:tcW w:w="1300" w:type="dxa"/>
            <w:noWrap/>
            <w:vAlign w:val="top"/>
            <w:hideMark/>
          </w:tcPr>
          <w:p w14:paraId="3799B17F" w14:textId="77777777" w:rsidR="00913FC7" w:rsidRPr="008D2AF1" w:rsidDel="000A1486" w:rsidRDefault="00913FC7" w:rsidP="00BB77FB">
            <w:pPr>
              <w:jc w:val="left"/>
              <w:rPr>
                <w:del w:id="691" w:author="Em Lim" w:date="2025-07-31T17:49:00Z" w16du:dateUtc="2025-08-01T00:49:00Z"/>
                <w:color w:val="000000"/>
              </w:rPr>
            </w:pPr>
            <w:del w:id="692" w:author="Em Lim" w:date="2025-07-31T17:49:00Z" w16du:dateUtc="2025-08-01T00:49:00Z">
              <w:r w:rsidRPr="008D2AF1" w:rsidDel="000A1486">
                <w:delText>&lt; 0.001</w:delText>
              </w:r>
            </w:del>
          </w:p>
        </w:tc>
      </w:tr>
      <w:tr w:rsidR="00913FC7" w:rsidRPr="008D2AF1" w:rsidDel="000A1486" w14:paraId="6E08F5EE" w14:textId="77777777" w:rsidTr="00BB77FB">
        <w:trPr>
          <w:trHeight w:val="320"/>
          <w:del w:id="693" w:author="Em Lim" w:date="2025-07-31T17:49:00Z"/>
        </w:trPr>
        <w:tc>
          <w:tcPr>
            <w:tcW w:w="3686" w:type="dxa"/>
            <w:noWrap/>
            <w:hideMark/>
          </w:tcPr>
          <w:p w14:paraId="5EE225DD" w14:textId="77777777" w:rsidR="00913FC7" w:rsidRPr="008D2AF1" w:rsidDel="000A1486" w:rsidRDefault="00913FC7" w:rsidP="00BB77FB">
            <w:pPr>
              <w:jc w:val="left"/>
              <w:rPr>
                <w:del w:id="694" w:author="Em Lim" w:date="2025-07-31T17:49:00Z" w16du:dateUtc="2025-08-01T00:49:00Z"/>
                <w:color w:val="000000"/>
              </w:rPr>
            </w:pPr>
            <w:del w:id="695" w:author="Em Lim" w:date="2025-07-31T17:49:00Z" w16du:dateUtc="2025-08-01T00:49:00Z">
              <w:r w:rsidRPr="008D2AF1" w:rsidDel="000A1486">
                <w:rPr>
                  <w:color w:val="000000"/>
                </w:rPr>
                <w:delText>Depth</w:delText>
              </w:r>
            </w:del>
          </w:p>
        </w:tc>
        <w:tc>
          <w:tcPr>
            <w:tcW w:w="1247" w:type="dxa"/>
            <w:noWrap/>
            <w:vAlign w:val="top"/>
            <w:hideMark/>
          </w:tcPr>
          <w:p w14:paraId="24D36D66" w14:textId="77777777" w:rsidR="00913FC7" w:rsidRPr="008D2AF1" w:rsidDel="000A1486" w:rsidRDefault="00913FC7" w:rsidP="00BB77FB">
            <w:pPr>
              <w:jc w:val="left"/>
              <w:rPr>
                <w:del w:id="696" w:author="Em Lim" w:date="2025-07-31T17:49:00Z" w16du:dateUtc="2025-08-01T00:49:00Z"/>
                <w:color w:val="000000"/>
              </w:rPr>
            </w:pPr>
            <w:del w:id="697" w:author="Em Lim" w:date="2025-07-31T17:49:00Z" w16du:dateUtc="2025-08-01T00:49:00Z">
              <w:r w:rsidRPr="008D2AF1" w:rsidDel="000A1486">
                <w:delText>0.03</w:delText>
              </w:r>
            </w:del>
          </w:p>
        </w:tc>
        <w:tc>
          <w:tcPr>
            <w:tcW w:w="1507" w:type="dxa"/>
            <w:noWrap/>
            <w:vAlign w:val="top"/>
            <w:hideMark/>
          </w:tcPr>
          <w:p w14:paraId="5E189AEC" w14:textId="77777777" w:rsidR="00913FC7" w:rsidRPr="008D2AF1" w:rsidDel="000A1486" w:rsidRDefault="00913FC7" w:rsidP="00BB77FB">
            <w:pPr>
              <w:jc w:val="left"/>
              <w:rPr>
                <w:del w:id="698" w:author="Em Lim" w:date="2025-07-31T17:49:00Z" w16du:dateUtc="2025-08-01T00:49:00Z"/>
                <w:color w:val="000000"/>
              </w:rPr>
            </w:pPr>
            <w:del w:id="699" w:author="Em Lim" w:date="2025-07-31T17:49:00Z" w16du:dateUtc="2025-08-01T00:49:00Z">
              <w:r w:rsidRPr="008D2AF1" w:rsidDel="000A1486">
                <w:delText>0.02</w:delText>
              </w:r>
            </w:del>
          </w:p>
        </w:tc>
        <w:tc>
          <w:tcPr>
            <w:tcW w:w="1093" w:type="dxa"/>
            <w:noWrap/>
            <w:vAlign w:val="top"/>
            <w:hideMark/>
          </w:tcPr>
          <w:p w14:paraId="70FC4AC4" w14:textId="77777777" w:rsidR="00913FC7" w:rsidRPr="008D2AF1" w:rsidDel="000A1486" w:rsidRDefault="00913FC7" w:rsidP="00BB77FB">
            <w:pPr>
              <w:jc w:val="left"/>
              <w:rPr>
                <w:del w:id="700" w:author="Em Lim" w:date="2025-07-31T17:49:00Z" w16du:dateUtc="2025-08-01T00:49:00Z"/>
                <w:color w:val="000000"/>
              </w:rPr>
            </w:pPr>
            <w:del w:id="701" w:author="Em Lim" w:date="2025-07-31T17:49:00Z" w16du:dateUtc="2025-08-01T00:49:00Z">
              <w:r w:rsidRPr="008D2AF1" w:rsidDel="000A1486">
                <w:delText>1.02</w:delText>
              </w:r>
            </w:del>
          </w:p>
        </w:tc>
        <w:tc>
          <w:tcPr>
            <w:tcW w:w="1300" w:type="dxa"/>
            <w:noWrap/>
            <w:vAlign w:val="top"/>
            <w:hideMark/>
          </w:tcPr>
          <w:p w14:paraId="19CD24C9" w14:textId="77777777" w:rsidR="00913FC7" w:rsidRPr="008D2AF1" w:rsidDel="000A1486" w:rsidRDefault="00913FC7" w:rsidP="00BB77FB">
            <w:pPr>
              <w:jc w:val="left"/>
              <w:rPr>
                <w:del w:id="702" w:author="Em Lim" w:date="2025-07-31T17:49:00Z" w16du:dateUtc="2025-08-01T00:49:00Z"/>
                <w:color w:val="000000"/>
              </w:rPr>
            </w:pPr>
            <w:del w:id="703" w:author="Em Lim" w:date="2025-07-31T17:49:00Z" w16du:dateUtc="2025-08-01T00:49:00Z">
              <w:r w:rsidRPr="008D2AF1" w:rsidDel="000A1486">
                <w:delText>0.31</w:delText>
              </w:r>
            </w:del>
          </w:p>
        </w:tc>
      </w:tr>
      <w:tr w:rsidR="00913FC7" w:rsidRPr="008D2AF1" w:rsidDel="000A1486" w14:paraId="24A65A78" w14:textId="77777777" w:rsidTr="00BB77FB">
        <w:trPr>
          <w:trHeight w:val="320"/>
          <w:del w:id="704" w:author="Em Lim" w:date="2025-07-31T17:49:00Z"/>
        </w:trPr>
        <w:tc>
          <w:tcPr>
            <w:tcW w:w="3686" w:type="dxa"/>
            <w:noWrap/>
            <w:hideMark/>
          </w:tcPr>
          <w:p w14:paraId="68CF8D2A" w14:textId="77777777" w:rsidR="00913FC7" w:rsidRPr="008D2AF1" w:rsidDel="000A1486" w:rsidRDefault="00913FC7" w:rsidP="00BB77FB">
            <w:pPr>
              <w:jc w:val="left"/>
              <w:rPr>
                <w:del w:id="705" w:author="Em Lim" w:date="2025-07-31T17:49:00Z" w16du:dateUtc="2025-08-01T00:49:00Z"/>
                <w:color w:val="000000"/>
              </w:rPr>
            </w:pPr>
            <w:del w:id="706" w:author="Em Lim" w:date="2025-07-31T17:49:00Z" w16du:dateUtc="2025-08-01T00:49:00Z">
              <w:r w:rsidRPr="008D2AF1" w:rsidDel="000A1486">
                <w:rPr>
                  <w:color w:val="000000"/>
                </w:rPr>
                <w:delText>Kelp:tide</w:delText>
              </w:r>
            </w:del>
          </w:p>
        </w:tc>
        <w:tc>
          <w:tcPr>
            <w:tcW w:w="1247" w:type="dxa"/>
            <w:noWrap/>
            <w:vAlign w:val="top"/>
            <w:hideMark/>
          </w:tcPr>
          <w:p w14:paraId="7D677F10" w14:textId="77777777" w:rsidR="00913FC7" w:rsidRPr="008D2AF1" w:rsidDel="000A1486" w:rsidRDefault="00913FC7" w:rsidP="00BB77FB">
            <w:pPr>
              <w:jc w:val="left"/>
              <w:rPr>
                <w:del w:id="707" w:author="Em Lim" w:date="2025-07-31T17:49:00Z" w16du:dateUtc="2025-08-01T00:49:00Z"/>
                <w:color w:val="000000"/>
              </w:rPr>
            </w:pPr>
            <w:del w:id="708" w:author="Em Lim" w:date="2025-07-31T17:49:00Z" w16du:dateUtc="2025-08-01T00:49:00Z">
              <w:r w:rsidRPr="008D2AF1" w:rsidDel="000A1486">
                <w:delText>0.20</w:delText>
              </w:r>
            </w:del>
          </w:p>
        </w:tc>
        <w:tc>
          <w:tcPr>
            <w:tcW w:w="1507" w:type="dxa"/>
            <w:noWrap/>
            <w:vAlign w:val="top"/>
            <w:hideMark/>
          </w:tcPr>
          <w:p w14:paraId="06827DDB" w14:textId="77777777" w:rsidR="00913FC7" w:rsidRPr="008D2AF1" w:rsidDel="000A1486" w:rsidRDefault="00913FC7" w:rsidP="00BB77FB">
            <w:pPr>
              <w:jc w:val="left"/>
              <w:rPr>
                <w:del w:id="709" w:author="Em Lim" w:date="2025-07-31T17:49:00Z" w16du:dateUtc="2025-08-01T00:49:00Z"/>
                <w:color w:val="000000"/>
              </w:rPr>
            </w:pPr>
            <w:del w:id="710" w:author="Em Lim" w:date="2025-07-31T17:49:00Z" w16du:dateUtc="2025-08-01T00:49:00Z">
              <w:r w:rsidRPr="008D2AF1" w:rsidDel="000A1486">
                <w:delText>0.05</w:delText>
              </w:r>
            </w:del>
          </w:p>
        </w:tc>
        <w:tc>
          <w:tcPr>
            <w:tcW w:w="1093" w:type="dxa"/>
            <w:noWrap/>
            <w:vAlign w:val="top"/>
            <w:hideMark/>
          </w:tcPr>
          <w:p w14:paraId="5722E365" w14:textId="77777777" w:rsidR="00913FC7" w:rsidRPr="008D2AF1" w:rsidDel="000A1486" w:rsidRDefault="00913FC7" w:rsidP="00BB77FB">
            <w:pPr>
              <w:jc w:val="left"/>
              <w:rPr>
                <w:del w:id="711" w:author="Em Lim" w:date="2025-07-31T17:49:00Z" w16du:dateUtc="2025-08-01T00:49:00Z"/>
                <w:color w:val="000000"/>
              </w:rPr>
            </w:pPr>
            <w:del w:id="712" w:author="Em Lim" w:date="2025-07-31T17:49:00Z" w16du:dateUtc="2025-08-01T00:49:00Z">
              <w:r w:rsidRPr="008D2AF1" w:rsidDel="000A1486">
                <w:delText>3.91</w:delText>
              </w:r>
            </w:del>
          </w:p>
        </w:tc>
        <w:tc>
          <w:tcPr>
            <w:tcW w:w="1300" w:type="dxa"/>
            <w:noWrap/>
            <w:vAlign w:val="top"/>
            <w:hideMark/>
          </w:tcPr>
          <w:p w14:paraId="707A734E" w14:textId="77777777" w:rsidR="00913FC7" w:rsidRPr="008D2AF1" w:rsidDel="000A1486" w:rsidRDefault="00913FC7" w:rsidP="00BB77FB">
            <w:pPr>
              <w:jc w:val="left"/>
              <w:rPr>
                <w:del w:id="713" w:author="Em Lim" w:date="2025-07-31T17:49:00Z" w16du:dateUtc="2025-08-01T00:49:00Z"/>
                <w:color w:val="000000"/>
              </w:rPr>
            </w:pPr>
            <w:del w:id="714" w:author="Em Lim" w:date="2025-07-31T17:49:00Z" w16du:dateUtc="2025-08-01T00:49:00Z">
              <w:r w:rsidRPr="008D2AF1" w:rsidDel="000A1486">
                <w:delText>&lt; 0.001</w:delText>
              </w:r>
            </w:del>
          </w:p>
        </w:tc>
      </w:tr>
      <w:tr w:rsidR="00913FC7" w:rsidRPr="008D2AF1" w:rsidDel="000A1486" w14:paraId="50D9DBB3" w14:textId="77777777" w:rsidTr="00BB77FB">
        <w:trPr>
          <w:trHeight w:val="320"/>
          <w:del w:id="715" w:author="Em Lim" w:date="2025-07-31T17:49:00Z"/>
        </w:trPr>
        <w:tc>
          <w:tcPr>
            <w:tcW w:w="3686" w:type="dxa"/>
            <w:noWrap/>
            <w:hideMark/>
          </w:tcPr>
          <w:p w14:paraId="1CE96D0F" w14:textId="77777777" w:rsidR="00913FC7" w:rsidRPr="008D2AF1" w:rsidDel="000A1486" w:rsidRDefault="00913FC7" w:rsidP="00BB77FB">
            <w:pPr>
              <w:jc w:val="left"/>
              <w:rPr>
                <w:del w:id="716" w:author="Em Lim" w:date="2025-07-31T17:49:00Z" w16du:dateUtc="2025-08-01T00:49:00Z"/>
                <w:color w:val="000000"/>
              </w:rPr>
            </w:pPr>
            <w:del w:id="717" w:author="Em Lim" w:date="2025-07-31T17:49:00Z" w16du:dateUtc="2025-08-01T00:49:00Z">
              <w:r w:rsidRPr="008D2AF1" w:rsidDel="000A1486">
                <w:rPr>
                  <w:color w:val="000000"/>
                </w:rPr>
                <w:delText>Kelp:animals</w:delText>
              </w:r>
            </w:del>
          </w:p>
        </w:tc>
        <w:tc>
          <w:tcPr>
            <w:tcW w:w="1247" w:type="dxa"/>
            <w:noWrap/>
            <w:vAlign w:val="top"/>
            <w:hideMark/>
          </w:tcPr>
          <w:p w14:paraId="4209AC85" w14:textId="77777777" w:rsidR="00913FC7" w:rsidRPr="008D2AF1" w:rsidDel="000A1486" w:rsidRDefault="00913FC7" w:rsidP="00BB77FB">
            <w:pPr>
              <w:jc w:val="left"/>
              <w:rPr>
                <w:del w:id="718" w:author="Em Lim" w:date="2025-07-31T17:49:00Z" w16du:dateUtc="2025-08-01T00:49:00Z"/>
                <w:color w:val="000000"/>
              </w:rPr>
            </w:pPr>
            <w:del w:id="719" w:author="Em Lim" w:date="2025-07-31T17:49:00Z" w16du:dateUtc="2025-08-01T00:49:00Z">
              <w:r w:rsidRPr="008D2AF1" w:rsidDel="000A1486">
                <w:delText>-9.20</w:delText>
              </w:r>
            </w:del>
          </w:p>
        </w:tc>
        <w:tc>
          <w:tcPr>
            <w:tcW w:w="1507" w:type="dxa"/>
            <w:noWrap/>
            <w:vAlign w:val="top"/>
            <w:hideMark/>
          </w:tcPr>
          <w:p w14:paraId="082C3C84" w14:textId="77777777" w:rsidR="00913FC7" w:rsidRPr="008D2AF1" w:rsidDel="000A1486" w:rsidRDefault="00913FC7" w:rsidP="00BB77FB">
            <w:pPr>
              <w:jc w:val="left"/>
              <w:rPr>
                <w:del w:id="720" w:author="Em Lim" w:date="2025-07-31T17:49:00Z" w16du:dateUtc="2025-08-01T00:49:00Z"/>
                <w:color w:val="000000"/>
              </w:rPr>
            </w:pPr>
            <w:del w:id="721" w:author="Em Lim" w:date="2025-07-31T17:49:00Z" w16du:dateUtc="2025-08-01T00:49:00Z">
              <w:r w:rsidRPr="008D2AF1" w:rsidDel="000A1486">
                <w:delText>2.92</w:delText>
              </w:r>
            </w:del>
          </w:p>
        </w:tc>
        <w:tc>
          <w:tcPr>
            <w:tcW w:w="1093" w:type="dxa"/>
            <w:noWrap/>
            <w:vAlign w:val="top"/>
            <w:hideMark/>
          </w:tcPr>
          <w:p w14:paraId="241A5165" w14:textId="77777777" w:rsidR="00913FC7" w:rsidRPr="008D2AF1" w:rsidDel="000A1486" w:rsidRDefault="00913FC7" w:rsidP="00BB77FB">
            <w:pPr>
              <w:jc w:val="left"/>
              <w:rPr>
                <w:del w:id="722" w:author="Em Lim" w:date="2025-07-31T17:49:00Z" w16du:dateUtc="2025-08-01T00:49:00Z"/>
                <w:color w:val="000000"/>
              </w:rPr>
            </w:pPr>
            <w:del w:id="723" w:author="Em Lim" w:date="2025-07-31T17:49:00Z" w16du:dateUtc="2025-08-01T00:49:00Z">
              <w:r w:rsidRPr="008D2AF1" w:rsidDel="000A1486">
                <w:delText>-3.15</w:delText>
              </w:r>
            </w:del>
          </w:p>
        </w:tc>
        <w:tc>
          <w:tcPr>
            <w:tcW w:w="1300" w:type="dxa"/>
            <w:noWrap/>
            <w:vAlign w:val="top"/>
            <w:hideMark/>
          </w:tcPr>
          <w:p w14:paraId="20B1676F" w14:textId="77777777" w:rsidR="00913FC7" w:rsidRPr="008D2AF1" w:rsidDel="000A1486" w:rsidRDefault="00913FC7" w:rsidP="00BB77FB">
            <w:pPr>
              <w:jc w:val="left"/>
              <w:rPr>
                <w:del w:id="724" w:author="Em Lim" w:date="2025-07-31T17:49:00Z" w16du:dateUtc="2025-08-01T00:49:00Z"/>
                <w:color w:val="000000"/>
              </w:rPr>
            </w:pPr>
            <w:del w:id="725" w:author="Em Lim" w:date="2025-07-31T17:49:00Z" w16du:dateUtc="2025-08-01T00:49:00Z">
              <w:r w:rsidRPr="008D2AF1" w:rsidDel="000A1486">
                <w:delText>0.002</w:delText>
              </w:r>
            </w:del>
          </w:p>
        </w:tc>
      </w:tr>
      <w:tr w:rsidR="00913FC7" w:rsidRPr="008D2AF1" w:rsidDel="000A1486" w14:paraId="1E57E3B8" w14:textId="77777777" w:rsidTr="00BB77FB">
        <w:trPr>
          <w:trHeight w:val="320"/>
          <w:del w:id="726" w:author="Em Lim" w:date="2025-07-31T17:49:00Z"/>
        </w:trPr>
        <w:tc>
          <w:tcPr>
            <w:tcW w:w="3686" w:type="dxa"/>
            <w:noWrap/>
            <w:hideMark/>
          </w:tcPr>
          <w:p w14:paraId="50CE3BB7" w14:textId="77777777" w:rsidR="00913FC7" w:rsidRPr="008D2AF1" w:rsidDel="000A1486" w:rsidRDefault="00913FC7" w:rsidP="00BB77FB">
            <w:pPr>
              <w:jc w:val="left"/>
              <w:rPr>
                <w:del w:id="727" w:author="Em Lim" w:date="2025-07-31T17:49:00Z" w16du:dateUtc="2025-08-01T00:49:00Z"/>
                <w:color w:val="000000"/>
              </w:rPr>
            </w:pPr>
            <w:del w:id="728" w:author="Em Lim" w:date="2025-07-31T17:49:00Z" w16du:dateUtc="2025-08-01T00:49:00Z">
              <w:r w:rsidRPr="008D2AF1" w:rsidDel="000A1486">
                <w:rPr>
                  <w:color w:val="000000"/>
                </w:rPr>
                <w:delText>Tide:animals</w:delText>
              </w:r>
            </w:del>
          </w:p>
        </w:tc>
        <w:tc>
          <w:tcPr>
            <w:tcW w:w="1247" w:type="dxa"/>
            <w:noWrap/>
            <w:vAlign w:val="top"/>
            <w:hideMark/>
          </w:tcPr>
          <w:p w14:paraId="12D5C595" w14:textId="77777777" w:rsidR="00913FC7" w:rsidRPr="008D2AF1" w:rsidDel="000A1486" w:rsidRDefault="00913FC7" w:rsidP="00BB77FB">
            <w:pPr>
              <w:jc w:val="left"/>
              <w:rPr>
                <w:del w:id="729" w:author="Em Lim" w:date="2025-07-31T17:49:00Z" w16du:dateUtc="2025-08-01T00:49:00Z"/>
                <w:color w:val="000000"/>
              </w:rPr>
            </w:pPr>
            <w:del w:id="730" w:author="Em Lim" w:date="2025-07-31T17:49:00Z" w16du:dateUtc="2025-08-01T00:49:00Z">
              <w:r w:rsidRPr="008D2AF1" w:rsidDel="000A1486">
                <w:delText>7.02</w:delText>
              </w:r>
            </w:del>
          </w:p>
        </w:tc>
        <w:tc>
          <w:tcPr>
            <w:tcW w:w="1507" w:type="dxa"/>
            <w:noWrap/>
            <w:vAlign w:val="top"/>
            <w:hideMark/>
          </w:tcPr>
          <w:p w14:paraId="2E09A066" w14:textId="77777777" w:rsidR="00913FC7" w:rsidRPr="008D2AF1" w:rsidDel="000A1486" w:rsidRDefault="00913FC7" w:rsidP="00BB77FB">
            <w:pPr>
              <w:jc w:val="left"/>
              <w:rPr>
                <w:del w:id="731" w:author="Em Lim" w:date="2025-07-31T17:49:00Z" w16du:dateUtc="2025-08-01T00:49:00Z"/>
                <w:color w:val="000000"/>
              </w:rPr>
            </w:pPr>
            <w:del w:id="732" w:author="Em Lim" w:date="2025-07-31T17:49:00Z" w16du:dateUtc="2025-08-01T00:49:00Z">
              <w:r w:rsidRPr="008D2AF1" w:rsidDel="000A1486">
                <w:delText>2.39</w:delText>
              </w:r>
            </w:del>
          </w:p>
        </w:tc>
        <w:tc>
          <w:tcPr>
            <w:tcW w:w="1093" w:type="dxa"/>
            <w:noWrap/>
            <w:vAlign w:val="top"/>
            <w:hideMark/>
          </w:tcPr>
          <w:p w14:paraId="425B3688" w14:textId="77777777" w:rsidR="00913FC7" w:rsidRPr="008D2AF1" w:rsidDel="000A1486" w:rsidRDefault="00913FC7" w:rsidP="00BB77FB">
            <w:pPr>
              <w:jc w:val="left"/>
              <w:rPr>
                <w:del w:id="733" w:author="Em Lim" w:date="2025-07-31T17:49:00Z" w16du:dateUtc="2025-08-01T00:49:00Z"/>
                <w:color w:val="000000"/>
              </w:rPr>
            </w:pPr>
            <w:del w:id="734" w:author="Em Lim" w:date="2025-07-31T17:49:00Z" w16du:dateUtc="2025-08-01T00:49:00Z">
              <w:r w:rsidRPr="008D2AF1" w:rsidDel="000A1486">
                <w:delText>2.93</w:delText>
              </w:r>
            </w:del>
          </w:p>
        </w:tc>
        <w:tc>
          <w:tcPr>
            <w:tcW w:w="1300" w:type="dxa"/>
            <w:noWrap/>
            <w:vAlign w:val="top"/>
            <w:hideMark/>
          </w:tcPr>
          <w:p w14:paraId="4047D234" w14:textId="77777777" w:rsidR="00913FC7" w:rsidRPr="008D2AF1" w:rsidDel="000A1486" w:rsidRDefault="00913FC7" w:rsidP="00BB77FB">
            <w:pPr>
              <w:jc w:val="left"/>
              <w:rPr>
                <w:del w:id="735" w:author="Em Lim" w:date="2025-07-31T17:49:00Z" w16du:dateUtc="2025-08-01T00:49:00Z"/>
                <w:color w:val="000000"/>
              </w:rPr>
            </w:pPr>
            <w:del w:id="736" w:author="Em Lim" w:date="2025-07-31T17:49:00Z" w16du:dateUtc="2025-08-01T00:49:00Z">
              <w:r w:rsidRPr="008D2AF1" w:rsidDel="000A1486">
                <w:delText>0.003</w:delText>
              </w:r>
            </w:del>
          </w:p>
        </w:tc>
      </w:tr>
    </w:tbl>
    <w:p w14:paraId="2CC7C09E" w14:textId="77777777" w:rsidR="00913FC7" w:rsidRPr="008D2AF1" w:rsidDel="000A1486" w:rsidRDefault="00913FC7" w:rsidP="00913FC7">
      <w:pPr>
        <w:rPr>
          <w:del w:id="737" w:author="Em Lim" w:date="2025-07-31T17:49:00Z" w16du:dateUtc="2025-08-01T00:49:00Z"/>
          <w:rStyle w:val="gnvwddmdl3b"/>
        </w:rPr>
      </w:pPr>
    </w:p>
    <w:p w14:paraId="06353EC6" w14:textId="77777777" w:rsidR="00913FC7" w:rsidRPr="008D2AF1" w:rsidDel="000A1486" w:rsidRDefault="00913FC7" w:rsidP="00913FC7">
      <w:pPr>
        <w:rPr>
          <w:del w:id="738" w:author="Em Lim" w:date="2025-07-31T17:49:00Z" w16du:dateUtc="2025-08-01T00:49:00Z"/>
          <w:rStyle w:val="gnvwddmdl3b"/>
        </w:rPr>
      </w:pPr>
    </w:p>
    <w:tbl>
      <w:tblPr>
        <w:tblStyle w:val="Nikola"/>
        <w:tblW w:w="8833" w:type="dxa"/>
        <w:tblLook w:val="04A0" w:firstRow="1" w:lastRow="0" w:firstColumn="1" w:lastColumn="0" w:noHBand="0" w:noVBand="1"/>
      </w:tblPr>
      <w:tblGrid>
        <w:gridCol w:w="3686"/>
        <w:gridCol w:w="1247"/>
        <w:gridCol w:w="1507"/>
        <w:gridCol w:w="1093"/>
        <w:gridCol w:w="1300"/>
      </w:tblGrid>
      <w:tr w:rsidR="00913FC7" w:rsidRPr="008D2AF1" w:rsidDel="000A1486" w14:paraId="5B70BBD3" w14:textId="77777777" w:rsidTr="00BB77FB">
        <w:trPr>
          <w:cnfStyle w:val="100000000000" w:firstRow="1" w:lastRow="0" w:firstColumn="0" w:lastColumn="0" w:oddVBand="0" w:evenVBand="0" w:oddHBand="0" w:evenHBand="0" w:firstRowFirstColumn="0" w:firstRowLastColumn="0" w:lastRowFirstColumn="0" w:lastRowLastColumn="0"/>
          <w:trHeight w:val="320"/>
          <w:del w:id="739" w:author="Em Lim" w:date="2025-07-31T17:49:00Z"/>
        </w:trPr>
        <w:tc>
          <w:tcPr>
            <w:tcW w:w="3686" w:type="dxa"/>
            <w:noWrap/>
            <w:hideMark/>
          </w:tcPr>
          <w:p w14:paraId="43B5EF72" w14:textId="77777777" w:rsidR="00913FC7" w:rsidRPr="008D2AF1" w:rsidDel="000A1486" w:rsidRDefault="00913FC7" w:rsidP="00BB77FB">
            <w:pPr>
              <w:jc w:val="left"/>
              <w:rPr>
                <w:del w:id="740" w:author="Em Lim" w:date="2025-07-31T17:49:00Z" w16du:dateUtc="2025-08-01T00:49:00Z"/>
                <w:b/>
                <w:bCs/>
              </w:rPr>
            </w:pPr>
            <w:del w:id="741" w:author="Em Lim" w:date="2025-07-31T17:49:00Z" w16du:dateUtc="2025-08-01T00:49:00Z">
              <w:r w:rsidRPr="008D2AF1" w:rsidDel="000A1486">
                <w:rPr>
                  <w:b/>
                  <w:bCs/>
                </w:rPr>
                <w:delText xml:space="preserve">Gobiidae </w:delText>
              </w:r>
              <w:r w:rsidRPr="008D2AF1" w:rsidDel="000A1486">
                <w:delText>(</w:delText>
              </w:r>
              <w:r w:rsidRPr="008D2AF1" w:rsidDel="000A1486">
                <w:rPr>
                  <w:i/>
                  <w:iCs/>
                </w:rPr>
                <w:delText>R</w:delText>
              </w:r>
              <w:r w:rsidRPr="008D2AF1" w:rsidDel="000A1486">
                <w:rPr>
                  <w:i/>
                  <w:iCs/>
                  <w:vertAlign w:val="superscript"/>
                </w:rPr>
                <w:delText>2</w:delText>
              </w:r>
              <w:r w:rsidRPr="008D2AF1" w:rsidDel="000A1486">
                <w:delText xml:space="preserve"> = 0.92)</w:delText>
              </w:r>
            </w:del>
          </w:p>
        </w:tc>
        <w:tc>
          <w:tcPr>
            <w:tcW w:w="1247" w:type="dxa"/>
            <w:noWrap/>
            <w:hideMark/>
          </w:tcPr>
          <w:p w14:paraId="35AFC720" w14:textId="77777777" w:rsidR="00913FC7" w:rsidRPr="008D2AF1" w:rsidDel="000A1486" w:rsidRDefault="00913FC7" w:rsidP="00BB77FB">
            <w:pPr>
              <w:jc w:val="left"/>
              <w:rPr>
                <w:del w:id="742" w:author="Em Lim" w:date="2025-07-31T17:49:00Z" w16du:dateUtc="2025-08-01T00:49:00Z"/>
                <w:b/>
                <w:bCs/>
                <w:color w:val="000000"/>
              </w:rPr>
            </w:pPr>
            <w:del w:id="743" w:author="Em Lim" w:date="2025-07-31T17:49:00Z" w16du:dateUtc="2025-08-01T00:49:00Z">
              <w:r w:rsidRPr="008D2AF1" w:rsidDel="000A1486">
                <w:rPr>
                  <w:b/>
                  <w:bCs/>
                  <w:color w:val="000000"/>
                </w:rPr>
                <w:delText>Estimate</w:delText>
              </w:r>
            </w:del>
          </w:p>
        </w:tc>
        <w:tc>
          <w:tcPr>
            <w:tcW w:w="1507" w:type="dxa"/>
            <w:noWrap/>
            <w:hideMark/>
          </w:tcPr>
          <w:p w14:paraId="3376E0E1" w14:textId="77777777" w:rsidR="00913FC7" w:rsidRPr="008D2AF1" w:rsidDel="000A1486" w:rsidRDefault="00913FC7" w:rsidP="00BB77FB">
            <w:pPr>
              <w:jc w:val="left"/>
              <w:rPr>
                <w:del w:id="744" w:author="Em Lim" w:date="2025-07-31T17:49:00Z" w16du:dateUtc="2025-08-01T00:49:00Z"/>
                <w:b/>
                <w:bCs/>
                <w:color w:val="000000"/>
              </w:rPr>
            </w:pPr>
            <w:del w:id="745" w:author="Em Lim" w:date="2025-07-31T17:49:00Z" w16du:dateUtc="2025-08-01T00:49:00Z">
              <w:r w:rsidRPr="008D2AF1" w:rsidDel="000A1486">
                <w:rPr>
                  <w:b/>
                  <w:bCs/>
                  <w:color w:val="000000"/>
                </w:rPr>
                <w:delText>Std. error</w:delText>
              </w:r>
            </w:del>
          </w:p>
        </w:tc>
        <w:tc>
          <w:tcPr>
            <w:tcW w:w="1093" w:type="dxa"/>
            <w:noWrap/>
            <w:hideMark/>
          </w:tcPr>
          <w:p w14:paraId="729DF1CD" w14:textId="77777777" w:rsidR="00913FC7" w:rsidRPr="008D2AF1" w:rsidDel="000A1486" w:rsidRDefault="00913FC7" w:rsidP="00BB77FB">
            <w:pPr>
              <w:jc w:val="left"/>
              <w:rPr>
                <w:del w:id="746" w:author="Em Lim" w:date="2025-07-31T17:49:00Z" w16du:dateUtc="2025-08-01T00:49:00Z"/>
                <w:b/>
                <w:bCs/>
                <w:color w:val="000000"/>
              </w:rPr>
            </w:pPr>
            <w:del w:id="747" w:author="Em Lim" w:date="2025-07-31T17:49:00Z" w16du:dateUtc="2025-08-01T00:49:00Z">
              <w:r w:rsidRPr="008D2AF1" w:rsidDel="000A1486">
                <w:rPr>
                  <w:b/>
                  <w:bCs/>
                  <w:color w:val="000000"/>
                </w:rPr>
                <w:delText>z value</w:delText>
              </w:r>
            </w:del>
          </w:p>
        </w:tc>
        <w:tc>
          <w:tcPr>
            <w:tcW w:w="1300" w:type="dxa"/>
            <w:noWrap/>
            <w:hideMark/>
          </w:tcPr>
          <w:p w14:paraId="30522C0D" w14:textId="77777777" w:rsidR="00913FC7" w:rsidRPr="008D2AF1" w:rsidDel="000A1486" w:rsidRDefault="00913FC7" w:rsidP="00BB77FB">
            <w:pPr>
              <w:jc w:val="left"/>
              <w:rPr>
                <w:del w:id="748" w:author="Em Lim" w:date="2025-07-31T17:49:00Z" w16du:dateUtc="2025-08-01T00:49:00Z"/>
                <w:b/>
                <w:bCs/>
                <w:color w:val="000000"/>
              </w:rPr>
            </w:pPr>
            <w:del w:id="749" w:author="Em Lim" w:date="2025-07-31T17:49:00Z" w16du:dateUtc="2025-08-01T00:49:00Z">
              <w:r w:rsidRPr="008D2AF1" w:rsidDel="000A1486">
                <w:rPr>
                  <w:b/>
                  <w:bCs/>
                  <w:color w:val="000000"/>
                </w:rPr>
                <w:delText>p value</w:delText>
              </w:r>
            </w:del>
          </w:p>
        </w:tc>
      </w:tr>
      <w:tr w:rsidR="00913FC7" w:rsidRPr="008D2AF1" w:rsidDel="000A1486" w14:paraId="73D4040C" w14:textId="77777777" w:rsidTr="00BB77FB">
        <w:trPr>
          <w:trHeight w:val="320"/>
          <w:del w:id="750" w:author="Em Lim" w:date="2025-07-31T17:49:00Z"/>
        </w:trPr>
        <w:tc>
          <w:tcPr>
            <w:tcW w:w="3686" w:type="dxa"/>
            <w:noWrap/>
            <w:hideMark/>
          </w:tcPr>
          <w:p w14:paraId="0EE263F9" w14:textId="77777777" w:rsidR="00913FC7" w:rsidRPr="008D2AF1" w:rsidDel="000A1486" w:rsidRDefault="00913FC7" w:rsidP="00BB77FB">
            <w:pPr>
              <w:jc w:val="left"/>
              <w:rPr>
                <w:del w:id="751" w:author="Em Lim" w:date="2025-07-31T17:49:00Z" w16du:dateUtc="2025-08-01T00:49:00Z"/>
                <w:color w:val="000000"/>
              </w:rPr>
            </w:pPr>
            <w:del w:id="752" w:author="Em Lim" w:date="2025-07-31T17:49:00Z" w16du:dateUtc="2025-08-01T00:49:00Z">
              <w:r w:rsidRPr="008D2AF1" w:rsidDel="000A1486">
                <w:rPr>
                  <w:color w:val="000000"/>
                </w:rPr>
                <w:delText>Intercept</w:delText>
              </w:r>
            </w:del>
          </w:p>
        </w:tc>
        <w:tc>
          <w:tcPr>
            <w:tcW w:w="1247" w:type="dxa"/>
            <w:noWrap/>
            <w:vAlign w:val="bottom"/>
            <w:hideMark/>
          </w:tcPr>
          <w:p w14:paraId="1E220487" w14:textId="77777777" w:rsidR="00913FC7" w:rsidRPr="008D2AF1" w:rsidDel="000A1486" w:rsidRDefault="00913FC7" w:rsidP="00BB77FB">
            <w:pPr>
              <w:jc w:val="left"/>
              <w:rPr>
                <w:del w:id="753" w:author="Em Lim" w:date="2025-07-31T17:49:00Z" w16du:dateUtc="2025-08-01T00:49:00Z"/>
                <w:color w:val="000000"/>
              </w:rPr>
            </w:pPr>
            <w:del w:id="754" w:author="Em Lim" w:date="2025-07-31T17:49:00Z" w16du:dateUtc="2025-08-01T00:49:00Z">
              <w:r w:rsidRPr="008D2AF1" w:rsidDel="000A1486">
                <w:rPr>
                  <w:color w:val="000000"/>
                </w:rPr>
                <w:delText>-0.74</w:delText>
              </w:r>
            </w:del>
          </w:p>
        </w:tc>
        <w:tc>
          <w:tcPr>
            <w:tcW w:w="1507" w:type="dxa"/>
            <w:noWrap/>
            <w:vAlign w:val="bottom"/>
            <w:hideMark/>
          </w:tcPr>
          <w:p w14:paraId="1A1463F2" w14:textId="77777777" w:rsidR="00913FC7" w:rsidRPr="008D2AF1" w:rsidDel="000A1486" w:rsidRDefault="00913FC7" w:rsidP="00BB77FB">
            <w:pPr>
              <w:jc w:val="left"/>
              <w:rPr>
                <w:del w:id="755" w:author="Em Lim" w:date="2025-07-31T17:49:00Z" w16du:dateUtc="2025-08-01T00:49:00Z"/>
                <w:color w:val="000000"/>
              </w:rPr>
            </w:pPr>
            <w:del w:id="756" w:author="Em Lim" w:date="2025-07-31T17:49:00Z" w16du:dateUtc="2025-08-01T00:49:00Z">
              <w:r w:rsidRPr="008D2AF1" w:rsidDel="000A1486">
                <w:rPr>
                  <w:color w:val="000000"/>
                </w:rPr>
                <w:delText>0.27</w:delText>
              </w:r>
            </w:del>
          </w:p>
        </w:tc>
        <w:tc>
          <w:tcPr>
            <w:tcW w:w="1093" w:type="dxa"/>
            <w:noWrap/>
            <w:vAlign w:val="bottom"/>
            <w:hideMark/>
          </w:tcPr>
          <w:p w14:paraId="1B4AF789" w14:textId="77777777" w:rsidR="00913FC7" w:rsidRPr="008D2AF1" w:rsidDel="000A1486" w:rsidRDefault="00913FC7" w:rsidP="00BB77FB">
            <w:pPr>
              <w:jc w:val="left"/>
              <w:rPr>
                <w:del w:id="757" w:author="Em Lim" w:date="2025-07-31T17:49:00Z" w16du:dateUtc="2025-08-01T00:49:00Z"/>
                <w:color w:val="000000"/>
              </w:rPr>
            </w:pPr>
            <w:del w:id="758" w:author="Em Lim" w:date="2025-07-31T17:49:00Z" w16du:dateUtc="2025-08-01T00:49:00Z">
              <w:r w:rsidRPr="008D2AF1" w:rsidDel="000A1486">
                <w:rPr>
                  <w:color w:val="000000"/>
                </w:rPr>
                <w:delText>-2.72</w:delText>
              </w:r>
            </w:del>
          </w:p>
        </w:tc>
        <w:tc>
          <w:tcPr>
            <w:tcW w:w="1300" w:type="dxa"/>
            <w:noWrap/>
            <w:vAlign w:val="bottom"/>
            <w:hideMark/>
          </w:tcPr>
          <w:p w14:paraId="2606F439" w14:textId="77777777" w:rsidR="00913FC7" w:rsidRPr="008D2AF1" w:rsidDel="000A1486" w:rsidRDefault="00913FC7" w:rsidP="00BB77FB">
            <w:pPr>
              <w:jc w:val="left"/>
              <w:rPr>
                <w:del w:id="759" w:author="Em Lim" w:date="2025-07-31T17:49:00Z" w16du:dateUtc="2025-08-01T00:49:00Z"/>
                <w:color w:val="000000"/>
              </w:rPr>
            </w:pPr>
            <w:del w:id="760" w:author="Em Lim" w:date="2025-07-31T17:49:00Z" w16du:dateUtc="2025-08-01T00:49:00Z">
              <w:r w:rsidRPr="008D2AF1" w:rsidDel="000A1486">
                <w:rPr>
                  <w:color w:val="000000"/>
                </w:rPr>
                <w:delText>0.01</w:delText>
              </w:r>
            </w:del>
          </w:p>
        </w:tc>
      </w:tr>
      <w:tr w:rsidR="00913FC7" w:rsidRPr="008D2AF1" w:rsidDel="000A1486" w14:paraId="6A5894A6" w14:textId="77777777" w:rsidTr="00BB77FB">
        <w:trPr>
          <w:trHeight w:val="320"/>
          <w:del w:id="761" w:author="Em Lim" w:date="2025-07-31T17:49:00Z"/>
        </w:trPr>
        <w:tc>
          <w:tcPr>
            <w:tcW w:w="3686" w:type="dxa"/>
            <w:noWrap/>
            <w:hideMark/>
          </w:tcPr>
          <w:p w14:paraId="27AC3C4B" w14:textId="77777777" w:rsidR="00913FC7" w:rsidRPr="008D2AF1" w:rsidDel="000A1486" w:rsidRDefault="00913FC7" w:rsidP="00BB77FB">
            <w:pPr>
              <w:jc w:val="left"/>
              <w:rPr>
                <w:del w:id="762" w:author="Em Lim" w:date="2025-07-31T17:49:00Z" w16du:dateUtc="2025-08-01T00:49:00Z"/>
                <w:color w:val="000000"/>
              </w:rPr>
            </w:pPr>
            <w:del w:id="763" w:author="Em Lim" w:date="2025-07-31T17:49:00Z" w16du:dateUtc="2025-08-01T00:49:00Z">
              <w:r w:rsidRPr="008D2AF1" w:rsidDel="000A1486">
                <w:rPr>
                  <w:color w:val="000000"/>
                </w:rPr>
                <w:delText>Kelp - none</w:delText>
              </w:r>
            </w:del>
          </w:p>
        </w:tc>
        <w:tc>
          <w:tcPr>
            <w:tcW w:w="1247" w:type="dxa"/>
            <w:noWrap/>
            <w:vAlign w:val="bottom"/>
            <w:hideMark/>
          </w:tcPr>
          <w:p w14:paraId="1591CD5C" w14:textId="77777777" w:rsidR="00913FC7" w:rsidRPr="008D2AF1" w:rsidDel="000A1486" w:rsidRDefault="00913FC7" w:rsidP="00BB77FB">
            <w:pPr>
              <w:jc w:val="left"/>
              <w:rPr>
                <w:del w:id="764" w:author="Em Lim" w:date="2025-07-31T17:49:00Z" w16du:dateUtc="2025-08-01T00:49:00Z"/>
                <w:color w:val="000000"/>
              </w:rPr>
            </w:pPr>
            <w:del w:id="765" w:author="Em Lim" w:date="2025-07-31T17:49:00Z" w16du:dateUtc="2025-08-01T00:49:00Z">
              <w:r w:rsidRPr="008D2AF1" w:rsidDel="000A1486">
                <w:rPr>
                  <w:color w:val="000000"/>
                </w:rPr>
                <w:delText>0.81</w:delText>
              </w:r>
            </w:del>
          </w:p>
        </w:tc>
        <w:tc>
          <w:tcPr>
            <w:tcW w:w="1507" w:type="dxa"/>
            <w:noWrap/>
            <w:vAlign w:val="bottom"/>
            <w:hideMark/>
          </w:tcPr>
          <w:p w14:paraId="157FFA2C" w14:textId="77777777" w:rsidR="00913FC7" w:rsidRPr="008D2AF1" w:rsidDel="000A1486" w:rsidRDefault="00913FC7" w:rsidP="00BB77FB">
            <w:pPr>
              <w:jc w:val="left"/>
              <w:rPr>
                <w:del w:id="766" w:author="Em Lim" w:date="2025-07-31T17:49:00Z" w16du:dateUtc="2025-08-01T00:49:00Z"/>
                <w:color w:val="000000"/>
              </w:rPr>
            </w:pPr>
            <w:del w:id="767" w:author="Em Lim" w:date="2025-07-31T17:49:00Z" w16du:dateUtc="2025-08-01T00:49:00Z">
              <w:r w:rsidRPr="008D2AF1" w:rsidDel="000A1486">
                <w:rPr>
                  <w:color w:val="000000"/>
                </w:rPr>
                <w:delText>0.35</w:delText>
              </w:r>
            </w:del>
          </w:p>
        </w:tc>
        <w:tc>
          <w:tcPr>
            <w:tcW w:w="1093" w:type="dxa"/>
            <w:noWrap/>
            <w:vAlign w:val="bottom"/>
            <w:hideMark/>
          </w:tcPr>
          <w:p w14:paraId="69AD22DA" w14:textId="77777777" w:rsidR="00913FC7" w:rsidRPr="008D2AF1" w:rsidDel="000A1486" w:rsidRDefault="00913FC7" w:rsidP="00BB77FB">
            <w:pPr>
              <w:jc w:val="left"/>
              <w:rPr>
                <w:del w:id="768" w:author="Em Lim" w:date="2025-07-31T17:49:00Z" w16du:dateUtc="2025-08-01T00:49:00Z"/>
                <w:color w:val="000000"/>
              </w:rPr>
            </w:pPr>
            <w:del w:id="769" w:author="Em Lim" w:date="2025-07-31T17:49:00Z" w16du:dateUtc="2025-08-01T00:49:00Z">
              <w:r w:rsidRPr="008D2AF1" w:rsidDel="000A1486">
                <w:rPr>
                  <w:color w:val="000000"/>
                </w:rPr>
                <w:delText>2.29</w:delText>
              </w:r>
            </w:del>
          </w:p>
        </w:tc>
        <w:tc>
          <w:tcPr>
            <w:tcW w:w="1300" w:type="dxa"/>
            <w:noWrap/>
            <w:vAlign w:val="bottom"/>
            <w:hideMark/>
          </w:tcPr>
          <w:p w14:paraId="321F003B" w14:textId="77777777" w:rsidR="00913FC7" w:rsidRPr="008D2AF1" w:rsidDel="000A1486" w:rsidRDefault="00913FC7" w:rsidP="00BB77FB">
            <w:pPr>
              <w:jc w:val="left"/>
              <w:rPr>
                <w:del w:id="770" w:author="Em Lim" w:date="2025-07-31T17:49:00Z" w16du:dateUtc="2025-08-01T00:49:00Z"/>
                <w:color w:val="000000"/>
              </w:rPr>
            </w:pPr>
            <w:del w:id="771" w:author="Em Lim" w:date="2025-07-31T17:49:00Z" w16du:dateUtc="2025-08-01T00:49:00Z">
              <w:r w:rsidRPr="008D2AF1" w:rsidDel="000A1486">
                <w:rPr>
                  <w:color w:val="000000"/>
                </w:rPr>
                <w:delText>0.02</w:delText>
              </w:r>
            </w:del>
          </w:p>
        </w:tc>
      </w:tr>
      <w:tr w:rsidR="00913FC7" w:rsidRPr="008D2AF1" w:rsidDel="000A1486" w14:paraId="56EC7D14" w14:textId="77777777" w:rsidTr="00BB77FB">
        <w:trPr>
          <w:trHeight w:val="320"/>
          <w:del w:id="772" w:author="Em Lim" w:date="2025-07-31T17:49:00Z"/>
        </w:trPr>
        <w:tc>
          <w:tcPr>
            <w:tcW w:w="3686" w:type="dxa"/>
            <w:noWrap/>
            <w:hideMark/>
          </w:tcPr>
          <w:p w14:paraId="634B8D81" w14:textId="77777777" w:rsidR="00913FC7" w:rsidRPr="008D2AF1" w:rsidDel="000A1486" w:rsidRDefault="00913FC7" w:rsidP="00BB77FB">
            <w:pPr>
              <w:jc w:val="left"/>
              <w:rPr>
                <w:del w:id="773" w:author="Em Lim" w:date="2025-07-31T17:49:00Z" w16du:dateUtc="2025-08-01T00:49:00Z"/>
                <w:color w:val="000000"/>
              </w:rPr>
            </w:pPr>
            <w:del w:id="774" w:author="Em Lim" w:date="2025-07-31T17:49:00Z" w16du:dateUtc="2025-08-01T00:49:00Z">
              <w:r w:rsidRPr="008D2AF1" w:rsidDel="000A1486">
                <w:rPr>
                  <w:color w:val="000000"/>
                </w:rPr>
                <w:delText>Kelp biomass</w:delText>
              </w:r>
            </w:del>
          </w:p>
        </w:tc>
        <w:tc>
          <w:tcPr>
            <w:tcW w:w="1247" w:type="dxa"/>
            <w:noWrap/>
            <w:vAlign w:val="bottom"/>
            <w:hideMark/>
          </w:tcPr>
          <w:p w14:paraId="64806899" w14:textId="77777777" w:rsidR="00913FC7" w:rsidRPr="008D2AF1" w:rsidDel="000A1486" w:rsidRDefault="00913FC7" w:rsidP="00BB77FB">
            <w:pPr>
              <w:jc w:val="left"/>
              <w:rPr>
                <w:del w:id="775" w:author="Em Lim" w:date="2025-07-31T17:49:00Z" w16du:dateUtc="2025-08-01T00:49:00Z"/>
                <w:color w:val="000000"/>
              </w:rPr>
            </w:pPr>
            <w:del w:id="776" w:author="Em Lim" w:date="2025-07-31T17:49:00Z" w16du:dateUtc="2025-08-01T00:49:00Z">
              <w:r w:rsidRPr="008D2AF1" w:rsidDel="000A1486">
                <w:rPr>
                  <w:color w:val="000000"/>
                </w:rPr>
                <w:delText>0.70</w:delText>
              </w:r>
            </w:del>
          </w:p>
        </w:tc>
        <w:tc>
          <w:tcPr>
            <w:tcW w:w="1507" w:type="dxa"/>
            <w:noWrap/>
            <w:vAlign w:val="bottom"/>
            <w:hideMark/>
          </w:tcPr>
          <w:p w14:paraId="2D39B483" w14:textId="77777777" w:rsidR="00913FC7" w:rsidRPr="008D2AF1" w:rsidDel="000A1486" w:rsidRDefault="00913FC7" w:rsidP="00BB77FB">
            <w:pPr>
              <w:jc w:val="left"/>
              <w:rPr>
                <w:del w:id="777" w:author="Em Lim" w:date="2025-07-31T17:49:00Z" w16du:dateUtc="2025-08-01T00:49:00Z"/>
                <w:color w:val="000000"/>
              </w:rPr>
            </w:pPr>
            <w:del w:id="778" w:author="Em Lim" w:date="2025-07-31T17:49:00Z" w16du:dateUtc="2025-08-01T00:49:00Z">
              <w:r w:rsidRPr="008D2AF1" w:rsidDel="000A1486">
                <w:rPr>
                  <w:color w:val="000000"/>
                </w:rPr>
                <w:delText>0.42</w:delText>
              </w:r>
            </w:del>
          </w:p>
        </w:tc>
        <w:tc>
          <w:tcPr>
            <w:tcW w:w="1093" w:type="dxa"/>
            <w:noWrap/>
            <w:vAlign w:val="bottom"/>
            <w:hideMark/>
          </w:tcPr>
          <w:p w14:paraId="19CED3E4" w14:textId="77777777" w:rsidR="00913FC7" w:rsidRPr="008D2AF1" w:rsidDel="000A1486" w:rsidRDefault="00913FC7" w:rsidP="00BB77FB">
            <w:pPr>
              <w:jc w:val="left"/>
              <w:rPr>
                <w:del w:id="779" w:author="Em Lim" w:date="2025-07-31T17:49:00Z" w16du:dateUtc="2025-08-01T00:49:00Z"/>
                <w:color w:val="000000"/>
              </w:rPr>
            </w:pPr>
            <w:del w:id="780" w:author="Em Lim" w:date="2025-07-31T17:49:00Z" w16du:dateUtc="2025-08-01T00:49:00Z">
              <w:r w:rsidRPr="008D2AF1" w:rsidDel="000A1486">
                <w:rPr>
                  <w:color w:val="000000"/>
                </w:rPr>
                <w:delText>1.67</w:delText>
              </w:r>
            </w:del>
          </w:p>
        </w:tc>
        <w:tc>
          <w:tcPr>
            <w:tcW w:w="1300" w:type="dxa"/>
            <w:noWrap/>
            <w:vAlign w:val="bottom"/>
            <w:hideMark/>
          </w:tcPr>
          <w:p w14:paraId="2EA3A48D" w14:textId="77777777" w:rsidR="00913FC7" w:rsidRPr="008D2AF1" w:rsidDel="000A1486" w:rsidRDefault="00913FC7" w:rsidP="00BB77FB">
            <w:pPr>
              <w:jc w:val="left"/>
              <w:rPr>
                <w:del w:id="781" w:author="Em Lim" w:date="2025-07-31T17:49:00Z" w16du:dateUtc="2025-08-01T00:49:00Z"/>
                <w:color w:val="000000"/>
              </w:rPr>
            </w:pPr>
            <w:del w:id="782" w:author="Em Lim" w:date="2025-07-31T17:49:00Z" w16du:dateUtc="2025-08-01T00:49:00Z">
              <w:r w:rsidRPr="008D2AF1" w:rsidDel="000A1486">
                <w:rPr>
                  <w:color w:val="000000"/>
                </w:rPr>
                <w:delText>0.09</w:delText>
              </w:r>
            </w:del>
          </w:p>
        </w:tc>
      </w:tr>
      <w:tr w:rsidR="00913FC7" w:rsidRPr="008D2AF1" w:rsidDel="000A1486" w14:paraId="0D08BBB0" w14:textId="77777777" w:rsidTr="00BB77FB">
        <w:trPr>
          <w:trHeight w:val="320"/>
          <w:del w:id="783" w:author="Em Lim" w:date="2025-07-31T17:49:00Z"/>
        </w:trPr>
        <w:tc>
          <w:tcPr>
            <w:tcW w:w="3686" w:type="dxa"/>
            <w:noWrap/>
            <w:hideMark/>
          </w:tcPr>
          <w:p w14:paraId="49874986" w14:textId="77777777" w:rsidR="00913FC7" w:rsidRPr="008D2AF1" w:rsidDel="000A1486" w:rsidRDefault="00913FC7" w:rsidP="00BB77FB">
            <w:pPr>
              <w:jc w:val="left"/>
              <w:rPr>
                <w:del w:id="784" w:author="Em Lim" w:date="2025-07-31T17:49:00Z" w16du:dateUtc="2025-08-01T00:49:00Z"/>
                <w:color w:val="000000"/>
              </w:rPr>
            </w:pPr>
            <w:del w:id="785" w:author="Em Lim" w:date="2025-07-31T17:49:00Z" w16du:dateUtc="2025-08-01T00:49:00Z">
              <w:r w:rsidRPr="008D2AF1" w:rsidDel="000A1486">
                <w:rPr>
                  <w:color w:val="000000"/>
                </w:rPr>
                <w:delText>Tide exchange</w:delText>
              </w:r>
            </w:del>
          </w:p>
        </w:tc>
        <w:tc>
          <w:tcPr>
            <w:tcW w:w="1247" w:type="dxa"/>
            <w:noWrap/>
            <w:vAlign w:val="bottom"/>
            <w:hideMark/>
          </w:tcPr>
          <w:p w14:paraId="661C6AAD" w14:textId="77777777" w:rsidR="00913FC7" w:rsidRPr="008D2AF1" w:rsidDel="000A1486" w:rsidRDefault="00913FC7" w:rsidP="00BB77FB">
            <w:pPr>
              <w:jc w:val="left"/>
              <w:rPr>
                <w:del w:id="786" w:author="Em Lim" w:date="2025-07-31T17:49:00Z" w16du:dateUtc="2025-08-01T00:49:00Z"/>
                <w:color w:val="000000"/>
              </w:rPr>
            </w:pPr>
            <w:del w:id="787" w:author="Em Lim" w:date="2025-07-31T17:49:00Z" w16du:dateUtc="2025-08-01T00:49:00Z">
              <w:r w:rsidRPr="008D2AF1" w:rsidDel="000A1486">
                <w:rPr>
                  <w:color w:val="000000"/>
                </w:rPr>
                <w:delText>4.71</w:delText>
              </w:r>
            </w:del>
          </w:p>
        </w:tc>
        <w:tc>
          <w:tcPr>
            <w:tcW w:w="1507" w:type="dxa"/>
            <w:noWrap/>
            <w:vAlign w:val="bottom"/>
            <w:hideMark/>
          </w:tcPr>
          <w:p w14:paraId="6B35563F" w14:textId="77777777" w:rsidR="00913FC7" w:rsidRPr="008D2AF1" w:rsidDel="000A1486" w:rsidRDefault="00913FC7" w:rsidP="00BB77FB">
            <w:pPr>
              <w:jc w:val="left"/>
              <w:rPr>
                <w:del w:id="788" w:author="Em Lim" w:date="2025-07-31T17:49:00Z" w16du:dateUtc="2025-08-01T00:49:00Z"/>
                <w:color w:val="000000"/>
              </w:rPr>
            </w:pPr>
            <w:del w:id="789" w:author="Em Lim" w:date="2025-07-31T17:49:00Z" w16du:dateUtc="2025-08-01T00:49:00Z">
              <w:r w:rsidRPr="008D2AF1" w:rsidDel="000A1486">
                <w:rPr>
                  <w:color w:val="000000"/>
                </w:rPr>
                <w:delText>1.00</w:delText>
              </w:r>
            </w:del>
          </w:p>
        </w:tc>
        <w:tc>
          <w:tcPr>
            <w:tcW w:w="1093" w:type="dxa"/>
            <w:noWrap/>
            <w:vAlign w:val="bottom"/>
            <w:hideMark/>
          </w:tcPr>
          <w:p w14:paraId="783AA233" w14:textId="77777777" w:rsidR="00913FC7" w:rsidRPr="008D2AF1" w:rsidDel="000A1486" w:rsidRDefault="00913FC7" w:rsidP="00BB77FB">
            <w:pPr>
              <w:jc w:val="left"/>
              <w:rPr>
                <w:del w:id="790" w:author="Em Lim" w:date="2025-07-31T17:49:00Z" w16du:dateUtc="2025-08-01T00:49:00Z"/>
                <w:color w:val="000000"/>
              </w:rPr>
            </w:pPr>
            <w:del w:id="791" w:author="Em Lim" w:date="2025-07-31T17:49:00Z" w16du:dateUtc="2025-08-01T00:49:00Z">
              <w:r w:rsidRPr="008D2AF1" w:rsidDel="000A1486">
                <w:rPr>
                  <w:color w:val="000000"/>
                </w:rPr>
                <w:delText>4.70</w:delText>
              </w:r>
            </w:del>
          </w:p>
        </w:tc>
        <w:tc>
          <w:tcPr>
            <w:tcW w:w="1300" w:type="dxa"/>
            <w:noWrap/>
            <w:vAlign w:val="bottom"/>
            <w:hideMark/>
          </w:tcPr>
          <w:p w14:paraId="7C6D6D58" w14:textId="77777777" w:rsidR="00913FC7" w:rsidRPr="008D2AF1" w:rsidDel="000A1486" w:rsidRDefault="00913FC7" w:rsidP="00BB77FB">
            <w:pPr>
              <w:jc w:val="left"/>
              <w:rPr>
                <w:del w:id="792" w:author="Em Lim" w:date="2025-07-31T17:49:00Z" w16du:dateUtc="2025-08-01T00:49:00Z"/>
                <w:color w:val="000000"/>
              </w:rPr>
            </w:pPr>
            <w:del w:id="793" w:author="Em Lim" w:date="2025-07-31T17:49:00Z" w16du:dateUtc="2025-08-01T00:49:00Z">
              <w:r w:rsidRPr="008D2AF1" w:rsidDel="000A1486">
                <w:rPr>
                  <w:color w:val="000000"/>
                </w:rPr>
                <w:delText>&lt; 0.001</w:delText>
              </w:r>
            </w:del>
          </w:p>
        </w:tc>
      </w:tr>
      <w:tr w:rsidR="00913FC7" w:rsidRPr="008D2AF1" w:rsidDel="000A1486" w14:paraId="5516DE69" w14:textId="77777777" w:rsidTr="00BB77FB">
        <w:trPr>
          <w:trHeight w:val="320"/>
          <w:del w:id="794" w:author="Em Lim" w:date="2025-07-31T17:49:00Z"/>
        </w:trPr>
        <w:tc>
          <w:tcPr>
            <w:tcW w:w="3686" w:type="dxa"/>
            <w:noWrap/>
            <w:hideMark/>
          </w:tcPr>
          <w:p w14:paraId="23150603" w14:textId="77777777" w:rsidR="00913FC7" w:rsidRPr="008D2AF1" w:rsidDel="000A1486" w:rsidRDefault="00913FC7" w:rsidP="00BB77FB">
            <w:pPr>
              <w:jc w:val="left"/>
              <w:rPr>
                <w:del w:id="795" w:author="Em Lim" w:date="2025-07-31T17:49:00Z" w16du:dateUtc="2025-08-01T00:49:00Z"/>
                <w:color w:val="000000"/>
              </w:rPr>
            </w:pPr>
            <w:del w:id="796" w:author="Em Lim" w:date="2025-07-31T17:49:00Z" w16du:dateUtc="2025-08-01T00:49:00Z">
              <w:r w:rsidRPr="008D2AF1" w:rsidDel="000A1486">
                <w:rPr>
                  <w:color w:val="000000"/>
                </w:rPr>
                <w:delText>Animal biomass</w:delText>
              </w:r>
            </w:del>
          </w:p>
        </w:tc>
        <w:tc>
          <w:tcPr>
            <w:tcW w:w="1247" w:type="dxa"/>
            <w:noWrap/>
            <w:vAlign w:val="bottom"/>
            <w:hideMark/>
          </w:tcPr>
          <w:p w14:paraId="789467F8" w14:textId="77777777" w:rsidR="00913FC7" w:rsidRPr="008D2AF1" w:rsidDel="000A1486" w:rsidRDefault="00913FC7" w:rsidP="00BB77FB">
            <w:pPr>
              <w:jc w:val="left"/>
              <w:rPr>
                <w:del w:id="797" w:author="Em Lim" w:date="2025-07-31T17:49:00Z" w16du:dateUtc="2025-08-01T00:49:00Z"/>
                <w:color w:val="000000"/>
              </w:rPr>
            </w:pPr>
            <w:del w:id="798" w:author="Em Lim" w:date="2025-07-31T17:49:00Z" w16du:dateUtc="2025-08-01T00:49:00Z">
              <w:r w:rsidRPr="008D2AF1" w:rsidDel="000A1486">
                <w:rPr>
                  <w:color w:val="000000"/>
                </w:rPr>
                <w:delText>-2.17</w:delText>
              </w:r>
            </w:del>
          </w:p>
        </w:tc>
        <w:tc>
          <w:tcPr>
            <w:tcW w:w="1507" w:type="dxa"/>
            <w:noWrap/>
            <w:vAlign w:val="bottom"/>
            <w:hideMark/>
          </w:tcPr>
          <w:p w14:paraId="70658ED9" w14:textId="77777777" w:rsidR="00913FC7" w:rsidRPr="008D2AF1" w:rsidDel="000A1486" w:rsidRDefault="00913FC7" w:rsidP="00BB77FB">
            <w:pPr>
              <w:jc w:val="left"/>
              <w:rPr>
                <w:del w:id="799" w:author="Em Lim" w:date="2025-07-31T17:49:00Z" w16du:dateUtc="2025-08-01T00:49:00Z"/>
                <w:color w:val="000000"/>
              </w:rPr>
            </w:pPr>
            <w:del w:id="800" w:author="Em Lim" w:date="2025-07-31T17:49:00Z" w16du:dateUtc="2025-08-01T00:49:00Z">
              <w:r w:rsidRPr="008D2AF1" w:rsidDel="000A1486">
                <w:rPr>
                  <w:color w:val="000000"/>
                </w:rPr>
                <w:delText>0.66</w:delText>
              </w:r>
            </w:del>
          </w:p>
        </w:tc>
        <w:tc>
          <w:tcPr>
            <w:tcW w:w="1093" w:type="dxa"/>
            <w:noWrap/>
            <w:vAlign w:val="bottom"/>
            <w:hideMark/>
          </w:tcPr>
          <w:p w14:paraId="0326217B" w14:textId="77777777" w:rsidR="00913FC7" w:rsidRPr="008D2AF1" w:rsidDel="000A1486" w:rsidRDefault="00913FC7" w:rsidP="00BB77FB">
            <w:pPr>
              <w:jc w:val="left"/>
              <w:rPr>
                <w:del w:id="801" w:author="Em Lim" w:date="2025-07-31T17:49:00Z" w16du:dateUtc="2025-08-01T00:49:00Z"/>
                <w:color w:val="000000"/>
              </w:rPr>
            </w:pPr>
            <w:del w:id="802" w:author="Em Lim" w:date="2025-07-31T17:49:00Z" w16du:dateUtc="2025-08-01T00:49:00Z">
              <w:r w:rsidRPr="008D2AF1" w:rsidDel="000A1486">
                <w:rPr>
                  <w:color w:val="000000"/>
                </w:rPr>
                <w:delText>-3.28</w:delText>
              </w:r>
            </w:del>
          </w:p>
        </w:tc>
        <w:tc>
          <w:tcPr>
            <w:tcW w:w="1300" w:type="dxa"/>
            <w:noWrap/>
            <w:vAlign w:val="bottom"/>
            <w:hideMark/>
          </w:tcPr>
          <w:p w14:paraId="68DF2EE4" w14:textId="77777777" w:rsidR="00913FC7" w:rsidRPr="008D2AF1" w:rsidDel="000A1486" w:rsidRDefault="00913FC7" w:rsidP="00BB77FB">
            <w:pPr>
              <w:jc w:val="left"/>
              <w:rPr>
                <w:del w:id="803" w:author="Em Lim" w:date="2025-07-31T17:49:00Z" w16du:dateUtc="2025-08-01T00:49:00Z"/>
                <w:color w:val="000000"/>
              </w:rPr>
            </w:pPr>
            <w:del w:id="804" w:author="Em Lim" w:date="2025-07-31T17:49:00Z" w16du:dateUtc="2025-08-01T00:49:00Z">
              <w:r w:rsidRPr="008D2AF1" w:rsidDel="000A1486">
                <w:rPr>
                  <w:color w:val="000000"/>
                </w:rPr>
                <w:delText>0.001</w:delText>
              </w:r>
            </w:del>
          </w:p>
        </w:tc>
      </w:tr>
      <w:tr w:rsidR="00913FC7" w:rsidRPr="008D2AF1" w:rsidDel="000A1486" w14:paraId="59D978E6" w14:textId="77777777" w:rsidTr="00BB77FB">
        <w:trPr>
          <w:trHeight w:val="320"/>
          <w:del w:id="805" w:author="Em Lim" w:date="2025-07-31T17:49:00Z"/>
        </w:trPr>
        <w:tc>
          <w:tcPr>
            <w:tcW w:w="3686" w:type="dxa"/>
            <w:noWrap/>
            <w:hideMark/>
          </w:tcPr>
          <w:p w14:paraId="695F3D1B" w14:textId="77777777" w:rsidR="00913FC7" w:rsidRPr="008D2AF1" w:rsidDel="000A1486" w:rsidRDefault="00913FC7" w:rsidP="00BB77FB">
            <w:pPr>
              <w:jc w:val="left"/>
              <w:rPr>
                <w:del w:id="806" w:author="Em Lim" w:date="2025-07-31T17:49:00Z" w16du:dateUtc="2025-08-01T00:49:00Z"/>
                <w:color w:val="000000"/>
              </w:rPr>
            </w:pPr>
            <w:del w:id="807" w:author="Em Lim" w:date="2025-07-31T17:49:00Z" w16du:dateUtc="2025-08-01T00:49:00Z">
              <w:r w:rsidRPr="008D2AF1" w:rsidDel="000A1486">
                <w:rPr>
                  <w:color w:val="000000"/>
                </w:rPr>
                <w:delText>Biodiversity</w:delText>
              </w:r>
            </w:del>
          </w:p>
        </w:tc>
        <w:tc>
          <w:tcPr>
            <w:tcW w:w="1247" w:type="dxa"/>
            <w:noWrap/>
            <w:vAlign w:val="bottom"/>
            <w:hideMark/>
          </w:tcPr>
          <w:p w14:paraId="05B82248" w14:textId="77777777" w:rsidR="00913FC7" w:rsidRPr="008D2AF1" w:rsidDel="000A1486" w:rsidRDefault="00913FC7" w:rsidP="00BB77FB">
            <w:pPr>
              <w:jc w:val="left"/>
              <w:rPr>
                <w:del w:id="808" w:author="Em Lim" w:date="2025-07-31T17:49:00Z" w16du:dateUtc="2025-08-01T00:49:00Z"/>
                <w:color w:val="000000"/>
              </w:rPr>
            </w:pPr>
            <w:del w:id="809" w:author="Em Lim" w:date="2025-07-31T17:49:00Z" w16du:dateUtc="2025-08-01T00:49:00Z">
              <w:r w:rsidRPr="008D2AF1" w:rsidDel="000A1486">
                <w:rPr>
                  <w:color w:val="000000"/>
                </w:rPr>
                <w:delText>0.13</w:delText>
              </w:r>
            </w:del>
          </w:p>
        </w:tc>
        <w:tc>
          <w:tcPr>
            <w:tcW w:w="1507" w:type="dxa"/>
            <w:noWrap/>
            <w:vAlign w:val="bottom"/>
            <w:hideMark/>
          </w:tcPr>
          <w:p w14:paraId="0407E619" w14:textId="77777777" w:rsidR="00913FC7" w:rsidRPr="008D2AF1" w:rsidDel="000A1486" w:rsidRDefault="00913FC7" w:rsidP="00BB77FB">
            <w:pPr>
              <w:jc w:val="left"/>
              <w:rPr>
                <w:del w:id="810" w:author="Em Lim" w:date="2025-07-31T17:49:00Z" w16du:dateUtc="2025-08-01T00:49:00Z"/>
                <w:color w:val="000000"/>
              </w:rPr>
            </w:pPr>
            <w:del w:id="811" w:author="Em Lim" w:date="2025-07-31T17:49:00Z" w16du:dateUtc="2025-08-01T00:49:00Z">
              <w:r w:rsidRPr="008D2AF1" w:rsidDel="000A1486">
                <w:rPr>
                  <w:color w:val="000000"/>
                </w:rPr>
                <w:delText>0.04</w:delText>
              </w:r>
            </w:del>
          </w:p>
        </w:tc>
        <w:tc>
          <w:tcPr>
            <w:tcW w:w="1093" w:type="dxa"/>
            <w:noWrap/>
            <w:vAlign w:val="bottom"/>
            <w:hideMark/>
          </w:tcPr>
          <w:p w14:paraId="3E12FA90" w14:textId="77777777" w:rsidR="00913FC7" w:rsidRPr="008D2AF1" w:rsidDel="000A1486" w:rsidRDefault="00913FC7" w:rsidP="00BB77FB">
            <w:pPr>
              <w:jc w:val="left"/>
              <w:rPr>
                <w:del w:id="812" w:author="Em Lim" w:date="2025-07-31T17:49:00Z" w16du:dateUtc="2025-08-01T00:49:00Z"/>
                <w:color w:val="000000"/>
              </w:rPr>
            </w:pPr>
            <w:del w:id="813" w:author="Em Lim" w:date="2025-07-31T17:49:00Z" w16du:dateUtc="2025-08-01T00:49:00Z">
              <w:r w:rsidRPr="008D2AF1" w:rsidDel="000A1486">
                <w:rPr>
                  <w:color w:val="000000"/>
                </w:rPr>
                <w:delText>3.45</w:delText>
              </w:r>
            </w:del>
          </w:p>
        </w:tc>
        <w:tc>
          <w:tcPr>
            <w:tcW w:w="1300" w:type="dxa"/>
            <w:noWrap/>
            <w:vAlign w:val="bottom"/>
            <w:hideMark/>
          </w:tcPr>
          <w:p w14:paraId="792349F7" w14:textId="77777777" w:rsidR="00913FC7" w:rsidRPr="008D2AF1" w:rsidDel="000A1486" w:rsidRDefault="00913FC7" w:rsidP="00BB77FB">
            <w:pPr>
              <w:jc w:val="left"/>
              <w:rPr>
                <w:del w:id="814" w:author="Em Lim" w:date="2025-07-31T17:49:00Z" w16du:dateUtc="2025-08-01T00:49:00Z"/>
                <w:color w:val="000000"/>
              </w:rPr>
            </w:pPr>
            <w:del w:id="815" w:author="Em Lim" w:date="2025-07-31T17:49:00Z" w16du:dateUtc="2025-08-01T00:49:00Z">
              <w:r w:rsidRPr="008D2AF1" w:rsidDel="000A1486">
                <w:rPr>
                  <w:color w:val="000000"/>
                </w:rPr>
                <w:delText>0.001</w:delText>
              </w:r>
            </w:del>
          </w:p>
        </w:tc>
      </w:tr>
      <w:tr w:rsidR="00913FC7" w:rsidRPr="008D2AF1" w:rsidDel="000A1486" w14:paraId="2E8C3984" w14:textId="77777777" w:rsidTr="00BB77FB">
        <w:trPr>
          <w:trHeight w:val="320"/>
          <w:del w:id="816" w:author="Em Lim" w:date="2025-07-31T17:49:00Z"/>
        </w:trPr>
        <w:tc>
          <w:tcPr>
            <w:tcW w:w="3686" w:type="dxa"/>
            <w:noWrap/>
            <w:hideMark/>
          </w:tcPr>
          <w:p w14:paraId="06FFE640" w14:textId="77777777" w:rsidR="00913FC7" w:rsidRPr="008D2AF1" w:rsidDel="000A1486" w:rsidRDefault="00913FC7" w:rsidP="00BB77FB">
            <w:pPr>
              <w:jc w:val="left"/>
              <w:rPr>
                <w:del w:id="817" w:author="Em Lim" w:date="2025-07-31T17:49:00Z" w16du:dateUtc="2025-08-01T00:49:00Z"/>
                <w:color w:val="000000"/>
              </w:rPr>
            </w:pPr>
            <w:del w:id="818" w:author="Em Lim" w:date="2025-07-31T17:49:00Z" w16du:dateUtc="2025-08-01T00:49:00Z">
              <w:r w:rsidRPr="008D2AF1" w:rsidDel="000A1486">
                <w:rPr>
                  <w:color w:val="000000"/>
                </w:rPr>
                <w:delText>Depth</w:delText>
              </w:r>
            </w:del>
          </w:p>
        </w:tc>
        <w:tc>
          <w:tcPr>
            <w:tcW w:w="1247" w:type="dxa"/>
            <w:noWrap/>
            <w:vAlign w:val="bottom"/>
            <w:hideMark/>
          </w:tcPr>
          <w:p w14:paraId="2230DECC" w14:textId="77777777" w:rsidR="00913FC7" w:rsidRPr="008D2AF1" w:rsidDel="000A1486" w:rsidRDefault="00913FC7" w:rsidP="00BB77FB">
            <w:pPr>
              <w:jc w:val="left"/>
              <w:rPr>
                <w:del w:id="819" w:author="Em Lim" w:date="2025-07-31T17:49:00Z" w16du:dateUtc="2025-08-01T00:49:00Z"/>
                <w:color w:val="000000"/>
              </w:rPr>
            </w:pPr>
            <w:del w:id="820" w:author="Em Lim" w:date="2025-07-31T17:49:00Z" w16du:dateUtc="2025-08-01T00:49:00Z">
              <w:r w:rsidRPr="008D2AF1" w:rsidDel="000A1486">
                <w:rPr>
                  <w:color w:val="000000"/>
                </w:rPr>
                <w:delText>0.002</w:delText>
              </w:r>
            </w:del>
          </w:p>
        </w:tc>
        <w:tc>
          <w:tcPr>
            <w:tcW w:w="1507" w:type="dxa"/>
            <w:noWrap/>
            <w:vAlign w:val="bottom"/>
            <w:hideMark/>
          </w:tcPr>
          <w:p w14:paraId="47DFFEC4" w14:textId="77777777" w:rsidR="00913FC7" w:rsidRPr="008D2AF1" w:rsidDel="000A1486" w:rsidRDefault="00913FC7" w:rsidP="00BB77FB">
            <w:pPr>
              <w:jc w:val="left"/>
              <w:rPr>
                <w:del w:id="821" w:author="Em Lim" w:date="2025-07-31T17:49:00Z" w16du:dateUtc="2025-08-01T00:49:00Z"/>
                <w:color w:val="000000"/>
              </w:rPr>
            </w:pPr>
            <w:del w:id="822" w:author="Em Lim" w:date="2025-07-31T17:49:00Z" w16du:dateUtc="2025-08-01T00:49:00Z">
              <w:r w:rsidRPr="008D2AF1" w:rsidDel="000A1486">
                <w:rPr>
                  <w:color w:val="000000"/>
                </w:rPr>
                <w:delText>0.03</w:delText>
              </w:r>
            </w:del>
          </w:p>
        </w:tc>
        <w:tc>
          <w:tcPr>
            <w:tcW w:w="1093" w:type="dxa"/>
            <w:noWrap/>
            <w:vAlign w:val="bottom"/>
            <w:hideMark/>
          </w:tcPr>
          <w:p w14:paraId="773D8A0E" w14:textId="77777777" w:rsidR="00913FC7" w:rsidRPr="008D2AF1" w:rsidDel="000A1486" w:rsidRDefault="00913FC7" w:rsidP="00BB77FB">
            <w:pPr>
              <w:jc w:val="left"/>
              <w:rPr>
                <w:del w:id="823" w:author="Em Lim" w:date="2025-07-31T17:49:00Z" w16du:dateUtc="2025-08-01T00:49:00Z"/>
                <w:color w:val="000000"/>
              </w:rPr>
            </w:pPr>
            <w:del w:id="824" w:author="Em Lim" w:date="2025-07-31T17:49:00Z" w16du:dateUtc="2025-08-01T00:49:00Z">
              <w:r w:rsidRPr="008D2AF1" w:rsidDel="000A1486">
                <w:rPr>
                  <w:color w:val="000000"/>
                </w:rPr>
                <w:delText>0.07</w:delText>
              </w:r>
            </w:del>
          </w:p>
        </w:tc>
        <w:tc>
          <w:tcPr>
            <w:tcW w:w="1300" w:type="dxa"/>
            <w:noWrap/>
            <w:vAlign w:val="bottom"/>
            <w:hideMark/>
          </w:tcPr>
          <w:p w14:paraId="0EE627A9" w14:textId="77777777" w:rsidR="00913FC7" w:rsidRPr="008D2AF1" w:rsidDel="000A1486" w:rsidRDefault="00913FC7" w:rsidP="00BB77FB">
            <w:pPr>
              <w:jc w:val="left"/>
              <w:rPr>
                <w:del w:id="825" w:author="Em Lim" w:date="2025-07-31T17:49:00Z" w16du:dateUtc="2025-08-01T00:49:00Z"/>
                <w:color w:val="000000"/>
              </w:rPr>
            </w:pPr>
            <w:del w:id="826" w:author="Em Lim" w:date="2025-07-31T17:49:00Z" w16du:dateUtc="2025-08-01T00:49:00Z">
              <w:r w:rsidRPr="008D2AF1" w:rsidDel="000A1486">
                <w:rPr>
                  <w:color w:val="000000"/>
                </w:rPr>
                <w:delText>0.94</w:delText>
              </w:r>
            </w:del>
          </w:p>
        </w:tc>
      </w:tr>
      <w:tr w:rsidR="00913FC7" w:rsidRPr="008D2AF1" w:rsidDel="000A1486" w14:paraId="4728A6C7" w14:textId="77777777" w:rsidTr="00BB77FB">
        <w:trPr>
          <w:trHeight w:val="320"/>
          <w:del w:id="827" w:author="Em Lim" w:date="2025-07-31T17:49:00Z"/>
        </w:trPr>
        <w:tc>
          <w:tcPr>
            <w:tcW w:w="3686" w:type="dxa"/>
            <w:noWrap/>
            <w:hideMark/>
          </w:tcPr>
          <w:p w14:paraId="54873C7E" w14:textId="77777777" w:rsidR="00913FC7" w:rsidRPr="008D2AF1" w:rsidDel="000A1486" w:rsidRDefault="00913FC7" w:rsidP="00BB77FB">
            <w:pPr>
              <w:jc w:val="left"/>
              <w:rPr>
                <w:del w:id="828" w:author="Em Lim" w:date="2025-07-31T17:49:00Z" w16du:dateUtc="2025-08-01T00:49:00Z"/>
                <w:color w:val="000000"/>
              </w:rPr>
            </w:pPr>
            <w:del w:id="829" w:author="Em Lim" w:date="2025-07-31T17:49:00Z" w16du:dateUtc="2025-08-01T00:49:00Z">
              <w:r w:rsidRPr="008D2AF1" w:rsidDel="000A1486">
                <w:rPr>
                  <w:color w:val="000000"/>
                </w:rPr>
                <w:delText>Kelp:tide</w:delText>
              </w:r>
            </w:del>
          </w:p>
        </w:tc>
        <w:tc>
          <w:tcPr>
            <w:tcW w:w="1247" w:type="dxa"/>
            <w:noWrap/>
            <w:vAlign w:val="bottom"/>
            <w:hideMark/>
          </w:tcPr>
          <w:p w14:paraId="632888CF" w14:textId="77777777" w:rsidR="00913FC7" w:rsidRPr="008D2AF1" w:rsidDel="000A1486" w:rsidRDefault="00913FC7" w:rsidP="00BB77FB">
            <w:pPr>
              <w:jc w:val="left"/>
              <w:rPr>
                <w:del w:id="830" w:author="Em Lim" w:date="2025-07-31T17:49:00Z" w16du:dateUtc="2025-08-01T00:49:00Z"/>
                <w:color w:val="000000"/>
              </w:rPr>
            </w:pPr>
            <w:del w:id="831" w:author="Em Lim" w:date="2025-07-31T17:49:00Z" w16du:dateUtc="2025-08-01T00:49:00Z">
              <w:r w:rsidRPr="008D2AF1" w:rsidDel="000A1486">
                <w:rPr>
                  <w:color w:val="000000"/>
                </w:rPr>
                <w:delText>0.12</w:delText>
              </w:r>
            </w:del>
          </w:p>
        </w:tc>
        <w:tc>
          <w:tcPr>
            <w:tcW w:w="1507" w:type="dxa"/>
            <w:noWrap/>
            <w:vAlign w:val="bottom"/>
            <w:hideMark/>
          </w:tcPr>
          <w:p w14:paraId="251561A4" w14:textId="77777777" w:rsidR="00913FC7" w:rsidRPr="008D2AF1" w:rsidDel="000A1486" w:rsidRDefault="00913FC7" w:rsidP="00BB77FB">
            <w:pPr>
              <w:jc w:val="left"/>
              <w:rPr>
                <w:del w:id="832" w:author="Em Lim" w:date="2025-07-31T17:49:00Z" w16du:dateUtc="2025-08-01T00:49:00Z"/>
                <w:color w:val="000000"/>
              </w:rPr>
            </w:pPr>
            <w:del w:id="833" w:author="Em Lim" w:date="2025-07-31T17:49:00Z" w16du:dateUtc="2025-08-01T00:49:00Z">
              <w:r w:rsidRPr="008D2AF1" w:rsidDel="000A1486">
                <w:rPr>
                  <w:color w:val="000000"/>
                </w:rPr>
                <w:delText>0.09</w:delText>
              </w:r>
            </w:del>
          </w:p>
        </w:tc>
        <w:tc>
          <w:tcPr>
            <w:tcW w:w="1093" w:type="dxa"/>
            <w:noWrap/>
            <w:vAlign w:val="bottom"/>
            <w:hideMark/>
          </w:tcPr>
          <w:p w14:paraId="404F8E65" w14:textId="77777777" w:rsidR="00913FC7" w:rsidRPr="008D2AF1" w:rsidDel="000A1486" w:rsidRDefault="00913FC7" w:rsidP="00BB77FB">
            <w:pPr>
              <w:jc w:val="left"/>
              <w:rPr>
                <w:del w:id="834" w:author="Em Lim" w:date="2025-07-31T17:49:00Z" w16du:dateUtc="2025-08-01T00:49:00Z"/>
                <w:color w:val="000000"/>
              </w:rPr>
            </w:pPr>
            <w:del w:id="835" w:author="Em Lim" w:date="2025-07-31T17:49:00Z" w16du:dateUtc="2025-08-01T00:49:00Z">
              <w:r w:rsidRPr="008D2AF1" w:rsidDel="000A1486">
                <w:rPr>
                  <w:color w:val="000000"/>
                </w:rPr>
                <w:delText>1.31</w:delText>
              </w:r>
            </w:del>
          </w:p>
        </w:tc>
        <w:tc>
          <w:tcPr>
            <w:tcW w:w="1300" w:type="dxa"/>
            <w:noWrap/>
            <w:vAlign w:val="bottom"/>
            <w:hideMark/>
          </w:tcPr>
          <w:p w14:paraId="47168CE9" w14:textId="77777777" w:rsidR="00913FC7" w:rsidRPr="008D2AF1" w:rsidDel="000A1486" w:rsidRDefault="00913FC7" w:rsidP="00BB77FB">
            <w:pPr>
              <w:jc w:val="left"/>
              <w:rPr>
                <w:del w:id="836" w:author="Em Lim" w:date="2025-07-31T17:49:00Z" w16du:dateUtc="2025-08-01T00:49:00Z"/>
                <w:color w:val="000000"/>
              </w:rPr>
            </w:pPr>
            <w:del w:id="837" w:author="Em Lim" w:date="2025-07-31T17:49:00Z" w16du:dateUtc="2025-08-01T00:49:00Z">
              <w:r w:rsidRPr="008D2AF1" w:rsidDel="000A1486">
                <w:rPr>
                  <w:color w:val="000000"/>
                </w:rPr>
                <w:delText>0.19</w:delText>
              </w:r>
            </w:del>
          </w:p>
        </w:tc>
      </w:tr>
      <w:tr w:rsidR="00913FC7" w:rsidRPr="008D2AF1" w:rsidDel="000A1486" w14:paraId="37B6D188" w14:textId="77777777" w:rsidTr="00BB77FB">
        <w:trPr>
          <w:trHeight w:val="320"/>
          <w:del w:id="838" w:author="Em Lim" w:date="2025-07-31T17:49:00Z"/>
        </w:trPr>
        <w:tc>
          <w:tcPr>
            <w:tcW w:w="3686" w:type="dxa"/>
            <w:noWrap/>
            <w:hideMark/>
          </w:tcPr>
          <w:p w14:paraId="7D92FBDA" w14:textId="77777777" w:rsidR="00913FC7" w:rsidRPr="008D2AF1" w:rsidDel="000A1486" w:rsidRDefault="00913FC7" w:rsidP="00BB77FB">
            <w:pPr>
              <w:jc w:val="left"/>
              <w:rPr>
                <w:del w:id="839" w:author="Em Lim" w:date="2025-07-31T17:49:00Z" w16du:dateUtc="2025-08-01T00:49:00Z"/>
                <w:color w:val="000000"/>
              </w:rPr>
            </w:pPr>
            <w:del w:id="840" w:author="Em Lim" w:date="2025-07-31T17:49:00Z" w16du:dateUtc="2025-08-01T00:49:00Z">
              <w:r w:rsidRPr="008D2AF1" w:rsidDel="000A1486">
                <w:rPr>
                  <w:color w:val="000000"/>
                </w:rPr>
                <w:delText>Kelp:animals</w:delText>
              </w:r>
            </w:del>
          </w:p>
        </w:tc>
        <w:tc>
          <w:tcPr>
            <w:tcW w:w="1247" w:type="dxa"/>
            <w:noWrap/>
            <w:vAlign w:val="bottom"/>
            <w:hideMark/>
          </w:tcPr>
          <w:p w14:paraId="0AD4D90D" w14:textId="77777777" w:rsidR="00913FC7" w:rsidRPr="008D2AF1" w:rsidDel="000A1486" w:rsidRDefault="00913FC7" w:rsidP="00BB77FB">
            <w:pPr>
              <w:jc w:val="left"/>
              <w:rPr>
                <w:del w:id="841" w:author="Em Lim" w:date="2025-07-31T17:49:00Z" w16du:dateUtc="2025-08-01T00:49:00Z"/>
                <w:color w:val="000000"/>
              </w:rPr>
            </w:pPr>
            <w:del w:id="842" w:author="Em Lim" w:date="2025-07-31T17:49:00Z" w16du:dateUtc="2025-08-01T00:49:00Z">
              <w:r w:rsidRPr="008D2AF1" w:rsidDel="000A1486">
                <w:rPr>
                  <w:color w:val="000000"/>
                </w:rPr>
                <w:delText>1.74</w:delText>
              </w:r>
            </w:del>
          </w:p>
        </w:tc>
        <w:tc>
          <w:tcPr>
            <w:tcW w:w="1507" w:type="dxa"/>
            <w:noWrap/>
            <w:vAlign w:val="bottom"/>
            <w:hideMark/>
          </w:tcPr>
          <w:p w14:paraId="22978F22" w14:textId="77777777" w:rsidR="00913FC7" w:rsidRPr="008D2AF1" w:rsidDel="000A1486" w:rsidRDefault="00913FC7" w:rsidP="00BB77FB">
            <w:pPr>
              <w:jc w:val="left"/>
              <w:rPr>
                <w:del w:id="843" w:author="Em Lim" w:date="2025-07-31T17:49:00Z" w16du:dateUtc="2025-08-01T00:49:00Z"/>
                <w:color w:val="000000"/>
              </w:rPr>
            </w:pPr>
            <w:del w:id="844" w:author="Em Lim" w:date="2025-07-31T17:49:00Z" w16du:dateUtc="2025-08-01T00:49:00Z">
              <w:r w:rsidRPr="008D2AF1" w:rsidDel="000A1486">
                <w:rPr>
                  <w:color w:val="000000"/>
                </w:rPr>
                <w:delText>1.05</w:delText>
              </w:r>
            </w:del>
          </w:p>
        </w:tc>
        <w:tc>
          <w:tcPr>
            <w:tcW w:w="1093" w:type="dxa"/>
            <w:noWrap/>
            <w:vAlign w:val="bottom"/>
            <w:hideMark/>
          </w:tcPr>
          <w:p w14:paraId="2B5AC2CD" w14:textId="77777777" w:rsidR="00913FC7" w:rsidRPr="008D2AF1" w:rsidDel="000A1486" w:rsidRDefault="00913FC7" w:rsidP="00BB77FB">
            <w:pPr>
              <w:jc w:val="left"/>
              <w:rPr>
                <w:del w:id="845" w:author="Em Lim" w:date="2025-07-31T17:49:00Z" w16du:dateUtc="2025-08-01T00:49:00Z"/>
                <w:color w:val="000000"/>
              </w:rPr>
            </w:pPr>
            <w:del w:id="846" w:author="Em Lim" w:date="2025-07-31T17:49:00Z" w16du:dateUtc="2025-08-01T00:49:00Z">
              <w:r w:rsidRPr="008D2AF1" w:rsidDel="000A1486">
                <w:rPr>
                  <w:color w:val="000000"/>
                </w:rPr>
                <w:delText>1.66</w:delText>
              </w:r>
            </w:del>
          </w:p>
        </w:tc>
        <w:tc>
          <w:tcPr>
            <w:tcW w:w="1300" w:type="dxa"/>
            <w:noWrap/>
            <w:vAlign w:val="bottom"/>
            <w:hideMark/>
          </w:tcPr>
          <w:p w14:paraId="53EFF5D5" w14:textId="77777777" w:rsidR="00913FC7" w:rsidRPr="008D2AF1" w:rsidDel="000A1486" w:rsidRDefault="00913FC7" w:rsidP="00BB77FB">
            <w:pPr>
              <w:jc w:val="left"/>
              <w:rPr>
                <w:del w:id="847" w:author="Em Lim" w:date="2025-07-31T17:49:00Z" w16du:dateUtc="2025-08-01T00:49:00Z"/>
                <w:color w:val="000000"/>
              </w:rPr>
            </w:pPr>
            <w:del w:id="848" w:author="Em Lim" w:date="2025-07-31T17:49:00Z" w16du:dateUtc="2025-08-01T00:49:00Z">
              <w:r w:rsidRPr="008D2AF1" w:rsidDel="000A1486">
                <w:rPr>
                  <w:color w:val="000000"/>
                </w:rPr>
                <w:delText>0.10</w:delText>
              </w:r>
            </w:del>
          </w:p>
        </w:tc>
      </w:tr>
      <w:tr w:rsidR="00913FC7" w:rsidRPr="008D2AF1" w:rsidDel="000A1486" w14:paraId="520F3B09" w14:textId="77777777" w:rsidTr="00BB77FB">
        <w:trPr>
          <w:trHeight w:val="320"/>
          <w:del w:id="849" w:author="Em Lim" w:date="2025-07-31T17:49:00Z"/>
        </w:trPr>
        <w:tc>
          <w:tcPr>
            <w:tcW w:w="3686" w:type="dxa"/>
            <w:noWrap/>
            <w:hideMark/>
          </w:tcPr>
          <w:p w14:paraId="7B91307C" w14:textId="77777777" w:rsidR="00913FC7" w:rsidRPr="008D2AF1" w:rsidDel="000A1486" w:rsidRDefault="00913FC7" w:rsidP="00BB77FB">
            <w:pPr>
              <w:jc w:val="left"/>
              <w:rPr>
                <w:del w:id="850" w:author="Em Lim" w:date="2025-07-31T17:49:00Z" w16du:dateUtc="2025-08-01T00:49:00Z"/>
                <w:color w:val="000000"/>
              </w:rPr>
            </w:pPr>
            <w:del w:id="851" w:author="Em Lim" w:date="2025-07-31T17:49:00Z" w16du:dateUtc="2025-08-01T00:49:00Z">
              <w:r w:rsidRPr="008D2AF1" w:rsidDel="000A1486">
                <w:rPr>
                  <w:color w:val="000000"/>
                </w:rPr>
                <w:delText>Tide:animals</w:delText>
              </w:r>
            </w:del>
          </w:p>
        </w:tc>
        <w:tc>
          <w:tcPr>
            <w:tcW w:w="1247" w:type="dxa"/>
            <w:noWrap/>
            <w:vAlign w:val="bottom"/>
            <w:hideMark/>
          </w:tcPr>
          <w:p w14:paraId="0BFDFC56" w14:textId="77777777" w:rsidR="00913FC7" w:rsidRPr="008D2AF1" w:rsidDel="000A1486" w:rsidRDefault="00913FC7" w:rsidP="00BB77FB">
            <w:pPr>
              <w:jc w:val="left"/>
              <w:rPr>
                <w:del w:id="852" w:author="Em Lim" w:date="2025-07-31T17:49:00Z" w16du:dateUtc="2025-08-01T00:49:00Z"/>
                <w:color w:val="000000"/>
              </w:rPr>
            </w:pPr>
            <w:del w:id="853" w:author="Em Lim" w:date="2025-07-31T17:49:00Z" w16du:dateUtc="2025-08-01T00:49:00Z">
              <w:r w:rsidRPr="008D2AF1" w:rsidDel="000A1486">
                <w:rPr>
                  <w:color w:val="000000"/>
                </w:rPr>
                <w:delText>12.00</w:delText>
              </w:r>
            </w:del>
          </w:p>
        </w:tc>
        <w:tc>
          <w:tcPr>
            <w:tcW w:w="1507" w:type="dxa"/>
            <w:noWrap/>
            <w:vAlign w:val="bottom"/>
            <w:hideMark/>
          </w:tcPr>
          <w:p w14:paraId="29C62950" w14:textId="77777777" w:rsidR="00913FC7" w:rsidRPr="008D2AF1" w:rsidDel="000A1486" w:rsidRDefault="00913FC7" w:rsidP="00BB77FB">
            <w:pPr>
              <w:jc w:val="left"/>
              <w:rPr>
                <w:del w:id="854" w:author="Em Lim" w:date="2025-07-31T17:49:00Z" w16du:dateUtc="2025-08-01T00:49:00Z"/>
                <w:color w:val="000000"/>
              </w:rPr>
            </w:pPr>
            <w:del w:id="855" w:author="Em Lim" w:date="2025-07-31T17:49:00Z" w16du:dateUtc="2025-08-01T00:49:00Z">
              <w:r w:rsidRPr="008D2AF1" w:rsidDel="000A1486">
                <w:rPr>
                  <w:color w:val="000000"/>
                </w:rPr>
                <w:delText>2.53</w:delText>
              </w:r>
            </w:del>
          </w:p>
        </w:tc>
        <w:tc>
          <w:tcPr>
            <w:tcW w:w="1093" w:type="dxa"/>
            <w:noWrap/>
            <w:vAlign w:val="bottom"/>
            <w:hideMark/>
          </w:tcPr>
          <w:p w14:paraId="322BB323" w14:textId="77777777" w:rsidR="00913FC7" w:rsidRPr="008D2AF1" w:rsidDel="000A1486" w:rsidRDefault="00913FC7" w:rsidP="00BB77FB">
            <w:pPr>
              <w:jc w:val="left"/>
              <w:rPr>
                <w:del w:id="856" w:author="Em Lim" w:date="2025-07-31T17:49:00Z" w16du:dateUtc="2025-08-01T00:49:00Z"/>
                <w:color w:val="000000"/>
              </w:rPr>
            </w:pPr>
            <w:del w:id="857" w:author="Em Lim" w:date="2025-07-31T17:49:00Z" w16du:dateUtc="2025-08-01T00:49:00Z">
              <w:r w:rsidRPr="008D2AF1" w:rsidDel="000A1486">
                <w:rPr>
                  <w:color w:val="000000"/>
                </w:rPr>
                <w:delText>4.74</w:delText>
              </w:r>
            </w:del>
          </w:p>
        </w:tc>
        <w:tc>
          <w:tcPr>
            <w:tcW w:w="1300" w:type="dxa"/>
            <w:noWrap/>
            <w:vAlign w:val="bottom"/>
            <w:hideMark/>
          </w:tcPr>
          <w:p w14:paraId="51840DB8" w14:textId="77777777" w:rsidR="00913FC7" w:rsidRPr="008D2AF1" w:rsidDel="000A1486" w:rsidRDefault="00913FC7" w:rsidP="00BB77FB">
            <w:pPr>
              <w:jc w:val="left"/>
              <w:rPr>
                <w:del w:id="858" w:author="Em Lim" w:date="2025-07-31T17:49:00Z" w16du:dateUtc="2025-08-01T00:49:00Z"/>
                <w:color w:val="000000"/>
              </w:rPr>
            </w:pPr>
            <w:del w:id="859" w:author="Em Lim" w:date="2025-07-31T17:49:00Z" w16du:dateUtc="2025-08-01T00:49:00Z">
              <w:r w:rsidRPr="008D2AF1" w:rsidDel="000A1486">
                <w:rPr>
                  <w:color w:val="000000"/>
                </w:rPr>
                <w:delText>&lt; 0.001</w:delText>
              </w:r>
            </w:del>
          </w:p>
        </w:tc>
      </w:tr>
    </w:tbl>
    <w:p w14:paraId="2D58B764" w14:textId="77777777" w:rsidR="00913FC7" w:rsidRPr="008D2AF1" w:rsidDel="000A1486" w:rsidRDefault="00913FC7" w:rsidP="00913FC7">
      <w:pPr>
        <w:rPr>
          <w:del w:id="860" w:author="Em Lim" w:date="2025-07-31T17:49:00Z" w16du:dateUtc="2025-08-01T00:49:00Z"/>
          <w:color w:val="000000"/>
        </w:rPr>
      </w:pPr>
    </w:p>
    <w:p w14:paraId="3F80391E" w14:textId="77777777" w:rsidR="00913FC7" w:rsidRPr="008D2AF1" w:rsidDel="000A1486" w:rsidRDefault="00913FC7" w:rsidP="00913FC7">
      <w:pPr>
        <w:rPr>
          <w:del w:id="861" w:author="Em Lim" w:date="2025-07-31T17:49:00Z" w16du:dateUtc="2025-08-01T00:49:00Z"/>
          <w:color w:val="000000"/>
        </w:rPr>
      </w:pPr>
      <w:del w:id="862" w:author="Em Lim" w:date="2025-07-31T17:49:00Z" w16du:dateUtc="2025-08-01T00:49:00Z">
        <w:r w:rsidRPr="008D2AF1" w:rsidDel="000A1486">
          <w:rPr>
            <w:color w:val="000000"/>
          </w:rPr>
          <w:br w:type="page"/>
        </w:r>
      </w:del>
    </w:p>
    <w:tbl>
      <w:tblPr>
        <w:tblStyle w:val="Nikola"/>
        <w:tblW w:w="8833" w:type="dxa"/>
        <w:tblLook w:val="04A0" w:firstRow="1" w:lastRow="0" w:firstColumn="1" w:lastColumn="0" w:noHBand="0" w:noVBand="1"/>
      </w:tblPr>
      <w:tblGrid>
        <w:gridCol w:w="3686"/>
        <w:gridCol w:w="1247"/>
        <w:gridCol w:w="1507"/>
        <w:gridCol w:w="1093"/>
        <w:gridCol w:w="1300"/>
      </w:tblGrid>
      <w:tr w:rsidR="00913FC7" w:rsidRPr="008D2AF1" w:rsidDel="000A1486" w14:paraId="3B9FF3DD" w14:textId="77777777" w:rsidTr="00BB77FB">
        <w:trPr>
          <w:cnfStyle w:val="100000000000" w:firstRow="1" w:lastRow="0" w:firstColumn="0" w:lastColumn="0" w:oddVBand="0" w:evenVBand="0" w:oddHBand="0" w:evenHBand="0" w:firstRowFirstColumn="0" w:firstRowLastColumn="0" w:lastRowFirstColumn="0" w:lastRowLastColumn="0"/>
          <w:trHeight w:val="320"/>
          <w:del w:id="863" w:author="Em Lim" w:date="2025-07-31T17:49:00Z"/>
        </w:trPr>
        <w:tc>
          <w:tcPr>
            <w:tcW w:w="3686" w:type="dxa"/>
            <w:noWrap/>
            <w:hideMark/>
          </w:tcPr>
          <w:p w14:paraId="351BF9CF" w14:textId="77777777" w:rsidR="00913FC7" w:rsidRPr="008D2AF1" w:rsidDel="000A1486" w:rsidRDefault="00913FC7" w:rsidP="00BB77FB">
            <w:pPr>
              <w:rPr>
                <w:del w:id="864" w:author="Em Lim" w:date="2025-07-31T17:49:00Z" w16du:dateUtc="2025-08-01T00:49:00Z"/>
                <w:b/>
                <w:bCs/>
              </w:rPr>
              <w:pPrChange w:id="865" w:author="Em Lim" w:date="2025-07-31T17:49:00Z" w16du:dateUtc="2025-08-01T00:49:00Z">
                <w:pPr>
                  <w:jc w:val="left"/>
                </w:pPr>
              </w:pPrChange>
            </w:pPr>
            <w:del w:id="866" w:author="Em Lim" w:date="2025-07-31T17:49:00Z" w16du:dateUtc="2025-08-01T00:49:00Z">
              <w:r w:rsidRPr="008D2AF1" w:rsidDel="000A1486">
                <w:rPr>
                  <w:b/>
                  <w:bCs/>
                </w:rPr>
                <w:delText xml:space="preserve">Cottidae </w:delText>
              </w:r>
              <w:r w:rsidRPr="008D2AF1" w:rsidDel="000A1486">
                <w:delText>(</w:delText>
              </w:r>
              <w:r w:rsidRPr="008D2AF1" w:rsidDel="000A1486">
                <w:rPr>
                  <w:i/>
                  <w:iCs/>
                </w:rPr>
                <w:delText>R</w:delText>
              </w:r>
              <w:r w:rsidRPr="008D2AF1" w:rsidDel="000A1486">
                <w:rPr>
                  <w:i/>
                  <w:iCs/>
                  <w:vertAlign w:val="superscript"/>
                </w:rPr>
                <w:delText>2</w:delText>
              </w:r>
              <w:r w:rsidRPr="008D2AF1" w:rsidDel="000A1486">
                <w:delText xml:space="preserve"> = 0.91)</w:delText>
              </w:r>
            </w:del>
          </w:p>
        </w:tc>
        <w:tc>
          <w:tcPr>
            <w:tcW w:w="1247" w:type="dxa"/>
            <w:noWrap/>
            <w:hideMark/>
          </w:tcPr>
          <w:p w14:paraId="0D4B3FBC" w14:textId="77777777" w:rsidR="00913FC7" w:rsidRPr="008D2AF1" w:rsidDel="000A1486" w:rsidRDefault="00913FC7" w:rsidP="00BB77FB">
            <w:pPr>
              <w:rPr>
                <w:del w:id="867" w:author="Em Lim" w:date="2025-07-31T17:49:00Z" w16du:dateUtc="2025-08-01T00:49:00Z"/>
                <w:b/>
                <w:bCs/>
                <w:color w:val="000000"/>
              </w:rPr>
              <w:pPrChange w:id="868" w:author="Em Lim" w:date="2025-07-31T17:49:00Z" w16du:dateUtc="2025-08-01T00:49:00Z">
                <w:pPr>
                  <w:jc w:val="left"/>
                </w:pPr>
              </w:pPrChange>
            </w:pPr>
            <w:del w:id="869" w:author="Em Lim" w:date="2025-07-31T17:49:00Z" w16du:dateUtc="2025-08-01T00:49:00Z">
              <w:r w:rsidRPr="008D2AF1" w:rsidDel="000A1486">
                <w:rPr>
                  <w:b/>
                  <w:bCs/>
                  <w:color w:val="000000"/>
                </w:rPr>
                <w:delText>Estimate</w:delText>
              </w:r>
            </w:del>
          </w:p>
        </w:tc>
        <w:tc>
          <w:tcPr>
            <w:tcW w:w="1507" w:type="dxa"/>
            <w:noWrap/>
            <w:hideMark/>
          </w:tcPr>
          <w:p w14:paraId="1AD8D85B" w14:textId="77777777" w:rsidR="00913FC7" w:rsidRPr="008D2AF1" w:rsidDel="000A1486" w:rsidRDefault="00913FC7" w:rsidP="00BB77FB">
            <w:pPr>
              <w:rPr>
                <w:del w:id="870" w:author="Em Lim" w:date="2025-07-31T17:49:00Z" w16du:dateUtc="2025-08-01T00:49:00Z"/>
                <w:b/>
                <w:bCs/>
                <w:color w:val="000000"/>
              </w:rPr>
              <w:pPrChange w:id="871" w:author="Em Lim" w:date="2025-07-31T17:49:00Z" w16du:dateUtc="2025-08-01T00:49:00Z">
                <w:pPr>
                  <w:jc w:val="left"/>
                </w:pPr>
              </w:pPrChange>
            </w:pPr>
            <w:del w:id="872" w:author="Em Lim" w:date="2025-07-31T17:49:00Z" w16du:dateUtc="2025-08-01T00:49:00Z">
              <w:r w:rsidRPr="008D2AF1" w:rsidDel="000A1486">
                <w:rPr>
                  <w:b/>
                  <w:bCs/>
                  <w:color w:val="000000"/>
                </w:rPr>
                <w:delText>Std. error</w:delText>
              </w:r>
            </w:del>
          </w:p>
        </w:tc>
        <w:tc>
          <w:tcPr>
            <w:tcW w:w="1093" w:type="dxa"/>
            <w:noWrap/>
            <w:hideMark/>
          </w:tcPr>
          <w:p w14:paraId="0BF0D25C" w14:textId="77777777" w:rsidR="00913FC7" w:rsidRPr="008D2AF1" w:rsidDel="000A1486" w:rsidRDefault="00913FC7" w:rsidP="00BB77FB">
            <w:pPr>
              <w:rPr>
                <w:del w:id="873" w:author="Em Lim" w:date="2025-07-31T17:49:00Z" w16du:dateUtc="2025-08-01T00:49:00Z"/>
                <w:b/>
                <w:bCs/>
                <w:color w:val="000000"/>
              </w:rPr>
              <w:pPrChange w:id="874" w:author="Em Lim" w:date="2025-07-31T17:49:00Z" w16du:dateUtc="2025-08-01T00:49:00Z">
                <w:pPr>
                  <w:jc w:val="left"/>
                </w:pPr>
              </w:pPrChange>
            </w:pPr>
            <w:del w:id="875" w:author="Em Lim" w:date="2025-07-31T17:49:00Z" w16du:dateUtc="2025-08-01T00:49:00Z">
              <w:r w:rsidRPr="008D2AF1" w:rsidDel="000A1486">
                <w:rPr>
                  <w:b/>
                  <w:bCs/>
                  <w:color w:val="000000"/>
                </w:rPr>
                <w:delText>z value</w:delText>
              </w:r>
            </w:del>
          </w:p>
        </w:tc>
        <w:tc>
          <w:tcPr>
            <w:tcW w:w="1300" w:type="dxa"/>
            <w:noWrap/>
            <w:hideMark/>
          </w:tcPr>
          <w:p w14:paraId="30C2C8D9" w14:textId="77777777" w:rsidR="00913FC7" w:rsidRPr="008D2AF1" w:rsidDel="000A1486" w:rsidRDefault="00913FC7" w:rsidP="00BB77FB">
            <w:pPr>
              <w:rPr>
                <w:del w:id="876" w:author="Em Lim" w:date="2025-07-31T17:49:00Z" w16du:dateUtc="2025-08-01T00:49:00Z"/>
                <w:b/>
                <w:bCs/>
                <w:color w:val="000000"/>
              </w:rPr>
              <w:pPrChange w:id="877" w:author="Em Lim" w:date="2025-07-31T17:49:00Z" w16du:dateUtc="2025-08-01T00:49:00Z">
                <w:pPr>
                  <w:jc w:val="left"/>
                </w:pPr>
              </w:pPrChange>
            </w:pPr>
            <w:del w:id="878" w:author="Em Lim" w:date="2025-07-31T17:49:00Z" w16du:dateUtc="2025-08-01T00:49:00Z">
              <w:r w:rsidRPr="008D2AF1" w:rsidDel="000A1486">
                <w:rPr>
                  <w:b/>
                  <w:bCs/>
                  <w:color w:val="000000"/>
                </w:rPr>
                <w:delText>p value</w:delText>
              </w:r>
            </w:del>
          </w:p>
        </w:tc>
      </w:tr>
      <w:tr w:rsidR="00913FC7" w:rsidRPr="008D2AF1" w:rsidDel="000A1486" w14:paraId="156F141E" w14:textId="77777777" w:rsidTr="00BB77FB">
        <w:trPr>
          <w:trHeight w:val="320"/>
          <w:del w:id="879" w:author="Em Lim" w:date="2025-07-31T17:49:00Z"/>
        </w:trPr>
        <w:tc>
          <w:tcPr>
            <w:tcW w:w="3686" w:type="dxa"/>
            <w:noWrap/>
            <w:hideMark/>
          </w:tcPr>
          <w:p w14:paraId="025B469F" w14:textId="77777777" w:rsidR="00913FC7" w:rsidRPr="008D2AF1" w:rsidDel="000A1486" w:rsidRDefault="00913FC7" w:rsidP="00BB77FB">
            <w:pPr>
              <w:rPr>
                <w:del w:id="880" w:author="Em Lim" w:date="2025-07-31T17:49:00Z" w16du:dateUtc="2025-08-01T00:49:00Z"/>
                <w:color w:val="000000"/>
              </w:rPr>
              <w:pPrChange w:id="881" w:author="Em Lim" w:date="2025-07-31T17:49:00Z" w16du:dateUtc="2025-08-01T00:49:00Z">
                <w:pPr>
                  <w:jc w:val="left"/>
                </w:pPr>
              </w:pPrChange>
            </w:pPr>
            <w:del w:id="882" w:author="Em Lim" w:date="2025-07-31T17:49:00Z" w16du:dateUtc="2025-08-01T00:49:00Z">
              <w:r w:rsidRPr="008D2AF1" w:rsidDel="000A1486">
                <w:rPr>
                  <w:color w:val="000000"/>
                </w:rPr>
                <w:delText>Intercept</w:delText>
              </w:r>
            </w:del>
          </w:p>
        </w:tc>
        <w:tc>
          <w:tcPr>
            <w:tcW w:w="1247" w:type="dxa"/>
            <w:noWrap/>
            <w:vAlign w:val="bottom"/>
            <w:hideMark/>
          </w:tcPr>
          <w:p w14:paraId="02B0F35E" w14:textId="77777777" w:rsidR="00913FC7" w:rsidRPr="008D2AF1" w:rsidDel="000A1486" w:rsidRDefault="00913FC7" w:rsidP="00BB77FB">
            <w:pPr>
              <w:rPr>
                <w:del w:id="883" w:author="Em Lim" w:date="2025-07-31T17:49:00Z" w16du:dateUtc="2025-08-01T00:49:00Z"/>
                <w:color w:val="000000"/>
              </w:rPr>
              <w:pPrChange w:id="884" w:author="Em Lim" w:date="2025-07-31T17:49:00Z" w16du:dateUtc="2025-08-01T00:49:00Z">
                <w:pPr>
                  <w:jc w:val="left"/>
                </w:pPr>
              </w:pPrChange>
            </w:pPr>
            <w:del w:id="885" w:author="Em Lim" w:date="2025-07-31T17:49:00Z" w16du:dateUtc="2025-08-01T00:49:00Z">
              <w:r w:rsidRPr="008D2AF1" w:rsidDel="000A1486">
                <w:rPr>
                  <w:color w:val="000000"/>
                </w:rPr>
                <w:delText>1.54</w:delText>
              </w:r>
            </w:del>
          </w:p>
        </w:tc>
        <w:tc>
          <w:tcPr>
            <w:tcW w:w="1507" w:type="dxa"/>
            <w:noWrap/>
            <w:vAlign w:val="bottom"/>
            <w:hideMark/>
          </w:tcPr>
          <w:p w14:paraId="59751A11" w14:textId="77777777" w:rsidR="00913FC7" w:rsidRPr="008D2AF1" w:rsidDel="000A1486" w:rsidRDefault="00913FC7" w:rsidP="00BB77FB">
            <w:pPr>
              <w:rPr>
                <w:del w:id="886" w:author="Em Lim" w:date="2025-07-31T17:49:00Z" w16du:dateUtc="2025-08-01T00:49:00Z"/>
                <w:color w:val="000000"/>
              </w:rPr>
              <w:pPrChange w:id="887" w:author="Em Lim" w:date="2025-07-31T17:49:00Z" w16du:dateUtc="2025-08-01T00:49:00Z">
                <w:pPr>
                  <w:jc w:val="left"/>
                </w:pPr>
              </w:pPrChange>
            </w:pPr>
            <w:del w:id="888" w:author="Em Lim" w:date="2025-07-31T17:49:00Z" w16du:dateUtc="2025-08-01T00:49:00Z">
              <w:r w:rsidRPr="008D2AF1" w:rsidDel="000A1486">
                <w:rPr>
                  <w:color w:val="000000"/>
                </w:rPr>
                <w:delText>0.66</w:delText>
              </w:r>
            </w:del>
          </w:p>
        </w:tc>
        <w:tc>
          <w:tcPr>
            <w:tcW w:w="1093" w:type="dxa"/>
            <w:noWrap/>
            <w:vAlign w:val="bottom"/>
            <w:hideMark/>
          </w:tcPr>
          <w:p w14:paraId="7C75E27F" w14:textId="77777777" w:rsidR="00913FC7" w:rsidRPr="008D2AF1" w:rsidDel="000A1486" w:rsidRDefault="00913FC7" w:rsidP="00BB77FB">
            <w:pPr>
              <w:rPr>
                <w:del w:id="889" w:author="Em Lim" w:date="2025-07-31T17:49:00Z" w16du:dateUtc="2025-08-01T00:49:00Z"/>
                <w:color w:val="000000"/>
              </w:rPr>
              <w:pPrChange w:id="890" w:author="Em Lim" w:date="2025-07-31T17:49:00Z" w16du:dateUtc="2025-08-01T00:49:00Z">
                <w:pPr>
                  <w:jc w:val="left"/>
                </w:pPr>
              </w:pPrChange>
            </w:pPr>
            <w:del w:id="891" w:author="Em Lim" w:date="2025-07-31T17:49:00Z" w16du:dateUtc="2025-08-01T00:49:00Z">
              <w:r w:rsidRPr="008D2AF1" w:rsidDel="000A1486">
                <w:rPr>
                  <w:color w:val="000000"/>
                </w:rPr>
                <w:delText>2.35</w:delText>
              </w:r>
            </w:del>
          </w:p>
        </w:tc>
        <w:tc>
          <w:tcPr>
            <w:tcW w:w="1300" w:type="dxa"/>
            <w:noWrap/>
            <w:vAlign w:val="bottom"/>
            <w:hideMark/>
          </w:tcPr>
          <w:p w14:paraId="517F2303" w14:textId="77777777" w:rsidR="00913FC7" w:rsidRPr="008D2AF1" w:rsidDel="000A1486" w:rsidRDefault="00913FC7" w:rsidP="00BB77FB">
            <w:pPr>
              <w:rPr>
                <w:del w:id="892" w:author="Em Lim" w:date="2025-07-31T17:49:00Z" w16du:dateUtc="2025-08-01T00:49:00Z"/>
                <w:color w:val="000000"/>
              </w:rPr>
              <w:pPrChange w:id="893" w:author="Em Lim" w:date="2025-07-31T17:49:00Z" w16du:dateUtc="2025-08-01T00:49:00Z">
                <w:pPr>
                  <w:jc w:val="left"/>
                </w:pPr>
              </w:pPrChange>
            </w:pPr>
            <w:del w:id="894" w:author="Em Lim" w:date="2025-07-31T17:49:00Z" w16du:dateUtc="2025-08-01T00:49:00Z">
              <w:r w:rsidRPr="008D2AF1" w:rsidDel="000A1486">
                <w:rPr>
                  <w:color w:val="000000"/>
                </w:rPr>
                <w:delText>0.02</w:delText>
              </w:r>
            </w:del>
          </w:p>
        </w:tc>
      </w:tr>
      <w:tr w:rsidR="00913FC7" w:rsidRPr="008D2AF1" w:rsidDel="000A1486" w14:paraId="0303EBDB" w14:textId="77777777" w:rsidTr="00BB77FB">
        <w:trPr>
          <w:trHeight w:val="320"/>
          <w:del w:id="895" w:author="Em Lim" w:date="2025-07-31T17:49:00Z"/>
        </w:trPr>
        <w:tc>
          <w:tcPr>
            <w:tcW w:w="3686" w:type="dxa"/>
            <w:noWrap/>
            <w:hideMark/>
          </w:tcPr>
          <w:p w14:paraId="61637732" w14:textId="77777777" w:rsidR="00913FC7" w:rsidRPr="008D2AF1" w:rsidDel="000A1486" w:rsidRDefault="00913FC7" w:rsidP="00BB77FB">
            <w:pPr>
              <w:rPr>
                <w:del w:id="896" w:author="Em Lim" w:date="2025-07-31T17:49:00Z" w16du:dateUtc="2025-08-01T00:49:00Z"/>
                <w:color w:val="000000"/>
              </w:rPr>
              <w:pPrChange w:id="897" w:author="Em Lim" w:date="2025-07-31T17:49:00Z" w16du:dateUtc="2025-08-01T00:49:00Z">
                <w:pPr>
                  <w:jc w:val="left"/>
                </w:pPr>
              </w:pPrChange>
            </w:pPr>
            <w:del w:id="898" w:author="Em Lim" w:date="2025-07-31T17:49:00Z" w16du:dateUtc="2025-08-01T00:49:00Z">
              <w:r w:rsidRPr="008D2AF1" w:rsidDel="000A1486">
                <w:rPr>
                  <w:color w:val="000000"/>
                </w:rPr>
                <w:delText>Kelp - nereo</w:delText>
              </w:r>
            </w:del>
          </w:p>
        </w:tc>
        <w:tc>
          <w:tcPr>
            <w:tcW w:w="1247" w:type="dxa"/>
            <w:noWrap/>
            <w:vAlign w:val="bottom"/>
            <w:hideMark/>
          </w:tcPr>
          <w:p w14:paraId="3FE0B120" w14:textId="77777777" w:rsidR="00913FC7" w:rsidRPr="008D2AF1" w:rsidDel="000A1486" w:rsidRDefault="00913FC7" w:rsidP="00BB77FB">
            <w:pPr>
              <w:rPr>
                <w:del w:id="899" w:author="Em Lim" w:date="2025-07-31T17:49:00Z" w16du:dateUtc="2025-08-01T00:49:00Z"/>
                <w:color w:val="000000"/>
              </w:rPr>
              <w:pPrChange w:id="900" w:author="Em Lim" w:date="2025-07-31T17:49:00Z" w16du:dateUtc="2025-08-01T00:49:00Z">
                <w:pPr>
                  <w:jc w:val="left"/>
                </w:pPr>
              </w:pPrChange>
            </w:pPr>
            <w:del w:id="901" w:author="Em Lim" w:date="2025-07-31T17:49:00Z" w16du:dateUtc="2025-08-01T00:49:00Z">
              <w:r w:rsidRPr="008D2AF1" w:rsidDel="000A1486">
                <w:rPr>
                  <w:color w:val="000000"/>
                </w:rPr>
                <w:delText>0.09</w:delText>
              </w:r>
            </w:del>
          </w:p>
        </w:tc>
        <w:tc>
          <w:tcPr>
            <w:tcW w:w="1507" w:type="dxa"/>
            <w:noWrap/>
            <w:vAlign w:val="bottom"/>
            <w:hideMark/>
          </w:tcPr>
          <w:p w14:paraId="29F7EB0C" w14:textId="77777777" w:rsidR="00913FC7" w:rsidRPr="008D2AF1" w:rsidDel="000A1486" w:rsidRDefault="00913FC7" w:rsidP="00BB77FB">
            <w:pPr>
              <w:rPr>
                <w:del w:id="902" w:author="Em Lim" w:date="2025-07-31T17:49:00Z" w16du:dateUtc="2025-08-01T00:49:00Z"/>
                <w:color w:val="000000"/>
              </w:rPr>
              <w:pPrChange w:id="903" w:author="Em Lim" w:date="2025-07-31T17:49:00Z" w16du:dateUtc="2025-08-01T00:49:00Z">
                <w:pPr>
                  <w:jc w:val="left"/>
                </w:pPr>
              </w:pPrChange>
            </w:pPr>
            <w:del w:id="904" w:author="Em Lim" w:date="2025-07-31T17:49:00Z" w16du:dateUtc="2025-08-01T00:49:00Z">
              <w:r w:rsidRPr="008D2AF1" w:rsidDel="000A1486">
                <w:rPr>
                  <w:color w:val="000000"/>
                </w:rPr>
                <w:delText>0.09</w:delText>
              </w:r>
            </w:del>
          </w:p>
        </w:tc>
        <w:tc>
          <w:tcPr>
            <w:tcW w:w="1093" w:type="dxa"/>
            <w:noWrap/>
            <w:vAlign w:val="bottom"/>
            <w:hideMark/>
          </w:tcPr>
          <w:p w14:paraId="2700FDB5" w14:textId="77777777" w:rsidR="00913FC7" w:rsidRPr="008D2AF1" w:rsidDel="000A1486" w:rsidRDefault="00913FC7" w:rsidP="00BB77FB">
            <w:pPr>
              <w:rPr>
                <w:del w:id="905" w:author="Em Lim" w:date="2025-07-31T17:49:00Z" w16du:dateUtc="2025-08-01T00:49:00Z"/>
                <w:color w:val="000000"/>
              </w:rPr>
              <w:pPrChange w:id="906" w:author="Em Lim" w:date="2025-07-31T17:49:00Z" w16du:dateUtc="2025-08-01T00:49:00Z">
                <w:pPr>
                  <w:jc w:val="left"/>
                </w:pPr>
              </w:pPrChange>
            </w:pPr>
            <w:del w:id="907" w:author="Em Lim" w:date="2025-07-31T17:49:00Z" w16du:dateUtc="2025-08-01T00:49:00Z">
              <w:r w:rsidRPr="008D2AF1" w:rsidDel="000A1486">
                <w:rPr>
                  <w:color w:val="000000"/>
                </w:rPr>
                <w:delText>1.03</w:delText>
              </w:r>
            </w:del>
          </w:p>
        </w:tc>
        <w:tc>
          <w:tcPr>
            <w:tcW w:w="1300" w:type="dxa"/>
            <w:noWrap/>
            <w:vAlign w:val="bottom"/>
            <w:hideMark/>
          </w:tcPr>
          <w:p w14:paraId="6C11D421" w14:textId="77777777" w:rsidR="00913FC7" w:rsidRPr="008D2AF1" w:rsidDel="000A1486" w:rsidRDefault="00913FC7" w:rsidP="00BB77FB">
            <w:pPr>
              <w:rPr>
                <w:del w:id="908" w:author="Em Lim" w:date="2025-07-31T17:49:00Z" w16du:dateUtc="2025-08-01T00:49:00Z"/>
                <w:color w:val="000000"/>
              </w:rPr>
              <w:pPrChange w:id="909" w:author="Em Lim" w:date="2025-07-31T17:49:00Z" w16du:dateUtc="2025-08-01T00:49:00Z">
                <w:pPr>
                  <w:jc w:val="left"/>
                </w:pPr>
              </w:pPrChange>
            </w:pPr>
            <w:del w:id="910" w:author="Em Lim" w:date="2025-07-31T17:49:00Z" w16du:dateUtc="2025-08-01T00:49:00Z">
              <w:r w:rsidRPr="008D2AF1" w:rsidDel="000A1486">
                <w:rPr>
                  <w:color w:val="000000"/>
                </w:rPr>
                <w:delText>0.30</w:delText>
              </w:r>
            </w:del>
          </w:p>
        </w:tc>
      </w:tr>
      <w:tr w:rsidR="00913FC7" w:rsidRPr="008D2AF1" w:rsidDel="000A1486" w14:paraId="066DBEE0" w14:textId="77777777" w:rsidTr="00BB77FB">
        <w:trPr>
          <w:trHeight w:val="320"/>
          <w:del w:id="911" w:author="Em Lim" w:date="2025-07-31T17:49:00Z"/>
        </w:trPr>
        <w:tc>
          <w:tcPr>
            <w:tcW w:w="3686" w:type="dxa"/>
            <w:noWrap/>
            <w:hideMark/>
          </w:tcPr>
          <w:p w14:paraId="487BD965" w14:textId="77777777" w:rsidR="00913FC7" w:rsidRPr="008D2AF1" w:rsidDel="000A1486" w:rsidRDefault="00913FC7" w:rsidP="00BB77FB">
            <w:pPr>
              <w:rPr>
                <w:del w:id="912" w:author="Em Lim" w:date="2025-07-31T17:49:00Z" w16du:dateUtc="2025-08-01T00:49:00Z"/>
                <w:color w:val="000000"/>
              </w:rPr>
              <w:pPrChange w:id="913" w:author="Em Lim" w:date="2025-07-31T17:49:00Z" w16du:dateUtc="2025-08-01T00:49:00Z">
                <w:pPr>
                  <w:jc w:val="left"/>
                </w:pPr>
              </w:pPrChange>
            </w:pPr>
            <w:del w:id="914" w:author="Em Lim" w:date="2025-07-31T17:49:00Z" w16du:dateUtc="2025-08-01T00:49:00Z">
              <w:r w:rsidRPr="008D2AF1" w:rsidDel="000A1486">
                <w:rPr>
                  <w:color w:val="000000"/>
                </w:rPr>
                <w:delText>Kelp - none</w:delText>
              </w:r>
            </w:del>
          </w:p>
        </w:tc>
        <w:tc>
          <w:tcPr>
            <w:tcW w:w="1247" w:type="dxa"/>
            <w:noWrap/>
            <w:vAlign w:val="bottom"/>
            <w:hideMark/>
          </w:tcPr>
          <w:p w14:paraId="524FD14F" w14:textId="77777777" w:rsidR="00913FC7" w:rsidRPr="008D2AF1" w:rsidDel="000A1486" w:rsidRDefault="00913FC7" w:rsidP="00BB77FB">
            <w:pPr>
              <w:rPr>
                <w:del w:id="915" w:author="Em Lim" w:date="2025-07-31T17:49:00Z" w16du:dateUtc="2025-08-01T00:49:00Z"/>
                <w:color w:val="000000"/>
              </w:rPr>
              <w:pPrChange w:id="916" w:author="Em Lim" w:date="2025-07-31T17:49:00Z" w16du:dateUtc="2025-08-01T00:49:00Z">
                <w:pPr>
                  <w:jc w:val="left"/>
                </w:pPr>
              </w:pPrChange>
            </w:pPr>
            <w:del w:id="917" w:author="Em Lim" w:date="2025-07-31T17:49:00Z" w16du:dateUtc="2025-08-01T00:49:00Z">
              <w:r w:rsidRPr="008D2AF1" w:rsidDel="000A1486">
                <w:rPr>
                  <w:color w:val="000000"/>
                </w:rPr>
                <w:delText>-0.45</w:delText>
              </w:r>
            </w:del>
          </w:p>
        </w:tc>
        <w:tc>
          <w:tcPr>
            <w:tcW w:w="1507" w:type="dxa"/>
            <w:noWrap/>
            <w:vAlign w:val="bottom"/>
            <w:hideMark/>
          </w:tcPr>
          <w:p w14:paraId="5B1D9778" w14:textId="77777777" w:rsidR="00913FC7" w:rsidRPr="008D2AF1" w:rsidDel="000A1486" w:rsidRDefault="00913FC7" w:rsidP="00BB77FB">
            <w:pPr>
              <w:rPr>
                <w:del w:id="918" w:author="Em Lim" w:date="2025-07-31T17:49:00Z" w16du:dateUtc="2025-08-01T00:49:00Z"/>
                <w:color w:val="000000"/>
              </w:rPr>
              <w:pPrChange w:id="919" w:author="Em Lim" w:date="2025-07-31T17:49:00Z" w16du:dateUtc="2025-08-01T00:49:00Z">
                <w:pPr>
                  <w:jc w:val="left"/>
                </w:pPr>
              </w:pPrChange>
            </w:pPr>
            <w:del w:id="920" w:author="Em Lim" w:date="2025-07-31T17:49:00Z" w16du:dateUtc="2025-08-01T00:49:00Z">
              <w:r w:rsidRPr="008D2AF1" w:rsidDel="000A1486">
                <w:rPr>
                  <w:color w:val="000000"/>
                </w:rPr>
                <w:delText>0.10</w:delText>
              </w:r>
            </w:del>
          </w:p>
        </w:tc>
        <w:tc>
          <w:tcPr>
            <w:tcW w:w="1093" w:type="dxa"/>
            <w:noWrap/>
            <w:vAlign w:val="bottom"/>
            <w:hideMark/>
          </w:tcPr>
          <w:p w14:paraId="1948B348" w14:textId="77777777" w:rsidR="00913FC7" w:rsidRPr="008D2AF1" w:rsidDel="000A1486" w:rsidRDefault="00913FC7" w:rsidP="00BB77FB">
            <w:pPr>
              <w:rPr>
                <w:del w:id="921" w:author="Em Lim" w:date="2025-07-31T17:49:00Z" w16du:dateUtc="2025-08-01T00:49:00Z"/>
                <w:color w:val="000000"/>
              </w:rPr>
              <w:pPrChange w:id="922" w:author="Em Lim" w:date="2025-07-31T17:49:00Z" w16du:dateUtc="2025-08-01T00:49:00Z">
                <w:pPr>
                  <w:jc w:val="left"/>
                </w:pPr>
              </w:pPrChange>
            </w:pPr>
            <w:del w:id="923" w:author="Em Lim" w:date="2025-07-31T17:49:00Z" w16du:dateUtc="2025-08-01T00:49:00Z">
              <w:r w:rsidRPr="008D2AF1" w:rsidDel="000A1486">
                <w:rPr>
                  <w:color w:val="000000"/>
                </w:rPr>
                <w:delText>-4.53</w:delText>
              </w:r>
            </w:del>
          </w:p>
        </w:tc>
        <w:tc>
          <w:tcPr>
            <w:tcW w:w="1300" w:type="dxa"/>
            <w:noWrap/>
            <w:vAlign w:val="bottom"/>
            <w:hideMark/>
          </w:tcPr>
          <w:p w14:paraId="15129F16" w14:textId="77777777" w:rsidR="00913FC7" w:rsidRPr="008D2AF1" w:rsidDel="000A1486" w:rsidRDefault="00913FC7" w:rsidP="00BB77FB">
            <w:pPr>
              <w:rPr>
                <w:del w:id="924" w:author="Em Lim" w:date="2025-07-31T17:49:00Z" w16du:dateUtc="2025-08-01T00:49:00Z"/>
                <w:color w:val="000000"/>
              </w:rPr>
              <w:pPrChange w:id="925" w:author="Em Lim" w:date="2025-07-31T17:49:00Z" w16du:dateUtc="2025-08-01T00:49:00Z">
                <w:pPr>
                  <w:jc w:val="left"/>
                </w:pPr>
              </w:pPrChange>
            </w:pPr>
            <w:del w:id="926" w:author="Em Lim" w:date="2025-07-31T17:49:00Z" w16du:dateUtc="2025-08-01T00:49:00Z">
              <w:r w:rsidRPr="008D2AF1" w:rsidDel="000A1486">
                <w:rPr>
                  <w:color w:val="000000"/>
                </w:rPr>
                <w:delText>&lt; 0.001</w:delText>
              </w:r>
            </w:del>
          </w:p>
        </w:tc>
      </w:tr>
      <w:tr w:rsidR="00913FC7" w:rsidRPr="008D2AF1" w:rsidDel="000A1486" w14:paraId="0F008A0E" w14:textId="77777777" w:rsidTr="00BB77FB">
        <w:trPr>
          <w:trHeight w:val="320"/>
          <w:del w:id="927" w:author="Em Lim" w:date="2025-07-31T17:49:00Z"/>
        </w:trPr>
        <w:tc>
          <w:tcPr>
            <w:tcW w:w="3686" w:type="dxa"/>
            <w:noWrap/>
            <w:hideMark/>
          </w:tcPr>
          <w:p w14:paraId="3B404D79" w14:textId="77777777" w:rsidR="00913FC7" w:rsidRPr="008D2AF1" w:rsidDel="000A1486" w:rsidRDefault="00913FC7" w:rsidP="00BB77FB">
            <w:pPr>
              <w:rPr>
                <w:del w:id="928" w:author="Em Lim" w:date="2025-07-31T17:49:00Z" w16du:dateUtc="2025-08-01T00:49:00Z"/>
                <w:color w:val="000000"/>
              </w:rPr>
              <w:pPrChange w:id="929" w:author="Em Lim" w:date="2025-07-31T17:49:00Z" w16du:dateUtc="2025-08-01T00:49:00Z">
                <w:pPr>
                  <w:jc w:val="left"/>
                </w:pPr>
              </w:pPrChange>
            </w:pPr>
            <w:del w:id="930" w:author="Em Lim" w:date="2025-07-31T17:49:00Z" w16du:dateUtc="2025-08-01T00:49:00Z">
              <w:r w:rsidRPr="008D2AF1" w:rsidDel="000A1486">
                <w:rPr>
                  <w:color w:val="000000"/>
                </w:rPr>
                <w:delText>Kelp biomass</w:delText>
              </w:r>
            </w:del>
          </w:p>
        </w:tc>
        <w:tc>
          <w:tcPr>
            <w:tcW w:w="1247" w:type="dxa"/>
            <w:noWrap/>
            <w:vAlign w:val="bottom"/>
            <w:hideMark/>
          </w:tcPr>
          <w:p w14:paraId="2CE8FA58" w14:textId="77777777" w:rsidR="00913FC7" w:rsidRPr="008D2AF1" w:rsidDel="000A1486" w:rsidRDefault="00913FC7" w:rsidP="00BB77FB">
            <w:pPr>
              <w:rPr>
                <w:del w:id="931" w:author="Em Lim" w:date="2025-07-31T17:49:00Z" w16du:dateUtc="2025-08-01T00:49:00Z"/>
                <w:color w:val="000000"/>
              </w:rPr>
              <w:pPrChange w:id="932" w:author="Em Lim" w:date="2025-07-31T17:49:00Z" w16du:dateUtc="2025-08-01T00:49:00Z">
                <w:pPr>
                  <w:jc w:val="left"/>
                </w:pPr>
              </w:pPrChange>
            </w:pPr>
            <w:del w:id="933" w:author="Em Lim" w:date="2025-07-31T17:49:00Z" w16du:dateUtc="2025-08-01T00:49:00Z">
              <w:r w:rsidRPr="008D2AF1" w:rsidDel="000A1486">
                <w:rPr>
                  <w:color w:val="000000"/>
                </w:rPr>
                <w:delText>-0.01</w:delText>
              </w:r>
            </w:del>
          </w:p>
        </w:tc>
        <w:tc>
          <w:tcPr>
            <w:tcW w:w="1507" w:type="dxa"/>
            <w:noWrap/>
            <w:vAlign w:val="bottom"/>
            <w:hideMark/>
          </w:tcPr>
          <w:p w14:paraId="00D8BE37" w14:textId="77777777" w:rsidR="00913FC7" w:rsidRPr="008D2AF1" w:rsidDel="000A1486" w:rsidRDefault="00913FC7" w:rsidP="00BB77FB">
            <w:pPr>
              <w:rPr>
                <w:del w:id="934" w:author="Em Lim" w:date="2025-07-31T17:49:00Z" w16du:dateUtc="2025-08-01T00:49:00Z"/>
                <w:color w:val="000000"/>
              </w:rPr>
              <w:pPrChange w:id="935" w:author="Em Lim" w:date="2025-07-31T17:49:00Z" w16du:dateUtc="2025-08-01T00:49:00Z">
                <w:pPr>
                  <w:jc w:val="left"/>
                </w:pPr>
              </w:pPrChange>
            </w:pPr>
            <w:del w:id="936" w:author="Em Lim" w:date="2025-07-31T17:49:00Z" w16du:dateUtc="2025-08-01T00:49:00Z">
              <w:r w:rsidRPr="008D2AF1" w:rsidDel="000A1486">
                <w:rPr>
                  <w:color w:val="000000"/>
                </w:rPr>
                <w:delText>0.46</w:delText>
              </w:r>
            </w:del>
          </w:p>
        </w:tc>
        <w:tc>
          <w:tcPr>
            <w:tcW w:w="1093" w:type="dxa"/>
            <w:noWrap/>
            <w:vAlign w:val="bottom"/>
            <w:hideMark/>
          </w:tcPr>
          <w:p w14:paraId="1605F8F5" w14:textId="77777777" w:rsidR="00913FC7" w:rsidRPr="008D2AF1" w:rsidDel="000A1486" w:rsidRDefault="00913FC7" w:rsidP="00BB77FB">
            <w:pPr>
              <w:rPr>
                <w:del w:id="937" w:author="Em Lim" w:date="2025-07-31T17:49:00Z" w16du:dateUtc="2025-08-01T00:49:00Z"/>
                <w:color w:val="000000"/>
              </w:rPr>
              <w:pPrChange w:id="938" w:author="Em Lim" w:date="2025-07-31T17:49:00Z" w16du:dateUtc="2025-08-01T00:49:00Z">
                <w:pPr>
                  <w:jc w:val="left"/>
                </w:pPr>
              </w:pPrChange>
            </w:pPr>
            <w:del w:id="939" w:author="Em Lim" w:date="2025-07-31T17:49:00Z" w16du:dateUtc="2025-08-01T00:49:00Z">
              <w:r w:rsidRPr="008D2AF1" w:rsidDel="000A1486">
                <w:rPr>
                  <w:color w:val="000000"/>
                </w:rPr>
                <w:delText>-0.03</w:delText>
              </w:r>
            </w:del>
          </w:p>
        </w:tc>
        <w:tc>
          <w:tcPr>
            <w:tcW w:w="1300" w:type="dxa"/>
            <w:noWrap/>
            <w:vAlign w:val="bottom"/>
            <w:hideMark/>
          </w:tcPr>
          <w:p w14:paraId="7E2C9296" w14:textId="77777777" w:rsidR="00913FC7" w:rsidRPr="008D2AF1" w:rsidDel="000A1486" w:rsidRDefault="00913FC7" w:rsidP="00BB77FB">
            <w:pPr>
              <w:rPr>
                <w:del w:id="940" w:author="Em Lim" w:date="2025-07-31T17:49:00Z" w16du:dateUtc="2025-08-01T00:49:00Z"/>
                <w:color w:val="000000"/>
              </w:rPr>
              <w:pPrChange w:id="941" w:author="Em Lim" w:date="2025-07-31T17:49:00Z" w16du:dateUtc="2025-08-01T00:49:00Z">
                <w:pPr>
                  <w:jc w:val="left"/>
                </w:pPr>
              </w:pPrChange>
            </w:pPr>
            <w:del w:id="942" w:author="Em Lim" w:date="2025-07-31T17:49:00Z" w16du:dateUtc="2025-08-01T00:49:00Z">
              <w:r w:rsidRPr="008D2AF1" w:rsidDel="000A1486">
                <w:rPr>
                  <w:color w:val="000000"/>
                </w:rPr>
                <w:delText>0.98</w:delText>
              </w:r>
            </w:del>
          </w:p>
        </w:tc>
      </w:tr>
      <w:tr w:rsidR="00913FC7" w:rsidRPr="008D2AF1" w:rsidDel="000A1486" w14:paraId="13432739" w14:textId="77777777" w:rsidTr="00BB77FB">
        <w:trPr>
          <w:trHeight w:val="320"/>
          <w:del w:id="943" w:author="Em Lim" w:date="2025-07-31T17:49:00Z"/>
        </w:trPr>
        <w:tc>
          <w:tcPr>
            <w:tcW w:w="3686" w:type="dxa"/>
            <w:noWrap/>
            <w:hideMark/>
          </w:tcPr>
          <w:p w14:paraId="22BCF90E" w14:textId="77777777" w:rsidR="00913FC7" w:rsidRPr="008D2AF1" w:rsidDel="000A1486" w:rsidRDefault="00913FC7" w:rsidP="00BB77FB">
            <w:pPr>
              <w:rPr>
                <w:del w:id="944" w:author="Em Lim" w:date="2025-07-31T17:49:00Z" w16du:dateUtc="2025-08-01T00:49:00Z"/>
                <w:color w:val="000000"/>
              </w:rPr>
              <w:pPrChange w:id="945" w:author="Em Lim" w:date="2025-07-31T17:49:00Z" w16du:dateUtc="2025-08-01T00:49:00Z">
                <w:pPr>
                  <w:jc w:val="left"/>
                </w:pPr>
              </w:pPrChange>
            </w:pPr>
            <w:del w:id="946" w:author="Em Lim" w:date="2025-07-31T17:49:00Z" w16du:dateUtc="2025-08-01T00:49:00Z">
              <w:r w:rsidRPr="008D2AF1" w:rsidDel="000A1486">
                <w:rPr>
                  <w:color w:val="000000"/>
                </w:rPr>
                <w:delText>Tide exchange</w:delText>
              </w:r>
            </w:del>
          </w:p>
        </w:tc>
        <w:tc>
          <w:tcPr>
            <w:tcW w:w="1247" w:type="dxa"/>
            <w:noWrap/>
            <w:vAlign w:val="bottom"/>
            <w:hideMark/>
          </w:tcPr>
          <w:p w14:paraId="46AB49E1" w14:textId="77777777" w:rsidR="00913FC7" w:rsidRPr="008D2AF1" w:rsidDel="000A1486" w:rsidRDefault="00913FC7" w:rsidP="00BB77FB">
            <w:pPr>
              <w:rPr>
                <w:del w:id="947" w:author="Em Lim" w:date="2025-07-31T17:49:00Z" w16du:dateUtc="2025-08-01T00:49:00Z"/>
                <w:color w:val="000000"/>
              </w:rPr>
              <w:pPrChange w:id="948" w:author="Em Lim" w:date="2025-07-31T17:49:00Z" w16du:dateUtc="2025-08-01T00:49:00Z">
                <w:pPr>
                  <w:jc w:val="left"/>
                </w:pPr>
              </w:pPrChange>
            </w:pPr>
            <w:del w:id="949" w:author="Em Lim" w:date="2025-07-31T17:49:00Z" w16du:dateUtc="2025-08-01T00:49:00Z">
              <w:r w:rsidRPr="008D2AF1" w:rsidDel="000A1486">
                <w:rPr>
                  <w:color w:val="000000"/>
                </w:rPr>
                <w:delText>-0.16</w:delText>
              </w:r>
            </w:del>
          </w:p>
        </w:tc>
        <w:tc>
          <w:tcPr>
            <w:tcW w:w="1507" w:type="dxa"/>
            <w:noWrap/>
            <w:vAlign w:val="bottom"/>
            <w:hideMark/>
          </w:tcPr>
          <w:p w14:paraId="343E14A1" w14:textId="77777777" w:rsidR="00913FC7" w:rsidRPr="008D2AF1" w:rsidDel="000A1486" w:rsidRDefault="00913FC7" w:rsidP="00BB77FB">
            <w:pPr>
              <w:rPr>
                <w:del w:id="950" w:author="Em Lim" w:date="2025-07-31T17:49:00Z" w16du:dateUtc="2025-08-01T00:49:00Z"/>
                <w:color w:val="000000"/>
              </w:rPr>
              <w:pPrChange w:id="951" w:author="Em Lim" w:date="2025-07-31T17:49:00Z" w16du:dateUtc="2025-08-01T00:49:00Z">
                <w:pPr>
                  <w:jc w:val="left"/>
                </w:pPr>
              </w:pPrChange>
            </w:pPr>
            <w:del w:id="952" w:author="Em Lim" w:date="2025-07-31T17:49:00Z" w16du:dateUtc="2025-08-01T00:49:00Z">
              <w:r w:rsidRPr="008D2AF1" w:rsidDel="000A1486">
                <w:rPr>
                  <w:color w:val="000000"/>
                </w:rPr>
                <w:delText>1.35</w:delText>
              </w:r>
            </w:del>
          </w:p>
        </w:tc>
        <w:tc>
          <w:tcPr>
            <w:tcW w:w="1093" w:type="dxa"/>
            <w:noWrap/>
            <w:vAlign w:val="bottom"/>
            <w:hideMark/>
          </w:tcPr>
          <w:p w14:paraId="4CAA40CD" w14:textId="77777777" w:rsidR="00913FC7" w:rsidRPr="008D2AF1" w:rsidDel="000A1486" w:rsidRDefault="00913FC7" w:rsidP="00BB77FB">
            <w:pPr>
              <w:rPr>
                <w:del w:id="953" w:author="Em Lim" w:date="2025-07-31T17:49:00Z" w16du:dateUtc="2025-08-01T00:49:00Z"/>
                <w:color w:val="000000"/>
              </w:rPr>
              <w:pPrChange w:id="954" w:author="Em Lim" w:date="2025-07-31T17:49:00Z" w16du:dateUtc="2025-08-01T00:49:00Z">
                <w:pPr>
                  <w:jc w:val="left"/>
                </w:pPr>
              </w:pPrChange>
            </w:pPr>
            <w:del w:id="955" w:author="Em Lim" w:date="2025-07-31T17:49:00Z" w16du:dateUtc="2025-08-01T00:49:00Z">
              <w:r w:rsidRPr="008D2AF1" w:rsidDel="000A1486">
                <w:rPr>
                  <w:color w:val="000000"/>
                </w:rPr>
                <w:delText>-0.12</w:delText>
              </w:r>
            </w:del>
          </w:p>
        </w:tc>
        <w:tc>
          <w:tcPr>
            <w:tcW w:w="1300" w:type="dxa"/>
            <w:noWrap/>
            <w:vAlign w:val="bottom"/>
            <w:hideMark/>
          </w:tcPr>
          <w:p w14:paraId="3A84C9EC" w14:textId="77777777" w:rsidR="00913FC7" w:rsidRPr="008D2AF1" w:rsidDel="000A1486" w:rsidRDefault="00913FC7" w:rsidP="00BB77FB">
            <w:pPr>
              <w:rPr>
                <w:del w:id="956" w:author="Em Lim" w:date="2025-07-31T17:49:00Z" w16du:dateUtc="2025-08-01T00:49:00Z"/>
                <w:color w:val="000000"/>
              </w:rPr>
              <w:pPrChange w:id="957" w:author="Em Lim" w:date="2025-07-31T17:49:00Z" w16du:dateUtc="2025-08-01T00:49:00Z">
                <w:pPr>
                  <w:jc w:val="left"/>
                </w:pPr>
              </w:pPrChange>
            </w:pPr>
            <w:del w:id="958" w:author="Em Lim" w:date="2025-07-31T17:49:00Z" w16du:dateUtc="2025-08-01T00:49:00Z">
              <w:r w:rsidRPr="008D2AF1" w:rsidDel="000A1486">
                <w:rPr>
                  <w:color w:val="000000"/>
                </w:rPr>
                <w:delText>0.91</w:delText>
              </w:r>
            </w:del>
          </w:p>
        </w:tc>
      </w:tr>
      <w:tr w:rsidR="00913FC7" w:rsidRPr="008D2AF1" w:rsidDel="000A1486" w14:paraId="44E07695" w14:textId="77777777" w:rsidTr="00BB77FB">
        <w:trPr>
          <w:trHeight w:val="320"/>
          <w:del w:id="959" w:author="Em Lim" w:date="2025-07-31T17:49:00Z"/>
        </w:trPr>
        <w:tc>
          <w:tcPr>
            <w:tcW w:w="3686" w:type="dxa"/>
            <w:noWrap/>
            <w:hideMark/>
          </w:tcPr>
          <w:p w14:paraId="124469EF" w14:textId="77777777" w:rsidR="00913FC7" w:rsidRPr="008D2AF1" w:rsidDel="000A1486" w:rsidRDefault="00913FC7" w:rsidP="00BB77FB">
            <w:pPr>
              <w:rPr>
                <w:del w:id="960" w:author="Em Lim" w:date="2025-07-31T17:49:00Z" w16du:dateUtc="2025-08-01T00:49:00Z"/>
                <w:color w:val="000000"/>
              </w:rPr>
              <w:pPrChange w:id="961" w:author="Em Lim" w:date="2025-07-31T17:49:00Z" w16du:dateUtc="2025-08-01T00:49:00Z">
                <w:pPr>
                  <w:jc w:val="left"/>
                </w:pPr>
              </w:pPrChange>
            </w:pPr>
            <w:del w:id="962" w:author="Em Lim" w:date="2025-07-31T17:49:00Z" w16du:dateUtc="2025-08-01T00:49:00Z">
              <w:r w:rsidRPr="008D2AF1" w:rsidDel="000A1486">
                <w:rPr>
                  <w:color w:val="000000"/>
                </w:rPr>
                <w:delText>Animal biomass</w:delText>
              </w:r>
            </w:del>
          </w:p>
        </w:tc>
        <w:tc>
          <w:tcPr>
            <w:tcW w:w="1247" w:type="dxa"/>
            <w:noWrap/>
            <w:vAlign w:val="bottom"/>
            <w:hideMark/>
          </w:tcPr>
          <w:p w14:paraId="65A0C073" w14:textId="77777777" w:rsidR="00913FC7" w:rsidRPr="008D2AF1" w:rsidDel="000A1486" w:rsidRDefault="00913FC7" w:rsidP="00BB77FB">
            <w:pPr>
              <w:rPr>
                <w:del w:id="963" w:author="Em Lim" w:date="2025-07-31T17:49:00Z" w16du:dateUtc="2025-08-01T00:49:00Z"/>
                <w:color w:val="000000"/>
              </w:rPr>
              <w:pPrChange w:id="964" w:author="Em Lim" w:date="2025-07-31T17:49:00Z" w16du:dateUtc="2025-08-01T00:49:00Z">
                <w:pPr>
                  <w:jc w:val="left"/>
                </w:pPr>
              </w:pPrChange>
            </w:pPr>
            <w:del w:id="965" w:author="Em Lim" w:date="2025-07-31T17:49:00Z" w16du:dateUtc="2025-08-01T00:49:00Z">
              <w:r w:rsidRPr="008D2AF1" w:rsidDel="000A1486">
                <w:rPr>
                  <w:color w:val="000000"/>
                </w:rPr>
                <w:delText>3.29</w:delText>
              </w:r>
            </w:del>
          </w:p>
        </w:tc>
        <w:tc>
          <w:tcPr>
            <w:tcW w:w="1507" w:type="dxa"/>
            <w:noWrap/>
            <w:vAlign w:val="bottom"/>
            <w:hideMark/>
          </w:tcPr>
          <w:p w14:paraId="6303F8AE" w14:textId="77777777" w:rsidR="00913FC7" w:rsidRPr="008D2AF1" w:rsidDel="000A1486" w:rsidRDefault="00913FC7" w:rsidP="00BB77FB">
            <w:pPr>
              <w:rPr>
                <w:del w:id="966" w:author="Em Lim" w:date="2025-07-31T17:49:00Z" w16du:dateUtc="2025-08-01T00:49:00Z"/>
                <w:color w:val="000000"/>
              </w:rPr>
              <w:pPrChange w:id="967" w:author="Em Lim" w:date="2025-07-31T17:49:00Z" w16du:dateUtc="2025-08-01T00:49:00Z">
                <w:pPr>
                  <w:jc w:val="left"/>
                </w:pPr>
              </w:pPrChange>
            </w:pPr>
            <w:del w:id="968" w:author="Em Lim" w:date="2025-07-31T17:49:00Z" w16du:dateUtc="2025-08-01T00:49:00Z">
              <w:r w:rsidRPr="008D2AF1" w:rsidDel="000A1486">
                <w:rPr>
                  <w:color w:val="000000"/>
                </w:rPr>
                <w:delText>1.50</w:delText>
              </w:r>
            </w:del>
          </w:p>
        </w:tc>
        <w:tc>
          <w:tcPr>
            <w:tcW w:w="1093" w:type="dxa"/>
            <w:noWrap/>
            <w:vAlign w:val="bottom"/>
            <w:hideMark/>
          </w:tcPr>
          <w:p w14:paraId="2A68238C" w14:textId="77777777" w:rsidR="00913FC7" w:rsidRPr="008D2AF1" w:rsidDel="000A1486" w:rsidRDefault="00913FC7" w:rsidP="00BB77FB">
            <w:pPr>
              <w:rPr>
                <w:del w:id="969" w:author="Em Lim" w:date="2025-07-31T17:49:00Z" w16du:dateUtc="2025-08-01T00:49:00Z"/>
                <w:color w:val="000000"/>
              </w:rPr>
              <w:pPrChange w:id="970" w:author="Em Lim" w:date="2025-07-31T17:49:00Z" w16du:dateUtc="2025-08-01T00:49:00Z">
                <w:pPr>
                  <w:jc w:val="left"/>
                </w:pPr>
              </w:pPrChange>
            </w:pPr>
            <w:del w:id="971" w:author="Em Lim" w:date="2025-07-31T17:49:00Z" w16du:dateUtc="2025-08-01T00:49:00Z">
              <w:r w:rsidRPr="008D2AF1" w:rsidDel="000A1486">
                <w:rPr>
                  <w:color w:val="000000"/>
                </w:rPr>
                <w:delText>2.19</w:delText>
              </w:r>
            </w:del>
          </w:p>
        </w:tc>
        <w:tc>
          <w:tcPr>
            <w:tcW w:w="1300" w:type="dxa"/>
            <w:noWrap/>
            <w:vAlign w:val="bottom"/>
            <w:hideMark/>
          </w:tcPr>
          <w:p w14:paraId="782880C1" w14:textId="77777777" w:rsidR="00913FC7" w:rsidRPr="008D2AF1" w:rsidDel="000A1486" w:rsidRDefault="00913FC7" w:rsidP="00BB77FB">
            <w:pPr>
              <w:rPr>
                <w:del w:id="972" w:author="Em Lim" w:date="2025-07-31T17:49:00Z" w16du:dateUtc="2025-08-01T00:49:00Z"/>
                <w:color w:val="000000"/>
              </w:rPr>
              <w:pPrChange w:id="973" w:author="Em Lim" w:date="2025-07-31T17:49:00Z" w16du:dateUtc="2025-08-01T00:49:00Z">
                <w:pPr>
                  <w:jc w:val="left"/>
                </w:pPr>
              </w:pPrChange>
            </w:pPr>
            <w:del w:id="974" w:author="Em Lim" w:date="2025-07-31T17:49:00Z" w16du:dateUtc="2025-08-01T00:49:00Z">
              <w:r w:rsidRPr="008D2AF1" w:rsidDel="000A1486">
                <w:rPr>
                  <w:color w:val="000000"/>
                </w:rPr>
                <w:delText>0.03</w:delText>
              </w:r>
            </w:del>
          </w:p>
        </w:tc>
      </w:tr>
      <w:tr w:rsidR="00913FC7" w:rsidRPr="008D2AF1" w:rsidDel="000A1486" w14:paraId="7161B99C" w14:textId="77777777" w:rsidTr="00BB77FB">
        <w:trPr>
          <w:trHeight w:val="320"/>
          <w:del w:id="975" w:author="Em Lim" w:date="2025-07-31T17:49:00Z"/>
        </w:trPr>
        <w:tc>
          <w:tcPr>
            <w:tcW w:w="3686" w:type="dxa"/>
            <w:noWrap/>
            <w:hideMark/>
          </w:tcPr>
          <w:p w14:paraId="7231FF61" w14:textId="77777777" w:rsidR="00913FC7" w:rsidRPr="008D2AF1" w:rsidDel="000A1486" w:rsidRDefault="00913FC7" w:rsidP="00BB77FB">
            <w:pPr>
              <w:rPr>
                <w:del w:id="976" w:author="Em Lim" w:date="2025-07-31T17:49:00Z" w16du:dateUtc="2025-08-01T00:49:00Z"/>
                <w:color w:val="000000"/>
              </w:rPr>
              <w:pPrChange w:id="977" w:author="Em Lim" w:date="2025-07-31T17:49:00Z" w16du:dateUtc="2025-08-01T00:49:00Z">
                <w:pPr>
                  <w:jc w:val="left"/>
                </w:pPr>
              </w:pPrChange>
            </w:pPr>
            <w:del w:id="978" w:author="Em Lim" w:date="2025-07-31T17:49:00Z" w16du:dateUtc="2025-08-01T00:49:00Z">
              <w:r w:rsidRPr="008D2AF1" w:rsidDel="000A1486">
                <w:rPr>
                  <w:color w:val="000000"/>
                </w:rPr>
                <w:delText>Biodiversity</w:delText>
              </w:r>
            </w:del>
          </w:p>
        </w:tc>
        <w:tc>
          <w:tcPr>
            <w:tcW w:w="1247" w:type="dxa"/>
            <w:noWrap/>
            <w:vAlign w:val="bottom"/>
            <w:hideMark/>
          </w:tcPr>
          <w:p w14:paraId="031F107F" w14:textId="77777777" w:rsidR="00913FC7" w:rsidRPr="008D2AF1" w:rsidDel="000A1486" w:rsidRDefault="00913FC7" w:rsidP="00BB77FB">
            <w:pPr>
              <w:rPr>
                <w:del w:id="979" w:author="Em Lim" w:date="2025-07-31T17:49:00Z" w16du:dateUtc="2025-08-01T00:49:00Z"/>
                <w:color w:val="000000"/>
              </w:rPr>
              <w:pPrChange w:id="980" w:author="Em Lim" w:date="2025-07-31T17:49:00Z" w16du:dateUtc="2025-08-01T00:49:00Z">
                <w:pPr>
                  <w:jc w:val="left"/>
                </w:pPr>
              </w:pPrChange>
            </w:pPr>
            <w:del w:id="981" w:author="Em Lim" w:date="2025-07-31T17:49:00Z" w16du:dateUtc="2025-08-01T00:49:00Z">
              <w:r w:rsidRPr="008D2AF1" w:rsidDel="000A1486">
                <w:rPr>
                  <w:color w:val="000000"/>
                </w:rPr>
                <w:delText>-0.14</w:delText>
              </w:r>
            </w:del>
          </w:p>
        </w:tc>
        <w:tc>
          <w:tcPr>
            <w:tcW w:w="1507" w:type="dxa"/>
            <w:noWrap/>
            <w:vAlign w:val="bottom"/>
            <w:hideMark/>
          </w:tcPr>
          <w:p w14:paraId="59C88CF6" w14:textId="77777777" w:rsidR="00913FC7" w:rsidRPr="008D2AF1" w:rsidDel="000A1486" w:rsidRDefault="00913FC7" w:rsidP="00BB77FB">
            <w:pPr>
              <w:rPr>
                <w:del w:id="982" w:author="Em Lim" w:date="2025-07-31T17:49:00Z" w16du:dateUtc="2025-08-01T00:49:00Z"/>
                <w:color w:val="000000"/>
              </w:rPr>
              <w:pPrChange w:id="983" w:author="Em Lim" w:date="2025-07-31T17:49:00Z" w16du:dateUtc="2025-08-01T00:49:00Z">
                <w:pPr>
                  <w:jc w:val="left"/>
                </w:pPr>
              </w:pPrChange>
            </w:pPr>
            <w:del w:id="984" w:author="Em Lim" w:date="2025-07-31T17:49:00Z" w16du:dateUtc="2025-08-01T00:49:00Z">
              <w:r w:rsidRPr="008D2AF1" w:rsidDel="000A1486">
                <w:rPr>
                  <w:color w:val="000000"/>
                </w:rPr>
                <w:delText>0.04</w:delText>
              </w:r>
            </w:del>
          </w:p>
        </w:tc>
        <w:tc>
          <w:tcPr>
            <w:tcW w:w="1093" w:type="dxa"/>
            <w:noWrap/>
            <w:vAlign w:val="bottom"/>
            <w:hideMark/>
          </w:tcPr>
          <w:p w14:paraId="7DD49561" w14:textId="77777777" w:rsidR="00913FC7" w:rsidRPr="008D2AF1" w:rsidDel="000A1486" w:rsidRDefault="00913FC7" w:rsidP="00BB77FB">
            <w:pPr>
              <w:rPr>
                <w:del w:id="985" w:author="Em Lim" w:date="2025-07-31T17:49:00Z" w16du:dateUtc="2025-08-01T00:49:00Z"/>
                <w:color w:val="000000"/>
              </w:rPr>
              <w:pPrChange w:id="986" w:author="Em Lim" w:date="2025-07-31T17:49:00Z" w16du:dateUtc="2025-08-01T00:49:00Z">
                <w:pPr>
                  <w:jc w:val="left"/>
                </w:pPr>
              </w:pPrChange>
            </w:pPr>
            <w:del w:id="987" w:author="Em Lim" w:date="2025-07-31T17:49:00Z" w16du:dateUtc="2025-08-01T00:49:00Z">
              <w:r w:rsidRPr="008D2AF1" w:rsidDel="000A1486">
                <w:rPr>
                  <w:color w:val="000000"/>
                </w:rPr>
                <w:delText>-3.89</w:delText>
              </w:r>
            </w:del>
          </w:p>
        </w:tc>
        <w:tc>
          <w:tcPr>
            <w:tcW w:w="1300" w:type="dxa"/>
            <w:noWrap/>
            <w:vAlign w:val="bottom"/>
            <w:hideMark/>
          </w:tcPr>
          <w:p w14:paraId="5F739D2D" w14:textId="77777777" w:rsidR="00913FC7" w:rsidRPr="008D2AF1" w:rsidDel="000A1486" w:rsidRDefault="00913FC7" w:rsidP="00BB77FB">
            <w:pPr>
              <w:rPr>
                <w:del w:id="988" w:author="Em Lim" w:date="2025-07-31T17:49:00Z" w16du:dateUtc="2025-08-01T00:49:00Z"/>
                <w:color w:val="000000"/>
              </w:rPr>
              <w:pPrChange w:id="989" w:author="Em Lim" w:date="2025-07-31T17:49:00Z" w16du:dateUtc="2025-08-01T00:49:00Z">
                <w:pPr>
                  <w:jc w:val="left"/>
                </w:pPr>
              </w:pPrChange>
            </w:pPr>
            <w:del w:id="990" w:author="Em Lim" w:date="2025-07-31T17:49:00Z" w16du:dateUtc="2025-08-01T00:49:00Z">
              <w:r w:rsidRPr="008D2AF1" w:rsidDel="000A1486">
                <w:rPr>
                  <w:color w:val="000000"/>
                </w:rPr>
                <w:delText>&lt; 0.001</w:delText>
              </w:r>
            </w:del>
          </w:p>
        </w:tc>
      </w:tr>
      <w:tr w:rsidR="00913FC7" w:rsidRPr="008D2AF1" w:rsidDel="000A1486" w14:paraId="4BAF7849" w14:textId="77777777" w:rsidTr="00BB77FB">
        <w:trPr>
          <w:trHeight w:val="320"/>
          <w:del w:id="991" w:author="Em Lim" w:date="2025-07-31T17:49:00Z"/>
        </w:trPr>
        <w:tc>
          <w:tcPr>
            <w:tcW w:w="3686" w:type="dxa"/>
            <w:noWrap/>
            <w:hideMark/>
          </w:tcPr>
          <w:p w14:paraId="4D1A95F3" w14:textId="77777777" w:rsidR="00913FC7" w:rsidRPr="008D2AF1" w:rsidDel="000A1486" w:rsidRDefault="00913FC7" w:rsidP="00BB77FB">
            <w:pPr>
              <w:rPr>
                <w:del w:id="992" w:author="Em Lim" w:date="2025-07-31T17:49:00Z" w16du:dateUtc="2025-08-01T00:49:00Z"/>
                <w:color w:val="000000"/>
              </w:rPr>
              <w:pPrChange w:id="993" w:author="Em Lim" w:date="2025-07-31T17:49:00Z" w16du:dateUtc="2025-08-01T00:49:00Z">
                <w:pPr>
                  <w:jc w:val="left"/>
                </w:pPr>
              </w:pPrChange>
            </w:pPr>
            <w:del w:id="994" w:author="Em Lim" w:date="2025-07-31T17:49:00Z" w16du:dateUtc="2025-08-01T00:49:00Z">
              <w:r w:rsidRPr="008D2AF1" w:rsidDel="000A1486">
                <w:rPr>
                  <w:color w:val="000000"/>
                </w:rPr>
                <w:delText>Depth</w:delText>
              </w:r>
            </w:del>
          </w:p>
        </w:tc>
        <w:tc>
          <w:tcPr>
            <w:tcW w:w="1247" w:type="dxa"/>
            <w:noWrap/>
            <w:vAlign w:val="bottom"/>
            <w:hideMark/>
          </w:tcPr>
          <w:p w14:paraId="0FF763EC" w14:textId="77777777" w:rsidR="00913FC7" w:rsidRPr="008D2AF1" w:rsidDel="000A1486" w:rsidRDefault="00913FC7" w:rsidP="00BB77FB">
            <w:pPr>
              <w:rPr>
                <w:del w:id="995" w:author="Em Lim" w:date="2025-07-31T17:49:00Z" w16du:dateUtc="2025-08-01T00:49:00Z"/>
                <w:color w:val="000000"/>
              </w:rPr>
              <w:pPrChange w:id="996" w:author="Em Lim" w:date="2025-07-31T17:49:00Z" w16du:dateUtc="2025-08-01T00:49:00Z">
                <w:pPr>
                  <w:jc w:val="left"/>
                </w:pPr>
              </w:pPrChange>
            </w:pPr>
            <w:del w:id="997" w:author="Em Lim" w:date="2025-07-31T17:49:00Z" w16du:dateUtc="2025-08-01T00:49:00Z">
              <w:r w:rsidRPr="008D2AF1" w:rsidDel="000A1486">
                <w:rPr>
                  <w:color w:val="000000"/>
                </w:rPr>
                <w:delText>0.10</w:delText>
              </w:r>
            </w:del>
          </w:p>
        </w:tc>
        <w:tc>
          <w:tcPr>
            <w:tcW w:w="1507" w:type="dxa"/>
            <w:noWrap/>
            <w:vAlign w:val="bottom"/>
            <w:hideMark/>
          </w:tcPr>
          <w:p w14:paraId="20C103A4" w14:textId="77777777" w:rsidR="00913FC7" w:rsidRPr="008D2AF1" w:rsidDel="000A1486" w:rsidRDefault="00913FC7" w:rsidP="00BB77FB">
            <w:pPr>
              <w:rPr>
                <w:del w:id="998" w:author="Em Lim" w:date="2025-07-31T17:49:00Z" w16du:dateUtc="2025-08-01T00:49:00Z"/>
                <w:color w:val="000000"/>
              </w:rPr>
              <w:pPrChange w:id="999" w:author="Em Lim" w:date="2025-07-31T17:49:00Z" w16du:dateUtc="2025-08-01T00:49:00Z">
                <w:pPr>
                  <w:jc w:val="left"/>
                </w:pPr>
              </w:pPrChange>
            </w:pPr>
            <w:del w:id="1000" w:author="Em Lim" w:date="2025-07-31T17:49:00Z" w16du:dateUtc="2025-08-01T00:49:00Z">
              <w:r w:rsidRPr="008D2AF1" w:rsidDel="000A1486">
                <w:rPr>
                  <w:color w:val="000000"/>
                </w:rPr>
                <w:delText>0.03</w:delText>
              </w:r>
            </w:del>
          </w:p>
        </w:tc>
        <w:tc>
          <w:tcPr>
            <w:tcW w:w="1093" w:type="dxa"/>
            <w:noWrap/>
            <w:vAlign w:val="bottom"/>
            <w:hideMark/>
          </w:tcPr>
          <w:p w14:paraId="27B5792E" w14:textId="77777777" w:rsidR="00913FC7" w:rsidRPr="008D2AF1" w:rsidDel="000A1486" w:rsidRDefault="00913FC7" w:rsidP="00BB77FB">
            <w:pPr>
              <w:rPr>
                <w:del w:id="1001" w:author="Em Lim" w:date="2025-07-31T17:49:00Z" w16du:dateUtc="2025-08-01T00:49:00Z"/>
                <w:color w:val="000000"/>
              </w:rPr>
              <w:pPrChange w:id="1002" w:author="Em Lim" w:date="2025-07-31T17:49:00Z" w16du:dateUtc="2025-08-01T00:49:00Z">
                <w:pPr>
                  <w:jc w:val="left"/>
                </w:pPr>
              </w:pPrChange>
            </w:pPr>
            <w:del w:id="1003" w:author="Em Lim" w:date="2025-07-31T17:49:00Z" w16du:dateUtc="2025-08-01T00:49:00Z">
              <w:r w:rsidRPr="008D2AF1" w:rsidDel="000A1486">
                <w:rPr>
                  <w:color w:val="000000"/>
                </w:rPr>
                <w:delText>2.92</w:delText>
              </w:r>
            </w:del>
          </w:p>
        </w:tc>
        <w:tc>
          <w:tcPr>
            <w:tcW w:w="1300" w:type="dxa"/>
            <w:noWrap/>
            <w:vAlign w:val="bottom"/>
            <w:hideMark/>
          </w:tcPr>
          <w:p w14:paraId="77F6A1F0" w14:textId="77777777" w:rsidR="00913FC7" w:rsidRPr="008D2AF1" w:rsidDel="000A1486" w:rsidRDefault="00913FC7" w:rsidP="00BB77FB">
            <w:pPr>
              <w:rPr>
                <w:del w:id="1004" w:author="Em Lim" w:date="2025-07-31T17:49:00Z" w16du:dateUtc="2025-08-01T00:49:00Z"/>
                <w:color w:val="000000"/>
              </w:rPr>
              <w:pPrChange w:id="1005" w:author="Em Lim" w:date="2025-07-31T17:49:00Z" w16du:dateUtc="2025-08-01T00:49:00Z">
                <w:pPr>
                  <w:jc w:val="left"/>
                </w:pPr>
              </w:pPrChange>
            </w:pPr>
            <w:del w:id="1006" w:author="Em Lim" w:date="2025-07-31T17:49:00Z" w16du:dateUtc="2025-08-01T00:49:00Z">
              <w:r w:rsidRPr="008D2AF1" w:rsidDel="000A1486">
                <w:rPr>
                  <w:color w:val="000000"/>
                </w:rPr>
                <w:delText>0.004</w:delText>
              </w:r>
            </w:del>
          </w:p>
        </w:tc>
      </w:tr>
      <w:tr w:rsidR="00913FC7" w:rsidRPr="008D2AF1" w:rsidDel="000A1486" w14:paraId="7D5E5AD6" w14:textId="77777777" w:rsidTr="00BB77FB">
        <w:trPr>
          <w:trHeight w:val="320"/>
          <w:del w:id="1007" w:author="Em Lim" w:date="2025-07-31T17:49:00Z"/>
        </w:trPr>
        <w:tc>
          <w:tcPr>
            <w:tcW w:w="3686" w:type="dxa"/>
            <w:noWrap/>
            <w:hideMark/>
          </w:tcPr>
          <w:p w14:paraId="25A66B5A" w14:textId="77777777" w:rsidR="00913FC7" w:rsidRPr="008D2AF1" w:rsidDel="000A1486" w:rsidRDefault="00913FC7" w:rsidP="00BB77FB">
            <w:pPr>
              <w:rPr>
                <w:del w:id="1008" w:author="Em Lim" w:date="2025-07-31T17:49:00Z" w16du:dateUtc="2025-08-01T00:49:00Z"/>
                <w:color w:val="000000"/>
              </w:rPr>
              <w:pPrChange w:id="1009" w:author="Em Lim" w:date="2025-07-31T17:49:00Z" w16du:dateUtc="2025-08-01T00:49:00Z">
                <w:pPr>
                  <w:jc w:val="left"/>
                </w:pPr>
              </w:pPrChange>
            </w:pPr>
            <w:del w:id="1010" w:author="Em Lim" w:date="2025-07-31T17:49:00Z" w16du:dateUtc="2025-08-01T00:49:00Z">
              <w:r w:rsidRPr="008D2AF1" w:rsidDel="000A1486">
                <w:rPr>
                  <w:color w:val="000000"/>
                </w:rPr>
                <w:delText>Kelp:tide</w:delText>
              </w:r>
            </w:del>
          </w:p>
        </w:tc>
        <w:tc>
          <w:tcPr>
            <w:tcW w:w="1247" w:type="dxa"/>
            <w:noWrap/>
            <w:vAlign w:val="bottom"/>
            <w:hideMark/>
          </w:tcPr>
          <w:p w14:paraId="7C712592" w14:textId="77777777" w:rsidR="00913FC7" w:rsidRPr="008D2AF1" w:rsidDel="000A1486" w:rsidRDefault="00913FC7" w:rsidP="00BB77FB">
            <w:pPr>
              <w:rPr>
                <w:del w:id="1011" w:author="Em Lim" w:date="2025-07-31T17:49:00Z" w16du:dateUtc="2025-08-01T00:49:00Z"/>
                <w:color w:val="000000"/>
              </w:rPr>
              <w:pPrChange w:id="1012" w:author="Em Lim" w:date="2025-07-31T17:49:00Z" w16du:dateUtc="2025-08-01T00:49:00Z">
                <w:pPr>
                  <w:jc w:val="left"/>
                </w:pPr>
              </w:pPrChange>
            </w:pPr>
            <w:del w:id="1013" w:author="Em Lim" w:date="2025-07-31T17:49:00Z" w16du:dateUtc="2025-08-01T00:49:00Z">
              <w:r w:rsidRPr="008D2AF1" w:rsidDel="000A1486">
                <w:rPr>
                  <w:color w:val="000000"/>
                </w:rPr>
                <w:delText>0.22</w:delText>
              </w:r>
            </w:del>
          </w:p>
        </w:tc>
        <w:tc>
          <w:tcPr>
            <w:tcW w:w="1507" w:type="dxa"/>
            <w:noWrap/>
            <w:vAlign w:val="bottom"/>
            <w:hideMark/>
          </w:tcPr>
          <w:p w14:paraId="1BBB55FE" w14:textId="77777777" w:rsidR="00913FC7" w:rsidRPr="008D2AF1" w:rsidDel="000A1486" w:rsidRDefault="00913FC7" w:rsidP="00BB77FB">
            <w:pPr>
              <w:rPr>
                <w:del w:id="1014" w:author="Em Lim" w:date="2025-07-31T17:49:00Z" w16du:dateUtc="2025-08-01T00:49:00Z"/>
                <w:color w:val="000000"/>
              </w:rPr>
              <w:pPrChange w:id="1015" w:author="Em Lim" w:date="2025-07-31T17:49:00Z" w16du:dateUtc="2025-08-01T00:49:00Z">
                <w:pPr>
                  <w:jc w:val="left"/>
                </w:pPr>
              </w:pPrChange>
            </w:pPr>
            <w:del w:id="1016" w:author="Em Lim" w:date="2025-07-31T17:49:00Z" w16du:dateUtc="2025-08-01T00:49:00Z">
              <w:r w:rsidRPr="008D2AF1" w:rsidDel="000A1486">
                <w:rPr>
                  <w:color w:val="000000"/>
                </w:rPr>
                <w:delText>0.09</w:delText>
              </w:r>
            </w:del>
          </w:p>
        </w:tc>
        <w:tc>
          <w:tcPr>
            <w:tcW w:w="1093" w:type="dxa"/>
            <w:noWrap/>
            <w:vAlign w:val="bottom"/>
            <w:hideMark/>
          </w:tcPr>
          <w:p w14:paraId="7CDE9FCD" w14:textId="77777777" w:rsidR="00913FC7" w:rsidRPr="008D2AF1" w:rsidDel="000A1486" w:rsidRDefault="00913FC7" w:rsidP="00BB77FB">
            <w:pPr>
              <w:rPr>
                <w:del w:id="1017" w:author="Em Lim" w:date="2025-07-31T17:49:00Z" w16du:dateUtc="2025-08-01T00:49:00Z"/>
                <w:color w:val="000000"/>
              </w:rPr>
              <w:pPrChange w:id="1018" w:author="Em Lim" w:date="2025-07-31T17:49:00Z" w16du:dateUtc="2025-08-01T00:49:00Z">
                <w:pPr>
                  <w:jc w:val="left"/>
                </w:pPr>
              </w:pPrChange>
            </w:pPr>
            <w:del w:id="1019" w:author="Em Lim" w:date="2025-07-31T17:49:00Z" w16du:dateUtc="2025-08-01T00:49:00Z">
              <w:r w:rsidRPr="008D2AF1" w:rsidDel="000A1486">
                <w:rPr>
                  <w:color w:val="000000"/>
                </w:rPr>
                <w:delText>2.46</w:delText>
              </w:r>
            </w:del>
          </w:p>
        </w:tc>
        <w:tc>
          <w:tcPr>
            <w:tcW w:w="1300" w:type="dxa"/>
            <w:noWrap/>
            <w:vAlign w:val="bottom"/>
            <w:hideMark/>
          </w:tcPr>
          <w:p w14:paraId="03A573F6" w14:textId="77777777" w:rsidR="00913FC7" w:rsidRPr="008D2AF1" w:rsidDel="000A1486" w:rsidRDefault="00913FC7" w:rsidP="00BB77FB">
            <w:pPr>
              <w:rPr>
                <w:del w:id="1020" w:author="Em Lim" w:date="2025-07-31T17:49:00Z" w16du:dateUtc="2025-08-01T00:49:00Z"/>
                <w:color w:val="000000"/>
              </w:rPr>
              <w:pPrChange w:id="1021" w:author="Em Lim" w:date="2025-07-31T17:49:00Z" w16du:dateUtc="2025-08-01T00:49:00Z">
                <w:pPr>
                  <w:jc w:val="left"/>
                </w:pPr>
              </w:pPrChange>
            </w:pPr>
            <w:del w:id="1022" w:author="Em Lim" w:date="2025-07-31T17:49:00Z" w16du:dateUtc="2025-08-01T00:49:00Z">
              <w:r w:rsidRPr="008D2AF1" w:rsidDel="000A1486">
                <w:rPr>
                  <w:color w:val="000000"/>
                </w:rPr>
                <w:delText>0.01</w:delText>
              </w:r>
            </w:del>
          </w:p>
        </w:tc>
      </w:tr>
      <w:tr w:rsidR="00913FC7" w:rsidRPr="008D2AF1" w:rsidDel="000A1486" w14:paraId="0FDF2285" w14:textId="77777777" w:rsidTr="00BB77FB">
        <w:trPr>
          <w:trHeight w:val="320"/>
          <w:del w:id="1023" w:author="Em Lim" w:date="2025-07-31T17:49:00Z"/>
        </w:trPr>
        <w:tc>
          <w:tcPr>
            <w:tcW w:w="3686" w:type="dxa"/>
            <w:noWrap/>
            <w:hideMark/>
          </w:tcPr>
          <w:p w14:paraId="27CFC5F8" w14:textId="77777777" w:rsidR="00913FC7" w:rsidRPr="008D2AF1" w:rsidDel="000A1486" w:rsidRDefault="00913FC7" w:rsidP="00BB77FB">
            <w:pPr>
              <w:rPr>
                <w:del w:id="1024" w:author="Em Lim" w:date="2025-07-31T17:49:00Z" w16du:dateUtc="2025-08-01T00:49:00Z"/>
                <w:color w:val="000000"/>
              </w:rPr>
              <w:pPrChange w:id="1025" w:author="Em Lim" w:date="2025-07-31T17:49:00Z" w16du:dateUtc="2025-08-01T00:49:00Z">
                <w:pPr>
                  <w:jc w:val="left"/>
                </w:pPr>
              </w:pPrChange>
            </w:pPr>
            <w:del w:id="1026" w:author="Em Lim" w:date="2025-07-31T17:49:00Z" w16du:dateUtc="2025-08-01T00:49:00Z">
              <w:r w:rsidRPr="008D2AF1" w:rsidDel="000A1486">
                <w:rPr>
                  <w:color w:val="000000"/>
                </w:rPr>
                <w:delText>Kelp:animals</w:delText>
              </w:r>
            </w:del>
          </w:p>
        </w:tc>
        <w:tc>
          <w:tcPr>
            <w:tcW w:w="1247" w:type="dxa"/>
            <w:noWrap/>
            <w:vAlign w:val="bottom"/>
            <w:hideMark/>
          </w:tcPr>
          <w:p w14:paraId="68EA8918" w14:textId="77777777" w:rsidR="00913FC7" w:rsidRPr="008D2AF1" w:rsidDel="000A1486" w:rsidRDefault="00913FC7" w:rsidP="00BB77FB">
            <w:pPr>
              <w:rPr>
                <w:del w:id="1027" w:author="Em Lim" w:date="2025-07-31T17:49:00Z" w16du:dateUtc="2025-08-01T00:49:00Z"/>
                <w:color w:val="000000"/>
              </w:rPr>
              <w:pPrChange w:id="1028" w:author="Em Lim" w:date="2025-07-31T17:49:00Z" w16du:dateUtc="2025-08-01T00:49:00Z">
                <w:pPr>
                  <w:jc w:val="left"/>
                </w:pPr>
              </w:pPrChange>
            </w:pPr>
            <w:del w:id="1029" w:author="Em Lim" w:date="2025-07-31T17:49:00Z" w16du:dateUtc="2025-08-01T00:49:00Z">
              <w:r w:rsidRPr="008D2AF1" w:rsidDel="000A1486">
                <w:rPr>
                  <w:color w:val="000000"/>
                </w:rPr>
                <w:delText>-0.74</w:delText>
              </w:r>
            </w:del>
          </w:p>
        </w:tc>
        <w:tc>
          <w:tcPr>
            <w:tcW w:w="1507" w:type="dxa"/>
            <w:noWrap/>
            <w:vAlign w:val="bottom"/>
            <w:hideMark/>
          </w:tcPr>
          <w:p w14:paraId="089A3AEF" w14:textId="77777777" w:rsidR="00913FC7" w:rsidRPr="008D2AF1" w:rsidDel="000A1486" w:rsidRDefault="00913FC7" w:rsidP="00BB77FB">
            <w:pPr>
              <w:rPr>
                <w:del w:id="1030" w:author="Em Lim" w:date="2025-07-31T17:49:00Z" w16du:dateUtc="2025-08-01T00:49:00Z"/>
                <w:color w:val="000000"/>
              </w:rPr>
              <w:pPrChange w:id="1031" w:author="Em Lim" w:date="2025-07-31T17:49:00Z" w16du:dateUtc="2025-08-01T00:49:00Z">
                <w:pPr>
                  <w:jc w:val="left"/>
                </w:pPr>
              </w:pPrChange>
            </w:pPr>
            <w:del w:id="1032" w:author="Em Lim" w:date="2025-07-31T17:49:00Z" w16du:dateUtc="2025-08-01T00:49:00Z">
              <w:r w:rsidRPr="008D2AF1" w:rsidDel="000A1486">
                <w:rPr>
                  <w:color w:val="000000"/>
                </w:rPr>
                <w:delText>1.05</w:delText>
              </w:r>
            </w:del>
          </w:p>
        </w:tc>
        <w:tc>
          <w:tcPr>
            <w:tcW w:w="1093" w:type="dxa"/>
            <w:noWrap/>
            <w:vAlign w:val="bottom"/>
            <w:hideMark/>
          </w:tcPr>
          <w:p w14:paraId="1FD394CE" w14:textId="77777777" w:rsidR="00913FC7" w:rsidRPr="008D2AF1" w:rsidDel="000A1486" w:rsidRDefault="00913FC7" w:rsidP="00BB77FB">
            <w:pPr>
              <w:rPr>
                <w:del w:id="1033" w:author="Em Lim" w:date="2025-07-31T17:49:00Z" w16du:dateUtc="2025-08-01T00:49:00Z"/>
                <w:color w:val="000000"/>
              </w:rPr>
              <w:pPrChange w:id="1034" w:author="Em Lim" w:date="2025-07-31T17:49:00Z" w16du:dateUtc="2025-08-01T00:49:00Z">
                <w:pPr>
                  <w:jc w:val="left"/>
                </w:pPr>
              </w:pPrChange>
            </w:pPr>
            <w:del w:id="1035" w:author="Em Lim" w:date="2025-07-31T17:49:00Z" w16du:dateUtc="2025-08-01T00:49:00Z">
              <w:r w:rsidRPr="008D2AF1" w:rsidDel="000A1486">
                <w:rPr>
                  <w:color w:val="000000"/>
                </w:rPr>
                <w:delText>-0.70</w:delText>
              </w:r>
            </w:del>
          </w:p>
        </w:tc>
        <w:tc>
          <w:tcPr>
            <w:tcW w:w="1300" w:type="dxa"/>
            <w:noWrap/>
            <w:vAlign w:val="bottom"/>
            <w:hideMark/>
          </w:tcPr>
          <w:p w14:paraId="13005C3C" w14:textId="77777777" w:rsidR="00913FC7" w:rsidRPr="008D2AF1" w:rsidDel="000A1486" w:rsidRDefault="00913FC7" w:rsidP="00BB77FB">
            <w:pPr>
              <w:rPr>
                <w:del w:id="1036" w:author="Em Lim" w:date="2025-07-31T17:49:00Z" w16du:dateUtc="2025-08-01T00:49:00Z"/>
                <w:color w:val="000000"/>
              </w:rPr>
              <w:pPrChange w:id="1037" w:author="Em Lim" w:date="2025-07-31T17:49:00Z" w16du:dateUtc="2025-08-01T00:49:00Z">
                <w:pPr>
                  <w:jc w:val="left"/>
                </w:pPr>
              </w:pPrChange>
            </w:pPr>
            <w:del w:id="1038" w:author="Em Lim" w:date="2025-07-31T17:49:00Z" w16du:dateUtc="2025-08-01T00:49:00Z">
              <w:r w:rsidRPr="008D2AF1" w:rsidDel="000A1486">
                <w:rPr>
                  <w:color w:val="000000"/>
                </w:rPr>
                <w:delText>0.48</w:delText>
              </w:r>
            </w:del>
          </w:p>
        </w:tc>
      </w:tr>
      <w:tr w:rsidR="00913FC7" w:rsidRPr="008D2AF1" w:rsidDel="000A1486" w14:paraId="28BC9F19" w14:textId="77777777" w:rsidTr="00BB77FB">
        <w:trPr>
          <w:trHeight w:val="320"/>
          <w:del w:id="1039" w:author="Em Lim" w:date="2025-07-31T17:49:00Z"/>
        </w:trPr>
        <w:tc>
          <w:tcPr>
            <w:tcW w:w="3686" w:type="dxa"/>
            <w:noWrap/>
            <w:hideMark/>
          </w:tcPr>
          <w:p w14:paraId="7E3C0F0C" w14:textId="77777777" w:rsidR="00913FC7" w:rsidRPr="008D2AF1" w:rsidDel="000A1486" w:rsidRDefault="00913FC7" w:rsidP="00BB77FB">
            <w:pPr>
              <w:rPr>
                <w:del w:id="1040" w:author="Em Lim" w:date="2025-07-31T17:49:00Z" w16du:dateUtc="2025-08-01T00:49:00Z"/>
                <w:color w:val="000000"/>
              </w:rPr>
              <w:pPrChange w:id="1041" w:author="Em Lim" w:date="2025-07-31T17:49:00Z" w16du:dateUtc="2025-08-01T00:49:00Z">
                <w:pPr>
                  <w:jc w:val="left"/>
                </w:pPr>
              </w:pPrChange>
            </w:pPr>
            <w:del w:id="1042" w:author="Em Lim" w:date="2025-07-31T17:49:00Z" w16du:dateUtc="2025-08-01T00:49:00Z">
              <w:r w:rsidRPr="008D2AF1" w:rsidDel="000A1486">
                <w:rPr>
                  <w:color w:val="000000"/>
                </w:rPr>
                <w:delText>Tide:animals</w:delText>
              </w:r>
            </w:del>
          </w:p>
        </w:tc>
        <w:tc>
          <w:tcPr>
            <w:tcW w:w="1247" w:type="dxa"/>
            <w:noWrap/>
            <w:vAlign w:val="bottom"/>
            <w:hideMark/>
          </w:tcPr>
          <w:p w14:paraId="611A2B2E" w14:textId="77777777" w:rsidR="00913FC7" w:rsidRPr="008D2AF1" w:rsidDel="000A1486" w:rsidRDefault="00913FC7" w:rsidP="00BB77FB">
            <w:pPr>
              <w:rPr>
                <w:del w:id="1043" w:author="Em Lim" w:date="2025-07-31T17:49:00Z" w16du:dateUtc="2025-08-01T00:49:00Z"/>
                <w:color w:val="000000"/>
              </w:rPr>
              <w:pPrChange w:id="1044" w:author="Em Lim" w:date="2025-07-31T17:49:00Z" w16du:dateUtc="2025-08-01T00:49:00Z">
                <w:pPr>
                  <w:jc w:val="left"/>
                </w:pPr>
              </w:pPrChange>
            </w:pPr>
            <w:del w:id="1045" w:author="Em Lim" w:date="2025-07-31T17:49:00Z" w16du:dateUtc="2025-08-01T00:49:00Z">
              <w:r w:rsidRPr="008D2AF1" w:rsidDel="000A1486">
                <w:rPr>
                  <w:color w:val="000000"/>
                </w:rPr>
                <w:delText>-0.64</w:delText>
              </w:r>
            </w:del>
          </w:p>
        </w:tc>
        <w:tc>
          <w:tcPr>
            <w:tcW w:w="1507" w:type="dxa"/>
            <w:noWrap/>
            <w:vAlign w:val="bottom"/>
            <w:hideMark/>
          </w:tcPr>
          <w:p w14:paraId="43F76C3C" w14:textId="77777777" w:rsidR="00913FC7" w:rsidRPr="008D2AF1" w:rsidDel="000A1486" w:rsidRDefault="00913FC7" w:rsidP="00BB77FB">
            <w:pPr>
              <w:rPr>
                <w:del w:id="1046" w:author="Em Lim" w:date="2025-07-31T17:49:00Z" w16du:dateUtc="2025-08-01T00:49:00Z"/>
                <w:color w:val="000000"/>
              </w:rPr>
              <w:pPrChange w:id="1047" w:author="Em Lim" w:date="2025-07-31T17:49:00Z" w16du:dateUtc="2025-08-01T00:49:00Z">
                <w:pPr>
                  <w:jc w:val="left"/>
                </w:pPr>
              </w:pPrChange>
            </w:pPr>
            <w:del w:id="1048" w:author="Em Lim" w:date="2025-07-31T17:49:00Z" w16du:dateUtc="2025-08-01T00:49:00Z">
              <w:r w:rsidRPr="008D2AF1" w:rsidDel="000A1486">
                <w:rPr>
                  <w:color w:val="000000"/>
                </w:rPr>
                <w:delText>3.18</w:delText>
              </w:r>
            </w:del>
          </w:p>
        </w:tc>
        <w:tc>
          <w:tcPr>
            <w:tcW w:w="1093" w:type="dxa"/>
            <w:noWrap/>
            <w:vAlign w:val="bottom"/>
            <w:hideMark/>
          </w:tcPr>
          <w:p w14:paraId="0600228D" w14:textId="77777777" w:rsidR="00913FC7" w:rsidRPr="008D2AF1" w:rsidDel="000A1486" w:rsidRDefault="00913FC7" w:rsidP="00BB77FB">
            <w:pPr>
              <w:rPr>
                <w:del w:id="1049" w:author="Em Lim" w:date="2025-07-31T17:49:00Z" w16du:dateUtc="2025-08-01T00:49:00Z"/>
                <w:color w:val="000000"/>
              </w:rPr>
              <w:pPrChange w:id="1050" w:author="Em Lim" w:date="2025-07-31T17:49:00Z" w16du:dateUtc="2025-08-01T00:49:00Z">
                <w:pPr>
                  <w:jc w:val="left"/>
                </w:pPr>
              </w:pPrChange>
            </w:pPr>
            <w:del w:id="1051" w:author="Em Lim" w:date="2025-07-31T17:49:00Z" w16du:dateUtc="2025-08-01T00:49:00Z">
              <w:r w:rsidRPr="008D2AF1" w:rsidDel="000A1486">
                <w:rPr>
                  <w:color w:val="000000"/>
                </w:rPr>
                <w:delText>-0.20</w:delText>
              </w:r>
            </w:del>
          </w:p>
        </w:tc>
        <w:tc>
          <w:tcPr>
            <w:tcW w:w="1300" w:type="dxa"/>
            <w:noWrap/>
            <w:vAlign w:val="bottom"/>
            <w:hideMark/>
          </w:tcPr>
          <w:p w14:paraId="4E3A2C26" w14:textId="77777777" w:rsidR="00913FC7" w:rsidRPr="008D2AF1" w:rsidDel="000A1486" w:rsidRDefault="00913FC7" w:rsidP="00BB77FB">
            <w:pPr>
              <w:rPr>
                <w:del w:id="1052" w:author="Em Lim" w:date="2025-07-31T17:49:00Z" w16du:dateUtc="2025-08-01T00:49:00Z"/>
                <w:color w:val="000000"/>
              </w:rPr>
              <w:pPrChange w:id="1053" w:author="Em Lim" w:date="2025-07-31T17:49:00Z" w16du:dateUtc="2025-08-01T00:49:00Z">
                <w:pPr>
                  <w:jc w:val="left"/>
                </w:pPr>
              </w:pPrChange>
            </w:pPr>
            <w:del w:id="1054" w:author="Em Lim" w:date="2025-07-31T17:49:00Z" w16du:dateUtc="2025-08-01T00:49:00Z">
              <w:r w:rsidRPr="008D2AF1" w:rsidDel="000A1486">
                <w:rPr>
                  <w:color w:val="000000"/>
                </w:rPr>
                <w:delText>0.84</w:delText>
              </w:r>
            </w:del>
          </w:p>
        </w:tc>
      </w:tr>
    </w:tbl>
    <w:p w14:paraId="67304E22" w14:textId="77777777" w:rsidR="00913FC7" w:rsidRPr="008D2AF1" w:rsidDel="000A1486" w:rsidRDefault="00913FC7" w:rsidP="00913FC7">
      <w:pPr>
        <w:rPr>
          <w:del w:id="1055" w:author="Em Lim" w:date="2025-07-31T17:49:00Z" w16du:dateUtc="2025-08-01T00:49:00Z"/>
          <w:color w:val="000000"/>
        </w:rPr>
      </w:pPr>
    </w:p>
    <w:p w14:paraId="43325634" w14:textId="77777777" w:rsidR="00913FC7" w:rsidRPr="008D2AF1" w:rsidDel="000A1486" w:rsidRDefault="00913FC7" w:rsidP="00913FC7">
      <w:pPr>
        <w:rPr>
          <w:del w:id="1056" w:author="Em Lim" w:date="2025-07-31T17:49:00Z" w16du:dateUtc="2025-08-01T00:49:00Z"/>
          <w:color w:val="000000"/>
        </w:rPr>
      </w:pPr>
    </w:p>
    <w:tbl>
      <w:tblPr>
        <w:tblStyle w:val="Nikola"/>
        <w:tblW w:w="8833" w:type="dxa"/>
        <w:tblLook w:val="04A0" w:firstRow="1" w:lastRow="0" w:firstColumn="1" w:lastColumn="0" w:noHBand="0" w:noVBand="1"/>
      </w:tblPr>
      <w:tblGrid>
        <w:gridCol w:w="3686"/>
        <w:gridCol w:w="1247"/>
        <w:gridCol w:w="1507"/>
        <w:gridCol w:w="1093"/>
        <w:gridCol w:w="1300"/>
      </w:tblGrid>
      <w:tr w:rsidR="00913FC7" w:rsidRPr="008D2AF1" w:rsidDel="000A1486" w14:paraId="0C0141EB" w14:textId="77777777" w:rsidTr="00BB77FB">
        <w:trPr>
          <w:cnfStyle w:val="100000000000" w:firstRow="1" w:lastRow="0" w:firstColumn="0" w:lastColumn="0" w:oddVBand="0" w:evenVBand="0" w:oddHBand="0" w:evenHBand="0" w:firstRowFirstColumn="0" w:firstRowLastColumn="0" w:lastRowFirstColumn="0" w:lastRowLastColumn="0"/>
          <w:trHeight w:val="320"/>
          <w:del w:id="1057" w:author="Em Lim" w:date="2025-07-31T17:49:00Z"/>
        </w:trPr>
        <w:tc>
          <w:tcPr>
            <w:tcW w:w="3686" w:type="dxa"/>
            <w:noWrap/>
            <w:hideMark/>
          </w:tcPr>
          <w:p w14:paraId="7D21D949" w14:textId="77777777" w:rsidR="00913FC7" w:rsidRPr="008D2AF1" w:rsidDel="000A1486" w:rsidRDefault="00913FC7" w:rsidP="00BB77FB">
            <w:pPr>
              <w:rPr>
                <w:del w:id="1058" w:author="Em Lim" w:date="2025-07-31T17:49:00Z" w16du:dateUtc="2025-08-01T00:49:00Z"/>
                <w:b/>
                <w:bCs/>
              </w:rPr>
              <w:pPrChange w:id="1059" w:author="Em Lim" w:date="2025-07-31T17:49:00Z" w16du:dateUtc="2025-08-01T00:49:00Z">
                <w:pPr>
                  <w:jc w:val="left"/>
                </w:pPr>
              </w:pPrChange>
            </w:pPr>
            <w:del w:id="1060" w:author="Em Lim" w:date="2025-07-31T17:49:00Z" w16du:dateUtc="2025-08-01T00:49:00Z">
              <w:r w:rsidRPr="008D2AF1" w:rsidDel="000A1486">
                <w:rPr>
                  <w:b/>
                  <w:bCs/>
                </w:rPr>
                <w:delText xml:space="preserve">Strongylocentrotidae </w:delText>
              </w:r>
              <w:r w:rsidRPr="008D2AF1" w:rsidDel="000A1486">
                <w:delText>(</w:delText>
              </w:r>
              <w:r w:rsidRPr="008D2AF1" w:rsidDel="000A1486">
                <w:rPr>
                  <w:i/>
                  <w:iCs/>
                </w:rPr>
                <w:delText>R</w:delText>
              </w:r>
              <w:r w:rsidRPr="008D2AF1" w:rsidDel="000A1486">
                <w:rPr>
                  <w:i/>
                  <w:iCs/>
                  <w:vertAlign w:val="superscript"/>
                </w:rPr>
                <w:delText>2</w:delText>
              </w:r>
              <w:r w:rsidRPr="008D2AF1" w:rsidDel="000A1486">
                <w:delText xml:space="preserve"> = 0.90)</w:delText>
              </w:r>
            </w:del>
          </w:p>
        </w:tc>
        <w:tc>
          <w:tcPr>
            <w:tcW w:w="1247" w:type="dxa"/>
            <w:noWrap/>
            <w:hideMark/>
          </w:tcPr>
          <w:p w14:paraId="1699C1E7" w14:textId="77777777" w:rsidR="00913FC7" w:rsidRPr="008D2AF1" w:rsidDel="000A1486" w:rsidRDefault="00913FC7" w:rsidP="00BB77FB">
            <w:pPr>
              <w:rPr>
                <w:del w:id="1061" w:author="Em Lim" w:date="2025-07-31T17:49:00Z" w16du:dateUtc="2025-08-01T00:49:00Z"/>
                <w:b/>
                <w:bCs/>
                <w:color w:val="000000"/>
              </w:rPr>
              <w:pPrChange w:id="1062" w:author="Em Lim" w:date="2025-07-31T17:49:00Z" w16du:dateUtc="2025-08-01T00:49:00Z">
                <w:pPr>
                  <w:jc w:val="left"/>
                </w:pPr>
              </w:pPrChange>
            </w:pPr>
            <w:del w:id="1063" w:author="Em Lim" w:date="2025-07-31T17:49:00Z" w16du:dateUtc="2025-08-01T00:49:00Z">
              <w:r w:rsidRPr="008D2AF1" w:rsidDel="000A1486">
                <w:rPr>
                  <w:b/>
                  <w:bCs/>
                  <w:color w:val="000000"/>
                </w:rPr>
                <w:delText>Estimate</w:delText>
              </w:r>
            </w:del>
          </w:p>
        </w:tc>
        <w:tc>
          <w:tcPr>
            <w:tcW w:w="1507" w:type="dxa"/>
            <w:noWrap/>
            <w:hideMark/>
          </w:tcPr>
          <w:p w14:paraId="23B0827A" w14:textId="77777777" w:rsidR="00913FC7" w:rsidRPr="008D2AF1" w:rsidDel="000A1486" w:rsidRDefault="00913FC7" w:rsidP="00BB77FB">
            <w:pPr>
              <w:rPr>
                <w:del w:id="1064" w:author="Em Lim" w:date="2025-07-31T17:49:00Z" w16du:dateUtc="2025-08-01T00:49:00Z"/>
                <w:b/>
                <w:bCs/>
                <w:color w:val="000000"/>
              </w:rPr>
              <w:pPrChange w:id="1065" w:author="Em Lim" w:date="2025-07-31T17:49:00Z" w16du:dateUtc="2025-08-01T00:49:00Z">
                <w:pPr>
                  <w:jc w:val="left"/>
                </w:pPr>
              </w:pPrChange>
            </w:pPr>
            <w:del w:id="1066" w:author="Em Lim" w:date="2025-07-31T17:49:00Z" w16du:dateUtc="2025-08-01T00:49:00Z">
              <w:r w:rsidRPr="008D2AF1" w:rsidDel="000A1486">
                <w:rPr>
                  <w:b/>
                  <w:bCs/>
                  <w:color w:val="000000"/>
                </w:rPr>
                <w:delText>Std. error</w:delText>
              </w:r>
            </w:del>
          </w:p>
        </w:tc>
        <w:tc>
          <w:tcPr>
            <w:tcW w:w="1093" w:type="dxa"/>
            <w:noWrap/>
            <w:hideMark/>
          </w:tcPr>
          <w:p w14:paraId="458A47B4" w14:textId="77777777" w:rsidR="00913FC7" w:rsidRPr="008D2AF1" w:rsidDel="000A1486" w:rsidRDefault="00913FC7" w:rsidP="00BB77FB">
            <w:pPr>
              <w:rPr>
                <w:del w:id="1067" w:author="Em Lim" w:date="2025-07-31T17:49:00Z" w16du:dateUtc="2025-08-01T00:49:00Z"/>
                <w:b/>
                <w:bCs/>
                <w:color w:val="000000"/>
              </w:rPr>
              <w:pPrChange w:id="1068" w:author="Em Lim" w:date="2025-07-31T17:49:00Z" w16du:dateUtc="2025-08-01T00:49:00Z">
                <w:pPr>
                  <w:jc w:val="left"/>
                </w:pPr>
              </w:pPrChange>
            </w:pPr>
            <w:del w:id="1069" w:author="Em Lim" w:date="2025-07-31T17:49:00Z" w16du:dateUtc="2025-08-01T00:49:00Z">
              <w:r w:rsidRPr="008D2AF1" w:rsidDel="000A1486">
                <w:rPr>
                  <w:b/>
                  <w:bCs/>
                  <w:color w:val="000000"/>
                </w:rPr>
                <w:delText>z value</w:delText>
              </w:r>
            </w:del>
          </w:p>
        </w:tc>
        <w:tc>
          <w:tcPr>
            <w:tcW w:w="1300" w:type="dxa"/>
            <w:noWrap/>
            <w:hideMark/>
          </w:tcPr>
          <w:p w14:paraId="64EDA5DF" w14:textId="77777777" w:rsidR="00913FC7" w:rsidRPr="008D2AF1" w:rsidDel="000A1486" w:rsidRDefault="00913FC7" w:rsidP="00BB77FB">
            <w:pPr>
              <w:rPr>
                <w:del w:id="1070" w:author="Em Lim" w:date="2025-07-31T17:49:00Z" w16du:dateUtc="2025-08-01T00:49:00Z"/>
                <w:b/>
                <w:bCs/>
                <w:color w:val="000000"/>
              </w:rPr>
              <w:pPrChange w:id="1071" w:author="Em Lim" w:date="2025-07-31T17:49:00Z" w16du:dateUtc="2025-08-01T00:49:00Z">
                <w:pPr>
                  <w:jc w:val="left"/>
                </w:pPr>
              </w:pPrChange>
            </w:pPr>
            <w:del w:id="1072" w:author="Em Lim" w:date="2025-07-31T17:49:00Z" w16du:dateUtc="2025-08-01T00:49:00Z">
              <w:r w:rsidRPr="008D2AF1" w:rsidDel="000A1486">
                <w:rPr>
                  <w:b/>
                  <w:bCs/>
                  <w:color w:val="000000"/>
                </w:rPr>
                <w:delText>p value</w:delText>
              </w:r>
            </w:del>
          </w:p>
        </w:tc>
      </w:tr>
      <w:tr w:rsidR="00913FC7" w:rsidRPr="008D2AF1" w:rsidDel="000A1486" w14:paraId="5C47AD4B" w14:textId="77777777" w:rsidTr="00BB77FB">
        <w:trPr>
          <w:trHeight w:val="320"/>
          <w:del w:id="1073" w:author="Em Lim" w:date="2025-07-31T17:49:00Z"/>
        </w:trPr>
        <w:tc>
          <w:tcPr>
            <w:tcW w:w="3686" w:type="dxa"/>
            <w:noWrap/>
            <w:hideMark/>
          </w:tcPr>
          <w:p w14:paraId="274A890C" w14:textId="77777777" w:rsidR="00913FC7" w:rsidRPr="008D2AF1" w:rsidDel="000A1486" w:rsidRDefault="00913FC7" w:rsidP="00BB77FB">
            <w:pPr>
              <w:rPr>
                <w:del w:id="1074" w:author="Em Lim" w:date="2025-07-31T17:49:00Z" w16du:dateUtc="2025-08-01T00:49:00Z"/>
                <w:color w:val="000000"/>
              </w:rPr>
              <w:pPrChange w:id="1075" w:author="Em Lim" w:date="2025-07-31T17:49:00Z" w16du:dateUtc="2025-08-01T00:49:00Z">
                <w:pPr>
                  <w:jc w:val="left"/>
                </w:pPr>
              </w:pPrChange>
            </w:pPr>
            <w:del w:id="1076" w:author="Em Lim" w:date="2025-07-31T17:49:00Z" w16du:dateUtc="2025-08-01T00:49:00Z">
              <w:r w:rsidRPr="008D2AF1" w:rsidDel="000A1486">
                <w:rPr>
                  <w:color w:val="000000"/>
                </w:rPr>
                <w:delText>Intercept</w:delText>
              </w:r>
            </w:del>
          </w:p>
        </w:tc>
        <w:tc>
          <w:tcPr>
            <w:tcW w:w="1247" w:type="dxa"/>
            <w:noWrap/>
            <w:vAlign w:val="bottom"/>
            <w:hideMark/>
          </w:tcPr>
          <w:p w14:paraId="71785F6F" w14:textId="77777777" w:rsidR="00913FC7" w:rsidRPr="008D2AF1" w:rsidDel="000A1486" w:rsidRDefault="00913FC7" w:rsidP="00BB77FB">
            <w:pPr>
              <w:rPr>
                <w:del w:id="1077" w:author="Em Lim" w:date="2025-07-31T17:49:00Z" w16du:dateUtc="2025-08-01T00:49:00Z"/>
                <w:color w:val="000000"/>
              </w:rPr>
              <w:pPrChange w:id="1078" w:author="Em Lim" w:date="2025-07-31T17:49:00Z" w16du:dateUtc="2025-08-01T00:49:00Z">
                <w:pPr>
                  <w:jc w:val="left"/>
                </w:pPr>
              </w:pPrChange>
            </w:pPr>
            <w:del w:id="1079" w:author="Em Lim" w:date="2025-07-31T17:49:00Z" w16du:dateUtc="2025-08-01T00:49:00Z">
              <w:r w:rsidRPr="008D2AF1" w:rsidDel="000A1486">
                <w:rPr>
                  <w:color w:val="000000"/>
                </w:rPr>
                <w:delText>-0.01</w:delText>
              </w:r>
            </w:del>
          </w:p>
        </w:tc>
        <w:tc>
          <w:tcPr>
            <w:tcW w:w="1507" w:type="dxa"/>
            <w:noWrap/>
            <w:vAlign w:val="bottom"/>
            <w:hideMark/>
          </w:tcPr>
          <w:p w14:paraId="31F20981" w14:textId="77777777" w:rsidR="00913FC7" w:rsidRPr="008D2AF1" w:rsidDel="000A1486" w:rsidRDefault="00913FC7" w:rsidP="00BB77FB">
            <w:pPr>
              <w:rPr>
                <w:del w:id="1080" w:author="Em Lim" w:date="2025-07-31T17:49:00Z" w16du:dateUtc="2025-08-01T00:49:00Z"/>
                <w:color w:val="000000"/>
              </w:rPr>
              <w:pPrChange w:id="1081" w:author="Em Lim" w:date="2025-07-31T17:49:00Z" w16du:dateUtc="2025-08-01T00:49:00Z">
                <w:pPr>
                  <w:jc w:val="left"/>
                </w:pPr>
              </w:pPrChange>
            </w:pPr>
            <w:del w:id="1082" w:author="Em Lim" w:date="2025-07-31T17:49:00Z" w16du:dateUtc="2025-08-01T00:49:00Z">
              <w:r w:rsidRPr="008D2AF1" w:rsidDel="000A1486">
                <w:rPr>
                  <w:color w:val="000000"/>
                </w:rPr>
                <w:delText>0.05</w:delText>
              </w:r>
            </w:del>
          </w:p>
        </w:tc>
        <w:tc>
          <w:tcPr>
            <w:tcW w:w="1093" w:type="dxa"/>
            <w:noWrap/>
            <w:vAlign w:val="bottom"/>
            <w:hideMark/>
          </w:tcPr>
          <w:p w14:paraId="2D636E29" w14:textId="77777777" w:rsidR="00913FC7" w:rsidRPr="008D2AF1" w:rsidDel="000A1486" w:rsidRDefault="00913FC7" w:rsidP="00BB77FB">
            <w:pPr>
              <w:rPr>
                <w:del w:id="1083" w:author="Em Lim" w:date="2025-07-31T17:49:00Z" w16du:dateUtc="2025-08-01T00:49:00Z"/>
                <w:color w:val="000000"/>
              </w:rPr>
              <w:pPrChange w:id="1084" w:author="Em Lim" w:date="2025-07-31T17:49:00Z" w16du:dateUtc="2025-08-01T00:49:00Z">
                <w:pPr>
                  <w:jc w:val="left"/>
                </w:pPr>
              </w:pPrChange>
            </w:pPr>
            <w:del w:id="1085" w:author="Em Lim" w:date="2025-07-31T17:49:00Z" w16du:dateUtc="2025-08-01T00:49:00Z">
              <w:r w:rsidRPr="008D2AF1" w:rsidDel="000A1486">
                <w:rPr>
                  <w:color w:val="000000"/>
                </w:rPr>
                <w:delText>-0.19</w:delText>
              </w:r>
            </w:del>
          </w:p>
        </w:tc>
        <w:tc>
          <w:tcPr>
            <w:tcW w:w="1300" w:type="dxa"/>
            <w:noWrap/>
            <w:vAlign w:val="bottom"/>
            <w:hideMark/>
          </w:tcPr>
          <w:p w14:paraId="5A85DBA2" w14:textId="77777777" w:rsidR="00913FC7" w:rsidRPr="008D2AF1" w:rsidDel="000A1486" w:rsidRDefault="00913FC7" w:rsidP="00BB77FB">
            <w:pPr>
              <w:rPr>
                <w:del w:id="1086" w:author="Em Lim" w:date="2025-07-31T17:49:00Z" w16du:dateUtc="2025-08-01T00:49:00Z"/>
                <w:color w:val="000000"/>
              </w:rPr>
              <w:pPrChange w:id="1087" w:author="Em Lim" w:date="2025-07-31T17:49:00Z" w16du:dateUtc="2025-08-01T00:49:00Z">
                <w:pPr>
                  <w:jc w:val="left"/>
                </w:pPr>
              </w:pPrChange>
            </w:pPr>
            <w:del w:id="1088" w:author="Em Lim" w:date="2025-07-31T17:49:00Z" w16du:dateUtc="2025-08-01T00:49:00Z">
              <w:r w:rsidRPr="008D2AF1" w:rsidDel="000A1486">
                <w:rPr>
                  <w:color w:val="000000"/>
                </w:rPr>
                <w:delText>0.85</w:delText>
              </w:r>
            </w:del>
          </w:p>
        </w:tc>
      </w:tr>
      <w:tr w:rsidR="00913FC7" w:rsidRPr="008D2AF1" w:rsidDel="000A1486" w14:paraId="5DEFFB96" w14:textId="77777777" w:rsidTr="00BB77FB">
        <w:trPr>
          <w:trHeight w:val="320"/>
          <w:del w:id="1089" w:author="Em Lim" w:date="2025-07-31T17:49:00Z"/>
        </w:trPr>
        <w:tc>
          <w:tcPr>
            <w:tcW w:w="3686" w:type="dxa"/>
            <w:noWrap/>
            <w:hideMark/>
          </w:tcPr>
          <w:p w14:paraId="44CFEF1C" w14:textId="77777777" w:rsidR="00913FC7" w:rsidRPr="008D2AF1" w:rsidDel="000A1486" w:rsidRDefault="00913FC7" w:rsidP="00BB77FB">
            <w:pPr>
              <w:rPr>
                <w:del w:id="1090" w:author="Em Lim" w:date="2025-07-31T17:49:00Z" w16du:dateUtc="2025-08-01T00:49:00Z"/>
                <w:color w:val="000000"/>
              </w:rPr>
              <w:pPrChange w:id="1091" w:author="Em Lim" w:date="2025-07-31T17:49:00Z" w16du:dateUtc="2025-08-01T00:49:00Z">
                <w:pPr>
                  <w:jc w:val="left"/>
                </w:pPr>
              </w:pPrChange>
            </w:pPr>
            <w:del w:id="1092" w:author="Em Lim" w:date="2025-07-31T17:49:00Z" w16du:dateUtc="2025-08-01T00:49:00Z">
              <w:r w:rsidRPr="008D2AF1" w:rsidDel="000A1486">
                <w:rPr>
                  <w:color w:val="000000"/>
                </w:rPr>
                <w:delText>Kelp - nereo</w:delText>
              </w:r>
            </w:del>
          </w:p>
        </w:tc>
        <w:tc>
          <w:tcPr>
            <w:tcW w:w="1247" w:type="dxa"/>
            <w:noWrap/>
            <w:vAlign w:val="bottom"/>
            <w:hideMark/>
          </w:tcPr>
          <w:p w14:paraId="7814EF58" w14:textId="77777777" w:rsidR="00913FC7" w:rsidRPr="008D2AF1" w:rsidDel="000A1486" w:rsidRDefault="00913FC7" w:rsidP="00BB77FB">
            <w:pPr>
              <w:rPr>
                <w:del w:id="1093" w:author="Em Lim" w:date="2025-07-31T17:49:00Z" w16du:dateUtc="2025-08-01T00:49:00Z"/>
                <w:color w:val="000000"/>
              </w:rPr>
              <w:pPrChange w:id="1094" w:author="Em Lim" w:date="2025-07-31T17:49:00Z" w16du:dateUtc="2025-08-01T00:49:00Z">
                <w:pPr>
                  <w:jc w:val="left"/>
                </w:pPr>
              </w:pPrChange>
            </w:pPr>
            <w:del w:id="1095" w:author="Em Lim" w:date="2025-07-31T17:49:00Z" w16du:dateUtc="2025-08-01T00:49:00Z">
              <w:r w:rsidRPr="008D2AF1" w:rsidDel="000A1486">
                <w:rPr>
                  <w:color w:val="000000"/>
                </w:rPr>
                <w:delText>0.06</w:delText>
              </w:r>
            </w:del>
          </w:p>
        </w:tc>
        <w:tc>
          <w:tcPr>
            <w:tcW w:w="1507" w:type="dxa"/>
            <w:noWrap/>
            <w:vAlign w:val="bottom"/>
            <w:hideMark/>
          </w:tcPr>
          <w:p w14:paraId="562EEB91" w14:textId="77777777" w:rsidR="00913FC7" w:rsidRPr="008D2AF1" w:rsidDel="000A1486" w:rsidRDefault="00913FC7" w:rsidP="00BB77FB">
            <w:pPr>
              <w:rPr>
                <w:del w:id="1096" w:author="Em Lim" w:date="2025-07-31T17:49:00Z" w16du:dateUtc="2025-08-01T00:49:00Z"/>
                <w:color w:val="000000"/>
              </w:rPr>
              <w:pPrChange w:id="1097" w:author="Em Lim" w:date="2025-07-31T17:49:00Z" w16du:dateUtc="2025-08-01T00:49:00Z">
                <w:pPr>
                  <w:jc w:val="left"/>
                </w:pPr>
              </w:pPrChange>
            </w:pPr>
            <w:del w:id="1098" w:author="Em Lim" w:date="2025-07-31T17:49:00Z" w16du:dateUtc="2025-08-01T00:49:00Z">
              <w:r w:rsidRPr="008D2AF1" w:rsidDel="000A1486">
                <w:rPr>
                  <w:color w:val="000000"/>
                </w:rPr>
                <w:delText>0.08</w:delText>
              </w:r>
            </w:del>
          </w:p>
        </w:tc>
        <w:tc>
          <w:tcPr>
            <w:tcW w:w="1093" w:type="dxa"/>
            <w:noWrap/>
            <w:vAlign w:val="bottom"/>
            <w:hideMark/>
          </w:tcPr>
          <w:p w14:paraId="61100964" w14:textId="77777777" w:rsidR="00913FC7" w:rsidRPr="008D2AF1" w:rsidDel="000A1486" w:rsidRDefault="00913FC7" w:rsidP="00BB77FB">
            <w:pPr>
              <w:rPr>
                <w:del w:id="1099" w:author="Em Lim" w:date="2025-07-31T17:49:00Z" w16du:dateUtc="2025-08-01T00:49:00Z"/>
                <w:color w:val="000000"/>
              </w:rPr>
              <w:pPrChange w:id="1100" w:author="Em Lim" w:date="2025-07-31T17:49:00Z" w16du:dateUtc="2025-08-01T00:49:00Z">
                <w:pPr>
                  <w:jc w:val="left"/>
                </w:pPr>
              </w:pPrChange>
            </w:pPr>
            <w:del w:id="1101" w:author="Em Lim" w:date="2025-07-31T17:49:00Z" w16du:dateUtc="2025-08-01T00:49:00Z">
              <w:r w:rsidRPr="008D2AF1" w:rsidDel="000A1486">
                <w:rPr>
                  <w:color w:val="000000"/>
                </w:rPr>
                <w:delText>0.82</w:delText>
              </w:r>
            </w:del>
          </w:p>
        </w:tc>
        <w:tc>
          <w:tcPr>
            <w:tcW w:w="1300" w:type="dxa"/>
            <w:noWrap/>
            <w:vAlign w:val="bottom"/>
            <w:hideMark/>
          </w:tcPr>
          <w:p w14:paraId="3F453ADD" w14:textId="77777777" w:rsidR="00913FC7" w:rsidRPr="008D2AF1" w:rsidDel="000A1486" w:rsidRDefault="00913FC7" w:rsidP="00BB77FB">
            <w:pPr>
              <w:rPr>
                <w:del w:id="1102" w:author="Em Lim" w:date="2025-07-31T17:49:00Z" w16du:dateUtc="2025-08-01T00:49:00Z"/>
                <w:color w:val="000000"/>
              </w:rPr>
              <w:pPrChange w:id="1103" w:author="Em Lim" w:date="2025-07-31T17:49:00Z" w16du:dateUtc="2025-08-01T00:49:00Z">
                <w:pPr>
                  <w:jc w:val="left"/>
                </w:pPr>
              </w:pPrChange>
            </w:pPr>
            <w:del w:id="1104" w:author="Em Lim" w:date="2025-07-31T17:49:00Z" w16du:dateUtc="2025-08-01T00:49:00Z">
              <w:r w:rsidRPr="008D2AF1" w:rsidDel="000A1486">
                <w:rPr>
                  <w:color w:val="000000"/>
                </w:rPr>
                <w:delText>0.41</w:delText>
              </w:r>
            </w:del>
          </w:p>
        </w:tc>
      </w:tr>
      <w:tr w:rsidR="00913FC7" w:rsidRPr="008D2AF1" w:rsidDel="000A1486" w14:paraId="5D646768" w14:textId="77777777" w:rsidTr="00BB77FB">
        <w:trPr>
          <w:trHeight w:val="320"/>
          <w:del w:id="1105" w:author="Em Lim" w:date="2025-07-31T17:49:00Z"/>
        </w:trPr>
        <w:tc>
          <w:tcPr>
            <w:tcW w:w="3686" w:type="dxa"/>
            <w:noWrap/>
            <w:hideMark/>
          </w:tcPr>
          <w:p w14:paraId="5A939862" w14:textId="77777777" w:rsidR="00913FC7" w:rsidRPr="008D2AF1" w:rsidDel="000A1486" w:rsidRDefault="00913FC7" w:rsidP="00BB77FB">
            <w:pPr>
              <w:rPr>
                <w:del w:id="1106" w:author="Em Lim" w:date="2025-07-31T17:49:00Z" w16du:dateUtc="2025-08-01T00:49:00Z"/>
                <w:color w:val="000000"/>
              </w:rPr>
              <w:pPrChange w:id="1107" w:author="Em Lim" w:date="2025-07-31T17:49:00Z" w16du:dateUtc="2025-08-01T00:49:00Z">
                <w:pPr>
                  <w:jc w:val="left"/>
                </w:pPr>
              </w:pPrChange>
            </w:pPr>
            <w:del w:id="1108" w:author="Em Lim" w:date="2025-07-31T17:49:00Z" w16du:dateUtc="2025-08-01T00:49:00Z">
              <w:r w:rsidRPr="008D2AF1" w:rsidDel="000A1486">
                <w:rPr>
                  <w:color w:val="000000"/>
                </w:rPr>
                <w:delText>Kelp - none</w:delText>
              </w:r>
            </w:del>
          </w:p>
        </w:tc>
        <w:tc>
          <w:tcPr>
            <w:tcW w:w="1247" w:type="dxa"/>
            <w:noWrap/>
            <w:vAlign w:val="bottom"/>
            <w:hideMark/>
          </w:tcPr>
          <w:p w14:paraId="6B49E135" w14:textId="77777777" w:rsidR="00913FC7" w:rsidRPr="008D2AF1" w:rsidDel="000A1486" w:rsidRDefault="00913FC7" w:rsidP="00BB77FB">
            <w:pPr>
              <w:rPr>
                <w:del w:id="1109" w:author="Em Lim" w:date="2025-07-31T17:49:00Z" w16du:dateUtc="2025-08-01T00:49:00Z"/>
                <w:color w:val="000000"/>
              </w:rPr>
              <w:pPrChange w:id="1110" w:author="Em Lim" w:date="2025-07-31T17:49:00Z" w16du:dateUtc="2025-08-01T00:49:00Z">
                <w:pPr>
                  <w:jc w:val="left"/>
                </w:pPr>
              </w:pPrChange>
            </w:pPr>
            <w:del w:id="1111" w:author="Em Lim" w:date="2025-07-31T17:49:00Z" w16du:dateUtc="2025-08-01T00:49:00Z">
              <w:r w:rsidRPr="008D2AF1" w:rsidDel="000A1486">
                <w:rPr>
                  <w:color w:val="000000"/>
                </w:rPr>
                <w:delText>-0.65</w:delText>
              </w:r>
            </w:del>
          </w:p>
        </w:tc>
        <w:tc>
          <w:tcPr>
            <w:tcW w:w="1507" w:type="dxa"/>
            <w:noWrap/>
            <w:vAlign w:val="bottom"/>
            <w:hideMark/>
          </w:tcPr>
          <w:p w14:paraId="0C51A6E4" w14:textId="77777777" w:rsidR="00913FC7" w:rsidRPr="008D2AF1" w:rsidDel="000A1486" w:rsidRDefault="00913FC7" w:rsidP="00BB77FB">
            <w:pPr>
              <w:rPr>
                <w:del w:id="1112" w:author="Em Lim" w:date="2025-07-31T17:49:00Z" w16du:dateUtc="2025-08-01T00:49:00Z"/>
                <w:color w:val="000000"/>
              </w:rPr>
              <w:pPrChange w:id="1113" w:author="Em Lim" w:date="2025-07-31T17:49:00Z" w16du:dateUtc="2025-08-01T00:49:00Z">
                <w:pPr>
                  <w:jc w:val="left"/>
                </w:pPr>
              </w:pPrChange>
            </w:pPr>
            <w:del w:id="1114" w:author="Em Lim" w:date="2025-07-31T17:49:00Z" w16du:dateUtc="2025-08-01T00:49:00Z">
              <w:r w:rsidRPr="008D2AF1" w:rsidDel="000A1486">
                <w:rPr>
                  <w:color w:val="000000"/>
                </w:rPr>
                <w:delText>0.12</w:delText>
              </w:r>
            </w:del>
          </w:p>
        </w:tc>
        <w:tc>
          <w:tcPr>
            <w:tcW w:w="1093" w:type="dxa"/>
            <w:noWrap/>
            <w:vAlign w:val="bottom"/>
            <w:hideMark/>
          </w:tcPr>
          <w:p w14:paraId="337C3D3D" w14:textId="77777777" w:rsidR="00913FC7" w:rsidRPr="008D2AF1" w:rsidDel="000A1486" w:rsidRDefault="00913FC7" w:rsidP="00BB77FB">
            <w:pPr>
              <w:rPr>
                <w:del w:id="1115" w:author="Em Lim" w:date="2025-07-31T17:49:00Z" w16du:dateUtc="2025-08-01T00:49:00Z"/>
                <w:color w:val="000000"/>
              </w:rPr>
              <w:pPrChange w:id="1116" w:author="Em Lim" w:date="2025-07-31T17:49:00Z" w16du:dateUtc="2025-08-01T00:49:00Z">
                <w:pPr>
                  <w:jc w:val="left"/>
                </w:pPr>
              </w:pPrChange>
            </w:pPr>
            <w:del w:id="1117" w:author="Em Lim" w:date="2025-07-31T17:49:00Z" w16du:dateUtc="2025-08-01T00:49:00Z">
              <w:r w:rsidRPr="008D2AF1" w:rsidDel="000A1486">
                <w:rPr>
                  <w:color w:val="000000"/>
                </w:rPr>
                <w:delText>-5.26</w:delText>
              </w:r>
            </w:del>
          </w:p>
        </w:tc>
        <w:tc>
          <w:tcPr>
            <w:tcW w:w="1300" w:type="dxa"/>
            <w:noWrap/>
            <w:vAlign w:val="bottom"/>
            <w:hideMark/>
          </w:tcPr>
          <w:p w14:paraId="404620C8" w14:textId="77777777" w:rsidR="00913FC7" w:rsidRPr="008D2AF1" w:rsidDel="000A1486" w:rsidRDefault="00913FC7" w:rsidP="00BB77FB">
            <w:pPr>
              <w:rPr>
                <w:del w:id="1118" w:author="Em Lim" w:date="2025-07-31T17:49:00Z" w16du:dateUtc="2025-08-01T00:49:00Z"/>
                <w:color w:val="000000"/>
              </w:rPr>
              <w:pPrChange w:id="1119" w:author="Em Lim" w:date="2025-07-31T17:49:00Z" w16du:dateUtc="2025-08-01T00:49:00Z">
                <w:pPr>
                  <w:jc w:val="left"/>
                </w:pPr>
              </w:pPrChange>
            </w:pPr>
            <w:del w:id="1120" w:author="Em Lim" w:date="2025-07-31T17:49:00Z" w16du:dateUtc="2025-08-01T00:49:00Z">
              <w:r w:rsidRPr="008D2AF1" w:rsidDel="000A1486">
                <w:rPr>
                  <w:color w:val="000000"/>
                </w:rPr>
                <w:delText>&lt; 0.001</w:delText>
              </w:r>
            </w:del>
          </w:p>
        </w:tc>
      </w:tr>
      <w:tr w:rsidR="00913FC7" w:rsidRPr="008D2AF1" w:rsidDel="000A1486" w14:paraId="613809E1" w14:textId="77777777" w:rsidTr="00BB77FB">
        <w:trPr>
          <w:trHeight w:val="320"/>
          <w:del w:id="1121" w:author="Em Lim" w:date="2025-07-31T17:49:00Z"/>
        </w:trPr>
        <w:tc>
          <w:tcPr>
            <w:tcW w:w="3686" w:type="dxa"/>
            <w:noWrap/>
            <w:hideMark/>
          </w:tcPr>
          <w:p w14:paraId="6FDFD6F2" w14:textId="77777777" w:rsidR="00913FC7" w:rsidRPr="008D2AF1" w:rsidDel="000A1486" w:rsidRDefault="00913FC7" w:rsidP="00BB77FB">
            <w:pPr>
              <w:rPr>
                <w:del w:id="1122" w:author="Em Lim" w:date="2025-07-31T17:49:00Z" w16du:dateUtc="2025-08-01T00:49:00Z"/>
                <w:color w:val="000000"/>
              </w:rPr>
              <w:pPrChange w:id="1123" w:author="Em Lim" w:date="2025-07-31T17:49:00Z" w16du:dateUtc="2025-08-01T00:49:00Z">
                <w:pPr>
                  <w:jc w:val="left"/>
                </w:pPr>
              </w:pPrChange>
            </w:pPr>
            <w:del w:id="1124" w:author="Em Lim" w:date="2025-07-31T17:49:00Z" w16du:dateUtc="2025-08-01T00:49:00Z">
              <w:r w:rsidRPr="008D2AF1" w:rsidDel="000A1486">
                <w:rPr>
                  <w:color w:val="000000"/>
                </w:rPr>
                <w:delText>Kelp biomass</w:delText>
              </w:r>
            </w:del>
          </w:p>
        </w:tc>
        <w:tc>
          <w:tcPr>
            <w:tcW w:w="1247" w:type="dxa"/>
            <w:noWrap/>
            <w:vAlign w:val="bottom"/>
            <w:hideMark/>
          </w:tcPr>
          <w:p w14:paraId="7945FDC4" w14:textId="77777777" w:rsidR="00913FC7" w:rsidRPr="008D2AF1" w:rsidDel="000A1486" w:rsidRDefault="00913FC7" w:rsidP="00BB77FB">
            <w:pPr>
              <w:rPr>
                <w:del w:id="1125" w:author="Em Lim" w:date="2025-07-31T17:49:00Z" w16du:dateUtc="2025-08-01T00:49:00Z"/>
                <w:color w:val="000000"/>
              </w:rPr>
              <w:pPrChange w:id="1126" w:author="Em Lim" w:date="2025-07-31T17:49:00Z" w16du:dateUtc="2025-08-01T00:49:00Z">
                <w:pPr>
                  <w:jc w:val="left"/>
                </w:pPr>
              </w:pPrChange>
            </w:pPr>
            <w:del w:id="1127" w:author="Em Lim" w:date="2025-07-31T17:49:00Z" w16du:dateUtc="2025-08-01T00:49:00Z">
              <w:r w:rsidRPr="008D2AF1" w:rsidDel="000A1486">
                <w:rPr>
                  <w:color w:val="000000"/>
                </w:rPr>
                <w:delText>0.19</w:delText>
              </w:r>
            </w:del>
          </w:p>
        </w:tc>
        <w:tc>
          <w:tcPr>
            <w:tcW w:w="1507" w:type="dxa"/>
            <w:noWrap/>
            <w:vAlign w:val="bottom"/>
            <w:hideMark/>
          </w:tcPr>
          <w:p w14:paraId="0D255226" w14:textId="77777777" w:rsidR="00913FC7" w:rsidRPr="008D2AF1" w:rsidDel="000A1486" w:rsidRDefault="00913FC7" w:rsidP="00BB77FB">
            <w:pPr>
              <w:rPr>
                <w:del w:id="1128" w:author="Em Lim" w:date="2025-07-31T17:49:00Z" w16du:dateUtc="2025-08-01T00:49:00Z"/>
                <w:color w:val="000000"/>
              </w:rPr>
              <w:pPrChange w:id="1129" w:author="Em Lim" w:date="2025-07-31T17:49:00Z" w16du:dateUtc="2025-08-01T00:49:00Z">
                <w:pPr>
                  <w:jc w:val="left"/>
                </w:pPr>
              </w:pPrChange>
            </w:pPr>
            <w:del w:id="1130" w:author="Em Lim" w:date="2025-07-31T17:49:00Z" w16du:dateUtc="2025-08-01T00:49:00Z">
              <w:r w:rsidRPr="008D2AF1" w:rsidDel="000A1486">
                <w:rPr>
                  <w:color w:val="000000"/>
                </w:rPr>
                <w:delText>0.05</w:delText>
              </w:r>
            </w:del>
          </w:p>
        </w:tc>
        <w:tc>
          <w:tcPr>
            <w:tcW w:w="1093" w:type="dxa"/>
            <w:noWrap/>
            <w:vAlign w:val="bottom"/>
            <w:hideMark/>
          </w:tcPr>
          <w:p w14:paraId="6BCD3EB7" w14:textId="77777777" w:rsidR="00913FC7" w:rsidRPr="008D2AF1" w:rsidDel="000A1486" w:rsidRDefault="00913FC7" w:rsidP="00BB77FB">
            <w:pPr>
              <w:rPr>
                <w:del w:id="1131" w:author="Em Lim" w:date="2025-07-31T17:49:00Z" w16du:dateUtc="2025-08-01T00:49:00Z"/>
                <w:color w:val="000000"/>
              </w:rPr>
              <w:pPrChange w:id="1132" w:author="Em Lim" w:date="2025-07-31T17:49:00Z" w16du:dateUtc="2025-08-01T00:49:00Z">
                <w:pPr>
                  <w:jc w:val="left"/>
                </w:pPr>
              </w:pPrChange>
            </w:pPr>
            <w:del w:id="1133" w:author="Em Lim" w:date="2025-07-31T17:49:00Z" w16du:dateUtc="2025-08-01T00:49:00Z">
              <w:r w:rsidRPr="008D2AF1" w:rsidDel="000A1486">
                <w:rPr>
                  <w:color w:val="000000"/>
                </w:rPr>
                <w:delText>3.53</w:delText>
              </w:r>
            </w:del>
          </w:p>
        </w:tc>
        <w:tc>
          <w:tcPr>
            <w:tcW w:w="1300" w:type="dxa"/>
            <w:noWrap/>
            <w:vAlign w:val="bottom"/>
            <w:hideMark/>
          </w:tcPr>
          <w:p w14:paraId="3BEBD430" w14:textId="77777777" w:rsidR="00913FC7" w:rsidRPr="008D2AF1" w:rsidDel="000A1486" w:rsidRDefault="00913FC7" w:rsidP="00BB77FB">
            <w:pPr>
              <w:rPr>
                <w:del w:id="1134" w:author="Em Lim" w:date="2025-07-31T17:49:00Z" w16du:dateUtc="2025-08-01T00:49:00Z"/>
                <w:color w:val="000000"/>
              </w:rPr>
              <w:pPrChange w:id="1135" w:author="Em Lim" w:date="2025-07-31T17:49:00Z" w16du:dateUtc="2025-08-01T00:49:00Z">
                <w:pPr>
                  <w:jc w:val="left"/>
                </w:pPr>
              </w:pPrChange>
            </w:pPr>
            <w:del w:id="1136" w:author="Em Lim" w:date="2025-07-31T17:49:00Z" w16du:dateUtc="2025-08-01T00:49:00Z">
              <w:r w:rsidRPr="008D2AF1" w:rsidDel="000A1486">
                <w:rPr>
                  <w:color w:val="000000"/>
                </w:rPr>
                <w:delText>&lt; 0.001</w:delText>
              </w:r>
            </w:del>
          </w:p>
        </w:tc>
      </w:tr>
      <w:tr w:rsidR="00913FC7" w:rsidRPr="008D2AF1" w:rsidDel="000A1486" w14:paraId="1CC32B10" w14:textId="77777777" w:rsidTr="00BB77FB">
        <w:trPr>
          <w:trHeight w:val="320"/>
          <w:del w:id="1137" w:author="Em Lim" w:date="2025-07-31T17:49:00Z"/>
        </w:trPr>
        <w:tc>
          <w:tcPr>
            <w:tcW w:w="3686" w:type="dxa"/>
            <w:noWrap/>
            <w:hideMark/>
          </w:tcPr>
          <w:p w14:paraId="3DDFF1C7" w14:textId="77777777" w:rsidR="00913FC7" w:rsidRPr="008D2AF1" w:rsidDel="000A1486" w:rsidRDefault="00913FC7" w:rsidP="00BB77FB">
            <w:pPr>
              <w:rPr>
                <w:del w:id="1138" w:author="Em Lim" w:date="2025-07-31T17:49:00Z" w16du:dateUtc="2025-08-01T00:49:00Z"/>
                <w:color w:val="000000"/>
              </w:rPr>
              <w:pPrChange w:id="1139" w:author="Em Lim" w:date="2025-07-31T17:49:00Z" w16du:dateUtc="2025-08-01T00:49:00Z">
                <w:pPr>
                  <w:jc w:val="left"/>
                </w:pPr>
              </w:pPrChange>
            </w:pPr>
            <w:del w:id="1140" w:author="Em Lim" w:date="2025-07-31T17:49:00Z" w16du:dateUtc="2025-08-01T00:49:00Z">
              <w:r w:rsidRPr="008D2AF1" w:rsidDel="000A1486">
                <w:rPr>
                  <w:color w:val="000000"/>
                </w:rPr>
                <w:delText>Tide exchange</w:delText>
              </w:r>
            </w:del>
          </w:p>
        </w:tc>
        <w:tc>
          <w:tcPr>
            <w:tcW w:w="1247" w:type="dxa"/>
            <w:noWrap/>
            <w:vAlign w:val="bottom"/>
            <w:hideMark/>
          </w:tcPr>
          <w:p w14:paraId="534B2E7E" w14:textId="77777777" w:rsidR="00913FC7" w:rsidRPr="008D2AF1" w:rsidDel="000A1486" w:rsidRDefault="00913FC7" w:rsidP="00BB77FB">
            <w:pPr>
              <w:rPr>
                <w:del w:id="1141" w:author="Em Lim" w:date="2025-07-31T17:49:00Z" w16du:dateUtc="2025-08-01T00:49:00Z"/>
                <w:color w:val="000000"/>
              </w:rPr>
              <w:pPrChange w:id="1142" w:author="Em Lim" w:date="2025-07-31T17:49:00Z" w16du:dateUtc="2025-08-01T00:49:00Z">
                <w:pPr>
                  <w:jc w:val="left"/>
                </w:pPr>
              </w:pPrChange>
            </w:pPr>
            <w:del w:id="1143" w:author="Em Lim" w:date="2025-07-31T17:49:00Z" w16du:dateUtc="2025-08-01T00:49:00Z">
              <w:r w:rsidRPr="008D2AF1" w:rsidDel="000A1486">
                <w:rPr>
                  <w:color w:val="000000"/>
                </w:rPr>
                <w:delText>0.07</w:delText>
              </w:r>
            </w:del>
          </w:p>
        </w:tc>
        <w:tc>
          <w:tcPr>
            <w:tcW w:w="1507" w:type="dxa"/>
            <w:noWrap/>
            <w:vAlign w:val="bottom"/>
            <w:hideMark/>
          </w:tcPr>
          <w:p w14:paraId="06437164" w14:textId="77777777" w:rsidR="00913FC7" w:rsidRPr="008D2AF1" w:rsidDel="000A1486" w:rsidRDefault="00913FC7" w:rsidP="00BB77FB">
            <w:pPr>
              <w:rPr>
                <w:del w:id="1144" w:author="Em Lim" w:date="2025-07-31T17:49:00Z" w16du:dateUtc="2025-08-01T00:49:00Z"/>
                <w:color w:val="000000"/>
              </w:rPr>
              <w:pPrChange w:id="1145" w:author="Em Lim" w:date="2025-07-31T17:49:00Z" w16du:dateUtc="2025-08-01T00:49:00Z">
                <w:pPr>
                  <w:jc w:val="left"/>
                </w:pPr>
              </w:pPrChange>
            </w:pPr>
            <w:del w:id="1146" w:author="Em Lim" w:date="2025-07-31T17:49:00Z" w16du:dateUtc="2025-08-01T00:49:00Z">
              <w:r w:rsidRPr="008D2AF1" w:rsidDel="000A1486">
                <w:rPr>
                  <w:color w:val="000000"/>
                </w:rPr>
                <w:delText>0.06</w:delText>
              </w:r>
            </w:del>
          </w:p>
        </w:tc>
        <w:tc>
          <w:tcPr>
            <w:tcW w:w="1093" w:type="dxa"/>
            <w:noWrap/>
            <w:vAlign w:val="bottom"/>
            <w:hideMark/>
          </w:tcPr>
          <w:p w14:paraId="6461C618" w14:textId="77777777" w:rsidR="00913FC7" w:rsidRPr="008D2AF1" w:rsidDel="000A1486" w:rsidRDefault="00913FC7" w:rsidP="00BB77FB">
            <w:pPr>
              <w:rPr>
                <w:del w:id="1147" w:author="Em Lim" w:date="2025-07-31T17:49:00Z" w16du:dateUtc="2025-08-01T00:49:00Z"/>
                <w:color w:val="000000"/>
              </w:rPr>
              <w:pPrChange w:id="1148" w:author="Em Lim" w:date="2025-07-31T17:49:00Z" w16du:dateUtc="2025-08-01T00:49:00Z">
                <w:pPr>
                  <w:jc w:val="left"/>
                </w:pPr>
              </w:pPrChange>
            </w:pPr>
            <w:del w:id="1149" w:author="Em Lim" w:date="2025-07-31T17:49:00Z" w16du:dateUtc="2025-08-01T00:49:00Z">
              <w:r w:rsidRPr="008D2AF1" w:rsidDel="000A1486">
                <w:rPr>
                  <w:color w:val="000000"/>
                </w:rPr>
                <w:delText>1.02</w:delText>
              </w:r>
            </w:del>
          </w:p>
        </w:tc>
        <w:tc>
          <w:tcPr>
            <w:tcW w:w="1300" w:type="dxa"/>
            <w:noWrap/>
            <w:vAlign w:val="bottom"/>
            <w:hideMark/>
          </w:tcPr>
          <w:p w14:paraId="15F96C79" w14:textId="77777777" w:rsidR="00913FC7" w:rsidRPr="008D2AF1" w:rsidDel="000A1486" w:rsidRDefault="00913FC7" w:rsidP="00BB77FB">
            <w:pPr>
              <w:rPr>
                <w:del w:id="1150" w:author="Em Lim" w:date="2025-07-31T17:49:00Z" w16du:dateUtc="2025-08-01T00:49:00Z"/>
                <w:color w:val="000000"/>
              </w:rPr>
              <w:pPrChange w:id="1151" w:author="Em Lim" w:date="2025-07-31T17:49:00Z" w16du:dateUtc="2025-08-01T00:49:00Z">
                <w:pPr>
                  <w:jc w:val="left"/>
                </w:pPr>
              </w:pPrChange>
            </w:pPr>
            <w:del w:id="1152" w:author="Em Lim" w:date="2025-07-31T17:49:00Z" w16du:dateUtc="2025-08-01T00:49:00Z">
              <w:r w:rsidRPr="008D2AF1" w:rsidDel="000A1486">
                <w:rPr>
                  <w:color w:val="000000"/>
                </w:rPr>
                <w:delText>0.31</w:delText>
              </w:r>
            </w:del>
          </w:p>
        </w:tc>
      </w:tr>
      <w:tr w:rsidR="00913FC7" w:rsidRPr="008D2AF1" w:rsidDel="000A1486" w14:paraId="696DA0E8" w14:textId="77777777" w:rsidTr="00BB77FB">
        <w:trPr>
          <w:trHeight w:val="320"/>
          <w:del w:id="1153" w:author="Em Lim" w:date="2025-07-31T17:49:00Z"/>
        </w:trPr>
        <w:tc>
          <w:tcPr>
            <w:tcW w:w="3686" w:type="dxa"/>
            <w:noWrap/>
            <w:hideMark/>
          </w:tcPr>
          <w:p w14:paraId="0657B4C5" w14:textId="77777777" w:rsidR="00913FC7" w:rsidRPr="008D2AF1" w:rsidDel="000A1486" w:rsidRDefault="00913FC7" w:rsidP="00BB77FB">
            <w:pPr>
              <w:rPr>
                <w:del w:id="1154" w:author="Em Lim" w:date="2025-07-31T17:49:00Z" w16du:dateUtc="2025-08-01T00:49:00Z"/>
                <w:color w:val="000000"/>
              </w:rPr>
              <w:pPrChange w:id="1155" w:author="Em Lim" w:date="2025-07-31T17:49:00Z" w16du:dateUtc="2025-08-01T00:49:00Z">
                <w:pPr>
                  <w:jc w:val="left"/>
                </w:pPr>
              </w:pPrChange>
            </w:pPr>
            <w:del w:id="1156" w:author="Em Lim" w:date="2025-07-31T17:49:00Z" w16du:dateUtc="2025-08-01T00:49:00Z">
              <w:r w:rsidRPr="008D2AF1" w:rsidDel="000A1486">
                <w:rPr>
                  <w:color w:val="000000"/>
                </w:rPr>
                <w:delText>Animal biomass</w:delText>
              </w:r>
            </w:del>
          </w:p>
        </w:tc>
        <w:tc>
          <w:tcPr>
            <w:tcW w:w="1247" w:type="dxa"/>
            <w:noWrap/>
            <w:vAlign w:val="bottom"/>
            <w:hideMark/>
          </w:tcPr>
          <w:p w14:paraId="6DBEA6A1" w14:textId="77777777" w:rsidR="00913FC7" w:rsidRPr="008D2AF1" w:rsidDel="000A1486" w:rsidRDefault="00913FC7" w:rsidP="00BB77FB">
            <w:pPr>
              <w:rPr>
                <w:del w:id="1157" w:author="Em Lim" w:date="2025-07-31T17:49:00Z" w16du:dateUtc="2025-08-01T00:49:00Z"/>
                <w:color w:val="000000"/>
              </w:rPr>
              <w:pPrChange w:id="1158" w:author="Em Lim" w:date="2025-07-31T17:49:00Z" w16du:dateUtc="2025-08-01T00:49:00Z">
                <w:pPr>
                  <w:jc w:val="left"/>
                </w:pPr>
              </w:pPrChange>
            </w:pPr>
            <w:del w:id="1159" w:author="Em Lim" w:date="2025-07-31T17:49:00Z" w16du:dateUtc="2025-08-01T00:49:00Z">
              <w:r w:rsidRPr="008D2AF1" w:rsidDel="000A1486">
                <w:rPr>
                  <w:color w:val="000000"/>
                </w:rPr>
                <w:delText>0.08</w:delText>
              </w:r>
            </w:del>
          </w:p>
        </w:tc>
        <w:tc>
          <w:tcPr>
            <w:tcW w:w="1507" w:type="dxa"/>
            <w:noWrap/>
            <w:vAlign w:val="bottom"/>
            <w:hideMark/>
          </w:tcPr>
          <w:p w14:paraId="460B701D" w14:textId="77777777" w:rsidR="00913FC7" w:rsidRPr="008D2AF1" w:rsidDel="000A1486" w:rsidRDefault="00913FC7" w:rsidP="00BB77FB">
            <w:pPr>
              <w:rPr>
                <w:del w:id="1160" w:author="Em Lim" w:date="2025-07-31T17:49:00Z" w16du:dateUtc="2025-08-01T00:49:00Z"/>
                <w:color w:val="000000"/>
              </w:rPr>
              <w:pPrChange w:id="1161" w:author="Em Lim" w:date="2025-07-31T17:49:00Z" w16du:dateUtc="2025-08-01T00:49:00Z">
                <w:pPr>
                  <w:jc w:val="left"/>
                </w:pPr>
              </w:pPrChange>
            </w:pPr>
            <w:del w:id="1162" w:author="Em Lim" w:date="2025-07-31T17:49:00Z" w16du:dateUtc="2025-08-01T00:49:00Z">
              <w:r w:rsidRPr="008D2AF1" w:rsidDel="000A1486">
                <w:rPr>
                  <w:color w:val="000000"/>
                </w:rPr>
                <w:delText>0.02</w:delText>
              </w:r>
            </w:del>
          </w:p>
        </w:tc>
        <w:tc>
          <w:tcPr>
            <w:tcW w:w="1093" w:type="dxa"/>
            <w:noWrap/>
            <w:vAlign w:val="bottom"/>
            <w:hideMark/>
          </w:tcPr>
          <w:p w14:paraId="3FD8EB84" w14:textId="77777777" w:rsidR="00913FC7" w:rsidRPr="008D2AF1" w:rsidDel="000A1486" w:rsidRDefault="00913FC7" w:rsidP="00BB77FB">
            <w:pPr>
              <w:rPr>
                <w:del w:id="1163" w:author="Em Lim" w:date="2025-07-31T17:49:00Z" w16du:dateUtc="2025-08-01T00:49:00Z"/>
                <w:color w:val="000000"/>
              </w:rPr>
              <w:pPrChange w:id="1164" w:author="Em Lim" w:date="2025-07-31T17:49:00Z" w16du:dateUtc="2025-08-01T00:49:00Z">
                <w:pPr>
                  <w:jc w:val="left"/>
                </w:pPr>
              </w:pPrChange>
            </w:pPr>
            <w:del w:id="1165" w:author="Em Lim" w:date="2025-07-31T17:49:00Z" w16du:dateUtc="2025-08-01T00:49:00Z">
              <w:r w:rsidRPr="008D2AF1" w:rsidDel="000A1486">
                <w:rPr>
                  <w:color w:val="000000"/>
                </w:rPr>
                <w:delText>3.47</w:delText>
              </w:r>
            </w:del>
          </w:p>
        </w:tc>
        <w:tc>
          <w:tcPr>
            <w:tcW w:w="1300" w:type="dxa"/>
            <w:noWrap/>
            <w:vAlign w:val="bottom"/>
            <w:hideMark/>
          </w:tcPr>
          <w:p w14:paraId="7FCFFEC4" w14:textId="77777777" w:rsidR="00913FC7" w:rsidRPr="008D2AF1" w:rsidDel="000A1486" w:rsidRDefault="00913FC7" w:rsidP="00BB77FB">
            <w:pPr>
              <w:rPr>
                <w:del w:id="1166" w:author="Em Lim" w:date="2025-07-31T17:49:00Z" w16du:dateUtc="2025-08-01T00:49:00Z"/>
                <w:color w:val="000000"/>
              </w:rPr>
              <w:pPrChange w:id="1167" w:author="Em Lim" w:date="2025-07-31T17:49:00Z" w16du:dateUtc="2025-08-01T00:49:00Z">
                <w:pPr>
                  <w:jc w:val="left"/>
                </w:pPr>
              </w:pPrChange>
            </w:pPr>
            <w:del w:id="1168" w:author="Em Lim" w:date="2025-07-31T17:49:00Z" w16du:dateUtc="2025-08-01T00:49:00Z">
              <w:r w:rsidRPr="008D2AF1" w:rsidDel="000A1486">
                <w:rPr>
                  <w:color w:val="000000"/>
                </w:rPr>
                <w:delText>0.001</w:delText>
              </w:r>
            </w:del>
          </w:p>
        </w:tc>
      </w:tr>
      <w:tr w:rsidR="00913FC7" w:rsidRPr="008D2AF1" w:rsidDel="000A1486" w14:paraId="4C7DE90A" w14:textId="77777777" w:rsidTr="00BB77FB">
        <w:trPr>
          <w:trHeight w:val="320"/>
          <w:del w:id="1169" w:author="Em Lim" w:date="2025-07-31T17:49:00Z"/>
        </w:trPr>
        <w:tc>
          <w:tcPr>
            <w:tcW w:w="3686" w:type="dxa"/>
            <w:noWrap/>
            <w:hideMark/>
          </w:tcPr>
          <w:p w14:paraId="2DC2E04A" w14:textId="77777777" w:rsidR="00913FC7" w:rsidRPr="008D2AF1" w:rsidDel="000A1486" w:rsidRDefault="00913FC7" w:rsidP="00BB77FB">
            <w:pPr>
              <w:rPr>
                <w:del w:id="1170" w:author="Em Lim" w:date="2025-07-31T17:49:00Z" w16du:dateUtc="2025-08-01T00:49:00Z"/>
                <w:color w:val="000000"/>
              </w:rPr>
              <w:pPrChange w:id="1171" w:author="Em Lim" w:date="2025-07-31T17:49:00Z" w16du:dateUtc="2025-08-01T00:49:00Z">
                <w:pPr>
                  <w:jc w:val="left"/>
                </w:pPr>
              </w:pPrChange>
            </w:pPr>
            <w:del w:id="1172" w:author="Em Lim" w:date="2025-07-31T17:49:00Z" w16du:dateUtc="2025-08-01T00:49:00Z">
              <w:r w:rsidRPr="008D2AF1" w:rsidDel="000A1486">
                <w:rPr>
                  <w:color w:val="000000"/>
                </w:rPr>
                <w:delText>Biodiversity</w:delText>
              </w:r>
            </w:del>
          </w:p>
        </w:tc>
        <w:tc>
          <w:tcPr>
            <w:tcW w:w="1247" w:type="dxa"/>
            <w:noWrap/>
            <w:vAlign w:val="bottom"/>
            <w:hideMark/>
          </w:tcPr>
          <w:p w14:paraId="282341F6" w14:textId="77777777" w:rsidR="00913FC7" w:rsidRPr="008D2AF1" w:rsidDel="000A1486" w:rsidRDefault="00913FC7" w:rsidP="00BB77FB">
            <w:pPr>
              <w:rPr>
                <w:del w:id="1173" w:author="Em Lim" w:date="2025-07-31T17:49:00Z" w16du:dateUtc="2025-08-01T00:49:00Z"/>
                <w:color w:val="000000"/>
              </w:rPr>
              <w:pPrChange w:id="1174" w:author="Em Lim" w:date="2025-07-31T17:49:00Z" w16du:dateUtc="2025-08-01T00:49:00Z">
                <w:pPr>
                  <w:jc w:val="left"/>
                </w:pPr>
              </w:pPrChange>
            </w:pPr>
            <w:del w:id="1175" w:author="Em Lim" w:date="2025-07-31T17:49:00Z" w16du:dateUtc="2025-08-01T00:49:00Z">
              <w:r w:rsidRPr="008D2AF1" w:rsidDel="000A1486">
                <w:rPr>
                  <w:color w:val="000000"/>
                </w:rPr>
                <w:delText>0.04</w:delText>
              </w:r>
            </w:del>
          </w:p>
        </w:tc>
        <w:tc>
          <w:tcPr>
            <w:tcW w:w="1507" w:type="dxa"/>
            <w:noWrap/>
            <w:vAlign w:val="bottom"/>
            <w:hideMark/>
          </w:tcPr>
          <w:p w14:paraId="6BA6545B" w14:textId="77777777" w:rsidR="00913FC7" w:rsidRPr="008D2AF1" w:rsidDel="000A1486" w:rsidRDefault="00913FC7" w:rsidP="00BB77FB">
            <w:pPr>
              <w:rPr>
                <w:del w:id="1176" w:author="Em Lim" w:date="2025-07-31T17:49:00Z" w16du:dateUtc="2025-08-01T00:49:00Z"/>
                <w:color w:val="000000"/>
              </w:rPr>
              <w:pPrChange w:id="1177" w:author="Em Lim" w:date="2025-07-31T17:49:00Z" w16du:dateUtc="2025-08-01T00:49:00Z">
                <w:pPr>
                  <w:jc w:val="left"/>
                </w:pPr>
              </w:pPrChange>
            </w:pPr>
            <w:del w:id="1178" w:author="Em Lim" w:date="2025-07-31T17:49:00Z" w16du:dateUtc="2025-08-01T00:49:00Z">
              <w:r w:rsidRPr="008D2AF1" w:rsidDel="000A1486">
                <w:rPr>
                  <w:color w:val="000000"/>
                </w:rPr>
                <w:delText>0.03</w:delText>
              </w:r>
            </w:del>
          </w:p>
        </w:tc>
        <w:tc>
          <w:tcPr>
            <w:tcW w:w="1093" w:type="dxa"/>
            <w:noWrap/>
            <w:vAlign w:val="bottom"/>
            <w:hideMark/>
          </w:tcPr>
          <w:p w14:paraId="66FF06AA" w14:textId="77777777" w:rsidR="00913FC7" w:rsidRPr="008D2AF1" w:rsidDel="000A1486" w:rsidRDefault="00913FC7" w:rsidP="00BB77FB">
            <w:pPr>
              <w:rPr>
                <w:del w:id="1179" w:author="Em Lim" w:date="2025-07-31T17:49:00Z" w16du:dateUtc="2025-08-01T00:49:00Z"/>
                <w:color w:val="000000"/>
              </w:rPr>
              <w:pPrChange w:id="1180" w:author="Em Lim" w:date="2025-07-31T17:49:00Z" w16du:dateUtc="2025-08-01T00:49:00Z">
                <w:pPr>
                  <w:jc w:val="left"/>
                </w:pPr>
              </w:pPrChange>
            </w:pPr>
            <w:del w:id="1181" w:author="Em Lim" w:date="2025-07-31T17:49:00Z" w16du:dateUtc="2025-08-01T00:49:00Z">
              <w:r w:rsidRPr="008D2AF1" w:rsidDel="000A1486">
                <w:rPr>
                  <w:color w:val="000000"/>
                </w:rPr>
                <w:delText>1.34</w:delText>
              </w:r>
            </w:del>
          </w:p>
        </w:tc>
        <w:tc>
          <w:tcPr>
            <w:tcW w:w="1300" w:type="dxa"/>
            <w:noWrap/>
            <w:vAlign w:val="bottom"/>
            <w:hideMark/>
          </w:tcPr>
          <w:p w14:paraId="60AF9F44" w14:textId="77777777" w:rsidR="00913FC7" w:rsidRPr="008D2AF1" w:rsidDel="000A1486" w:rsidRDefault="00913FC7" w:rsidP="00BB77FB">
            <w:pPr>
              <w:rPr>
                <w:del w:id="1182" w:author="Em Lim" w:date="2025-07-31T17:49:00Z" w16du:dateUtc="2025-08-01T00:49:00Z"/>
                <w:color w:val="000000"/>
              </w:rPr>
              <w:pPrChange w:id="1183" w:author="Em Lim" w:date="2025-07-31T17:49:00Z" w16du:dateUtc="2025-08-01T00:49:00Z">
                <w:pPr>
                  <w:jc w:val="left"/>
                </w:pPr>
              </w:pPrChange>
            </w:pPr>
            <w:del w:id="1184" w:author="Em Lim" w:date="2025-07-31T17:49:00Z" w16du:dateUtc="2025-08-01T00:49:00Z">
              <w:r w:rsidRPr="008D2AF1" w:rsidDel="000A1486">
                <w:rPr>
                  <w:color w:val="000000"/>
                </w:rPr>
                <w:delText>0.18</w:delText>
              </w:r>
            </w:del>
          </w:p>
        </w:tc>
      </w:tr>
      <w:tr w:rsidR="00913FC7" w:rsidRPr="008D2AF1" w:rsidDel="000A1486" w14:paraId="4959ED65" w14:textId="77777777" w:rsidTr="00BB77FB">
        <w:trPr>
          <w:trHeight w:val="320"/>
          <w:del w:id="1185" w:author="Em Lim" w:date="2025-07-31T17:49:00Z"/>
        </w:trPr>
        <w:tc>
          <w:tcPr>
            <w:tcW w:w="3686" w:type="dxa"/>
            <w:noWrap/>
            <w:hideMark/>
          </w:tcPr>
          <w:p w14:paraId="15620FB5" w14:textId="77777777" w:rsidR="00913FC7" w:rsidRPr="008D2AF1" w:rsidDel="000A1486" w:rsidRDefault="00913FC7" w:rsidP="00BB77FB">
            <w:pPr>
              <w:rPr>
                <w:del w:id="1186" w:author="Em Lim" w:date="2025-07-31T17:49:00Z" w16du:dateUtc="2025-08-01T00:49:00Z"/>
                <w:color w:val="000000"/>
              </w:rPr>
              <w:pPrChange w:id="1187" w:author="Em Lim" w:date="2025-07-31T17:49:00Z" w16du:dateUtc="2025-08-01T00:49:00Z">
                <w:pPr>
                  <w:jc w:val="left"/>
                </w:pPr>
              </w:pPrChange>
            </w:pPr>
            <w:del w:id="1188" w:author="Em Lim" w:date="2025-07-31T17:49:00Z" w16du:dateUtc="2025-08-01T00:49:00Z">
              <w:r w:rsidRPr="008D2AF1" w:rsidDel="000A1486">
                <w:rPr>
                  <w:color w:val="000000"/>
                </w:rPr>
                <w:delText>Depth</w:delText>
              </w:r>
            </w:del>
          </w:p>
        </w:tc>
        <w:tc>
          <w:tcPr>
            <w:tcW w:w="1247" w:type="dxa"/>
            <w:noWrap/>
            <w:vAlign w:val="bottom"/>
            <w:hideMark/>
          </w:tcPr>
          <w:p w14:paraId="6E015BE2" w14:textId="77777777" w:rsidR="00913FC7" w:rsidRPr="008D2AF1" w:rsidDel="000A1486" w:rsidRDefault="00913FC7" w:rsidP="00BB77FB">
            <w:pPr>
              <w:rPr>
                <w:del w:id="1189" w:author="Em Lim" w:date="2025-07-31T17:49:00Z" w16du:dateUtc="2025-08-01T00:49:00Z"/>
                <w:color w:val="000000"/>
              </w:rPr>
              <w:pPrChange w:id="1190" w:author="Em Lim" w:date="2025-07-31T17:49:00Z" w16du:dateUtc="2025-08-01T00:49:00Z">
                <w:pPr>
                  <w:jc w:val="left"/>
                </w:pPr>
              </w:pPrChange>
            </w:pPr>
            <w:del w:id="1191" w:author="Em Lim" w:date="2025-07-31T17:49:00Z" w16du:dateUtc="2025-08-01T00:49:00Z">
              <w:r w:rsidRPr="008D2AF1" w:rsidDel="000A1486">
                <w:rPr>
                  <w:color w:val="000000"/>
                </w:rPr>
                <w:delText>0.09</w:delText>
              </w:r>
            </w:del>
          </w:p>
        </w:tc>
        <w:tc>
          <w:tcPr>
            <w:tcW w:w="1507" w:type="dxa"/>
            <w:noWrap/>
            <w:vAlign w:val="bottom"/>
            <w:hideMark/>
          </w:tcPr>
          <w:p w14:paraId="452ED1BB" w14:textId="77777777" w:rsidR="00913FC7" w:rsidRPr="008D2AF1" w:rsidDel="000A1486" w:rsidRDefault="00913FC7" w:rsidP="00BB77FB">
            <w:pPr>
              <w:rPr>
                <w:del w:id="1192" w:author="Em Lim" w:date="2025-07-31T17:49:00Z" w16du:dateUtc="2025-08-01T00:49:00Z"/>
                <w:color w:val="000000"/>
              </w:rPr>
              <w:pPrChange w:id="1193" w:author="Em Lim" w:date="2025-07-31T17:49:00Z" w16du:dateUtc="2025-08-01T00:49:00Z">
                <w:pPr>
                  <w:jc w:val="left"/>
                </w:pPr>
              </w:pPrChange>
            </w:pPr>
            <w:del w:id="1194" w:author="Em Lim" w:date="2025-07-31T17:49:00Z" w16du:dateUtc="2025-08-01T00:49:00Z">
              <w:r w:rsidRPr="008D2AF1" w:rsidDel="000A1486">
                <w:rPr>
                  <w:color w:val="000000"/>
                </w:rPr>
                <w:delText>0.03</w:delText>
              </w:r>
            </w:del>
          </w:p>
        </w:tc>
        <w:tc>
          <w:tcPr>
            <w:tcW w:w="1093" w:type="dxa"/>
            <w:noWrap/>
            <w:vAlign w:val="bottom"/>
            <w:hideMark/>
          </w:tcPr>
          <w:p w14:paraId="3030CAAD" w14:textId="77777777" w:rsidR="00913FC7" w:rsidRPr="008D2AF1" w:rsidDel="000A1486" w:rsidRDefault="00913FC7" w:rsidP="00BB77FB">
            <w:pPr>
              <w:rPr>
                <w:del w:id="1195" w:author="Em Lim" w:date="2025-07-31T17:49:00Z" w16du:dateUtc="2025-08-01T00:49:00Z"/>
                <w:color w:val="000000"/>
              </w:rPr>
              <w:pPrChange w:id="1196" w:author="Em Lim" w:date="2025-07-31T17:49:00Z" w16du:dateUtc="2025-08-01T00:49:00Z">
                <w:pPr>
                  <w:jc w:val="left"/>
                </w:pPr>
              </w:pPrChange>
            </w:pPr>
            <w:del w:id="1197" w:author="Em Lim" w:date="2025-07-31T17:49:00Z" w16du:dateUtc="2025-08-01T00:49:00Z">
              <w:r w:rsidRPr="008D2AF1" w:rsidDel="000A1486">
                <w:rPr>
                  <w:color w:val="000000"/>
                </w:rPr>
                <w:delText>3.09</w:delText>
              </w:r>
            </w:del>
          </w:p>
        </w:tc>
        <w:tc>
          <w:tcPr>
            <w:tcW w:w="1300" w:type="dxa"/>
            <w:noWrap/>
            <w:vAlign w:val="bottom"/>
            <w:hideMark/>
          </w:tcPr>
          <w:p w14:paraId="5ADC1D39" w14:textId="77777777" w:rsidR="00913FC7" w:rsidRPr="008D2AF1" w:rsidDel="000A1486" w:rsidRDefault="00913FC7" w:rsidP="00BB77FB">
            <w:pPr>
              <w:rPr>
                <w:del w:id="1198" w:author="Em Lim" w:date="2025-07-31T17:49:00Z" w16du:dateUtc="2025-08-01T00:49:00Z"/>
                <w:color w:val="000000"/>
              </w:rPr>
              <w:pPrChange w:id="1199" w:author="Em Lim" w:date="2025-07-31T17:49:00Z" w16du:dateUtc="2025-08-01T00:49:00Z">
                <w:pPr>
                  <w:jc w:val="left"/>
                </w:pPr>
              </w:pPrChange>
            </w:pPr>
            <w:del w:id="1200" w:author="Em Lim" w:date="2025-07-31T17:49:00Z" w16du:dateUtc="2025-08-01T00:49:00Z">
              <w:r w:rsidRPr="008D2AF1" w:rsidDel="000A1486">
                <w:rPr>
                  <w:color w:val="000000"/>
                </w:rPr>
                <w:delText>0.002</w:delText>
              </w:r>
            </w:del>
          </w:p>
        </w:tc>
      </w:tr>
      <w:tr w:rsidR="00913FC7" w:rsidRPr="008D2AF1" w:rsidDel="000A1486" w14:paraId="6A2F7A9B" w14:textId="77777777" w:rsidTr="00BB77FB">
        <w:trPr>
          <w:trHeight w:val="320"/>
          <w:del w:id="1201" w:author="Em Lim" w:date="2025-07-31T17:49:00Z"/>
        </w:trPr>
        <w:tc>
          <w:tcPr>
            <w:tcW w:w="3686" w:type="dxa"/>
            <w:noWrap/>
            <w:hideMark/>
          </w:tcPr>
          <w:p w14:paraId="19F525CB" w14:textId="77777777" w:rsidR="00913FC7" w:rsidRPr="008D2AF1" w:rsidDel="000A1486" w:rsidRDefault="00913FC7" w:rsidP="00BB77FB">
            <w:pPr>
              <w:rPr>
                <w:del w:id="1202" w:author="Em Lim" w:date="2025-07-31T17:49:00Z" w16du:dateUtc="2025-08-01T00:49:00Z"/>
                <w:color w:val="000000"/>
              </w:rPr>
              <w:pPrChange w:id="1203" w:author="Em Lim" w:date="2025-07-31T17:49:00Z" w16du:dateUtc="2025-08-01T00:49:00Z">
                <w:pPr>
                  <w:jc w:val="left"/>
                </w:pPr>
              </w:pPrChange>
            </w:pPr>
            <w:del w:id="1204" w:author="Em Lim" w:date="2025-07-31T17:49:00Z" w16du:dateUtc="2025-08-01T00:49:00Z">
              <w:r w:rsidRPr="008D2AF1" w:rsidDel="000A1486">
                <w:rPr>
                  <w:color w:val="000000"/>
                </w:rPr>
                <w:delText>Kelp:tide</w:delText>
              </w:r>
            </w:del>
          </w:p>
        </w:tc>
        <w:tc>
          <w:tcPr>
            <w:tcW w:w="1247" w:type="dxa"/>
            <w:noWrap/>
            <w:vAlign w:val="bottom"/>
            <w:hideMark/>
          </w:tcPr>
          <w:p w14:paraId="6CB79803" w14:textId="77777777" w:rsidR="00913FC7" w:rsidRPr="008D2AF1" w:rsidDel="000A1486" w:rsidRDefault="00913FC7" w:rsidP="00BB77FB">
            <w:pPr>
              <w:rPr>
                <w:del w:id="1205" w:author="Em Lim" w:date="2025-07-31T17:49:00Z" w16du:dateUtc="2025-08-01T00:49:00Z"/>
                <w:color w:val="000000"/>
              </w:rPr>
              <w:pPrChange w:id="1206" w:author="Em Lim" w:date="2025-07-31T17:49:00Z" w16du:dateUtc="2025-08-01T00:49:00Z">
                <w:pPr>
                  <w:jc w:val="left"/>
                </w:pPr>
              </w:pPrChange>
            </w:pPr>
            <w:del w:id="1207" w:author="Em Lim" w:date="2025-07-31T17:49:00Z" w16du:dateUtc="2025-08-01T00:49:00Z">
              <w:r w:rsidRPr="008D2AF1" w:rsidDel="000A1486">
                <w:rPr>
                  <w:color w:val="000000"/>
                </w:rPr>
                <w:delText>0.14</w:delText>
              </w:r>
            </w:del>
          </w:p>
        </w:tc>
        <w:tc>
          <w:tcPr>
            <w:tcW w:w="1507" w:type="dxa"/>
            <w:noWrap/>
            <w:vAlign w:val="bottom"/>
            <w:hideMark/>
          </w:tcPr>
          <w:p w14:paraId="5A4F9EED" w14:textId="77777777" w:rsidR="00913FC7" w:rsidRPr="008D2AF1" w:rsidDel="000A1486" w:rsidRDefault="00913FC7" w:rsidP="00BB77FB">
            <w:pPr>
              <w:rPr>
                <w:del w:id="1208" w:author="Em Lim" w:date="2025-07-31T17:49:00Z" w16du:dateUtc="2025-08-01T00:49:00Z"/>
                <w:color w:val="000000"/>
              </w:rPr>
              <w:pPrChange w:id="1209" w:author="Em Lim" w:date="2025-07-31T17:49:00Z" w16du:dateUtc="2025-08-01T00:49:00Z">
                <w:pPr>
                  <w:jc w:val="left"/>
                </w:pPr>
              </w:pPrChange>
            </w:pPr>
            <w:del w:id="1210" w:author="Em Lim" w:date="2025-07-31T17:49:00Z" w16du:dateUtc="2025-08-01T00:49:00Z">
              <w:r w:rsidRPr="008D2AF1" w:rsidDel="000A1486">
                <w:rPr>
                  <w:color w:val="000000"/>
                </w:rPr>
                <w:delText>0.06</w:delText>
              </w:r>
            </w:del>
          </w:p>
        </w:tc>
        <w:tc>
          <w:tcPr>
            <w:tcW w:w="1093" w:type="dxa"/>
            <w:noWrap/>
            <w:vAlign w:val="bottom"/>
            <w:hideMark/>
          </w:tcPr>
          <w:p w14:paraId="3B90E342" w14:textId="77777777" w:rsidR="00913FC7" w:rsidRPr="008D2AF1" w:rsidDel="000A1486" w:rsidRDefault="00913FC7" w:rsidP="00BB77FB">
            <w:pPr>
              <w:rPr>
                <w:del w:id="1211" w:author="Em Lim" w:date="2025-07-31T17:49:00Z" w16du:dateUtc="2025-08-01T00:49:00Z"/>
                <w:color w:val="000000"/>
              </w:rPr>
              <w:pPrChange w:id="1212" w:author="Em Lim" w:date="2025-07-31T17:49:00Z" w16du:dateUtc="2025-08-01T00:49:00Z">
                <w:pPr>
                  <w:jc w:val="left"/>
                </w:pPr>
              </w:pPrChange>
            </w:pPr>
            <w:del w:id="1213" w:author="Em Lim" w:date="2025-07-31T17:49:00Z" w16du:dateUtc="2025-08-01T00:49:00Z">
              <w:r w:rsidRPr="008D2AF1" w:rsidDel="000A1486">
                <w:rPr>
                  <w:color w:val="000000"/>
                </w:rPr>
                <w:delText>2.40</w:delText>
              </w:r>
            </w:del>
          </w:p>
        </w:tc>
        <w:tc>
          <w:tcPr>
            <w:tcW w:w="1300" w:type="dxa"/>
            <w:noWrap/>
            <w:vAlign w:val="bottom"/>
            <w:hideMark/>
          </w:tcPr>
          <w:p w14:paraId="406B29CD" w14:textId="77777777" w:rsidR="00913FC7" w:rsidRPr="008D2AF1" w:rsidDel="000A1486" w:rsidRDefault="00913FC7" w:rsidP="00BB77FB">
            <w:pPr>
              <w:rPr>
                <w:del w:id="1214" w:author="Em Lim" w:date="2025-07-31T17:49:00Z" w16du:dateUtc="2025-08-01T00:49:00Z"/>
                <w:color w:val="000000"/>
              </w:rPr>
              <w:pPrChange w:id="1215" w:author="Em Lim" w:date="2025-07-31T17:49:00Z" w16du:dateUtc="2025-08-01T00:49:00Z">
                <w:pPr>
                  <w:jc w:val="left"/>
                </w:pPr>
              </w:pPrChange>
            </w:pPr>
            <w:del w:id="1216" w:author="Em Lim" w:date="2025-07-31T17:49:00Z" w16du:dateUtc="2025-08-01T00:49:00Z">
              <w:r w:rsidRPr="008D2AF1" w:rsidDel="000A1486">
                <w:rPr>
                  <w:color w:val="000000"/>
                </w:rPr>
                <w:delText>0.02</w:delText>
              </w:r>
            </w:del>
          </w:p>
        </w:tc>
      </w:tr>
      <w:tr w:rsidR="00913FC7" w:rsidRPr="008D2AF1" w:rsidDel="000A1486" w14:paraId="7F87B5DA" w14:textId="77777777" w:rsidTr="00BB77FB">
        <w:trPr>
          <w:trHeight w:val="320"/>
          <w:del w:id="1217" w:author="Em Lim" w:date="2025-07-31T17:49:00Z"/>
        </w:trPr>
        <w:tc>
          <w:tcPr>
            <w:tcW w:w="3686" w:type="dxa"/>
            <w:noWrap/>
            <w:hideMark/>
          </w:tcPr>
          <w:p w14:paraId="3A7F840B" w14:textId="77777777" w:rsidR="00913FC7" w:rsidRPr="008D2AF1" w:rsidDel="000A1486" w:rsidRDefault="00913FC7" w:rsidP="00BB77FB">
            <w:pPr>
              <w:rPr>
                <w:del w:id="1218" w:author="Em Lim" w:date="2025-07-31T17:49:00Z" w16du:dateUtc="2025-08-01T00:49:00Z"/>
                <w:color w:val="000000"/>
              </w:rPr>
              <w:pPrChange w:id="1219" w:author="Em Lim" w:date="2025-07-31T17:49:00Z" w16du:dateUtc="2025-08-01T00:49:00Z">
                <w:pPr>
                  <w:jc w:val="left"/>
                </w:pPr>
              </w:pPrChange>
            </w:pPr>
            <w:del w:id="1220" w:author="Em Lim" w:date="2025-07-31T17:49:00Z" w16du:dateUtc="2025-08-01T00:49:00Z">
              <w:r w:rsidRPr="008D2AF1" w:rsidDel="000A1486">
                <w:rPr>
                  <w:color w:val="000000"/>
                </w:rPr>
                <w:delText>Kelp:animals</w:delText>
              </w:r>
            </w:del>
          </w:p>
        </w:tc>
        <w:tc>
          <w:tcPr>
            <w:tcW w:w="1247" w:type="dxa"/>
            <w:noWrap/>
            <w:vAlign w:val="bottom"/>
            <w:hideMark/>
          </w:tcPr>
          <w:p w14:paraId="48F97DE0" w14:textId="77777777" w:rsidR="00913FC7" w:rsidRPr="008D2AF1" w:rsidDel="000A1486" w:rsidRDefault="00913FC7" w:rsidP="00BB77FB">
            <w:pPr>
              <w:rPr>
                <w:del w:id="1221" w:author="Em Lim" w:date="2025-07-31T17:49:00Z" w16du:dateUtc="2025-08-01T00:49:00Z"/>
                <w:color w:val="000000"/>
              </w:rPr>
              <w:pPrChange w:id="1222" w:author="Em Lim" w:date="2025-07-31T17:49:00Z" w16du:dateUtc="2025-08-01T00:49:00Z">
                <w:pPr>
                  <w:jc w:val="left"/>
                </w:pPr>
              </w:pPrChange>
            </w:pPr>
            <w:del w:id="1223" w:author="Em Lim" w:date="2025-07-31T17:49:00Z" w16du:dateUtc="2025-08-01T00:49:00Z">
              <w:r w:rsidRPr="008D2AF1" w:rsidDel="000A1486">
                <w:rPr>
                  <w:color w:val="000000"/>
                </w:rPr>
                <w:delText>-0.01</w:delText>
              </w:r>
            </w:del>
          </w:p>
        </w:tc>
        <w:tc>
          <w:tcPr>
            <w:tcW w:w="1507" w:type="dxa"/>
            <w:noWrap/>
            <w:vAlign w:val="bottom"/>
            <w:hideMark/>
          </w:tcPr>
          <w:p w14:paraId="265ED916" w14:textId="77777777" w:rsidR="00913FC7" w:rsidRPr="008D2AF1" w:rsidDel="000A1486" w:rsidRDefault="00913FC7" w:rsidP="00BB77FB">
            <w:pPr>
              <w:rPr>
                <w:del w:id="1224" w:author="Em Lim" w:date="2025-07-31T17:49:00Z" w16du:dateUtc="2025-08-01T00:49:00Z"/>
                <w:color w:val="000000"/>
              </w:rPr>
              <w:pPrChange w:id="1225" w:author="Em Lim" w:date="2025-07-31T17:49:00Z" w16du:dateUtc="2025-08-01T00:49:00Z">
                <w:pPr>
                  <w:jc w:val="left"/>
                </w:pPr>
              </w:pPrChange>
            </w:pPr>
            <w:del w:id="1226" w:author="Em Lim" w:date="2025-07-31T17:49:00Z" w16du:dateUtc="2025-08-01T00:49:00Z">
              <w:r w:rsidRPr="008D2AF1" w:rsidDel="000A1486">
                <w:rPr>
                  <w:color w:val="000000"/>
                </w:rPr>
                <w:delText>0.01</w:delText>
              </w:r>
            </w:del>
          </w:p>
        </w:tc>
        <w:tc>
          <w:tcPr>
            <w:tcW w:w="1093" w:type="dxa"/>
            <w:noWrap/>
            <w:vAlign w:val="bottom"/>
            <w:hideMark/>
          </w:tcPr>
          <w:p w14:paraId="1FBAEB40" w14:textId="77777777" w:rsidR="00913FC7" w:rsidRPr="008D2AF1" w:rsidDel="000A1486" w:rsidRDefault="00913FC7" w:rsidP="00BB77FB">
            <w:pPr>
              <w:rPr>
                <w:del w:id="1227" w:author="Em Lim" w:date="2025-07-31T17:49:00Z" w16du:dateUtc="2025-08-01T00:49:00Z"/>
                <w:color w:val="000000"/>
              </w:rPr>
              <w:pPrChange w:id="1228" w:author="Em Lim" w:date="2025-07-31T17:49:00Z" w16du:dateUtc="2025-08-01T00:49:00Z">
                <w:pPr>
                  <w:jc w:val="left"/>
                </w:pPr>
              </w:pPrChange>
            </w:pPr>
            <w:del w:id="1229" w:author="Em Lim" w:date="2025-07-31T17:49:00Z" w16du:dateUtc="2025-08-01T00:49:00Z">
              <w:r w:rsidRPr="008D2AF1" w:rsidDel="000A1486">
                <w:rPr>
                  <w:color w:val="000000"/>
                </w:rPr>
                <w:delText>-0.87</w:delText>
              </w:r>
            </w:del>
          </w:p>
        </w:tc>
        <w:tc>
          <w:tcPr>
            <w:tcW w:w="1300" w:type="dxa"/>
            <w:noWrap/>
            <w:vAlign w:val="bottom"/>
            <w:hideMark/>
          </w:tcPr>
          <w:p w14:paraId="60DFA9F3" w14:textId="77777777" w:rsidR="00913FC7" w:rsidRPr="008D2AF1" w:rsidDel="000A1486" w:rsidRDefault="00913FC7" w:rsidP="00BB77FB">
            <w:pPr>
              <w:rPr>
                <w:del w:id="1230" w:author="Em Lim" w:date="2025-07-31T17:49:00Z" w16du:dateUtc="2025-08-01T00:49:00Z"/>
                <w:color w:val="000000"/>
              </w:rPr>
              <w:pPrChange w:id="1231" w:author="Em Lim" w:date="2025-07-31T17:49:00Z" w16du:dateUtc="2025-08-01T00:49:00Z">
                <w:pPr>
                  <w:jc w:val="left"/>
                </w:pPr>
              </w:pPrChange>
            </w:pPr>
            <w:del w:id="1232" w:author="Em Lim" w:date="2025-07-31T17:49:00Z" w16du:dateUtc="2025-08-01T00:49:00Z">
              <w:r w:rsidRPr="008D2AF1" w:rsidDel="000A1486">
                <w:rPr>
                  <w:color w:val="000000"/>
                </w:rPr>
                <w:delText>0.38</w:delText>
              </w:r>
            </w:del>
          </w:p>
        </w:tc>
      </w:tr>
      <w:tr w:rsidR="00913FC7" w:rsidRPr="008D2AF1" w:rsidDel="000A1486" w14:paraId="59D8866F" w14:textId="77777777" w:rsidTr="00BB77FB">
        <w:trPr>
          <w:trHeight w:val="320"/>
          <w:del w:id="1233" w:author="Em Lim" w:date="2025-07-31T17:49:00Z"/>
        </w:trPr>
        <w:tc>
          <w:tcPr>
            <w:tcW w:w="3686" w:type="dxa"/>
            <w:noWrap/>
            <w:hideMark/>
          </w:tcPr>
          <w:p w14:paraId="14585F96" w14:textId="77777777" w:rsidR="00913FC7" w:rsidRPr="008D2AF1" w:rsidDel="000A1486" w:rsidRDefault="00913FC7" w:rsidP="00BB77FB">
            <w:pPr>
              <w:rPr>
                <w:del w:id="1234" w:author="Em Lim" w:date="2025-07-31T17:49:00Z" w16du:dateUtc="2025-08-01T00:49:00Z"/>
                <w:color w:val="000000"/>
              </w:rPr>
              <w:pPrChange w:id="1235" w:author="Em Lim" w:date="2025-07-31T17:49:00Z" w16du:dateUtc="2025-08-01T00:49:00Z">
                <w:pPr>
                  <w:jc w:val="left"/>
                </w:pPr>
              </w:pPrChange>
            </w:pPr>
            <w:del w:id="1236" w:author="Em Lim" w:date="2025-07-31T17:49:00Z" w16du:dateUtc="2025-08-01T00:49:00Z">
              <w:r w:rsidRPr="008D2AF1" w:rsidDel="000A1486">
                <w:rPr>
                  <w:color w:val="000000"/>
                </w:rPr>
                <w:delText>Tide:animals</w:delText>
              </w:r>
            </w:del>
          </w:p>
        </w:tc>
        <w:tc>
          <w:tcPr>
            <w:tcW w:w="1247" w:type="dxa"/>
            <w:noWrap/>
            <w:vAlign w:val="bottom"/>
            <w:hideMark/>
          </w:tcPr>
          <w:p w14:paraId="1D57CCD8" w14:textId="77777777" w:rsidR="00913FC7" w:rsidRPr="008D2AF1" w:rsidDel="000A1486" w:rsidRDefault="00913FC7" w:rsidP="00BB77FB">
            <w:pPr>
              <w:rPr>
                <w:del w:id="1237" w:author="Em Lim" w:date="2025-07-31T17:49:00Z" w16du:dateUtc="2025-08-01T00:49:00Z"/>
                <w:color w:val="000000"/>
              </w:rPr>
              <w:pPrChange w:id="1238" w:author="Em Lim" w:date="2025-07-31T17:49:00Z" w16du:dateUtc="2025-08-01T00:49:00Z">
                <w:pPr>
                  <w:jc w:val="left"/>
                </w:pPr>
              </w:pPrChange>
            </w:pPr>
            <w:del w:id="1239" w:author="Em Lim" w:date="2025-07-31T17:49:00Z" w16du:dateUtc="2025-08-01T00:49:00Z">
              <w:r w:rsidRPr="008D2AF1" w:rsidDel="000A1486">
                <w:rPr>
                  <w:color w:val="000000"/>
                </w:rPr>
                <w:delText>-0.02</w:delText>
              </w:r>
            </w:del>
          </w:p>
        </w:tc>
        <w:tc>
          <w:tcPr>
            <w:tcW w:w="1507" w:type="dxa"/>
            <w:noWrap/>
            <w:vAlign w:val="bottom"/>
            <w:hideMark/>
          </w:tcPr>
          <w:p w14:paraId="4C5A3BA8" w14:textId="77777777" w:rsidR="00913FC7" w:rsidRPr="008D2AF1" w:rsidDel="000A1486" w:rsidRDefault="00913FC7" w:rsidP="00BB77FB">
            <w:pPr>
              <w:rPr>
                <w:del w:id="1240" w:author="Em Lim" w:date="2025-07-31T17:49:00Z" w16du:dateUtc="2025-08-01T00:49:00Z"/>
                <w:color w:val="000000"/>
              </w:rPr>
              <w:pPrChange w:id="1241" w:author="Em Lim" w:date="2025-07-31T17:49:00Z" w16du:dateUtc="2025-08-01T00:49:00Z">
                <w:pPr>
                  <w:jc w:val="left"/>
                </w:pPr>
              </w:pPrChange>
            </w:pPr>
            <w:del w:id="1242" w:author="Em Lim" w:date="2025-07-31T17:49:00Z" w16du:dateUtc="2025-08-01T00:49:00Z">
              <w:r w:rsidRPr="008D2AF1" w:rsidDel="000A1486">
                <w:rPr>
                  <w:color w:val="000000"/>
                </w:rPr>
                <w:delText>0.02</w:delText>
              </w:r>
            </w:del>
          </w:p>
        </w:tc>
        <w:tc>
          <w:tcPr>
            <w:tcW w:w="1093" w:type="dxa"/>
            <w:noWrap/>
            <w:vAlign w:val="bottom"/>
            <w:hideMark/>
          </w:tcPr>
          <w:p w14:paraId="3CAF76EB" w14:textId="77777777" w:rsidR="00913FC7" w:rsidRPr="008D2AF1" w:rsidDel="000A1486" w:rsidRDefault="00913FC7" w:rsidP="00BB77FB">
            <w:pPr>
              <w:rPr>
                <w:del w:id="1243" w:author="Em Lim" w:date="2025-07-31T17:49:00Z" w16du:dateUtc="2025-08-01T00:49:00Z"/>
                <w:color w:val="000000"/>
              </w:rPr>
              <w:pPrChange w:id="1244" w:author="Em Lim" w:date="2025-07-31T17:49:00Z" w16du:dateUtc="2025-08-01T00:49:00Z">
                <w:pPr>
                  <w:jc w:val="left"/>
                </w:pPr>
              </w:pPrChange>
            </w:pPr>
            <w:del w:id="1245" w:author="Em Lim" w:date="2025-07-31T17:49:00Z" w16du:dateUtc="2025-08-01T00:49:00Z">
              <w:r w:rsidRPr="008D2AF1" w:rsidDel="000A1486">
                <w:rPr>
                  <w:color w:val="000000"/>
                </w:rPr>
                <w:delText>-1.13</w:delText>
              </w:r>
            </w:del>
          </w:p>
        </w:tc>
        <w:tc>
          <w:tcPr>
            <w:tcW w:w="1300" w:type="dxa"/>
            <w:noWrap/>
            <w:vAlign w:val="bottom"/>
            <w:hideMark/>
          </w:tcPr>
          <w:p w14:paraId="3271FBE0" w14:textId="77777777" w:rsidR="00913FC7" w:rsidRPr="008D2AF1" w:rsidDel="000A1486" w:rsidRDefault="00913FC7" w:rsidP="00BB77FB">
            <w:pPr>
              <w:rPr>
                <w:del w:id="1246" w:author="Em Lim" w:date="2025-07-31T17:49:00Z" w16du:dateUtc="2025-08-01T00:49:00Z"/>
                <w:color w:val="000000"/>
              </w:rPr>
              <w:pPrChange w:id="1247" w:author="Em Lim" w:date="2025-07-31T17:49:00Z" w16du:dateUtc="2025-08-01T00:49:00Z">
                <w:pPr>
                  <w:jc w:val="left"/>
                </w:pPr>
              </w:pPrChange>
            </w:pPr>
            <w:del w:id="1248" w:author="Em Lim" w:date="2025-07-31T17:49:00Z" w16du:dateUtc="2025-08-01T00:49:00Z">
              <w:r w:rsidRPr="008D2AF1" w:rsidDel="000A1486">
                <w:rPr>
                  <w:color w:val="000000"/>
                </w:rPr>
                <w:delText>0.26</w:delText>
              </w:r>
            </w:del>
          </w:p>
        </w:tc>
      </w:tr>
    </w:tbl>
    <w:p w14:paraId="62AA23CB" w14:textId="77777777" w:rsidR="00913FC7" w:rsidRPr="008D2AF1" w:rsidDel="000A1486" w:rsidRDefault="00913FC7" w:rsidP="00913FC7">
      <w:pPr>
        <w:rPr>
          <w:del w:id="1249" w:author="Em Lim" w:date="2025-07-31T17:49:00Z" w16du:dateUtc="2025-08-01T00:49:00Z"/>
        </w:rPr>
      </w:pPr>
    </w:p>
    <w:p w14:paraId="342C09EC" w14:textId="77777777" w:rsidR="00913FC7" w:rsidRPr="008D2AF1" w:rsidDel="000A1486" w:rsidRDefault="00913FC7" w:rsidP="00913FC7">
      <w:pPr>
        <w:rPr>
          <w:del w:id="1250" w:author="Em Lim" w:date="2025-07-31T17:49:00Z" w16du:dateUtc="2025-08-01T00:49:00Z"/>
          <w:color w:val="000000"/>
        </w:rPr>
      </w:pPr>
      <w:del w:id="1251" w:author="Em Lim" w:date="2025-07-31T17:49:00Z" w16du:dateUtc="2025-08-01T00:49:00Z">
        <w:r w:rsidRPr="008D2AF1" w:rsidDel="000A1486">
          <w:rPr>
            <w:color w:val="000000"/>
          </w:rPr>
          <w:br w:type="page"/>
        </w:r>
      </w:del>
    </w:p>
    <w:tbl>
      <w:tblPr>
        <w:tblStyle w:val="Nikola"/>
        <w:tblW w:w="8833" w:type="dxa"/>
        <w:tblLook w:val="04A0" w:firstRow="1" w:lastRow="0" w:firstColumn="1" w:lastColumn="0" w:noHBand="0" w:noVBand="1"/>
      </w:tblPr>
      <w:tblGrid>
        <w:gridCol w:w="3686"/>
        <w:gridCol w:w="1247"/>
        <w:gridCol w:w="1507"/>
        <w:gridCol w:w="1093"/>
        <w:gridCol w:w="1300"/>
      </w:tblGrid>
      <w:tr w:rsidR="00913FC7" w:rsidRPr="008D2AF1" w:rsidDel="000A1486" w14:paraId="57B42E63" w14:textId="77777777" w:rsidTr="00BB77FB">
        <w:trPr>
          <w:cnfStyle w:val="100000000000" w:firstRow="1" w:lastRow="0" w:firstColumn="0" w:lastColumn="0" w:oddVBand="0" w:evenVBand="0" w:oddHBand="0" w:evenHBand="0" w:firstRowFirstColumn="0" w:firstRowLastColumn="0" w:lastRowFirstColumn="0" w:lastRowLastColumn="0"/>
          <w:trHeight w:val="320"/>
          <w:del w:id="1252" w:author="Em Lim" w:date="2025-07-31T17:49:00Z"/>
        </w:trPr>
        <w:tc>
          <w:tcPr>
            <w:tcW w:w="3686" w:type="dxa"/>
            <w:noWrap/>
            <w:hideMark/>
          </w:tcPr>
          <w:p w14:paraId="18858126" w14:textId="77777777" w:rsidR="00913FC7" w:rsidRPr="008D2AF1" w:rsidDel="000A1486" w:rsidRDefault="00913FC7" w:rsidP="00BB77FB">
            <w:pPr>
              <w:rPr>
                <w:del w:id="1253" w:author="Em Lim" w:date="2025-07-31T17:49:00Z" w16du:dateUtc="2025-08-01T00:49:00Z"/>
                <w:b/>
                <w:bCs/>
              </w:rPr>
              <w:pPrChange w:id="1254" w:author="Em Lim" w:date="2025-07-31T17:49:00Z" w16du:dateUtc="2025-08-01T00:49:00Z">
                <w:pPr>
                  <w:jc w:val="left"/>
                </w:pPr>
              </w:pPrChange>
            </w:pPr>
            <w:del w:id="1255" w:author="Em Lim" w:date="2025-07-31T17:49:00Z" w16du:dateUtc="2025-08-01T00:49:00Z">
              <w:r w:rsidRPr="008D2AF1" w:rsidDel="000A1486">
                <w:rPr>
                  <w:b/>
                  <w:bCs/>
                </w:rPr>
                <w:delText xml:space="preserve">Hexagrammidae </w:delText>
              </w:r>
              <w:r w:rsidRPr="008D2AF1" w:rsidDel="000A1486">
                <w:delText>(</w:delText>
              </w:r>
              <w:r w:rsidRPr="008D2AF1" w:rsidDel="000A1486">
                <w:rPr>
                  <w:i/>
                  <w:iCs/>
                </w:rPr>
                <w:delText>R</w:delText>
              </w:r>
              <w:r w:rsidRPr="008D2AF1" w:rsidDel="000A1486">
                <w:rPr>
                  <w:i/>
                  <w:iCs/>
                  <w:vertAlign w:val="superscript"/>
                </w:rPr>
                <w:delText>2</w:delText>
              </w:r>
              <w:r w:rsidRPr="008D2AF1" w:rsidDel="000A1486">
                <w:delText xml:space="preserve"> = 0.88)</w:delText>
              </w:r>
            </w:del>
          </w:p>
        </w:tc>
        <w:tc>
          <w:tcPr>
            <w:tcW w:w="1247" w:type="dxa"/>
            <w:noWrap/>
            <w:hideMark/>
          </w:tcPr>
          <w:p w14:paraId="54B83D2F" w14:textId="77777777" w:rsidR="00913FC7" w:rsidRPr="008D2AF1" w:rsidDel="000A1486" w:rsidRDefault="00913FC7" w:rsidP="00BB77FB">
            <w:pPr>
              <w:rPr>
                <w:del w:id="1256" w:author="Em Lim" w:date="2025-07-31T17:49:00Z" w16du:dateUtc="2025-08-01T00:49:00Z"/>
                <w:b/>
                <w:bCs/>
                <w:color w:val="000000"/>
              </w:rPr>
              <w:pPrChange w:id="1257" w:author="Em Lim" w:date="2025-07-31T17:49:00Z" w16du:dateUtc="2025-08-01T00:49:00Z">
                <w:pPr>
                  <w:jc w:val="left"/>
                </w:pPr>
              </w:pPrChange>
            </w:pPr>
            <w:del w:id="1258" w:author="Em Lim" w:date="2025-07-31T17:49:00Z" w16du:dateUtc="2025-08-01T00:49:00Z">
              <w:r w:rsidRPr="008D2AF1" w:rsidDel="000A1486">
                <w:rPr>
                  <w:b/>
                  <w:bCs/>
                  <w:color w:val="000000"/>
                </w:rPr>
                <w:delText>Estimate</w:delText>
              </w:r>
            </w:del>
          </w:p>
        </w:tc>
        <w:tc>
          <w:tcPr>
            <w:tcW w:w="1507" w:type="dxa"/>
            <w:noWrap/>
            <w:hideMark/>
          </w:tcPr>
          <w:p w14:paraId="3B101E9F" w14:textId="77777777" w:rsidR="00913FC7" w:rsidRPr="008D2AF1" w:rsidDel="000A1486" w:rsidRDefault="00913FC7" w:rsidP="00BB77FB">
            <w:pPr>
              <w:rPr>
                <w:del w:id="1259" w:author="Em Lim" w:date="2025-07-31T17:49:00Z" w16du:dateUtc="2025-08-01T00:49:00Z"/>
                <w:b/>
                <w:bCs/>
                <w:color w:val="000000"/>
              </w:rPr>
              <w:pPrChange w:id="1260" w:author="Em Lim" w:date="2025-07-31T17:49:00Z" w16du:dateUtc="2025-08-01T00:49:00Z">
                <w:pPr>
                  <w:jc w:val="left"/>
                </w:pPr>
              </w:pPrChange>
            </w:pPr>
            <w:del w:id="1261" w:author="Em Lim" w:date="2025-07-31T17:49:00Z" w16du:dateUtc="2025-08-01T00:49:00Z">
              <w:r w:rsidRPr="008D2AF1" w:rsidDel="000A1486">
                <w:rPr>
                  <w:b/>
                  <w:bCs/>
                  <w:color w:val="000000"/>
                </w:rPr>
                <w:delText>Std. error</w:delText>
              </w:r>
            </w:del>
          </w:p>
        </w:tc>
        <w:tc>
          <w:tcPr>
            <w:tcW w:w="1093" w:type="dxa"/>
            <w:noWrap/>
            <w:hideMark/>
          </w:tcPr>
          <w:p w14:paraId="74739ED6" w14:textId="77777777" w:rsidR="00913FC7" w:rsidRPr="008D2AF1" w:rsidDel="000A1486" w:rsidRDefault="00913FC7" w:rsidP="00BB77FB">
            <w:pPr>
              <w:rPr>
                <w:del w:id="1262" w:author="Em Lim" w:date="2025-07-31T17:49:00Z" w16du:dateUtc="2025-08-01T00:49:00Z"/>
                <w:b/>
                <w:bCs/>
                <w:color w:val="000000"/>
              </w:rPr>
              <w:pPrChange w:id="1263" w:author="Em Lim" w:date="2025-07-31T17:49:00Z" w16du:dateUtc="2025-08-01T00:49:00Z">
                <w:pPr>
                  <w:jc w:val="left"/>
                </w:pPr>
              </w:pPrChange>
            </w:pPr>
            <w:del w:id="1264" w:author="Em Lim" w:date="2025-07-31T17:49:00Z" w16du:dateUtc="2025-08-01T00:49:00Z">
              <w:r w:rsidRPr="008D2AF1" w:rsidDel="000A1486">
                <w:rPr>
                  <w:b/>
                  <w:bCs/>
                  <w:color w:val="000000"/>
                </w:rPr>
                <w:delText>z value</w:delText>
              </w:r>
            </w:del>
          </w:p>
        </w:tc>
        <w:tc>
          <w:tcPr>
            <w:tcW w:w="1300" w:type="dxa"/>
            <w:noWrap/>
            <w:hideMark/>
          </w:tcPr>
          <w:p w14:paraId="12A17939" w14:textId="77777777" w:rsidR="00913FC7" w:rsidRPr="008D2AF1" w:rsidDel="000A1486" w:rsidRDefault="00913FC7" w:rsidP="00BB77FB">
            <w:pPr>
              <w:rPr>
                <w:del w:id="1265" w:author="Em Lim" w:date="2025-07-31T17:49:00Z" w16du:dateUtc="2025-08-01T00:49:00Z"/>
                <w:b/>
                <w:bCs/>
                <w:color w:val="000000"/>
              </w:rPr>
              <w:pPrChange w:id="1266" w:author="Em Lim" w:date="2025-07-31T17:49:00Z" w16du:dateUtc="2025-08-01T00:49:00Z">
                <w:pPr>
                  <w:jc w:val="left"/>
                </w:pPr>
              </w:pPrChange>
            </w:pPr>
            <w:del w:id="1267" w:author="Em Lim" w:date="2025-07-31T17:49:00Z" w16du:dateUtc="2025-08-01T00:49:00Z">
              <w:r w:rsidRPr="008D2AF1" w:rsidDel="000A1486">
                <w:rPr>
                  <w:b/>
                  <w:bCs/>
                  <w:color w:val="000000"/>
                </w:rPr>
                <w:delText>p value</w:delText>
              </w:r>
            </w:del>
          </w:p>
        </w:tc>
      </w:tr>
      <w:tr w:rsidR="00913FC7" w:rsidRPr="008D2AF1" w:rsidDel="000A1486" w14:paraId="6C3D2DF3" w14:textId="77777777" w:rsidTr="00BB77FB">
        <w:trPr>
          <w:trHeight w:val="320"/>
          <w:del w:id="1268" w:author="Em Lim" w:date="2025-07-31T17:49:00Z"/>
        </w:trPr>
        <w:tc>
          <w:tcPr>
            <w:tcW w:w="3686" w:type="dxa"/>
            <w:noWrap/>
            <w:hideMark/>
          </w:tcPr>
          <w:p w14:paraId="36646C06" w14:textId="77777777" w:rsidR="00913FC7" w:rsidRPr="008D2AF1" w:rsidDel="000A1486" w:rsidRDefault="00913FC7" w:rsidP="00BB77FB">
            <w:pPr>
              <w:rPr>
                <w:del w:id="1269" w:author="Em Lim" w:date="2025-07-31T17:49:00Z" w16du:dateUtc="2025-08-01T00:49:00Z"/>
                <w:color w:val="000000"/>
              </w:rPr>
              <w:pPrChange w:id="1270" w:author="Em Lim" w:date="2025-07-31T17:49:00Z" w16du:dateUtc="2025-08-01T00:49:00Z">
                <w:pPr>
                  <w:jc w:val="left"/>
                </w:pPr>
              </w:pPrChange>
            </w:pPr>
            <w:del w:id="1271" w:author="Em Lim" w:date="2025-07-31T17:49:00Z" w16du:dateUtc="2025-08-01T00:49:00Z">
              <w:r w:rsidRPr="008D2AF1" w:rsidDel="000A1486">
                <w:rPr>
                  <w:color w:val="000000"/>
                </w:rPr>
                <w:delText>Intercept</w:delText>
              </w:r>
            </w:del>
          </w:p>
        </w:tc>
        <w:tc>
          <w:tcPr>
            <w:tcW w:w="1247" w:type="dxa"/>
            <w:noWrap/>
            <w:vAlign w:val="bottom"/>
            <w:hideMark/>
          </w:tcPr>
          <w:p w14:paraId="4590F6C6" w14:textId="77777777" w:rsidR="00913FC7" w:rsidRPr="008D2AF1" w:rsidDel="000A1486" w:rsidRDefault="00913FC7" w:rsidP="00BB77FB">
            <w:pPr>
              <w:rPr>
                <w:del w:id="1272" w:author="Em Lim" w:date="2025-07-31T17:49:00Z" w16du:dateUtc="2025-08-01T00:49:00Z"/>
                <w:color w:val="000000"/>
              </w:rPr>
              <w:pPrChange w:id="1273" w:author="Em Lim" w:date="2025-07-31T17:49:00Z" w16du:dateUtc="2025-08-01T00:49:00Z">
                <w:pPr>
                  <w:jc w:val="left"/>
                </w:pPr>
              </w:pPrChange>
            </w:pPr>
            <w:del w:id="1274" w:author="Em Lim" w:date="2025-07-31T17:49:00Z" w16du:dateUtc="2025-08-01T00:49:00Z">
              <w:r w:rsidRPr="008D2AF1" w:rsidDel="000A1486">
                <w:rPr>
                  <w:color w:val="000000"/>
                </w:rPr>
                <w:delText>0.57</w:delText>
              </w:r>
            </w:del>
          </w:p>
        </w:tc>
        <w:tc>
          <w:tcPr>
            <w:tcW w:w="1507" w:type="dxa"/>
            <w:noWrap/>
            <w:vAlign w:val="bottom"/>
            <w:hideMark/>
          </w:tcPr>
          <w:p w14:paraId="6557E68A" w14:textId="77777777" w:rsidR="00913FC7" w:rsidRPr="008D2AF1" w:rsidDel="000A1486" w:rsidRDefault="00913FC7" w:rsidP="00BB77FB">
            <w:pPr>
              <w:rPr>
                <w:del w:id="1275" w:author="Em Lim" w:date="2025-07-31T17:49:00Z" w16du:dateUtc="2025-08-01T00:49:00Z"/>
                <w:color w:val="000000"/>
              </w:rPr>
              <w:pPrChange w:id="1276" w:author="Em Lim" w:date="2025-07-31T17:49:00Z" w16du:dateUtc="2025-08-01T00:49:00Z">
                <w:pPr>
                  <w:jc w:val="left"/>
                </w:pPr>
              </w:pPrChange>
            </w:pPr>
            <w:del w:id="1277" w:author="Em Lim" w:date="2025-07-31T17:49:00Z" w16du:dateUtc="2025-08-01T00:49:00Z">
              <w:r w:rsidRPr="008D2AF1" w:rsidDel="000A1486">
                <w:rPr>
                  <w:color w:val="000000"/>
                </w:rPr>
                <w:delText>0.12</w:delText>
              </w:r>
            </w:del>
          </w:p>
        </w:tc>
        <w:tc>
          <w:tcPr>
            <w:tcW w:w="1093" w:type="dxa"/>
            <w:noWrap/>
            <w:vAlign w:val="bottom"/>
            <w:hideMark/>
          </w:tcPr>
          <w:p w14:paraId="78342973" w14:textId="77777777" w:rsidR="00913FC7" w:rsidRPr="008D2AF1" w:rsidDel="000A1486" w:rsidRDefault="00913FC7" w:rsidP="00BB77FB">
            <w:pPr>
              <w:rPr>
                <w:del w:id="1278" w:author="Em Lim" w:date="2025-07-31T17:49:00Z" w16du:dateUtc="2025-08-01T00:49:00Z"/>
                <w:color w:val="000000"/>
              </w:rPr>
              <w:pPrChange w:id="1279" w:author="Em Lim" w:date="2025-07-31T17:49:00Z" w16du:dateUtc="2025-08-01T00:49:00Z">
                <w:pPr>
                  <w:jc w:val="left"/>
                </w:pPr>
              </w:pPrChange>
            </w:pPr>
            <w:del w:id="1280" w:author="Em Lim" w:date="2025-07-31T17:49:00Z" w16du:dateUtc="2025-08-01T00:49:00Z">
              <w:r w:rsidRPr="008D2AF1" w:rsidDel="000A1486">
                <w:rPr>
                  <w:color w:val="000000"/>
                </w:rPr>
                <w:delText>4.97</w:delText>
              </w:r>
            </w:del>
          </w:p>
        </w:tc>
        <w:tc>
          <w:tcPr>
            <w:tcW w:w="1300" w:type="dxa"/>
            <w:noWrap/>
            <w:vAlign w:val="bottom"/>
            <w:hideMark/>
          </w:tcPr>
          <w:p w14:paraId="04272182" w14:textId="77777777" w:rsidR="00913FC7" w:rsidRPr="008D2AF1" w:rsidDel="000A1486" w:rsidRDefault="00913FC7" w:rsidP="00BB77FB">
            <w:pPr>
              <w:rPr>
                <w:del w:id="1281" w:author="Em Lim" w:date="2025-07-31T17:49:00Z" w16du:dateUtc="2025-08-01T00:49:00Z"/>
                <w:color w:val="000000"/>
              </w:rPr>
              <w:pPrChange w:id="1282" w:author="Em Lim" w:date="2025-07-31T17:49:00Z" w16du:dateUtc="2025-08-01T00:49:00Z">
                <w:pPr>
                  <w:jc w:val="left"/>
                </w:pPr>
              </w:pPrChange>
            </w:pPr>
            <w:del w:id="1283" w:author="Em Lim" w:date="2025-07-31T17:49:00Z" w16du:dateUtc="2025-08-01T00:49:00Z">
              <w:r w:rsidRPr="008D2AF1" w:rsidDel="000A1486">
                <w:rPr>
                  <w:color w:val="000000"/>
                </w:rPr>
                <w:delText>&lt; 0.001</w:delText>
              </w:r>
            </w:del>
          </w:p>
        </w:tc>
      </w:tr>
      <w:tr w:rsidR="00913FC7" w:rsidRPr="008D2AF1" w:rsidDel="000A1486" w14:paraId="32E99CA4" w14:textId="77777777" w:rsidTr="00BB77FB">
        <w:trPr>
          <w:trHeight w:val="320"/>
          <w:del w:id="1284" w:author="Em Lim" w:date="2025-07-31T17:49:00Z"/>
        </w:trPr>
        <w:tc>
          <w:tcPr>
            <w:tcW w:w="3686" w:type="dxa"/>
            <w:noWrap/>
            <w:hideMark/>
          </w:tcPr>
          <w:p w14:paraId="0218A630" w14:textId="77777777" w:rsidR="00913FC7" w:rsidRPr="008D2AF1" w:rsidDel="000A1486" w:rsidRDefault="00913FC7" w:rsidP="00BB77FB">
            <w:pPr>
              <w:rPr>
                <w:del w:id="1285" w:author="Em Lim" w:date="2025-07-31T17:49:00Z" w16du:dateUtc="2025-08-01T00:49:00Z"/>
                <w:color w:val="000000"/>
              </w:rPr>
              <w:pPrChange w:id="1286" w:author="Em Lim" w:date="2025-07-31T17:49:00Z" w16du:dateUtc="2025-08-01T00:49:00Z">
                <w:pPr>
                  <w:jc w:val="left"/>
                </w:pPr>
              </w:pPrChange>
            </w:pPr>
            <w:del w:id="1287" w:author="Em Lim" w:date="2025-07-31T17:49:00Z" w16du:dateUtc="2025-08-01T00:49:00Z">
              <w:r w:rsidRPr="008D2AF1" w:rsidDel="000A1486">
                <w:rPr>
                  <w:color w:val="000000"/>
                </w:rPr>
                <w:delText>Kelp - nereo</w:delText>
              </w:r>
            </w:del>
          </w:p>
        </w:tc>
        <w:tc>
          <w:tcPr>
            <w:tcW w:w="1247" w:type="dxa"/>
            <w:noWrap/>
            <w:vAlign w:val="bottom"/>
            <w:hideMark/>
          </w:tcPr>
          <w:p w14:paraId="06AC29ED" w14:textId="77777777" w:rsidR="00913FC7" w:rsidRPr="008D2AF1" w:rsidDel="000A1486" w:rsidRDefault="00913FC7" w:rsidP="00BB77FB">
            <w:pPr>
              <w:rPr>
                <w:del w:id="1288" w:author="Em Lim" w:date="2025-07-31T17:49:00Z" w16du:dateUtc="2025-08-01T00:49:00Z"/>
                <w:color w:val="000000"/>
              </w:rPr>
              <w:pPrChange w:id="1289" w:author="Em Lim" w:date="2025-07-31T17:49:00Z" w16du:dateUtc="2025-08-01T00:49:00Z">
                <w:pPr>
                  <w:jc w:val="left"/>
                </w:pPr>
              </w:pPrChange>
            </w:pPr>
            <w:del w:id="1290" w:author="Em Lim" w:date="2025-07-31T17:49:00Z" w16du:dateUtc="2025-08-01T00:49:00Z">
              <w:r w:rsidRPr="008D2AF1" w:rsidDel="000A1486">
                <w:rPr>
                  <w:color w:val="000000"/>
                </w:rPr>
                <w:delText>0.06</w:delText>
              </w:r>
            </w:del>
          </w:p>
        </w:tc>
        <w:tc>
          <w:tcPr>
            <w:tcW w:w="1507" w:type="dxa"/>
            <w:noWrap/>
            <w:vAlign w:val="bottom"/>
            <w:hideMark/>
          </w:tcPr>
          <w:p w14:paraId="15D11C34" w14:textId="77777777" w:rsidR="00913FC7" w:rsidRPr="008D2AF1" w:rsidDel="000A1486" w:rsidRDefault="00913FC7" w:rsidP="00BB77FB">
            <w:pPr>
              <w:rPr>
                <w:del w:id="1291" w:author="Em Lim" w:date="2025-07-31T17:49:00Z" w16du:dateUtc="2025-08-01T00:49:00Z"/>
                <w:color w:val="000000"/>
              </w:rPr>
              <w:pPrChange w:id="1292" w:author="Em Lim" w:date="2025-07-31T17:49:00Z" w16du:dateUtc="2025-08-01T00:49:00Z">
                <w:pPr>
                  <w:jc w:val="left"/>
                </w:pPr>
              </w:pPrChange>
            </w:pPr>
            <w:del w:id="1293" w:author="Em Lim" w:date="2025-07-31T17:49:00Z" w16du:dateUtc="2025-08-01T00:49:00Z">
              <w:r w:rsidRPr="008D2AF1" w:rsidDel="000A1486">
                <w:rPr>
                  <w:color w:val="000000"/>
                </w:rPr>
                <w:delText>0.09</w:delText>
              </w:r>
            </w:del>
          </w:p>
        </w:tc>
        <w:tc>
          <w:tcPr>
            <w:tcW w:w="1093" w:type="dxa"/>
            <w:noWrap/>
            <w:vAlign w:val="bottom"/>
            <w:hideMark/>
          </w:tcPr>
          <w:p w14:paraId="1233BCB8" w14:textId="77777777" w:rsidR="00913FC7" w:rsidRPr="008D2AF1" w:rsidDel="000A1486" w:rsidRDefault="00913FC7" w:rsidP="00BB77FB">
            <w:pPr>
              <w:rPr>
                <w:del w:id="1294" w:author="Em Lim" w:date="2025-07-31T17:49:00Z" w16du:dateUtc="2025-08-01T00:49:00Z"/>
                <w:color w:val="000000"/>
              </w:rPr>
              <w:pPrChange w:id="1295" w:author="Em Lim" w:date="2025-07-31T17:49:00Z" w16du:dateUtc="2025-08-01T00:49:00Z">
                <w:pPr>
                  <w:jc w:val="left"/>
                </w:pPr>
              </w:pPrChange>
            </w:pPr>
            <w:del w:id="1296" w:author="Em Lim" w:date="2025-07-31T17:49:00Z" w16du:dateUtc="2025-08-01T00:49:00Z">
              <w:r w:rsidRPr="008D2AF1" w:rsidDel="000A1486">
                <w:rPr>
                  <w:color w:val="000000"/>
                </w:rPr>
                <w:delText>0.67</w:delText>
              </w:r>
            </w:del>
          </w:p>
        </w:tc>
        <w:tc>
          <w:tcPr>
            <w:tcW w:w="1300" w:type="dxa"/>
            <w:noWrap/>
            <w:vAlign w:val="bottom"/>
            <w:hideMark/>
          </w:tcPr>
          <w:p w14:paraId="65DB8E29" w14:textId="77777777" w:rsidR="00913FC7" w:rsidRPr="008D2AF1" w:rsidDel="000A1486" w:rsidRDefault="00913FC7" w:rsidP="00BB77FB">
            <w:pPr>
              <w:rPr>
                <w:del w:id="1297" w:author="Em Lim" w:date="2025-07-31T17:49:00Z" w16du:dateUtc="2025-08-01T00:49:00Z"/>
                <w:color w:val="000000"/>
              </w:rPr>
              <w:pPrChange w:id="1298" w:author="Em Lim" w:date="2025-07-31T17:49:00Z" w16du:dateUtc="2025-08-01T00:49:00Z">
                <w:pPr>
                  <w:jc w:val="left"/>
                </w:pPr>
              </w:pPrChange>
            </w:pPr>
            <w:del w:id="1299" w:author="Em Lim" w:date="2025-07-31T17:49:00Z" w16du:dateUtc="2025-08-01T00:49:00Z">
              <w:r w:rsidRPr="008D2AF1" w:rsidDel="000A1486">
                <w:rPr>
                  <w:color w:val="000000"/>
                </w:rPr>
                <w:delText>0.50</w:delText>
              </w:r>
            </w:del>
          </w:p>
        </w:tc>
      </w:tr>
      <w:tr w:rsidR="00913FC7" w:rsidRPr="008D2AF1" w:rsidDel="000A1486" w14:paraId="6067A05A" w14:textId="77777777" w:rsidTr="00BB77FB">
        <w:trPr>
          <w:trHeight w:val="320"/>
          <w:del w:id="1300" w:author="Em Lim" w:date="2025-07-31T17:49:00Z"/>
        </w:trPr>
        <w:tc>
          <w:tcPr>
            <w:tcW w:w="3686" w:type="dxa"/>
            <w:noWrap/>
            <w:hideMark/>
          </w:tcPr>
          <w:p w14:paraId="472B045D" w14:textId="77777777" w:rsidR="00913FC7" w:rsidRPr="008D2AF1" w:rsidDel="000A1486" w:rsidRDefault="00913FC7" w:rsidP="00BB77FB">
            <w:pPr>
              <w:rPr>
                <w:del w:id="1301" w:author="Em Lim" w:date="2025-07-31T17:49:00Z" w16du:dateUtc="2025-08-01T00:49:00Z"/>
                <w:color w:val="000000"/>
              </w:rPr>
              <w:pPrChange w:id="1302" w:author="Em Lim" w:date="2025-07-31T17:49:00Z" w16du:dateUtc="2025-08-01T00:49:00Z">
                <w:pPr>
                  <w:jc w:val="left"/>
                </w:pPr>
              </w:pPrChange>
            </w:pPr>
            <w:del w:id="1303" w:author="Em Lim" w:date="2025-07-31T17:49:00Z" w16du:dateUtc="2025-08-01T00:49:00Z">
              <w:r w:rsidRPr="008D2AF1" w:rsidDel="000A1486">
                <w:rPr>
                  <w:color w:val="000000"/>
                </w:rPr>
                <w:delText>Kelp - none</w:delText>
              </w:r>
            </w:del>
          </w:p>
        </w:tc>
        <w:tc>
          <w:tcPr>
            <w:tcW w:w="1247" w:type="dxa"/>
            <w:noWrap/>
            <w:vAlign w:val="bottom"/>
            <w:hideMark/>
          </w:tcPr>
          <w:p w14:paraId="585333E2" w14:textId="77777777" w:rsidR="00913FC7" w:rsidRPr="008D2AF1" w:rsidDel="000A1486" w:rsidRDefault="00913FC7" w:rsidP="00BB77FB">
            <w:pPr>
              <w:rPr>
                <w:del w:id="1304" w:author="Em Lim" w:date="2025-07-31T17:49:00Z" w16du:dateUtc="2025-08-01T00:49:00Z"/>
                <w:color w:val="000000"/>
              </w:rPr>
              <w:pPrChange w:id="1305" w:author="Em Lim" w:date="2025-07-31T17:49:00Z" w16du:dateUtc="2025-08-01T00:49:00Z">
                <w:pPr>
                  <w:jc w:val="left"/>
                </w:pPr>
              </w:pPrChange>
            </w:pPr>
            <w:del w:id="1306" w:author="Em Lim" w:date="2025-07-31T17:49:00Z" w16du:dateUtc="2025-08-01T00:49:00Z">
              <w:r w:rsidRPr="008D2AF1" w:rsidDel="000A1486">
                <w:rPr>
                  <w:color w:val="000000"/>
                </w:rPr>
                <w:delText>-0.42</w:delText>
              </w:r>
            </w:del>
          </w:p>
        </w:tc>
        <w:tc>
          <w:tcPr>
            <w:tcW w:w="1507" w:type="dxa"/>
            <w:noWrap/>
            <w:vAlign w:val="bottom"/>
            <w:hideMark/>
          </w:tcPr>
          <w:p w14:paraId="0AFA459D" w14:textId="77777777" w:rsidR="00913FC7" w:rsidRPr="008D2AF1" w:rsidDel="000A1486" w:rsidRDefault="00913FC7" w:rsidP="00BB77FB">
            <w:pPr>
              <w:rPr>
                <w:del w:id="1307" w:author="Em Lim" w:date="2025-07-31T17:49:00Z" w16du:dateUtc="2025-08-01T00:49:00Z"/>
                <w:color w:val="000000"/>
              </w:rPr>
              <w:pPrChange w:id="1308" w:author="Em Lim" w:date="2025-07-31T17:49:00Z" w16du:dateUtc="2025-08-01T00:49:00Z">
                <w:pPr>
                  <w:jc w:val="left"/>
                </w:pPr>
              </w:pPrChange>
            </w:pPr>
            <w:del w:id="1309" w:author="Em Lim" w:date="2025-07-31T17:49:00Z" w16du:dateUtc="2025-08-01T00:49:00Z">
              <w:r w:rsidRPr="008D2AF1" w:rsidDel="000A1486">
                <w:rPr>
                  <w:color w:val="000000"/>
                </w:rPr>
                <w:delText>0.11</w:delText>
              </w:r>
            </w:del>
          </w:p>
        </w:tc>
        <w:tc>
          <w:tcPr>
            <w:tcW w:w="1093" w:type="dxa"/>
            <w:noWrap/>
            <w:vAlign w:val="bottom"/>
            <w:hideMark/>
          </w:tcPr>
          <w:p w14:paraId="3E4D49B7" w14:textId="77777777" w:rsidR="00913FC7" w:rsidRPr="008D2AF1" w:rsidDel="000A1486" w:rsidRDefault="00913FC7" w:rsidP="00BB77FB">
            <w:pPr>
              <w:rPr>
                <w:del w:id="1310" w:author="Em Lim" w:date="2025-07-31T17:49:00Z" w16du:dateUtc="2025-08-01T00:49:00Z"/>
                <w:color w:val="000000"/>
              </w:rPr>
              <w:pPrChange w:id="1311" w:author="Em Lim" w:date="2025-07-31T17:49:00Z" w16du:dateUtc="2025-08-01T00:49:00Z">
                <w:pPr>
                  <w:jc w:val="left"/>
                </w:pPr>
              </w:pPrChange>
            </w:pPr>
            <w:del w:id="1312" w:author="Em Lim" w:date="2025-07-31T17:49:00Z" w16du:dateUtc="2025-08-01T00:49:00Z">
              <w:r w:rsidRPr="008D2AF1" w:rsidDel="000A1486">
                <w:rPr>
                  <w:color w:val="000000"/>
                </w:rPr>
                <w:delText>-3.77</w:delText>
              </w:r>
            </w:del>
          </w:p>
        </w:tc>
        <w:tc>
          <w:tcPr>
            <w:tcW w:w="1300" w:type="dxa"/>
            <w:noWrap/>
            <w:vAlign w:val="bottom"/>
            <w:hideMark/>
          </w:tcPr>
          <w:p w14:paraId="3611B55E" w14:textId="77777777" w:rsidR="00913FC7" w:rsidRPr="008D2AF1" w:rsidDel="000A1486" w:rsidRDefault="00913FC7" w:rsidP="00BB77FB">
            <w:pPr>
              <w:rPr>
                <w:del w:id="1313" w:author="Em Lim" w:date="2025-07-31T17:49:00Z" w16du:dateUtc="2025-08-01T00:49:00Z"/>
                <w:color w:val="000000"/>
              </w:rPr>
              <w:pPrChange w:id="1314" w:author="Em Lim" w:date="2025-07-31T17:49:00Z" w16du:dateUtc="2025-08-01T00:49:00Z">
                <w:pPr>
                  <w:jc w:val="left"/>
                </w:pPr>
              </w:pPrChange>
            </w:pPr>
            <w:del w:id="1315" w:author="Em Lim" w:date="2025-07-31T17:49:00Z" w16du:dateUtc="2025-08-01T00:49:00Z">
              <w:r w:rsidRPr="008D2AF1" w:rsidDel="000A1486">
                <w:rPr>
                  <w:color w:val="000000"/>
                </w:rPr>
                <w:delText>&lt; 0.001</w:delText>
              </w:r>
            </w:del>
          </w:p>
        </w:tc>
      </w:tr>
      <w:tr w:rsidR="00913FC7" w:rsidRPr="008D2AF1" w:rsidDel="000A1486" w14:paraId="795DD134" w14:textId="77777777" w:rsidTr="00BB77FB">
        <w:trPr>
          <w:trHeight w:val="320"/>
          <w:del w:id="1316" w:author="Em Lim" w:date="2025-07-31T17:49:00Z"/>
        </w:trPr>
        <w:tc>
          <w:tcPr>
            <w:tcW w:w="3686" w:type="dxa"/>
            <w:noWrap/>
            <w:hideMark/>
          </w:tcPr>
          <w:p w14:paraId="027F884C" w14:textId="77777777" w:rsidR="00913FC7" w:rsidRPr="008D2AF1" w:rsidDel="000A1486" w:rsidRDefault="00913FC7" w:rsidP="00BB77FB">
            <w:pPr>
              <w:rPr>
                <w:del w:id="1317" w:author="Em Lim" w:date="2025-07-31T17:49:00Z" w16du:dateUtc="2025-08-01T00:49:00Z"/>
                <w:color w:val="000000"/>
              </w:rPr>
              <w:pPrChange w:id="1318" w:author="Em Lim" w:date="2025-07-31T17:49:00Z" w16du:dateUtc="2025-08-01T00:49:00Z">
                <w:pPr>
                  <w:jc w:val="left"/>
                </w:pPr>
              </w:pPrChange>
            </w:pPr>
            <w:del w:id="1319" w:author="Em Lim" w:date="2025-07-31T17:49:00Z" w16du:dateUtc="2025-08-01T00:49:00Z">
              <w:r w:rsidRPr="008D2AF1" w:rsidDel="000A1486">
                <w:rPr>
                  <w:color w:val="000000"/>
                </w:rPr>
                <w:delText>Kelp biomass</w:delText>
              </w:r>
            </w:del>
          </w:p>
        </w:tc>
        <w:tc>
          <w:tcPr>
            <w:tcW w:w="1247" w:type="dxa"/>
            <w:noWrap/>
            <w:vAlign w:val="bottom"/>
            <w:hideMark/>
          </w:tcPr>
          <w:p w14:paraId="719C78CA" w14:textId="77777777" w:rsidR="00913FC7" w:rsidRPr="008D2AF1" w:rsidDel="000A1486" w:rsidRDefault="00913FC7" w:rsidP="00BB77FB">
            <w:pPr>
              <w:rPr>
                <w:del w:id="1320" w:author="Em Lim" w:date="2025-07-31T17:49:00Z" w16du:dateUtc="2025-08-01T00:49:00Z"/>
                <w:color w:val="000000"/>
              </w:rPr>
              <w:pPrChange w:id="1321" w:author="Em Lim" w:date="2025-07-31T17:49:00Z" w16du:dateUtc="2025-08-01T00:49:00Z">
                <w:pPr>
                  <w:jc w:val="left"/>
                </w:pPr>
              </w:pPrChange>
            </w:pPr>
            <w:del w:id="1322" w:author="Em Lim" w:date="2025-07-31T17:49:00Z" w16du:dateUtc="2025-08-01T00:49:00Z">
              <w:r w:rsidRPr="008D2AF1" w:rsidDel="000A1486">
                <w:rPr>
                  <w:color w:val="000000"/>
                </w:rPr>
                <w:delText>0.45</w:delText>
              </w:r>
            </w:del>
          </w:p>
        </w:tc>
        <w:tc>
          <w:tcPr>
            <w:tcW w:w="1507" w:type="dxa"/>
            <w:noWrap/>
            <w:vAlign w:val="bottom"/>
            <w:hideMark/>
          </w:tcPr>
          <w:p w14:paraId="1AD2CB88" w14:textId="77777777" w:rsidR="00913FC7" w:rsidRPr="008D2AF1" w:rsidDel="000A1486" w:rsidRDefault="00913FC7" w:rsidP="00BB77FB">
            <w:pPr>
              <w:rPr>
                <w:del w:id="1323" w:author="Em Lim" w:date="2025-07-31T17:49:00Z" w16du:dateUtc="2025-08-01T00:49:00Z"/>
                <w:color w:val="000000"/>
              </w:rPr>
              <w:pPrChange w:id="1324" w:author="Em Lim" w:date="2025-07-31T17:49:00Z" w16du:dateUtc="2025-08-01T00:49:00Z">
                <w:pPr>
                  <w:jc w:val="left"/>
                </w:pPr>
              </w:pPrChange>
            </w:pPr>
            <w:del w:id="1325" w:author="Em Lim" w:date="2025-07-31T17:49:00Z" w16du:dateUtc="2025-08-01T00:49:00Z">
              <w:r w:rsidRPr="008D2AF1" w:rsidDel="000A1486">
                <w:rPr>
                  <w:color w:val="000000"/>
                </w:rPr>
                <w:delText>0.17</w:delText>
              </w:r>
            </w:del>
          </w:p>
        </w:tc>
        <w:tc>
          <w:tcPr>
            <w:tcW w:w="1093" w:type="dxa"/>
            <w:noWrap/>
            <w:vAlign w:val="bottom"/>
            <w:hideMark/>
          </w:tcPr>
          <w:p w14:paraId="23D6EB43" w14:textId="77777777" w:rsidR="00913FC7" w:rsidRPr="008D2AF1" w:rsidDel="000A1486" w:rsidRDefault="00913FC7" w:rsidP="00BB77FB">
            <w:pPr>
              <w:rPr>
                <w:del w:id="1326" w:author="Em Lim" w:date="2025-07-31T17:49:00Z" w16du:dateUtc="2025-08-01T00:49:00Z"/>
                <w:color w:val="000000"/>
              </w:rPr>
              <w:pPrChange w:id="1327" w:author="Em Lim" w:date="2025-07-31T17:49:00Z" w16du:dateUtc="2025-08-01T00:49:00Z">
                <w:pPr>
                  <w:jc w:val="left"/>
                </w:pPr>
              </w:pPrChange>
            </w:pPr>
            <w:del w:id="1328" w:author="Em Lim" w:date="2025-07-31T17:49:00Z" w16du:dateUtc="2025-08-01T00:49:00Z">
              <w:r w:rsidRPr="008D2AF1" w:rsidDel="000A1486">
                <w:rPr>
                  <w:color w:val="000000"/>
                </w:rPr>
                <w:delText>2.69</w:delText>
              </w:r>
            </w:del>
          </w:p>
        </w:tc>
        <w:tc>
          <w:tcPr>
            <w:tcW w:w="1300" w:type="dxa"/>
            <w:noWrap/>
            <w:vAlign w:val="bottom"/>
            <w:hideMark/>
          </w:tcPr>
          <w:p w14:paraId="070C2E6D" w14:textId="77777777" w:rsidR="00913FC7" w:rsidRPr="008D2AF1" w:rsidDel="000A1486" w:rsidRDefault="00913FC7" w:rsidP="00BB77FB">
            <w:pPr>
              <w:rPr>
                <w:del w:id="1329" w:author="Em Lim" w:date="2025-07-31T17:49:00Z" w16du:dateUtc="2025-08-01T00:49:00Z"/>
                <w:color w:val="000000"/>
              </w:rPr>
              <w:pPrChange w:id="1330" w:author="Em Lim" w:date="2025-07-31T17:49:00Z" w16du:dateUtc="2025-08-01T00:49:00Z">
                <w:pPr>
                  <w:jc w:val="left"/>
                </w:pPr>
              </w:pPrChange>
            </w:pPr>
            <w:del w:id="1331" w:author="Em Lim" w:date="2025-07-31T17:49:00Z" w16du:dateUtc="2025-08-01T00:49:00Z">
              <w:r w:rsidRPr="008D2AF1" w:rsidDel="000A1486">
                <w:rPr>
                  <w:color w:val="000000"/>
                </w:rPr>
                <w:delText>0.01</w:delText>
              </w:r>
            </w:del>
          </w:p>
        </w:tc>
      </w:tr>
      <w:tr w:rsidR="00913FC7" w:rsidRPr="008D2AF1" w:rsidDel="000A1486" w14:paraId="77293EC6" w14:textId="77777777" w:rsidTr="00BB77FB">
        <w:trPr>
          <w:trHeight w:val="320"/>
          <w:del w:id="1332" w:author="Em Lim" w:date="2025-07-31T17:49:00Z"/>
        </w:trPr>
        <w:tc>
          <w:tcPr>
            <w:tcW w:w="3686" w:type="dxa"/>
            <w:noWrap/>
            <w:hideMark/>
          </w:tcPr>
          <w:p w14:paraId="1F2FAE48" w14:textId="77777777" w:rsidR="00913FC7" w:rsidRPr="008D2AF1" w:rsidDel="000A1486" w:rsidRDefault="00913FC7" w:rsidP="00BB77FB">
            <w:pPr>
              <w:rPr>
                <w:del w:id="1333" w:author="Em Lim" w:date="2025-07-31T17:49:00Z" w16du:dateUtc="2025-08-01T00:49:00Z"/>
                <w:color w:val="000000"/>
              </w:rPr>
              <w:pPrChange w:id="1334" w:author="Em Lim" w:date="2025-07-31T17:49:00Z" w16du:dateUtc="2025-08-01T00:49:00Z">
                <w:pPr>
                  <w:jc w:val="left"/>
                </w:pPr>
              </w:pPrChange>
            </w:pPr>
            <w:del w:id="1335" w:author="Em Lim" w:date="2025-07-31T17:49:00Z" w16du:dateUtc="2025-08-01T00:49:00Z">
              <w:r w:rsidRPr="008D2AF1" w:rsidDel="000A1486">
                <w:rPr>
                  <w:color w:val="000000"/>
                </w:rPr>
                <w:delText>Tide exchange</w:delText>
              </w:r>
            </w:del>
          </w:p>
        </w:tc>
        <w:tc>
          <w:tcPr>
            <w:tcW w:w="1247" w:type="dxa"/>
            <w:noWrap/>
            <w:vAlign w:val="bottom"/>
            <w:hideMark/>
          </w:tcPr>
          <w:p w14:paraId="033DB356" w14:textId="77777777" w:rsidR="00913FC7" w:rsidRPr="008D2AF1" w:rsidDel="000A1486" w:rsidRDefault="00913FC7" w:rsidP="00BB77FB">
            <w:pPr>
              <w:rPr>
                <w:del w:id="1336" w:author="Em Lim" w:date="2025-07-31T17:49:00Z" w16du:dateUtc="2025-08-01T00:49:00Z"/>
                <w:color w:val="000000"/>
              </w:rPr>
              <w:pPrChange w:id="1337" w:author="Em Lim" w:date="2025-07-31T17:49:00Z" w16du:dateUtc="2025-08-01T00:49:00Z">
                <w:pPr>
                  <w:jc w:val="left"/>
                </w:pPr>
              </w:pPrChange>
            </w:pPr>
            <w:del w:id="1338" w:author="Em Lim" w:date="2025-07-31T17:49:00Z" w16du:dateUtc="2025-08-01T00:49:00Z">
              <w:r w:rsidRPr="008D2AF1" w:rsidDel="000A1486">
                <w:rPr>
                  <w:color w:val="000000"/>
                </w:rPr>
                <w:delText>-0.01</w:delText>
              </w:r>
            </w:del>
          </w:p>
        </w:tc>
        <w:tc>
          <w:tcPr>
            <w:tcW w:w="1507" w:type="dxa"/>
            <w:noWrap/>
            <w:vAlign w:val="bottom"/>
            <w:hideMark/>
          </w:tcPr>
          <w:p w14:paraId="7115A00A" w14:textId="77777777" w:rsidR="00913FC7" w:rsidRPr="008D2AF1" w:rsidDel="000A1486" w:rsidRDefault="00913FC7" w:rsidP="00BB77FB">
            <w:pPr>
              <w:rPr>
                <w:del w:id="1339" w:author="Em Lim" w:date="2025-07-31T17:49:00Z" w16du:dateUtc="2025-08-01T00:49:00Z"/>
                <w:color w:val="000000"/>
              </w:rPr>
              <w:pPrChange w:id="1340" w:author="Em Lim" w:date="2025-07-31T17:49:00Z" w16du:dateUtc="2025-08-01T00:49:00Z">
                <w:pPr>
                  <w:jc w:val="left"/>
                </w:pPr>
              </w:pPrChange>
            </w:pPr>
            <w:del w:id="1341" w:author="Em Lim" w:date="2025-07-31T17:49:00Z" w16du:dateUtc="2025-08-01T00:49:00Z">
              <w:r w:rsidRPr="008D2AF1" w:rsidDel="000A1486">
                <w:rPr>
                  <w:color w:val="000000"/>
                </w:rPr>
                <w:delText>0.07</w:delText>
              </w:r>
            </w:del>
          </w:p>
        </w:tc>
        <w:tc>
          <w:tcPr>
            <w:tcW w:w="1093" w:type="dxa"/>
            <w:noWrap/>
            <w:vAlign w:val="bottom"/>
            <w:hideMark/>
          </w:tcPr>
          <w:p w14:paraId="65A98982" w14:textId="77777777" w:rsidR="00913FC7" w:rsidRPr="008D2AF1" w:rsidDel="000A1486" w:rsidRDefault="00913FC7" w:rsidP="00BB77FB">
            <w:pPr>
              <w:rPr>
                <w:del w:id="1342" w:author="Em Lim" w:date="2025-07-31T17:49:00Z" w16du:dateUtc="2025-08-01T00:49:00Z"/>
                <w:color w:val="000000"/>
              </w:rPr>
              <w:pPrChange w:id="1343" w:author="Em Lim" w:date="2025-07-31T17:49:00Z" w16du:dateUtc="2025-08-01T00:49:00Z">
                <w:pPr>
                  <w:jc w:val="left"/>
                </w:pPr>
              </w:pPrChange>
            </w:pPr>
            <w:del w:id="1344" w:author="Em Lim" w:date="2025-07-31T17:49:00Z" w16du:dateUtc="2025-08-01T00:49:00Z">
              <w:r w:rsidRPr="008D2AF1" w:rsidDel="000A1486">
                <w:rPr>
                  <w:color w:val="000000"/>
                </w:rPr>
                <w:delText>-0.18</w:delText>
              </w:r>
            </w:del>
          </w:p>
        </w:tc>
        <w:tc>
          <w:tcPr>
            <w:tcW w:w="1300" w:type="dxa"/>
            <w:noWrap/>
            <w:vAlign w:val="bottom"/>
            <w:hideMark/>
          </w:tcPr>
          <w:p w14:paraId="340D23F5" w14:textId="77777777" w:rsidR="00913FC7" w:rsidRPr="008D2AF1" w:rsidDel="000A1486" w:rsidRDefault="00913FC7" w:rsidP="00BB77FB">
            <w:pPr>
              <w:rPr>
                <w:del w:id="1345" w:author="Em Lim" w:date="2025-07-31T17:49:00Z" w16du:dateUtc="2025-08-01T00:49:00Z"/>
                <w:color w:val="000000"/>
              </w:rPr>
              <w:pPrChange w:id="1346" w:author="Em Lim" w:date="2025-07-31T17:49:00Z" w16du:dateUtc="2025-08-01T00:49:00Z">
                <w:pPr>
                  <w:jc w:val="left"/>
                </w:pPr>
              </w:pPrChange>
            </w:pPr>
            <w:del w:id="1347" w:author="Em Lim" w:date="2025-07-31T17:49:00Z" w16du:dateUtc="2025-08-01T00:49:00Z">
              <w:r w:rsidRPr="008D2AF1" w:rsidDel="000A1486">
                <w:rPr>
                  <w:color w:val="000000"/>
                </w:rPr>
                <w:delText>0.85</w:delText>
              </w:r>
            </w:del>
          </w:p>
        </w:tc>
      </w:tr>
      <w:tr w:rsidR="00913FC7" w:rsidRPr="008D2AF1" w:rsidDel="000A1486" w14:paraId="26449105" w14:textId="77777777" w:rsidTr="00BB77FB">
        <w:trPr>
          <w:trHeight w:val="320"/>
          <w:del w:id="1348" w:author="Em Lim" w:date="2025-07-31T17:49:00Z"/>
        </w:trPr>
        <w:tc>
          <w:tcPr>
            <w:tcW w:w="3686" w:type="dxa"/>
            <w:noWrap/>
            <w:hideMark/>
          </w:tcPr>
          <w:p w14:paraId="045A2ACB" w14:textId="77777777" w:rsidR="00913FC7" w:rsidRPr="008D2AF1" w:rsidDel="000A1486" w:rsidRDefault="00913FC7" w:rsidP="00BB77FB">
            <w:pPr>
              <w:rPr>
                <w:del w:id="1349" w:author="Em Lim" w:date="2025-07-31T17:49:00Z" w16du:dateUtc="2025-08-01T00:49:00Z"/>
                <w:color w:val="000000"/>
              </w:rPr>
              <w:pPrChange w:id="1350" w:author="Em Lim" w:date="2025-07-31T17:49:00Z" w16du:dateUtc="2025-08-01T00:49:00Z">
                <w:pPr>
                  <w:jc w:val="left"/>
                </w:pPr>
              </w:pPrChange>
            </w:pPr>
            <w:del w:id="1351" w:author="Em Lim" w:date="2025-07-31T17:49:00Z" w16du:dateUtc="2025-08-01T00:49:00Z">
              <w:r w:rsidRPr="008D2AF1" w:rsidDel="000A1486">
                <w:rPr>
                  <w:color w:val="000000"/>
                </w:rPr>
                <w:delText>Animal biomass</w:delText>
              </w:r>
            </w:del>
          </w:p>
        </w:tc>
        <w:tc>
          <w:tcPr>
            <w:tcW w:w="1247" w:type="dxa"/>
            <w:noWrap/>
            <w:vAlign w:val="bottom"/>
            <w:hideMark/>
          </w:tcPr>
          <w:p w14:paraId="122860C6" w14:textId="77777777" w:rsidR="00913FC7" w:rsidRPr="008D2AF1" w:rsidDel="000A1486" w:rsidRDefault="00913FC7" w:rsidP="00BB77FB">
            <w:pPr>
              <w:rPr>
                <w:del w:id="1352" w:author="Em Lim" w:date="2025-07-31T17:49:00Z" w16du:dateUtc="2025-08-01T00:49:00Z"/>
                <w:color w:val="000000"/>
              </w:rPr>
              <w:pPrChange w:id="1353" w:author="Em Lim" w:date="2025-07-31T17:49:00Z" w16du:dateUtc="2025-08-01T00:49:00Z">
                <w:pPr>
                  <w:jc w:val="left"/>
                </w:pPr>
              </w:pPrChange>
            </w:pPr>
            <w:del w:id="1354" w:author="Em Lim" w:date="2025-07-31T17:49:00Z" w16du:dateUtc="2025-08-01T00:49:00Z">
              <w:r w:rsidRPr="008D2AF1" w:rsidDel="000A1486">
                <w:rPr>
                  <w:color w:val="000000"/>
                </w:rPr>
                <w:delText>1.33</w:delText>
              </w:r>
            </w:del>
          </w:p>
        </w:tc>
        <w:tc>
          <w:tcPr>
            <w:tcW w:w="1507" w:type="dxa"/>
            <w:noWrap/>
            <w:vAlign w:val="bottom"/>
            <w:hideMark/>
          </w:tcPr>
          <w:p w14:paraId="32155A28" w14:textId="77777777" w:rsidR="00913FC7" w:rsidRPr="008D2AF1" w:rsidDel="000A1486" w:rsidRDefault="00913FC7" w:rsidP="00BB77FB">
            <w:pPr>
              <w:rPr>
                <w:del w:id="1355" w:author="Em Lim" w:date="2025-07-31T17:49:00Z" w16du:dateUtc="2025-08-01T00:49:00Z"/>
                <w:color w:val="000000"/>
              </w:rPr>
              <w:pPrChange w:id="1356" w:author="Em Lim" w:date="2025-07-31T17:49:00Z" w16du:dateUtc="2025-08-01T00:49:00Z">
                <w:pPr>
                  <w:jc w:val="left"/>
                </w:pPr>
              </w:pPrChange>
            </w:pPr>
            <w:del w:id="1357" w:author="Em Lim" w:date="2025-07-31T17:49:00Z" w16du:dateUtc="2025-08-01T00:49:00Z">
              <w:r w:rsidRPr="008D2AF1" w:rsidDel="000A1486">
                <w:rPr>
                  <w:color w:val="000000"/>
                </w:rPr>
                <w:delText>0.34</w:delText>
              </w:r>
            </w:del>
          </w:p>
        </w:tc>
        <w:tc>
          <w:tcPr>
            <w:tcW w:w="1093" w:type="dxa"/>
            <w:noWrap/>
            <w:vAlign w:val="bottom"/>
            <w:hideMark/>
          </w:tcPr>
          <w:p w14:paraId="78307C48" w14:textId="77777777" w:rsidR="00913FC7" w:rsidRPr="008D2AF1" w:rsidDel="000A1486" w:rsidRDefault="00913FC7" w:rsidP="00BB77FB">
            <w:pPr>
              <w:rPr>
                <w:del w:id="1358" w:author="Em Lim" w:date="2025-07-31T17:49:00Z" w16du:dateUtc="2025-08-01T00:49:00Z"/>
                <w:color w:val="000000"/>
              </w:rPr>
              <w:pPrChange w:id="1359" w:author="Em Lim" w:date="2025-07-31T17:49:00Z" w16du:dateUtc="2025-08-01T00:49:00Z">
                <w:pPr>
                  <w:jc w:val="left"/>
                </w:pPr>
              </w:pPrChange>
            </w:pPr>
            <w:del w:id="1360" w:author="Em Lim" w:date="2025-07-31T17:49:00Z" w16du:dateUtc="2025-08-01T00:49:00Z">
              <w:r w:rsidRPr="008D2AF1" w:rsidDel="000A1486">
                <w:rPr>
                  <w:color w:val="000000"/>
                </w:rPr>
                <w:delText>3.89</w:delText>
              </w:r>
            </w:del>
          </w:p>
        </w:tc>
        <w:tc>
          <w:tcPr>
            <w:tcW w:w="1300" w:type="dxa"/>
            <w:noWrap/>
            <w:vAlign w:val="bottom"/>
            <w:hideMark/>
          </w:tcPr>
          <w:p w14:paraId="771CC87E" w14:textId="77777777" w:rsidR="00913FC7" w:rsidRPr="008D2AF1" w:rsidDel="000A1486" w:rsidRDefault="00913FC7" w:rsidP="00BB77FB">
            <w:pPr>
              <w:rPr>
                <w:del w:id="1361" w:author="Em Lim" w:date="2025-07-31T17:49:00Z" w16du:dateUtc="2025-08-01T00:49:00Z"/>
                <w:color w:val="000000"/>
              </w:rPr>
              <w:pPrChange w:id="1362" w:author="Em Lim" w:date="2025-07-31T17:49:00Z" w16du:dateUtc="2025-08-01T00:49:00Z">
                <w:pPr>
                  <w:jc w:val="left"/>
                </w:pPr>
              </w:pPrChange>
            </w:pPr>
            <w:del w:id="1363" w:author="Em Lim" w:date="2025-07-31T17:49:00Z" w16du:dateUtc="2025-08-01T00:49:00Z">
              <w:r w:rsidRPr="008D2AF1" w:rsidDel="000A1486">
                <w:rPr>
                  <w:color w:val="000000"/>
                </w:rPr>
                <w:delText>&lt; 0.001</w:delText>
              </w:r>
            </w:del>
          </w:p>
        </w:tc>
      </w:tr>
      <w:tr w:rsidR="00913FC7" w:rsidRPr="008D2AF1" w:rsidDel="000A1486" w14:paraId="79867315" w14:textId="77777777" w:rsidTr="00BB77FB">
        <w:trPr>
          <w:trHeight w:val="320"/>
          <w:del w:id="1364" w:author="Em Lim" w:date="2025-07-31T17:49:00Z"/>
        </w:trPr>
        <w:tc>
          <w:tcPr>
            <w:tcW w:w="3686" w:type="dxa"/>
            <w:noWrap/>
            <w:hideMark/>
          </w:tcPr>
          <w:p w14:paraId="2F7C4169" w14:textId="77777777" w:rsidR="00913FC7" w:rsidRPr="008D2AF1" w:rsidDel="000A1486" w:rsidRDefault="00913FC7" w:rsidP="00BB77FB">
            <w:pPr>
              <w:rPr>
                <w:del w:id="1365" w:author="Em Lim" w:date="2025-07-31T17:49:00Z" w16du:dateUtc="2025-08-01T00:49:00Z"/>
                <w:color w:val="000000"/>
              </w:rPr>
              <w:pPrChange w:id="1366" w:author="Em Lim" w:date="2025-07-31T17:49:00Z" w16du:dateUtc="2025-08-01T00:49:00Z">
                <w:pPr>
                  <w:jc w:val="left"/>
                </w:pPr>
              </w:pPrChange>
            </w:pPr>
            <w:del w:id="1367" w:author="Em Lim" w:date="2025-07-31T17:49:00Z" w16du:dateUtc="2025-08-01T00:49:00Z">
              <w:r w:rsidRPr="008D2AF1" w:rsidDel="000A1486">
                <w:rPr>
                  <w:color w:val="000000"/>
                </w:rPr>
                <w:delText>Biodiversity</w:delText>
              </w:r>
            </w:del>
          </w:p>
        </w:tc>
        <w:tc>
          <w:tcPr>
            <w:tcW w:w="1247" w:type="dxa"/>
            <w:noWrap/>
            <w:vAlign w:val="bottom"/>
            <w:hideMark/>
          </w:tcPr>
          <w:p w14:paraId="4CE635C1" w14:textId="77777777" w:rsidR="00913FC7" w:rsidRPr="008D2AF1" w:rsidDel="000A1486" w:rsidRDefault="00913FC7" w:rsidP="00BB77FB">
            <w:pPr>
              <w:rPr>
                <w:del w:id="1368" w:author="Em Lim" w:date="2025-07-31T17:49:00Z" w16du:dateUtc="2025-08-01T00:49:00Z"/>
                <w:color w:val="000000"/>
              </w:rPr>
              <w:pPrChange w:id="1369" w:author="Em Lim" w:date="2025-07-31T17:49:00Z" w16du:dateUtc="2025-08-01T00:49:00Z">
                <w:pPr>
                  <w:jc w:val="left"/>
                </w:pPr>
              </w:pPrChange>
            </w:pPr>
            <w:del w:id="1370" w:author="Em Lim" w:date="2025-07-31T17:49:00Z" w16du:dateUtc="2025-08-01T00:49:00Z">
              <w:r w:rsidRPr="008D2AF1" w:rsidDel="000A1486">
                <w:rPr>
                  <w:color w:val="000000"/>
                </w:rPr>
                <w:delText>-0.08</w:delText>
              </w:r>
            </w:del>
          </w:p>
        </w:tc>
        <w:tc>
          <w:tcPr>
            <w:tcW w:w="1507" w:type="dxa"/>
            <w:noWrap/>
            <w:vAlign w:val="bottom"/>
            <w:hideMark/>
          </w:tcPr>
          <w:p w14:paraId="36A91A6F" w14:textId="77777777" w:rsidR="00913FC7" w:rsidRPr="008D2AF1" w:rsidDel="000A1486" w:rsidRDefault="00913FC7" w:rsidP="00BB77FB">
            <w:pPr>
              <w:rPr>
                <w:del w:id="1371" w:author="Em Lim" w:date="2025-07-31T17:49:00Z" w16du:dateUtc="2025-08-01T00:49:00Z"/>
                <w:color w:val="000000"/>
              </w:rPr>
              <w:pPrChange w:id="1372" w:author="Em Lim" w:date="2025-07-31T17:49:00Z" w16du:dateUtc="2025-08-01T00:49:00Z">
                <w:pPr>
                  <w:jc w:val="left"/>
                </w:pPr>
              </w:pPrChange>
            </w:pPr>
            <w:del w:id="1373" w:author="Em Lim" w:date="2025-07-31T17:49:00Z" w16du:dateUtc="2025-08-01T00:49:00Z">
              <w:r w:rsidRPr="008D2AF1" w:rsidDel="000A1486">
                <w:rPr>
                  <w:color w:val="000000"/>
                </w:rPr>
                <w:delText>0.03</w:delText>
              </w:r>
            </w:del>
          </w:p>
        </w:tc>
        <w:tc>
          <w:tcPr>
            <w:tcW w:w="1093" w:type="dxa"/>
            <w:noWrap/>
            <w:vAlign w:val="bottom"/>
            <w:hideMark/>
          </w:tcPr>
          <w:p w14:paraId="1067EEB1" w14:textId="77777777" w:rsidR="00913FC7" w:rsidRPr="008D2AF1" w:rsidDel="000A1486" w:rsidRDefault="00913FC7" w:rsidP="00BB77FB">
            <w:pPr>
              <w:rPr>
                <w:del w:id="1374" w:author="Em Lim" w:date="2025-07-31T17:49:00Z" w16du:dateUtc="2025-08-01T00:49:00Z"/>
                <w:color w:val="000000"/>
              </w:rPr>
              <w:pPrChange w:id="1375" w:author="Em Lim" w:date="2025-07-31T17:49:00Z" w16du:dateUtc="2025-08-01T00:49:00Z">
                <w:pPr>
                  <w:jc w:val="left"/>
                </w:pPr>
              </w:pPrChange>
            </w:pPr>
            <w:del w:id="1376" w:author="Em Lim" w:date="2025-07-31T17:49:00Z" w16du:dateUtc="2025-08-01T00:49:00Z">
              <w:r w:rsidRPr="008D2AF1" w:rsidDel="000A1486">
                <w:rPr>
                  <w:color w:val="000000"/>
                </w:rPr>
                <w:delText>-2.71</w:delText>
              </w:r>
            </w:del>
          </w:p>
        </w:tc>
        <w:tc>
          <w:tcPr>
            <w:tcW w:w="1300" w:type="dxa"/>
            <w:noWrap/>
            <w:vAlign w:val="bottom"/>
            <w:hideMark/>
          </w:tcPr>
          <w:p w14:paraId="7E3CB205" w14:textId="77777777" w:rsidR="00913FC7" w:rsidRPr="008D2AF1" w:rsidDel="000A1486" w:rsidRDefault="00913FC7" w:rsidP="00BB77FB">
            <w:pPr>
              <w:rPr>
                <w:del w:id="1377" w:author="Em Lim" w:date="2025-07-31T17:49:00Z" w16du:dateUtc="2025-08-01T00:49:00Z"/>
                <w:color w:val="000000"/>
              </w:rPr>
              <w:pPrChange w:id="1378" w:author="Em Lim" w:date="2025-07-31T17:49:00Z" w16du:dateUtc="2025-08-01T00:49:00Z">
                <w:pPr>
                  <w:jc w:val="left"/>
                </w:pPr>
              </w:pPrChange>
            </w:pPr>
            <w:del w:id="1379" w:author="Em Lim" w:date="2025-07-31T17:49:00Z" w16du:dateUtc="2025-08-01T00:49:00Z">
              <w:r w:rsidRPr="008D2AF1" w:rsidDel="000A1486">
                <w:rPr>
                  <w:color w:val="000000"/>
                </w:rPr>
                <w:delText>0.01</w:delText>
              </w:r>
            </w:del>
          </w:p>
        </w:tc>
      </w:tr>
      <w:tr w:rsidR="00913FC7" w:rsidRPr="008D2AF1" w:rsidDel="000A1486" w14:paraId="04201CCC" w14:textId="77777777" w:rsidTr="00BB77FB">
        <w:trPr>
          <w:trHeight w:val="320"/>
          <w:del w:id="1380" w:author="Em Lim" w:date="2025-07-31T17:49:00Z"/>
        </w:trPr>
        <w:tc>
          <w:tcPr>
            <w:tcW w:w="3686" w:type="dxa"/>
            <w:noWrap/>
            <w:hideMark/>
          </w:tcPr>
          <w:p w14:paraId="35F9E3D7" w14:textId="77777777" w:rsidR="00913FC7" w:rsidRPr="008D2AF1" w:rsidDel="000A1486" w:rsidRDefault="00913FC7" w:rsidP="00BB77FB">
            <w:pPr>
              <w:rPr>
                <w:del w:id="1381" w:author="Em Lim" w:date="2025-07-31T17:49:00Z" w16du:dateUtc="2025-08-01T00:49:00Z"/>
                <w:color w:val="000000"/>
              </w:rPr>
              <w:pPrChange w:id="1382" w:author="Em Lim" w:date="2025-07-31T17:49:00Z" w16du:dateUtc="2025-08-01T00:49:00Z">
                <w:pPr>
                  <w:jc w:val="left"/>
                </w:pPr>
              </w:pPrChange>
            </w:pPr>
            <w:del w:id="1383" w:author="Em Lim" w:date="2025-07-31T17:49:00Z" w16du:dateUtc="2025-08-01T00:49:00Z">
              <w:r w:rsidRPr="008D2AF1" w:rsidDel="000A1486">
                <w:rPr>
                  <w:color w:val="000000"/>
                </w:rPr>
                <w:delText>Depth</w:delText>
              </w:r>
            </w:del>
          </w:p>
        </w:tc>
        <w:tc>
          <w:tcPr>
            <w:tcW w:w="1247" w:type="dxa"/>
            <w:noWrap/>
            <w:vAlign w:val="bottom"/>
            <w:hideMark/>
          </w:tcPr>
          <w:p w14:paraId="4EA688A5" w14:textId="77777777" w:rsidR="00913FC7" w:rsidRPr="008D2AF1" w:rsidDel="000A1486" w:rsidRDefault="00913FC7" w:rsidP="00BB77FB">
            <w:pPr>
              <w:rPr>
                <w:del w:id="1384" w:author="Em Lim" w:date="2025-07-31T17:49:00Z" w16du:dateUtc="2025-08-01T00:49:00Z"/>
                <w:color w:val="000000"/>
              </w:rPr>
              <w:pPrChange w:id="1385" w:author="Em Lim" w:date="2025-07-31T17:49:00Z" w16du:dateUtc="2025-08-01T00:49:00Z">
                <w:pPr>
                  <w:jc w:val="left"/>
                </w:pPr>
              </w:pPrChange>
            </w:pPr>
            <w:del w:id="1386" w:author="Em Lim" w:date="2025-07-31T17:49:00Z" w16du:dateUtc="2025-08-01T00:49:00Z">
              <w:r w:rsidRPr="008D2AF1" w:rsidDel="000A1486">
                <w:rPr>
                  <w:color w:val="000000"/>
                </w:rPr>
                <w:delText>0.01</w:delText>
              </w:r>
            </w:del>
          </w:p>
        </w:tc>
        <w:tc>
          <w:tcPr>
            <w:tcW w:w="1507" w:type="dxa"/>
            <w:noWrap/>
            <w:vAlign w:val="bottom"/>
            <w:hideMark/>
          </w:tcPr>
          <w:p w14:paraId="65D4FE1A" w14:textId="77777777" w:rsidR="00913FC7" w:rsidRPr="008D2AF1" w:rsidDel="000A1486" w:rsidRDefault="00913FC7" w:rsidP="00BB77FB">
            <w:pPr>
              <w:rPr>
                <w:del w:id="1387" w:author="Em Lim" w:date="2025-07-31T17:49:00Z" w16du:dateUtc="2025-08-01T00:49:00Z"/>
                <w:color w:val="000000"/>
              </w:rPr>
              <w:pPrChange w:id="1388" w:author="Em Lim" w:date="2025-07-31T17:49:00Z" w16du:dateUtc="2025-08-01T00:49:00Z">
                <w:pPr>
                  <w:jc w:val="left"/>
                </w:pPr>
              </w:pPrChange>
            </w:pPr>
            <w:del w:id="1389" w:author="Em Lim" w:date="2025-07-31T17:49:00Z" w16du:dateUtc="2025-08-01T00:49:00Z">
              <w:r w:rsidRPr="008D2AF1" w:rsidDel="000A1486">
                <w:rPr>
                  <w:color w:val="000000"/>
                </w:rPr>
                <w:delText>0.03</w:delText>
              </w:r>
            </w:del>
          </w:p>
        </w:tc>
        <w:tc>
          <w:tcPr>
            <w:tcW w:w="1093" w:type="dxa"/>
            <w:noWrap/>
            <w:vAlign w:val="bottom"/>
            <w:hideMark/>
          </w:tcPr>
          <w:p w14:paraId="37251552" w14:textId="77777777" w:rsidR="00913FC7" w:rsidRPr="008D2AF1" w:rsidDel="000A1486" w:rsidRDefault="00913FC7" w:rsidP="00BB77FB">
            <w:pPr>
              <w:rPr>
                <w:del w:id="1390" w:author="Em Lim" w:date="2025-07-31T17:49:00Z" w16du:dateUtc="2025-08-01T00:49:00Z"/>
                <w:color w:val="000000"/>
              </w:rPr>
              <w:pPrChange w:id="1391" w:author="Em Lim" w:date="2025-07-31T17:49:00Z" w16du:dateUtc="2025-08-01T00:49:00Z">
                <w:pPr>
                  <w:jc w:val="left"/>
                </w:pPr>
              </w:pPrChange>
            </w:pPr>
            <w:del w:id="1392" w:author="Em Lim" w:date="2025-07-31T17:49:00Z" w16du:dateUtc="2025-08-01T00:49:00Z">
              <w:r w:rsidRPr="008D2AF1" w:rsidDel="000A1486">
                <w:rPr>
                  <w:color w:val="000000"/>
                </w:rPr>
                <w:delText>0.44</w:delText>
              </w:r>
            </w:del>
          </w:p>
        </w:tc>
        <w:tc>
          <w:tcPr>
            <w:tcW w:w="1300" w:type="dxa"/>
            <w:noWrap/>
            <w:vAlign w:val="bottom"/>
            <w:hideMark/>
          </w:tcPr>
          <w:p w14:paraId="24AFB785" w14:textId="77777777" w:rsidR="00913FC7" w:rsidRPr="008D2AF1" w:rsidDel="000A1486" w:rsidRDefault="00913FC7" w:rsidP="00BB77FB">
            <w:pPr>
              <w:rPr>
                <w:del w:id="1393" w:author="Em Lim" w:date="2025-07-31T17:49:00Z" w16du:dateUtc="2025-08-01T00:49:00Z"/>
                <w:color w:val="000000"/>
              </w:rPr>
              <w:pPrChange w:id="1394" w:author="Em Lim" w:date="2025-07-31T17:49:00Z" w16du:dateUtc="2025-08-01T00:49:00Z">
                <w:pPr>
                  <w:jc w:val="left"/>
                </w:pPr>
              </w:pPrChange>
            </w:pPr>
            <w:del w:id="1395" w:author="Em Lim" w:date="2025-07-31T17:49:00Z" w16du:dateUtc="2025-08-01T00:49:00Z">
              <w:r w:rsidRPr="008D2AF1" w:rsidDel="000A1486">
                <w:rPr>
                  <w:color w:val="000000"/>
                </w:rPr>
                <w:delText>0.66</w:delText>
              </w:r>
            </w:del>
          </w:p>
        </w:tc>
      </w:tr>
      <w:tr w:rsidR="00913FC7" w:rsidRPr="008D2AF1" w:rsidDel="000A1486" w14:paraId="63D1C811" w14:textId="77777777" w:rsidTr="00BB77FB">
        <w:trPr>
          <w:trHeight w:val="320"/>
          <w:del w:id="1396" w:author="Em Lim" w:date="2025-07-31T17:49:00Z"/>
        </w:trPr>
        <w:tc>
          <w:tcPr>
            <w:tcW w:w="3686" w:type="dxa"/>
            <w:noWrap/>
            <w:hideMark/>
          </w:tcPr>
          <w:p w14:paraId="5EFD696B" w14:textId="77777777" w:rsidR="00913FC7" w:rsidRPr="008D2AF1" w:rsidDel="000A1486" w:rsidRDefault="00913FC7" w:rsidP="00BB77FB">
            <w:pPr>
              <w:rPr>
                <w:del w:id="1397" w:author="Em Lim" w:date="2025-07-31T17:49:00Z" w16du:dateUtc="2025-08-01T00:49:00Z"/>
                <w:color w:val="000000"/>
              </w:rPr>
              <w:pPrChange w:id="1398" w:author="Em Lim" w:date="2025-07-31T17:49:00Z" w16du:dateUtc="2025-08-01T00:49:00Z">
                <w:pPr>
                  <w:jc w:val="left"/>
                </w:pPr>
              </w:pPrChange>
            </w:pPr>
            <w:del w:id="1399" w:author="Em Lim" w:date="2025-07-31T17:49:00Z" w16du:dateUtc="2025-08-01T00:49:00Z">
              <w:r w:rsidRPr="008D2AF1" w:rsidDel="000A1486">
                <w:rPr>
                  <w:color w:val="000000"/>
                </w:rPr>
                <w:delText>Kelp:tide</w:delText>
              </w:r>
            </w:del>
          </w:p>
        </w:tc>
        <w:tc>
          <w:tcPr>
            <w:tcW w:w="1247" w:type="dxa"/>
            <w:noWrap/>
            <w:vAlign w:val="bottom"/>
            <w:hideMark/>
          </w:tcPr>
          <w:p w14:paraId="3AC20743" w14:textId="77777777" w:rsidR="00913FC7" w:rsidRPr="008D2AF1" w:rsidDel="000A1486" w:rsidRDefault="00913FC7" w:rsidP="00BB77FB">
            <w:pPr>
              <w:rPr>
                <w:del w:id="1400" w:author="Em Lim" w:date="2025-07-31T17:49:00Z" w16du:dateUtc="2025-08-01T00:49:00Z"/>
                <w:color w:val="000000"/>
              </w:rPr>
              <w:pPrChange w:id="1401" w:author="Em Lim" w:date="2025-07-31T17:49:00Z" w16du:dateUtc="2025-08-01T00:49:00Z">
                <w:pPr>
                  <w:jc w:val="left"/>
                </w:pPr>
              </w:pPrChange>
            </w:pPr>
            <w:del w:id="1402" w:author="Em Lim" w:date="2025-07-31T17:49:00Z" w16du:dateUtc="2025-08-01T00:49:00Z">
              <w:r w:rsidRPr="008D2AF1" w:rsidDel="000A1486">
                <w:rPr>
                  <w:color w:val="000000"/>
                </w:rPr>
                <w:delText>0.26</w:delText>
              </w:r>
            </w:del>
          </w:p>
        </w:tc>
        <w:tc>
          <w:tcPr>
            <w:tcW w:w="1507" w:type="dxa"/>
            <w:noWrap/>
            <w:vAlign w:val="bottom"/>
            <w:hideMark/>
          </w:tcPr>
          <w:p w14:paraId="409D6391" w14:textId="77777777" w:rsidR="00913FC7" w:rsidRPr="008D2AF1" w:rsidDel="000A1486" w:rsidRDefault="00913FC7" w:rsidP="00BB77FB">
            <w:pPr>
              <w:rPr>
                <w:del w:id="1403" w:author="Em Lim" w:date="2025-07-31T17:49:00Z" w16du:dateUtc="2025-08-01T00:49:00Z"/>
                <w:color w:val="000000"/>
              </w:rPr>
              <w:pPrChange w:id="1404" w:author="Em Lim" w:date="2025-07-31T17:49:00Z" w16du:dateUtc="2025-08-01T00:49:00Z">
                <w:pPr>
                  <w:jc w:val="left"/>
                </w:pPr>
              </w:pPrChange>
            </w:pPr>
            <w:del w:id="1405" w:author="Em Lim" w:date="2025-07-31T17:49:00Z" w16du:dateUtc="2025-08-01T00:49:00Z">
              <w:r w:rsidRPr="008D2AF1" w:rsidDel="000A1486">
                <w:rPr>
                  <w:color w:val="000000"/>
                </w:rPr>
                <w:delText>0.08</w:delText>
              </w:r>
            </w:del>
          </w:p>
        </w:tc>
        <w:tc>
          <w:tcPr>
            <w:tcW w:w="1093" w:type="dxa"/>
            <w:noWrap/>
            <w:vAlign w:val="bottom"/>
            <w:hideMark/>
          </w:tcPr>
          <w:p w14:paraId="71017D6D" w14:textId="77777777" w:rsidR="00913FC7" w:rsidRPr="008D2AF1" w:rsidDel="000A1486" w:rsidRDefault="00913FC7" w:rsidP="00BB77FB">
            <w:pPr>
              <w:rPr>
                <w:del w:id="1406" w:author="Em Lim" w:date="2025-07-31T17:49:00Z" w16du:dateUtc="2025-08-01T00:49:00Z"/>
                <w:color w:val="000000"/>
              </w:rPr>
              <w:pPrChange w:id="1407" w:author="Em Lim" w:date="2025-07-31T17:49:00Z" w16du:dateUtc="2025-08-01T00:49:00Z">
                <w:pPr>
                  <w:jc w:val="left"/>
                </w:pPr>
              </w:pPrChange>
            </w:pPr>
            <w:del w:id="1408" w:author="Em Lim" w:date="2025-07-31T17:49:00Z" w16du:dateUtc="2025-08-01T00:49:00Z">
              <w:r w:rsidRPr="008D2AF1" w:rsidDel="000A1486">
                <w:rPr>
                  <w:color w:val="000000"/>
                </w:rPr>
                <w:delText>3.36</w:delText>
              </w:r>
            </w:del>
          </w:p>
        </w:tc>
        <w:tc>
          <w:tcPr>
            <w:tcW w:w="1300" w:type="dxa"/>
            <w:noWrap/>
            <w:vAlign w:val="bottom"/>
            <w:hideMark/>
          </w:tcPr>
          <w:p w14:paraId="6135B0F0" w14:textId="77777777" w:rsidR="00913FC7" w:rsidRPr="008D2AF1" w:rsidDel="000A1486" w:rsidRDefault="00913FC7" w:rsidP="00BB77FB">
            <w:pPr>
              <w:rPr>
                <w:del w:id="1409" w:author="Em Lim" w:date="2025-07-31T17:49:00Z" w16du:dateUtc="2025-08-01T00:49:00Z"/>
                <w:color w:val="000000"/>
              </w:rPr>
              <w:pPrChange w:id="1410" w:author="Em Lim" w:date="2025-07-31T17:49:00Z" w16du:dateUtc="2025-08-01T00:49:00Z">
                <w:pPr>
                  <w:jc w:val="left"/>
                </w:pPr>
              </w:pPrChange>
            </w:pPr>
            <w:del w:id="1411" w:author="Em Lim" w:date="2025-07-31T17:49:00Z" w16du:dateUtc="2025-08-01T00:49:00Z">
              <w:r w:rsidRPr="008D2AF1" w:rsidDel="000A1486">
                <w:rPr>
                  <w:color w:val="000000"/>
                </w:rPr>
                <w:delText>0.001</w:delText>
              </w:r>
            </w:del>
          </w:p>
        </w:tc>
      </w:tr>
      <w:tr w:rsidR="00913FC7" w:rsidRPr="008D2AF1" w:rsidDel="000A1486" w14:paraId="24D71CE2" w14:textId="77777777" w:rsidTr="00BB77FB">
        <w:trPr>
          <w:trHeight w:val="320"/>
          <w:del w:id="1412" w:author="Em Lim" w:date="2025-07-31T17:49:00Z"/>
        </w:trPr>
        <w:tc>
          <w:tcPr>
            <w:tcW w:w="3686" w:type="dxa"/>
            <w:noWrap/>
            <w:hideMark/>
          </w:tcPr>
          <w:p w14:paraId="01F52F10" w14:textId="77777777" w:rsidR="00913FC7" w:rsidRPr="008D2AF1" w:rsidDel="000A1486" w:rsidRDefault="00913FC7" w:rsidP="00BB77FB">
            <w:pPr>
              <w:rPr>
                <w:del w:id="1413" w:author="Em Lim" w:date="2025-07-31T17:49:00Z" w16du:dateUtc="2025-08-01T00:49:00Z"/>
                <w:color w:val="000000"/>
              </w:rPr>
              <w:pPrChange w:id="1414" w:author="Em Lim" w:date="2025-07-31T17:49:00Z" w16du:dateUtc="2025-08-01T00:49:00Z">
                <w:pPr>
                  <w:jc w:val="left"/>
                </w:pPr>
              </w:pPrChange>
            </w:pPr>
            <w:del w:id="1415" w:author="Em Lim" w:date="2025-07-31T17:49:00Z" w16du:dateUtc="2025-08-01T00:49:00Z">
              <w:r w:rsidRPr="008D2AF1" w:rsidDel="000A1486">
                <w:rPr>
                  <w:color w:val="000000"/>
                </w:rPr>
                <w:delText>Kelp:animals</w:delText>
              </w:r>
            </w:del>
          </w:p>
        </w:tc>
        <w:tc>
          <w:tcPr>
            <w:tcW w:w="1247" w:type="dxa"/>
            <w:noWrap/>
            <w:vAlign w:val="bottom"/>
            <w:hideMark/>
          </w:tcPr>
          <w:p w14:paraId="361B2818" w14:textId="77777777" w:rsidR="00913FC7" w:rsidRPr="008D2AF1" w:rsidDel="000A1486" w:rsidRDefault="00913FC7" w:rsidP="00BB77FB">
            <w:pPr>
              <w:rPr>
                <w:del w:id="1416" w:author="Em Lim" w:date="2025-07-31T17:49:00Z" w16du:dateUtc="2025-08-01T00:49:00Z"/>
                <w:color w:val="000000"/>
              </w:rPr>
              <w:pPrChange w:id="1417" w:author="Em Lim" w:date="2025-07-31T17:49:00Z" w16du:dateUtc="2025-08-01T00:49:00Z">
                <w:pPr>
                  <w:jc w:val="left"/>
                </w:pPr>
              </w:pPrChange>
            </w:pPr>
            <w:del w:id="1418" w:author="Em Lim" w:date="2025-07-31T17:49:00Z" w16du:dateUtc="2025-08-01T00:49:00Z">
              <w:r w:rsidRPr="008D2AF1" w:rsidDel="000A1486">
                <w:rPr>
                  <w:color w:val="000000"/>
                </w:rPr>
                <w:delText>0.48</w:delText>
              </w:r>
            </w:del>
          </w:p>
        </w:tc>
        <w:tc>
          <w:tcPr>
            <w:tcW w:w="1507" w:type="dxa"/>
            <w:noWrap/>
            <w:vAlign w:val="bottom"/>
            <w:hideMark/>
          </w:tcPr>
          <w:p w14:paraId="4ADDEBCD" w14:textId="77777777" w:rsidR="00913FC7" w:rsidRPr="008D2AF1" w:rsidDel="000A1486" w:rsidRDefault="00913FC7" w:rsidP="00BB77FB">
            <w:pPr>
              <w:rPr>
                <w:del w:id="1419" w:author="Em Lim" w:date="2025-07-31T17:49:00Z" w16du:dateUtc="2025-08-01T00:49:00Z"/>
                <w:color w:val="000000"/>
              </w:rPr>
              <w:pPrChange w:id="1420" w:author="Em Lim" w:date="2025-07-31T17:49:00Z" w16du:dateUtc="2025-08-01T00:49:00Z">
                <w:pPr>
                  <w:jc w:val="left"/>
                </w:pPr>
              </w:pPrChange>
            </w:pPr>
            <w:del w:id="1421" w:author="Em Lim" w:date="2025-07-31T17:49:00Z" w16du:dateUtc="2025-08-01T00:49:00Z">
              <w:r w:rsidRPr="008D2AF1" w:rsidDel="000A1486">
                <w:rPr>
                  <w:color w:val="000000"/>
                </w:rPr>
                <w:delText>0.48</w:delText>
              </w:r>
            </w:del>
          </w:p>
        </w:tc>
        <w:tc>
          <w:tcPr>
            <w:tcW w:w="1093" w:type="dxa"/>
            <w:noWrap/>
            <w:vAlign w:val="bottom"/>
            <w:hideMark/>
          </w:tcPr>
          <w:p w14:paraId="3EABE21A" w14:textId="77777777" w:rsidR="00913FC7" w:rsidRPr="008D2AF1" w:rsidDel="000A1486" w:rsidRDefault="00913FC7" w:rsidP="00BB77FB">
            <w:pPr>
              <w:rPr>
                <w:del w:id="1422" w:author="Em Lim" w:date="2025-07-31T17:49:00Z" w16du:dateUtc="2025-08-01T00:49:00Z"/>
                <w:color w:val="000000"/>
              </w:rPr>
              <w:pPrChange w:id="1423" w:author="Em Lim" w:date="2025-07-31T17:49:00Z" w16du:dateUtc="2025-08-01T00:49:00Z">
                <w:pPr>
                  <w:jc w:val="left"/>
                </w:pPr>
              </w:pPrChange>
            </w:pPr>
            <w:del w:id="1424" w:author="Em Lim" w:date="2025-07-31T17:49:00Z" w16du:dateUtc="2025-08-01T00:49:00Z">
              <w:r w:rsidRPr="008D2AF1" w:rsidDel="000A1486">
                <w:rPr>
                  <w:color w:val="000000"/>
                </w:rPr>
                <w:delText>0.99</w:delText>
              </w:r>
            </w:del>
          </w:p>
        </w:tc>
        <w:tc>
          <w:tcPr>
            <w:tcW w:w="1300" w:type="dxa"/>
            <w:noWrap/>
            <w:vAlign w:val="bottom"/>
            <w:hideMark/>
          </w:tcPr>
          <w:p w14:paraId="630DD5FC" w14:textId="77777777" w:rsidR="00913FC7" w:rsidRPr="008D2AF1" w:rsidDel="000A1486" w:rsidRDefault="00913FC7" w:rsidP="00BB77FB">
            <w:pPr>
              <w:rPr>
                <w:del w:id="1425" w:author="Em Lim" w:date="2025-07-31T17:49:00Z" w16du:dateUtc="2025-08-01T00:49:00Z"/>
                <w:color w:val="000000"/>
              </w:rPr>
              <w:pPrChange w:id="1426" w:author="Em Lim" w:date="2025-07-31T17:49:00Z" w16du:dateUtc="2025-08-01T00:49:00Z">
                <w:pPr>
                  <w:jc w:val="left"/>
                </w:pPr>
              </w:pPrChange>
            </w:pPr>
            <w:del w:id="1427" w:author="Em Lim" w:date="2025-07-31T17:49:00Z" w16du:dateUtc="2025-08-01T00:49:00Z">
              <w:r w:rsidRPr="008D2AF1" w:rsidDel="000A1486">
                <w:rPr>
                  <w:color w:val="000000"/>
                </w:rPr>
                <w:delText>0.32</w:delText>
              </w:r>
            </w:del>
          </w:p>
        </w:tc>
      </w:tr>
      <w:tr w:rsidR="00913FC7" w:rsidRPr="008D2AF1" w:rsidDel="000A1486" w14:paraId="2EEECEC7" w14:textId="77777777" w:rsidTr="00BB77FB">
        <w:trPr>
          <w:trHeight w:val="320"/>
          <w:del w:id="1428" w:author="Em Lim" w:date="2025-07-31T17:49:00Z"/>
        </w:trPr>
        <w:tc>
          <w:tcPr>
            <w:tcW w:w="3686" w:type="dxa"/>
            <w:noWrap/>
            <w:hideMark/>
          </w:tcPr>
          <w:p w14:paraId="6B7BD900" w14:textId="77777777" w:rsidR="00913FC7" w:rsidRPr="008D2AF1" w:rsidDel="000A1486" w:rsidRDefault="00913FC7" w:rsidP="00BB77FB">
            <w:pPr>
              <w:rPr>
                <w:del w:id="1429" w:author="Em Lim" w:date="2025-07-31T17:49:00Z" w16du:dateUtc="2025-08-01T00:49:00Z"/>
                <w:color w:val="000000"/>
              </w:rPr>
              <w:pPrChange w:id="1430" w:author="Em Lim" w:date="2025-07-31T17:49:00Z" w16du:dateUtc="2025-08-01T00:49:00Z">
                <w:pPr>
                  <w:jc w:val="left"/>
                </w:pPr>
              </w:pPrChange>
            </w:pPr>
            <w:del w:id="1431" w:author="Em Lim" w:date="2025-07-31T17:49:00Z" w16du:dateUtc="2025-08-01T00:49:00Z">
              <w:r w:rsidRPr="008D2AF1" w:rsidDel="000A1486">
                <w:rPr>
                  <w:color w:val="000000"/>
                </w:rPr>
                <w:delText>Tide:animals</w:delText>
              </w:r>
            </w:del>
          </w:p>
        </w:tc>
        <w:tc>
          <w:tcPr>
            <w:tcW w:w="1247" w:type="dxa"/>
            <w:noWrap/>
            <w:vAlign w:val="bottom"/>
            <w:hideMark/>
          </w:tcPr>
          <w:p w14:paraId="0940B91C" w14:textId="77777777" w:rsidR="00913FC7" w:rsidRPr="008D2AF1" w:rsidDel="000A1486" w:rsidRDefault="00913FC7" w:rsidP="00BB77FB">
            <w:pPr>
              <w:rPr>
                <w:del w:id="1432" w:author="Em Lim" w:date="2025-07-31T17:49:00Z" w16du:dateUtc="2025-08-01T00:49:00Z"/>
                <w:color w:val="000000"/>
              </w:rPr>
              <w:pPrChange w:id="1433" w:author="Em Lim" w:date="2025-07-31T17:49:00Z" w16du:dateUtc="2025-08-01T00:49:00Z">
                <w:pPr>
                  <w:jc w:val="left"/>
                </w:pPr>
              </w:pPrChange>
            </w:pPr>
            <w:del w:id="1434" w:author="Em Lim" w:date="2025-07-31T17:49:00Z" w16du:dateUtc="2025-08-01T00:49:00Z">
              <w:r w:rsidRPr="008D2AF1" w:rsidDel="000A1486">
                <w:rPr>
                  <w:color w:val="000000"/>
                </w:rPr>
                <w:delText>-0.17</w:delText>
              </w:r>
            </w:del>
          </w:p>
        </w:tc>
        <w:tc>
          <w:tcPr>
            <w:tcW w:w="1507" w:type="dxa"/>
            <w:noWrap/>
            <w:vAlign w:val="bottom"/>
            <w:hideMark/>
          </w:tcPr>
          <w:p w14:paraId="130A0E10" w14:textId="77777777" w:rsidR="00913FC7" w:rsidRPr="008D2AF1" w:rsidDel="000A1486" w:rsidRDefault="00913FC7" w:rsidP="00BB77FB">
            <w:pPr>
              <w:rPr>
                <w:del w:id="1435" w:author="Em Lim" w:date="2025-07-31T17:49:00Z" w16du:dateUtc="2025-08-01T00:49:00Z"/>
                <w:color w:val="000000"/>
              </w:rPr>
              <w:pPrChange w:id="1436" w:author="Em Lim" w:date="2025-07-31T17:49:00Z" w16du:dateUtc="2025-08-01T00:49:00Z">
                <w:pPr>
                  <w:jc w:val="left"/>
                </w:pPr>
              </w:pPrChange>
            </w:pPr>
            <w:del w:id="1437" w:author="Em Lim" w:date="2025-07-31T17:49:00Z" w16du:dateUtc="2025-08-01T00:49:00Z">
              <w:r w:rsidRPr="008D2AF1" w:rsidDel="000A1486">
                <w:rPr>
                  <w:color w:val="000000"/>
                </w:rPr>
                <w:delText>0.26</w:delText>
              </w:r>
            </w:del>
          </w:p>
        </w:tc>
        <w:tc>
          <w:tcPr>
            <w:tcW w:w="1093" w:type="dxa"/>
            <w:noWrap/>
            <w:vAlign w:val="bottom"/>
            <w:hideMark/>
          </w:tcPr>
          <w:p w14:paraId="03CA39B5" w14:textId="77777777" w:rsidR="00913FC7" w:rsidRPr="008D2AF1" w:rsidDel="000A1486" w:rsidRDefault="00913FC7" w:rsidP="00BB77FB">
            <w:pPr>
              <w:rPr>
                <w:del w:id="1438" w:author="Em Lim" w:date="2025-07-31T17:49:00Z" w16du:dateUtc="2025-08-01T00:49:00Z"/>
                <w:color w:val="000000"/>
              </w:rPr>
              <w:pPrChange w:id="1439" w:author="Em Lim" w:date="2025-07-31T17:49:00Z" w16du:dateUtc="2025-08-01T00:49:00Z">
                <w:pPr>
                  <w:jc w:val="left"/>
                </w:pPr>
              </w:pPrChange>
            </w:pPr>
            <w:del w:id="1440" w:author="Em Lim" w:date="2025-07-31T17:49:00Z" w16du:dateUtc="2025-08-01T00:49:00Z">
              <w:r w:rsidRPr="008D2AF1" w:rsidDel="000A1486">
                <w:rPr>
                  <w:color w:val="000000"/>
                </w:rPr>
                <w:delText>-0.67</w:delText>
              </w:r>
            </w:del>
          </w:p>
        </w:tc>
        <w:tc>
          <w:tcPr>
            <w:tcW w:w="1300" w:type="dxa"/>
            <w:noWrap/>
            <w:vAlign w:val="bottom"/>
            <w:hideMark/>
          </w:tcPr>
          <w:p w14:paraId="00148995" w14:textId="77777777" w:rsidR="00913FC7" w:rsidRPr="008D2AF1" w:rsidDel="000A1486" w:rsidRDefault="00913FC7" w:rsidP="00BB77FB">
            <w:pPr>
              <w:rPr>
                <w:del w:id="1441" w:author="Em Lim" w:date="2025-07-31T17:49:00Z" w16du:dateUtc="2025-08-01T00:49:00Z"/>
                <w:color w:val="000000"/>
              </w:rPr>
              <w:pPrChange w:id="1442" w:author="Em Lim" w:date="2025-07-31T17:49:00Z" w16du:dateUtc="2025-08-01T00:49:00Z">
                <w:pPr>
                  <w:jc w:val="left"/>
                </w:pPr>
              </w:pPrChange>
            </w:pPr>
            <w:del w:id="1443" w:author="Em Lim" w:date="2025-07-31T17:49:00Z" w16du:dateUtc="2025-08-01T00:49:00Z">
              <w:r w:rsidRPr="008D2AF1" w:rsidDel="000A1486">
                <w:rPr>
                  <w:color w:val="000000"/>
                </w:rPr>
                <w:delText>0.51</w:delText>
              </w:r>
            </w:del>
          </w:p>
        </w:tc>
      </w:tr>
    </w:tbl>
    <w:p w14:paraId="1A7F843C" w14:textId="77777777" w:rsidR="00913FC7" w:rsidRPr="008D2AF1" w:rsidDel="000A1486" w:rsidRDefault="00913FC7" w:rsidP="00913FC7">
      <w:pPr>
        <w:rPr>
          <w:del w:id="1444" w:author="Em Lim" w:date="2025-07-31T17:49:00Z" w16du:dateUtc="2025-08-01T00:49:00Z"/>
        </w:rPr>
      </w:pPr>
    </w:p>
    <w:p w14:paraId="2900AE0A" w14:textId="77777777" w:rsidR="00913FC7" w:rsidRPr="008D2AF1" w:rsidDel="000A1486" w:rsidRDefault="00913FC7" w:rsidP="00913FC7">
      <w:pPr>
        <w:rPr>
          <w:del w:id="1445" w:author="Em Lim" w:date="2025-07-31T17:49:00Z" w16du:dateUtc="2025-08-01T00:49:00Z"/>
        </w:rPr>
      </w:pPr>
    </w:p>
    <w:tbl>
      <w:tblPr>
        <w:tblStyle w:val="Nikola"/>
        <w:tblW w:w="8833" w:type="dxa"/>
        <w:tblLook w:val="04A0" w:firstRow="1" w:lastRow="0" w:firstColumn="1" w:lastColumn="0" w:noHBand="0" w:noVBand="1"/>
      </w:tblPr>
      <w:tblGrid>
        <w:gridCol w:w="3686"/>
        <w:gridCol w:w="1247"/>
        <w:gridCol w:w="1507"/>
        <w:gridCol w:w="1093"/>
        <w:gridCol w:w="1300"/>
      </w:tblGrid>
      <w:tr w:rsidR="00913FC7" w:rsidRPr="008D2AF1" w:rsidDel="000A1486" w14:paraId="1905DE28" w14:textId="77777777" w:rsidTr="00BB77FB">
        <w:trPr>
          <w:cnfStyle w:val="100000000000" w:firstRow="1" w:lastRow="0" w:firstColumn="0" w:lastColumn="0" w:oddVBand="0" w:evenVBand="0" w:oddHBand="0" w:evenHBand="0" w:firstRowFirstColumn="0" w:firstRowLastColumn="0" w:lastRowFirstColumn="0" w:lastRowLastColumn="0"/>
          <w:trHeight w:val="320"/>
          <w:del w:id="1446" w:author="Em Lim" w:date="2025-07-31T17:49:00Z"/>
        </w:trPr>
        <w:tc>
          <w:tcPr>
            <w:tcW w:w="3686" w:type="dxa"/>
            <w:noWrap/>
            <w:hideMark/>
          </w:tcPr>
          <w:p w14:paraId="1A2190F9" w14:textId="77777777" w:rsidR="00913FC7" w:rsidRPr="008D2AF1" w:rsidDel="000A1486" w:rsidRDefault="00913FC7" w:rsidP="00BB77FB">
            <w:pPr>
              <w:rPr>
                <w:del w:id="1447" w:author="Em Lim" w:date="2025-07-31T17:49:00Z" w16du:dateUtc="2025-08-01T00:49:00Z"/>
                <w:b/>
                <w:bCs/>
              </w:rPr>
              <w:pPrChange w:id="1448" w:author="Em Lim" w:date="2025-07-31T17:49:00Z" w16du:dateUtc="2025-08-01T00:49:00Z">
                <w:pPr>
                  <w:jc w:val="left"/>
                </w:pPr>
              </w:pPrChange>
            </w:pPr>
            <w:del w:id="1449" w:author="Em Lim" w:date="2025-07-31T17:49:00Z" w16du:dateUtc="2025-08-01T00:49:00Z">
              <w:r w:rsidRPr="008D2AF1" w:rsidDel="000A1486">
                <w:rPr>
                  <w:b/>
                  <w:bCs/>
                </w:rPr>
                <w:delText xml:space="preserve">Turbinidae </w:delText>
              </w:r>
              <w:r w:rsidRPr="008D2AF1" w:rsidDel="000A1486">
                <w:delText>(</w:delText>
              </w:r>
              <w:r w:rsidRPr="008D2AF1" w:rsidDel="000A1486">
                <w:rPr>
                  <w:i/>
                  <w:iCs/>
                </w:rPr>
                <w:delText>R</w:delText>
              </w:r>
              <w:r w:rsidRPr="008D2AF1" w:rsidDel="000A1486">
                <w:rPr>
                  <w:i/>
                  <w:iCs/>
                  <w:vertAlign w:val="superscript"/>
                </w:rPr>
                <w:delText>2</w:delText>
              </w:r>
              <w:r w:rsidRPr="008D2AF1" w:rsidDel="000A1486">
                <w:delText xml:space="preserve"> = 0.88)</w:delText>
              </w:r>
            </w:del>
          </w:p>
        </w:tc>
        <w:tc>
          <w:tcPr>
            <w:tcW w:w="1247" w:type="dxa"/>
            <w:noWrap/>
            <w:hideMark/>
          </w:tcPr>
          <w:p w14:paraId="14C3640C" w14:textId="77777777" w:rsidR="00913FC7" w:rsidRPr="008D2AF1" w:rsidDel="000A1486" w:rsidRDefault="00913FC7" w:rsidP="00BB77FB">
            <w:pPr>
              <w:rPr>
                <w:del w:id="1450" w:author="Em Lim" w:date="2025-07-31T17:49:00Z" w16du:dateUtc="2025-08-01T00:49:00Z"/>
                <w:b/>
                <w:bCs/>
                <w:color w:val="000000"/>
              </w:rPr>
              <w:pPrChange w:id="1451" w:author="Em Lim" w:date="2025-07-31T17:49:00Z" w16du:dateUtc="2025-08-01T00:49:00Z">
                <w:pPr>
                  <w:jc w:val="left"/>
                </w:pPr>
              </w:pPrChange>
            </w:pPr>
            <w:del w:id="1452" w:author="Em Lim" w:date="2025-07-31T17:49:00Z" w16du:dateUtc="2025-08-01T00:49:00Z">
              <w:r w:rsidRPr="008D2AF1" w:rsidDel="000A1486">
                <w:rPr>
                  <w:b/>
                  <w:bCs/>
                  <w:color w:val="000000"/>
                </w:rPr>
                <w:delText>Estimate</w:delText>
              </w:r>
            </w:del>
          </w:p>
        </w:tc>
        <w:tc>
          <w:tcPr>
            <w:tcW w:w="1507" w:type="dxa"/>
            <w:noWrap/>
            <w:hideMark/>
          </w:tcPr>
          <w:p w14:paraId="26E1CDB1" w14:textId="77777777" w:rsidR="00913FC7" w:rsidRPr="008D2AF1" w:rsidDel="000A1486" w:rsidRDefault="00913FC7" w:rsidP="00BB77FB">
            <w:pPr>
              <w:rPr>
                <w:del w:id="1453" w:author="Em Lim" w:date="2025-07-31T17:49:00Z" w16du:dateUtc="2025-08-01T00:49:00Z"/>
                <w:b/>
                <w:bCs/>
                <w:color w:val="000000"/>
              </w:rPr>
              <w:pPrChange w:id="1454" w:author="Em Lim" w:date="2025-07-31T17:49:00Z" w16du:dateUtc="2025-08-01T00:49:00Z">
                <w:pPr>
                  <w:jc w:val="left"/>
                </w:pPr>
              </w:pPrChange>
            </w:pPr>
            <w:del w:id="1455" w:author="Em Lim" w:date="2025-07-31T17:49:00Z" w16du:dateUtc="2025-08-01T00:49:00Z">
              <w:r w:rsidRPr="008D2AF1" w:rsidDel="000A1486">
                <w:rPr>
                  <w:b/>
                  <w:bCs/>
                  <w:color w:val="000000"/>
                </w:rPr>
                <w:delText>Std. error</w:delText>
              </w:r>
            </w:del>
          </w:p>
        </w:tc>
        <w:tc>
          <w:tcPr>
            <w:tcW w:w="1093" w:type="dxa"/>
            <w:noWrap/>
            <w:hideMark/>
          </w:tcPr>
          <w:p w14:paraId="3F9CD505" w14:textId="77777777" w:rsidR="00913FC7" w:rsidRPr="008D2AF1" w:rsidDel="000A1486" w:rsidRDefault="00913FC7" w:rsidP="00BB77FB">
            <w:pPr>
              <w:rPr>
                <w:del w:id="1456" w:author="Em Lim" w:date="2025-07-31T17:49:00Z" w16du:dateUtc="2025-08-01T00:49:00Z"/>
                <w:b/>
                <w:bCs/>
                <w:color w:val="000000"/>
              </w:rPr>
              <w:pPrChange w:id="1457" w:author="Em Lim" w:date="2025-07-31T17:49:00Z" w16du:dateUtc="2025-08-01T00:49:00Z">
                <w:pPr>
                  <w:jc w:val="left"/>
                </w:pPr>
              </w:pPrChange>
            </w:pPr>
            <w:del w:id="1458" w:author="Em Lim" w:date="2025-07-31T17:49:00Z" w16du:dateUtc="2025-08-01T00:49:00Z">
              <w:r w:rsidRPr="008D2AF1" w:rsidDel="000A1486">
                <w:rPr>
                  <w:b/>
                  <w:bCs/>
                  <w:color w:val="000000"/>
                </w:rPr>
                <w:delText>z value</w:delText>
              </w:r>
            </w:del>
          </w:p>
        </w:tc>
        <w:tc>
          <w:tcPr>
            <w:tcW w:w="1300" w:type="dxa"/>
            <w:noWrap/>
            <w:hideMark/>
          </w:tcPr>
          <w:p w14:paraId="7EA4F2DC" w14:textId="77777777" w:rsidR="00913FC7" w:rsidRPr="008D2AF1" w:rsidDel="000A1486" w:rsidRDefault="00913FC7" w:rsidP="00BB77FB">
            <w:pPr>
              <w:rPr>
                <w:del w:id="1459" w:author="Em Lim" w:date="2025-07-31T17:49:00Z" w16du:dateUtc="2025-08-01T00:49:00Z"/>
                <w:b/>
                <w:bCs/>
                <w:color w:val="000000"/>
              </w:rPr>
              <w:pPrChange w:id="1460" w:author="Em Lim" w:date="2025-07-31T17:49:00Z" w16du:dateUtc="2025-08-01T00:49:00Z">
                <w:pPr>
                  <w:jc w:val="left"/>
                </w:pPr>
              </w:pPrChange>
            </w:pPr>
            <w:del w:id="1461" w:author="Em Lim" w:date="2025-07-31T17:49:00Z" w16du:dateUtc="2025-08-01T00:49:00Z">
              <w:r w:rsidRPr="008D2AF1" w:rsidDel="000A1486">
                <w:rPr>
                  <w:b/>
                  <w:bCs/>
                  <w:color w:val="000000"/>
                </w:rPr>
                <w:delText>p value</w:delText>
              </w:r>
            </w:del>
          </w:p>
        </w:tc>
      </w:tr>
      <w:tr w:rsidR="00913FC7" w:rsidRPr="008D2AF1" w:rsidDel="000A1486" w14:paraId="6474552F" w14:textId="77777777" w:rsidTr="00BB77FB">
        <w:trPr>
          <w:trHeight w:val="320"/>
          <w:del w:id="1462" w:author="Em Lim" w:date="2025-07-31T17:49:00Z"/>
        </w:trPr>
        <w:tc>
          <w:tcPr>
            <w:tcW w:w="3686" w:type="dxa"/>
            <w:noWrap/>
            <w:hideMark/>
          </w:tcPr>
          <w:p w14:paraId="11285E27" w14:textId="77777777" w:rsidR="00913FC7" w:rsidRPr="008D2AF1" w:rsidDel="000A1486" w:rsidRDefault="00913FC7" w:rsidP="00BB77FB">
            <w:pPr>
              <w:rPr>
                <w:del w:id="1463" w:author="Em Lim" w:date="2025-07-31T17:49:00Z" w16du:dateUtc="2025-08-01T00:49:00Z"/>
                <w:color w:val="000000"/>
              </w:rPr>
              <w:pPrChange w:id="1464" w:author="Em Lim" w:date="2025-07-31T17:49:00Z" w16du:dateUtc="2025-08-01T00:49:00Z">
                <w:pPr>
                  <w:jc w:val="left"/>
                </w:pPr>
              </w:pPrChange>
            </w:pPr>
            <w:del w:id="1465" w:author="Em Lim" w:date="2025-07-31T17:49:00Z" w16du:dateUtc="2025-08-01T00:49:00Z">
              <w:r w:rsidRPr="008D2AF1" w:rsidDel="000A1486">
                <w:rPr>
                  <w:color w:val="000000"/>
                </w:rPr>
                <w:delText>Intercept</w:delText>
              </w:r>
            </w:del>
          </w:p>
        </w:tc>
        <w:tc>
          <w:tcPr>
            <w:tcW w:w="1247" w:type="dxa"/>
            <w:noWrap/>
            <w:vAlign w:val="bottom"/>
            <w:hideMark/>
          </w:tcPr>
          <w:p w14:paraId="54B0CBCB" w14:textId="77777777" w:rsidR="00913FC7" w:rsidRPr="008D2AF1" w:rsidDel="000A1486" w:rsidRDefault="00913FC7" w:rsidP="00BB77FB">
            <w:pPr>
              <w:rPr>
                <w:del w:id="1466" w:author="Em Lim" w:date="2025-07-31T17:49:00Z" w16du:dateUtc="2025-08-01T00:49:00Z"/>
                <w:color w:val="000000"/>
              </w:rPr>
              <w:pPrChange w:id="1467" w:author="Em Lim" w:date="2025-07-31T17:49:00Z" w16du:dateUtc="2025-08-01T00:49:00Z">
                <w:pPr>
                  <w:jc w:val="left"/>
                </w:pPr>
              </w:pPrChange>
            </w:pPr>
            <w:del w:id="1468" w:author="Em Lim" w:date="2025-07-31T17:49:00Z" w16du:dateUtc="2025-08-01T00:49:00Z">
              <w:r w:rsidRPr="008D2AF1" w:rsidDel="000A1486">
                <w:rPr>
                  <w:color w:val="000000"/>
                </w:rPr>
                <w:delText>0.04</w:delText>
              </w:r>
            </w:del>
          </w:p>
        </w:tc>
        <w:tc>
          <w:tcPr>
            <w:tcW w:w="1507" w:type="dxa"/>
            <w:noWrap/>
            <w:vAlign w:val="bottom"/>
            <w:hideMark/>
          </w:tcPr>
          <w:p w14:paraId="1D870B7B" w14:textId="77777777" w:rsidR="00913FC7" w:rsidRPr="008D2AF1" w:rsidDel="000A1486" w:rsidRDefault="00913FC7" w:rsidP="00BB77FB">
            <w:pPr>
              <w:rPr>
                <w:del w:id="1469" w:author="Em Lim" w:date="2025-07-31T17:49:00Z" w16du:dateUtc="2025-08-01T00:49:00Z"/>
                <w:color w:val="000000"/>
              </w:rPr>
              <w:pPrChange w:id="1470" w:author="Em Lim" w:date="2025-07-31T17:49:00Z" w16du:dateUtc="2025-08-01T00:49:00Z">
                <w:pPr>
                  <w:jc w:val="left"/>
                </w:pPr>
              </w:pPrChange>
            </w:pPr>
            <w:del w:id="1471" w:author="Em Lim" w:date="2025-07-31T17:49:00Z" w16du:dateUtc="2025-08-01T00:49:00Z">
              <w:r w:rsidRPr="008D2AF1" w:rsidDel="000A1486">
                <w:rPr>
                  <w:color w:val="000000"/>
                </w:rPr>
                <w:delText>0.07</w:delText>
              </w:r>
            </w:del>
          </w:p>
        </w:tc>
        <w:tc>
          <w:tcPr>
            <w:tcW w:w="1093" w:type="dxa"/>
            <w:noWrap/>
            <w:vAlign w:val="bottom"/>
            <w:hideMark/>
          </w:tcPr>
          <w:p w14:paraId="60D03444" w14:textId="77777777" w:rsidR="00913FC7" w:rsidRPr="008D2AF1" w:rsidDel="000A1486" w:rsidRDefault="00913FC7" w:rsidP="00BB77FB">
            <w:pPr>
              <w:rPr>
                <w:del w:id="1472" w:author="Em Lim" w:date="2025-07-31T17:49:00Z" w16du:dateUtc="2025-08-01T00:49:00Z"/>
                <w:color w:val="000000"/>
              </w:rPr>
              <w:pPrChange w:id="1473" w:author="Em Lim" w:date="2025-07-31T17:49:00Z" w16du:dateUtc="2025-08-01T00:49:00Z">
                <w:pPr>
                  <w:jc w:val="left"/>
                </w:pPr>
              </w:pPrChange>
            </w:pPr>
            <w:del w:id="1474" w:author="Em Lim" w:date="2025-07-31T17:49:00Z" w16du:dateUtc="2025-08-01T00:49:00Z">
              <w:r w:rsidRPr="008D2AF1" w:rsidDel="000A1486">
                <w:rPr>
                  <w:color w:val="000000"/>
                </w:rPr>
                <w:delText>0.50</w:delText>
              </w:r>
            </w:del>
          </w:p>
        </w:tc>
        <w:tc>
          <w:tcPr>
            <w:tcW w:w="1300" w:type="dxa"/>
            <w:noWrap/>
            <w:vAlign w:val="bottom"/>
            <w:hideMark/>
          </w:tcPr>
          <w:p w14:paraId="2E71F297" w14:textId="77777777" w:rsidR="00913FC7" w:rsidRPr="008D2AF1" w:rsidDel="000A1486" w:rsidRDefault="00913FC7" w:rsidP="00BB77FB">
            <w:pPr>
              <w:rPr>
                <w:del w:id="1475" w:author="Em Lim" w:date="2025-07-31T17:49:00Z" w16du:dateUtc="2025-08-01T00:49:00Z"/>
                <w:color w:val="000000"/>
              </w:rPr>
              <w:pPrChange w:id="1476" w:author="Em Lim" w:date="2025-07-31T17:49:00Z" w16du:dateUtc="2025-08-01T00:49:00Z">
                <w:pPr>
                  <w:jc w:val="left"/>
                </w:pPr>
              </w:pPrChange>
            </w:pPr>
            <w:del w:id="1477" w:author="Em Lim" w:date="2025-07-31T17:49:00Z" w16du:dateUtc="2025-08-01T00:49:00Z">
              <w:r w:rsidRPr="008D2AF1" w:rsidDel="000A1486">
                <w:rPr>
                  <w:color w:val="000000"/>
                </w:rPr>
                <w:delText>0.61</w:delText>
              </w:r>
            </w:del>
          </w:p>
        </w:tc>
      </w:tr>
      <w:tr w:rsidR="00913FC7" w:rsidRPr="008D2AF1" w:rsidDel="000A1486" w14:paraId="2FB41DA8" w14:textId="77777777" w:rsidTr="00BB77FB">
        <w:trPr>
          <w:trHeight w:val="320"/>
          <w:del w:id="1478" w:author="Em Lim" w:date="2025-07-31T17:49:00Z"/>
        </w:trPr>
        <w:tc>
          <w:tcPr>
            <w:tcW w:w="3686" w:type="dxa"/>
            <w:noWrap/>
            <w:hideMark/>
          </w:tcPr>
          <w:p w14:paraId="5DF4CD1B" w14:textId="77777777" w:rsidR="00913FC7" w:rsidRPr="008D2AF1" w:rsidDel="000A1486" w:rsidRDefault="00913FC7" w:rsidP="00BB77FB">
            <w:pPr>
              <w:rPr>
                <w:del w:id="1479" w:author="Em Lim" w:date="2025-07-31T17:49:00Z" w16du:dateUtc="2025-08-01T00:49:00Z"/>
                <w:color w:val="000000"/>
              </w:rPr>
              <w:pPrChange w:id="1480" w:author="Em Lim" w:date="2025-07-31T17:49:00Z" w16du:dateUtc="2025-08-01T00:49:00Z">
                <w:pPr>
                  <w:jc w:val="left"/>
                </w:pPr>
              </w:pPrChange>
            </w:pPr>
            <w:del w:id="1481" w:author="Em Lim" w:date="2025-07-31T17:49:00Z" w16du:dateUtc="2025-08-01T00:49:00Z">
              <w:r w:rsidRPr="008D2AF1" w:rsidDel="000A1486">
                <w:rPr>
                  <w:color w:val="000000"/>
                </w:rPr>
                <w:delText>Kelp - nereo</w:delText>
              </w:r>
            </w:del>
          </w:p>
        </w:tc>
        <w:tc>
          <w:tcPr>
            <w:tcW w:w="1247" w:type="dxa"/>
            <w:noWrap/>
            <w:vAlign w:val="bottom"/>
            <w:hideMark/>
          </w:tcPr>
          <w:p w14:paraId="136D6744" w14:textId="77777777" w:rsidR="00913FC7" w:rsidRPr="008D2AF1" w:rsidDel="000A1486" w:rsidRDefault="00913FC7" w:rsidP="00BB77FB">
            <w:pPr>
              <w:rPr>
                <w:del w:id="1482" w:author="Em Lim" w:date="2025-07-31T17:49:00Z" w16du:dateUtc="2025-08-01T00:49:00Z"/>
                <w:color w:val="000000"/>
              </w:rPr>
              <w:pPrChange w:id="1483" w:author="Em Lim" w:date="2025-07-31T17:49:00Z" w16du:dateUtc="2025-08-01T00:49:00Z">
                <w:pPr>
                  <w:jc w:val="left"/>
                </w:pPr>
              </w:pPrChange>
            </w:pPr>
            <w:del w:id="1484" w:author="Em Lim" w:date="2025-07-31T17:49:00Z" w16du:dateUtc="2025-08-01T00:49:00Z">
              <w:r w:rsidRPr="008D2AF1" w:rsidDel="000A1486">
                <w:rPr>
                  <w:color w:val="000000"/>
                </w:rPr>
                <w:delText>0.29</w:delText>
              </w:r>
            </w:del>
          </w:p>
        </w:tc>
        <w:tc>
          <w:tcPr>
            <w:tcW w:w="1507" w:type="dxa"/>
            <w:noWrap/>
            <w:vAlign w:val="bottom"/>
            <w:hideMark/>
          </w:tcPr>
          <w:p w14:paraId="671F691A" w14:textId="77777777" w:rsidR="00913FC7" w:rsidRPr="008D2AF1" w:rsidDel="000A1486" w:rsidRDefault="00913FC7" w:rsidP="00BB77FB">
            <w:pPr>
              <w:rPr>
                <w:del w:id="1485" w:author="Em Lim" w:date="2025-07-31T17:49:00Z" w16du:dateUtc="2025-08-01T00:49:00Z"/>
                <w:color w:val="000000"/>
              </w:rPr>
              <w:pPrChange w:id="1486" w:author="Em Lim" w:date="2025-07-31T17:49:00Z" w16du:dateUtc="2025-08-01T00:49:00Z">
                <w:pPr>
                  <w:jc w:val="left"/>
                </w:pPr>
              </w:pPrChange>
            </w:pPr>
            <w:del w:id="1487" w:author="Em Lim" w:date="2025-07-31T17:49:00Z" w16du:dateUtc="2025-08-01T00:49:00Z">
              <w:r w:rsidRPr="008D2AF1" w:rsidDel="000A1486">
                <w:rPr>
                  <w:color w:val="000000"/>
                </w:rPr>
                <w:delText>0.09</w:delText>
              </w:r>
            </w:del>
          </w:p>
        </w:tc>
        <w:tc>
          <w:tcPr>
            <w:tcW w:w="1093" w:type="dxa"/>
            <w:noWrap/>
            <w:vAlign w:val="bottom"/>
            <w:hideMark/>
          </w:tcPr>
          <w:p w14:paraId="3B0FFCA3" w14:textId="77777777" w:rsidR="00913FC7" w:rsidRPr="008D2AF1" w:rsidDel="000A1486" w:rsidRDefault="00913FC7" w:rsidP="00BB77FB">
            <w:pPr>
              <w:rPr>
                <w:del w:id="1488" w:author="Em Lim" w:date="2025-07-31T17:49:00Z" w16du:dateUtc="2025-08-01T00:49:00Z"/>
                <w:color w:val="000000"/>
              </w:rPr>
              <w:pPrChange w:id="1489" w:author="Em Lim" w:date="2025-07-31T17:49:00Z" w16du:dateUtc="2025-08-01T00:49:00Z">
                <w:pPr>
                  <w:jc w:val="left"/>
                </w:pPr>
              </w:pPrChange>
            </w:pPr>
            <w:del w:id="1490" w:author="Em Lim" w:date="2025-07-31T17:49:00Z" w16du:dateUtc="2025-08-01T00:49:00Z">
              <w:r w:rsidRPr="008D2AF1" w:rsidDel="000A1486">
                <w:rPr>
                  <w:color w:val="000000"/>
                </w:rPr>
                <w:delText>3.30</w:delText>
              </w:r>
            </w:del>
          </w:p>
        </w:tc>
        <w:tc>
          <w:tcPr>
            <w:tcW w:w="1300" w:type="dxa"/>
            <w:noWrap/>
            <w:vAlign w:val="bottom"/>
            <w:hideMark/>
          </w:tcPr>
          <w:p w14:paraId="6F5BCC28" w14:textId="77777777" w:rsidR="00913FC7" w:rsidRPr="008D2AF1" w:rsidDel="000A1486" w:rsidRDefault="00913FC7" w:rsidP="00BB77FB">
            <w:pPr>
              <w:rPr>
                <w:del w:id="1491" w:author="Em Lim" w:date="2025-07-31T17:49:00Z" w16du:dateUtc="2025-08-01T00:49:00Z"/>
                <w:color w:val="000000"/>
              </w:rPr>
              <w:pPrChange w:id="1492" w:author="Em Lim" w:date="2025-07-31T17:49:00Z" w16du:dateUtc="2025-08-01T00:49:00Z">
                <w:pPr>
                  <w:jc w:val="left"/>
                </w:pPr>
              </w:pPrChange>
            </w:pPr>
            <w:del w:id="1493" w:author="Em Lim" w:date="2025-07-31T17:49:00Z" w16du:dateUtc="2025-08-01T00:49:00Z">
              <w:r w:rsidRPr="008D2AF1" w:rsidDel="000A1486">
                <w:rPr>
                  <w:color w:val="000000"/>
                </w:rPr>
                <w:delText>0.001</w:delText>
              </w:r>
            </w:del>
          </w:p>
        </w:tc>
      </w:tr>
      <w:tr w:rsidR="00913FC7" w:rsidRPr="008D2AF1" w:rsidDel="000A1486" w14:paraId="1DF7AAA2" w14:textId="77777777" w:rsidTr="00BB77FB">
        <w:trPr>
          <w:trHeight w:val="320"/>
          <w:del w:id="1494" w:author="Em Lim" w:date="2025-07-31T17:49:00Z"/>
        </w:trPr>
        <w:tc>
          <w:tcPr>
            <w:tcW w:w="3686" w:type="dxa"/>
            <w:noWrap/>
            <w:hideMark/>
          </w:tcPr>
          <w:p w14:paraId="2BE28AED" w14:textId="77777777" w:rsidR="00913FC7" w:rsidRPr="008D2AF1" w:rsidDel="000A1486" w:rsidRDefault="00913FC7" w:rsidP="00BB77FB">
            <w:pPr>
              <w:rPr>
                <w:del w:id="1495" w:author="Em Lim" w:date="2025-07-31T17:49:00Z" w16du:dateUtc="2025-08-01T00:49:00Z"/>
                <w:color w:val="000000"/>
              </w:rPr>
              <w:pPrChange w:id="1496" w:author="Em Lim" w:date="2025-07-31T17:49:00Z" w16du:dateUtc="2025-08-01T00:49:00Z">
                <w:pPr>
                  <w:jc w:val="left"/>
                </w:pPr>
              </w:pPrChange>
            </w:pPr>
            <w:del w:id="1497" w:author="Em Lim" w:date="2025-07-31T17:49:00Z" w16du:dateUtc="2025-08-01T00:49:00Z">
              <w:r w:rsidRPr="008D2AF1" w:rsidDel="000A1486">
                <w:rPr>
                  <w:color w:val="000000"/>
                </w:rPr>
                <w:delText>Kelp - none</w:delText>
              </w:r>
            </w:del>
          </w:p>
        </w:tc>
        <w:tc>
          <w:tcPr>
            <w:tcW w:w="1247" w:type="dxa"/>
            <w:noWrap/>
            <w:vAlign w:val="bottom"/>
            <w:hideMark/>
          </w:tcPr>
          <w:p w14:paraId="2CF87838" w14:textId="77777777" w:rsidR="00913FC7" w:rsidRPr="008D2AF1" w:rsidDel="000A1486" w:rsidRDefault="00913FC7" w:rsidP="00BB77FB">
            <w:pPr>
              <w:rPr>
                <w:del w:id="1498" w:author="Em Lim" w:date="2025-07-31T17:49:00Z" w16du:dateUtc="2025-08-01T00:49:00Z"/>
                <w:color w:val="000000"/>
              </w:rPr>
              <w:pPrChange w:id="1499" w:author="Em Lim" w:date="2025-07-31T17:49:00Z" w16du:dateUtc="2025-08-01T00:49:00Z">
                <w:pPr>
                  <w:jc w:val="left"/>
                </w:pPr>
              </w:pPrChange>
            </w:pPr>
            <w:del w:id="1500" w:author="Em Lim" w:date="2025-07-31T17:49:00Z" w16du:dateUtc="2025-08-01T00:49:00Z">
              <w:r w:rsidRPr="008D2AF1" w:rsidDel="000A1486">
                <w:rPr>
                  <w:color w:val="000000"/>
                </w:rPr>
                <w:delText>-0.34</w:delText>
              </w:r>
            </w:del>
          </w:p>
        </w:tc>
        <w:tc>
          <w:tcPr>
            <w:tcW w:w="1507" w:type="dxa"/>
            <w:noWrap/>
            <w:vAlign w:val="bottom"/>
            <w:hideMark/>
          </w:tcPr>
          <w:p w14:paraId="5328D92E" w14:textId="77777777" w:rsidR="00913FC7" w:rsidRPr="008D2AF1" w:rsidDel="000A1486" w:rsidRDefault="00913FC7" w:rsidP="00BB77FB">
            <w:pPr>
              <w:rPr>
                <w:del w:id="1501" w:author="Em Lim" w:date="2025-07-31T17:49:00Z" w16du:dateUtc="2025-08-01T00:49:00Z"/>
                <w:color w:val="000000"/>
              </w:rPr>
              <w:pPrChange w:id="1502" w:author="Em Lim" w:date="2025-07-31T17:49:00Z" w16du:dateUtc="2025-08-01T00:49:00Z">
                <w:pPr>
                  <w:jc w:val="left"/>
                </w:pPr>
              </w:pPrChange>
            </w:pPr>
            <w:del w:id="1503" w:author="Em Lim" w:date="2025-07-31T17:49:00Z" w16du:dateUtc="2025-08-01T00:49:00Z">
              <w:r w:rsidRPr="008D2AF1" w:rsidDel="000A1486">
                <w:rPr>
                  <w:color w:val="000000"/>
                </w:rPr>
                <w:delText>0.21</w:delText>
              </w:r>
            </w:del>
          </w:p>
        </w:tc>
        <w:tc>
          <w:tcPr>
            <w:tcW w:w="1093" w:type="dxa"/>
            <w:noWrap/>
            <w:vAlign w:val="bottom"/>
            <w:hideMark/>
          </w:tcPr>
          <w:p w14:paraId="61209592" w14:textId="77777777" w:rsidR="00913FC7" w:rsidRPr="008D2AF1" w:rsidDel="000A1486" w:rsidRDefault="00913FC7" w:rsidP="00BB77FB">
            <w:pPr>
              <w:rPr>
                <w:del w:id="1504" w:author="Em Lim" w:date="2025-07-31T17:49:00Z" w16du:dateUtc="2025-08-01T00:49:00Z"/>
                <w:color w:val="000000"/>
              </w:rPr>
              <w:pPrChange w:id="1505" w:author="Em Lim" w:date="2025-07-31T17:49:00Z" w16du:dateUtc="2025-08-01T00:49:00Z">
                <w:pPr>
                  <w:jc w:val="left"/>
                </w:pPr>
              </w:pPrChange>
            </w:pPr>
            <w:del w:id="1506" w:author="Em Lim" w:date="2025-07-31T17:49:00Z" w16du:dateUtc="2025-08-01T00:49:00Z">
              <w:r w:rsidRPr="008D2AF1" w:rsidDel="000A1486">
                <w:rPr>
                  <w:color w:val="000000"/>
                </w:rPr>
                <w:delText>-1.60</w:delText>
              </w:r>
            </w:del>
          </w:p>
        </w:tc>
        <w:tc>
          <w:tcPr>
            <w:tcW w:w="1300" w:type="dxa"/>
            <w:noWrap/>
            <w:vAlign w:val="bottom"/>
            <w:hideMark/>
          </w:tcPr>
          <w:p w14:paraId="3A16F667" w14:textId="77777777" w:rsidR="00913FC7" w:rsidRPr="008D2AF1" w:rsidDel="000A1486" w:rsidRDefault="00913FC7" w:rsidP="00BB77FB">
            <w:pPr>
              <w:rPr>
                <w:del w:id="1507" w:author="Em Lim" w:date="2025-07-31T17:49:00Z" w16du:dateUtc="2025-08-01T00:49:00Z"/>
                <w:color w:val="000000"/>
              </w:rPr>
              <w:pPrChange w:id="1508" w:author="Em Lim" w:date="2025-07-31T17:49:00Z" w16du:dateUtc="2025-08-01T00:49:00Z">
                <w:pPr>
                  <w:jc w:val="left"/>
                </w:pPr>
              </w:pPrChange>
            </w:pPr>
            <w:del w:id="1509" w:author="Em Lim" w:date="2025-07-31T17:49:00Z" w16du:dateUtc="2025-08-01T00:49:00Z">
              <w:r w:rsidRPr="008D2AF1" w:rsidDel="000A1486">
                <w:rPr>
                  <w:color w:val="000000"/>
                </w:rPr>
                <w:delText>0.11</w:delText>
              </w:r>
            </w:del>
          </w:p>
        </w:tc>
      </w:tr>
      <w:tr w:rsidR="00913FC7" w:rsidRPr="008D2AF1" w:rsidDel="000A1486" w14:paraId="70D7C4A4" w14:textId="77777777" w:rsidTr="00BB77FB">
        <w:trPr>
          <w:trHeight w:val="320"/>
          <w:del w:id="1510" w:author="Em Lim" w:date="2025-07-31T17:49:00Z"/>
        </w:trPr>
        <w:tc>
          <w:tcPr>
            <w:tcW w:w="3686" w:type="dxa"/>
            <w:noWrap/>
            <w:hideMark/>
          </w:tcPr>
          <w:p w14:paraId="4159BAD4" w14:textId="77777777" w:rsidR="00913FC7" w:rsidRPr="008D2AF1" w:rsidDel="000A1486" w:rsidRDefault="00913FC7" w:rsidP="00BB77FB">
            <w:pPr>
              <w:rPr>
                <w:del w:id="1511" w:author="Em Lim" w:date="2025-07-31T17:49:00Z" w16du:dateUtc="2025-08-01T00:49:00Z"/>
                <w:color w:val="000000"/>
              </w:rPr>
              <w:pPrChange w:id="1512" w:author="Em Lim" w:date="2025-07-31T17:49:00Z" w16du:dateUtc="2025-08-01T00:49:00Z">
                <w:pPr>
                  <w:jc w:val="left"/>
                </w:pPr>
              </w:pPrChange>
            </w:pPr>
            <w:del w:id="1513" w:author="Em Lim" w:date="2025-07-31T17:49:00Z" w16du:dateUtc="2025-08-01T00:49:00Z">
              <w:r w:rsidRPr="008D2AF1" w:rsidDel="000A1486">
                <w:rPr>
                  <w:color w:val="000000"/>
                </w:rPr>
                <w:delText>Kelp biomass</w:delText>
              </w:r>
            </w:del>
          </w:p>
        </w:tc>
        <w:tc>
          <w:tcPr>
            <w:tcW w:w="1247" w:type="dxa"/>
            <w:noWrap/>
            <w:vAlign w:val="bottom"/>
            <w:hideMark/>
          </w:tcPr>
          <w:p w14:paraId="2A6136C7" w14:textId="77777777" w:rsidR="00913FC7" w:rsidRPr="008D2AF1" w:rsidDel="000A1486" w:rsidRDefault="00913FC7" w:rsidP="00BB77FB">
            <w:pPr>
              <w:rPr>
                <w:del w:id="1514" w:author="Em Lim" w:date="2025-07-31T17:49:00Z" w16du:dateUtc="2025-08-01T00:49:00Z"/>
                <w:color w:val="000000"/>
              </w:rPr>
              <w:pPrChange w:id="1515" w:author="Em Lim" w:date="2025-07-31T17:49:00Z" w16du:dateUtc="2025-08-01T00:49:00Z">
                <w:pPr>
                  <w:jc w:val="left"/>
                </w:pPr>
              </w:pPrChange>
            </w:pPr>
            <w:del w:id="1516" w:author="Em Lim" w:date="2025-07-31T17:49:00Z" w16du:dateUtc="2025-08-01T00:49:00Z">
              <w:r w:rsidRPr="008D2AF1" w:rsidDel="000A1486">
                <w:rPr>
                  <w:color w:val="000000"/>
                </w:rPr>
                <w:delText>0.23</w:delText>
              </w:r>
            </w:del>
          </w:p>
        </w:tc>
        <w:tc>
          <w:tcPr>
            <w:tcW w:w="1507" w:type="dxa"/>
            <w:noWrap/>
            <w:vAlign w:val="bottom"/>
            <w:hideMark/>
          </w:tcPr>
          <w:p w14:paraId="6E7F2903" w14:textId="77777777" w:rsidR="00913FC7" w:rsidRPr="008D2AF1" w:rsidDel="000A1486" w:rsidRDefault="00913FC7" w:rsidP="00BB77FB">
            <w:pPr>
              <w:rPr>
                <w:del w:id="1517" w:author="Em Lim" w:date="2025-07-31T17:49:00Z" w16du:dateUtc="2025-08-01T00:49:00Z"/>
                <w:color w:val="000000"/>
              </w:rPr>
              <w:pPrChange w:id="1518" w:author="Em Lim" w:date="2025-07-31T17:49:00Z" w16du:dateUtc="2025-08-01T00:49:00Z">
                <w:pPr>
                  <w:jc w:val="left"/>
                </w:pPr>
              </w:pPrChange>
            </w:pPr>
            <w:del w:id="1519" w:author="Em Lim" w:date="2025-07-31T17:49:00Z" w16du:dateUtc="2025-08-01T00:49:00Z">
              <w:r w:rsidRPr="008D2AF1" w:rsidDel="000A1486">
                <w:rPr>
                  <w:color w:val="000000"/>
                </w:rPr>
                <w:delText>0.05</w:delText>
              </w:r>
            </w:del>
          </w:p>
        </w:tc>
        <w:tc>
          <w:tcPr>
            <w:tcW w:w="1093" w:type="dxa"/>
            <w:noWrap/>
            <w:vAlign w:val="bottom"/>
            <w:hideMark/>
          </w:tcPr>
          <w:p w14:paraId="1F554530" w14:textId="77777777" w:rsidR="00913FC7" w:rsidRPr="008D2AF1" w:rsidDel="000A1486" w:rsidRDefault="00913FC7" w:rsidP="00BB77FB">
            <w:pPr>
              <w:rPr>
                <w:del w:id="1520" w:author="Em Lim" w:date="2025-07-31T17:49:00Z" w16du:dateUtc="2025-08-01T00:49:00Z"/>
                <w:color w:val="000000"/>
              </w:rPr>
              <w:pPrChange w:id="1521" w:author="Em Lim" w:date="2025-07-31T17:49:00Z" w16du:dateUtc="2025-08-01T00:49:00Z">
                <w:pPr>
                  <w:jc w:val="left"/>
                </w:pPr>
              </w:pPrChange>
            </w:pPr>
            <w:del w:id="1522" w:author="Em Lim" w:date="2025-07-31T17:49:00Z" w16du:dateUtc="2025-08-01T00:49:00Z">
              <w:r w:rsidRPr="008D2AF1" w:rsidDel="000A1486">
                <w:rPr>
                  <w:color w:val="000000"/>
                </w:rPr>
                <w:delText>4.30</w:delText>
              </w:r>
            </w:del>
          </w:p>
        </w:tc>
        <w:tc>
          <w:tcPr>
            <w:tcW w:w="1300" w:type="dxa"/>
            <w:noWrap/>
            <w:vAlign w:val="bottom"/>
            <w:hideMark/>
          </w:tcPr>
          <w:p w14:paraId="254C07E6" w14:textId="77777777" w:rsidR="00913FC7" w:rsidRPr="008D2AF1" w:rsidDel="000A1486" w:rsidRDefault="00913FC7" w:rsidP="00BB77FB">
            <w:pPr>
              <w:rPr>
                <w:del w:id="1523" w:author="Em Lim" w:date="2025-07-31T17:49:00Z" w16du:dateUtc="2025-08-01T00:49:00Z"/>
                <w:color w:val="000000"/>
              </w:rPr>
              <w:pPrChange w:id="1524" w:author="Em Lim" w:date="2025-07-31T17:49:00Z" w16du:dateUtc="2025-08-01T00:49:00Z">
                <w:pPr>
                  <w:jc w:val="left"/>
                </w:pPr>
              </w:pPrChange>
            </w:pPr>
            <w:del w:id="1525" w:author="Em Lim" w:date="2025-07-31T17:49:00Z" w16du:dateUtc="2025-08-01T00:49:00Z">
              <w:r w:rsidRPr="008D2AF1" w:rsidDel="000A1486">
                <w:rPr>
                  <w:color w:val="000000"/>
                </w:rPr>
                <w:delText>&lt; 0.001</w:delText>
              </w:r>
            </w:del>
          </w:p>
        </w:tc>
      </w:tr>
      <w:tr w:rsidR="00913FC7" w:rsidRPr="008D2AF1" w:rsidDel="000A1486" w14:paraId="2E646463" w14:textId="77777777" w:rsidTr="00BB77FB">
        <w:trPr>
          <w:trHeight w:val="320"/>
          <w:del w:id="1526" w:author="Em Lim" w:date="2025-07-31T17:49:00Z"/>
        </w:trPr>
        <w:tc>
          <w:tcPr>
            <w:tcW w:w="3686" w:type="dxa"/>
            <w:noWrap/>
            <w:hideMark/>
          </w:tcPr>
          <w:p w14:paraId="209FA95D" w14:textId="77777777" w:rsidR="00913FC7" w:rsidRPr="008D2AF1" w:rsidDel="000A1486" w:rsidRDefault="00913FC7" w:rsidP="00BB77FB">
            <w:pPr>
              <w:rPr>
                <w:del w:id="1527" w:author="Em Lim" w:date="2025-07-31T17:49:00Z" w16du:dateUtc="2025-08-01T00:49:00Z"/>
                <w:color w:val="000000"/>
              </w:rPr>
              <w:pPrChange w:id="1528" w:author="Em Lim" w:date="2025-07-31T17:49:00Z" w16du:dateUtc="2025-08-01T00:49:00Z">
                <w:pPr>
                  <w:jc w:val="left"/>
                </w:pPr>
              </w:pPrChange>
            </w:pPr>
            <w:del w:id="1529" w:author="Em Lim" w:date="2025-07-31T17:49:00Z" w16du:dateUtc="2025-08-01T00:49:00Z">
              <w:r w:rsidRPr="008D2AF1" w:rsidDel="000A1486">
                <w:rPr>
                  <w:color w:val="000000"/>
                </w:rPr>
                <w:delText>Tide exchange</w:delText>
              </w:r>
            </w:del>
          </w:p>
        </w:tc>
        <w:tc>
          <w:tcPr>
            <w:tcW w:w="1247" w:type="dxa"/>
            <w:noWrap/>
            <w:vAlign w:val="bottom"/>
            <w:hideMark/>
          </w:tcPr>
          <w:p w14:paraId="283109E9" w14:textId="77777777" w:rsidR="00913FC7" w:rsidRPr="008D2AF1" w:rsidDel="000A1486" w:rsidRDefault="00913FC7" w:rsidP="00BB77FB">
            <w:pPr>
              <w:rPr>
                <w:del w:id="1530" w:author="Em Lim" w:date="2025-07-31T17:49:00Z" w16du:dateUtc="2025-08-01T00:49:00Z"/>
                <w:color w:val="000000"/>
              </w:rPr>
              <w:pPrChange w:id="1531" w:author="Em Lim" w:date="2025-07-31T17:49:00Z" w16du:dateUtc="2025-08-01T00:49:00Z">
                <w:pPr>
                  <w:jc w:val="left"/>
                </w:pPr>
              </w:pPrChange>
            </w:pPr>
            <w:del w:id="1532" w:author="Em Lim" w:date="2025-07-31T17:49:00Z" w16du:dateUtc="2025-08-01T00:49:00Z">
              <w:r w:rsidRPr="008D2AF1" w:rsidDel="000A1486">
                <w:rPr>
                  <w:color w:val="000000"/>
                </w:rPr>
                <w:delText>0.02</w:delText>
              </w:r>
            </w:del>
          </w:p>
        </w:tc>
        <w:tc>
          <w:tcPr>
            <w:tcW w:w="1507" w:type="dxa"/>
            <w:noWrap/>
            <w:vAlign w:val="bottom"/>
            <w:hideMark/>
          </w:tcPr>
          <w:p w14:paraId="7C56012A" w14:textId="77777777" w:rsidR="00913FC7" w:rsidRPr="008D2AF1" w:rsidDel="000A1486" w:rsidRDefault="00913FC7" w:rsidP="00BB77FB">
            <w:pPr>
              <w:rPr>
                <w:del w:id="1533" w:author="Em Lim" w:date="2025-07-31T17:49:00Z" w16du:dateUtc="2025-08-01T00:49:00Z"/>
                <w:color w:val="000000"/>
              </w:rPr>
              <w:pPrChange w:id="1534" w:author="Em Lim" w:date="2025-07-31T17:49:00Z" w16du:dateUtc="2025-08-01T00:49:00Z">
                <w:pPr>
                  <w:jc w:val="left"/>
                </w:pPr>
              </w:pPrChange>
            </w:pPr>
            <w:del w:id="1535" w:author="Em Lim" w:date="2025-07-31T17:49:00Z" w16du:dateUtc="2025-08-01T00:49:00Z">
              <w:r w:rsidRPr="008D2AF1" w:rsidDel="000A1486">
                <w:rPr>
                  <w:color w:val="000000"/>
                </w:rPr>
                <w:delText>0.05</w:delText>
              </w:r>
            </w:del>
          </w:p>
        </w:tc>
        <w:tc>
          <w:tcPr>
            <w:tcW w:w="1093" w:type="dxa"/>
            <w:noWrap/>
            <w:vAlign w:val="bottom"/>
            <w:hideMark/>
          </w:tcPr>
          <w:p w14:paraId="0A779A14" w14:textId="77777777" w:rsidR="00913FC7" w:rsidRPr="008D2AF1" w:rsidDel="000A1486" w:rsidRDefault="00913FC7" w:rsidP="00BB77FB">
            <w:pPr>
              <w:rPr>
                <w:del w:id="1536" w:author="Em Lim" w:date="2025-07-31T17:49:00Z" w16du:dateUtc="2025-08-01T00:49:00Z"/>
                <w:color w:val="000000"/>
              </w:rPr>
              <w:pPrChange w:id="1537" w:author="Em Lim" w:date="2025-07-31T17:49:00Z" w16du:dateUtc="2025-08-01T00:49:00Z">
                <w:pPr>
                  <w:jc w:val="left"/>
                </w:pPr>
              </w:pPrChange>
            </w:pPr>
            <w:del w:id="1538" w:author="Em Lim" w:date="2025-07-31T17:49:00Z" w16du:dateUtc="2025-08-01T00:49:00Z">
              <w:r w:rsidRPr="008D2AF1" w:rsidDel="000A1486">
                <w:rPr>
                  <w:color w:val="000000"/>
                </w:rPr>
                <w:delText>0.35</w:delText>
              </w:r>
            </w:del>
          </w:p>
        </w:tc>
        <w:tc>
          <w:tcPr>
            <w:tcW w:w="1300" w:type="dxa"/>
            <w:noWrap/>
            <w:vAlign w:val="bottom"/>
            <w:hideMark/>
          </w:tcPr>
          <w:p w14:paraId="295EA172" w14:textId="77777777" w:rsidR="00913FC7" w:rsidRPr="008D2AF1" w:rsidDel="000A1486" w:rsidRDefault="00913FC7" w:rsidP="00BB77FB">
            <w:pPr>
              <w:rPr>
                <w:del w:id="1539" w:author="Em Lim" w:date="2025-07-31T17:49:00Z" w16du:dateUtc="2025-08-01T00:49:00Z"/>
                <w:color w:val="000000"/>
              </w:rPr>
              <w:pPrChange w:id="1540" w:author="Em Lim" w:date="2025-07-31T17:49:00Z" w16du:dateUtc="2025-08-01T00:49:00Z">
                <w:pPr>
                  <w:jc w:val="left"/>
                </w:pPr>
              </w:pPrChange>
            </w:pPr>
            <w:del w:id="1541" w:author="Em Lim" w:date="2025-07-31T17:49:00Z" w16du:dateUtc="2025-08-01T00:49:00Z">
              <w:r w:rsidRPr="008D2AF1" w:rsidDel="000A1486">
                <w:rPr>
                  <w:color w:val="000000"/>
                </w:rPr>
                <w:delText>0.73</w:delText>
              </w:r>
            </w:del>
          </w:p>
        </w:tc>
      </w:tr>
      <w:tr w:rsidR="00913FC7" w:rsidRPr="008D2AF1" w:rsidDel="000A1486" w14:paraId="59D89A73" w14:textId="77777777" w:rsidTr="00BB77FB">
        <w:trPr>
          <w:trHeight w:val="320"/>
          <w:del w:id="1542" w:author="Em Lim" w:date="2025-07-31T17:49:00Z"/>
        </w:trPr>
        <w:tc>
          <w:tcPr>
            <w:tcW w:w="3686" w:type="dxa"/>
            <w:noWrap/>
            <w:hideMark/>
          </w:tcPr>
          <w:p w14:paraId="5C6BF8DD" w14:textId="77777777" w:rsidR="00913FC7" w:rsidRPr="008D2AF1" w:rsidDel="000A1486" w:rsidRDefault="00913FC7" w:rsidP="00BB77FB">
            <w:pPr>
              <w:rPr>
                <w:del w:id="1543" w:author="Em Lim" w:date="2025-07-31T17:49:00Z" w16du:dateUtc="2025-08-01T00:49:00Z"/>
                <w:color w:val="000000"/>
              </w:rPr>
              <w:pPrChange w:id="1544" w:author="Em Lim" w:date="2025-07-31T17:49:00Z" w16du:dateUtc="2025-08-01T00:49:00Z">
                <w:pPr>
                  <w:jc w:val="left"/>
                </w:pPr>
              </w:pPrChange>
            </w:pPr>
            <w:del w:id="1545" w:author="Em Lim" w:date="2025-07-31T17:49:00Z" w16du:dateUtc="2025-08-01T00:49:00Z">
              <w:r w:rsidRPr="008D2AF1" w:rsidDel="000A1486">
                <w:rPr>
                  <w:color w:val="000000"/>
                </w:rPr>
                <w:delText>Animal biomass</w:delText>
              </w:r>
            </w:del>
          </w:p>
        </w:tc>
        <w:tc>
          <w:tcPr>
            <w:tcW w:w="1247" w:type="dxa"/>
            <w:noWrap/>
            <w:vAlign w:val="bottom"/>
            <w:hideMark/>
          </w:tcPr>
          <w:p w14:paraId="35371A64" w14:textId="77777777" w:rsidR="00913FC7" w:rsidRPr="008D2AF1" w:rsidDel="000A1486" w:rsidRDefault="00913FC7" w:rsidP="00BB77FB">
            <w:pPr>
              <w:rPr>
                <w:del w:id="1546" w:author="Em Lim" w:date="2025-07-31T17:49:00Z" w16du:dateUtc="2025-08-01T00:49:00Z"/>
                <w:color w:val="000000"/>
              </w:rPr>
              <w:pPrChange w:id="1547" w:author="Em Lim" w:date="2025-07-31T17:49:00Z" w16du:dateUtc="2025-08-01T00:49:00Z">
                <w:pPr>
                  <w:jc w:val="left"/>
                </w:pPr>
              </w:pPrChange>
            </w:pPr>
            <w:del w:id="1548" w:author="Em Lim" w:date="2025-07-31T17:49:00Z" w16du:dateUtc="2025-08-01T00:49:00Z">
              <w:r w:rsidRPr="008D2AF1" w:rsidDel="000A1486">
                <w:rPr>
                  <w:color w:val="000000"/>
                </w:rPr>
                <w:delText>0.11</w:delText>
              </w:r>
            </w:del>
          </w:p>
        </w:tc>
        <w:tc>
          <w:tcPr>
            <w:tcW w:w="1507" w:type="dxa"/>
            <w:noWrap/>
            <w:vAlign w:val="bottom"/>
            <w:hideMark/>
          </w:tcPr>
          <w:p w14:paraId="1DFC3B95" w14:textId="77777777" w:rsidR="00913FC7" w:rsidRPr="008D2AF1" w:rsidDel="000A1486" w:rsidRDefault="00913FC7" w:rsidP="00BB77FB">
            <w:pPr>
              <w:rPr>
                <w:del w:id="1549" w:author="Em Lim" w:date="2025-07-31T17:49:00Z" w16du:dateUtc="2025-08-01T00:49:00Z"/>
                <w:color w:val="000000"/>
              </w:rPr>
              <w:pPrChange w:id="1550" w:author="Em Lim" w:date="2025-07-31T17:49:00Z" w16du:dateUtc="2025-08-01T00:49:00Z">
                <w:pPr>
                  <w:jc w:val="left"/>
                </w:pPr>
              </w:pPrChange>
            </w:pPr>
            <w:del w:id="1551" w:author="Em Lim" w:date="2025-07-31T17:49:00Z" w16du:dateUtc="2025-08-01T00:49:00Z">
              <w:r w:rsidRPr="008D2AF1" w:rsidDel="000A1486">
                <w:rPr>
                  <w:color w:val="000000"/>
                </w:rPr>
                <w:delText>0.05</w:delText>
              </w:r>
            </w:del>
          </w:p>
        </w:tc>
        <w:tc>
          <w:tcPr>
            <w:tcW w:w="1093" w:type="dxa"/>
            <w:noWrap/>
            <w:vAlign w:val="bottom"/>
            <w:hideMark/>
          </w:tcPr>
          <w:p w14:paraId="70868104" w14:textId="77777777" w:rsidR="00913FC7" w:rsidRPr="008D2AF1" w:rsidDel="000A1486" w:rsidRDefault="00913FC7" w:rsidP="00BB77FB">
            <w:pPr>
              <w:rPr>
                <w:del w:id="1552" w:author="Em Lim" w:date="2025-07-31T17:49:00Z" w16du:dateUtc="2025-08-01T00:49:00Z"/>
                <w:color w:val="000000"/>
              </w:rPr>
              <w:pPrChange w:id="1553" w:author="Em Lim" w:date="2025-07-31T17:49:00Z" w16du:dateUtc="2025-08-01T00:49:00Z">
                <w:pPr>
                  <w:jc w:val="left"/>
                </w:pPr>
              </w:pPrChange>
            </w:pPr>
            <w:del w:id="1554" w:author="Em Lim" w:date="2025-07-31T17:49:00Z" w16du:dateUtc="2025-08-01T00:49:00Z">
              <w:r w:rsidRPr="008D2AF1" w:rsidDel="000A1486">
                <w:rPr>
                  <w:color w:val="000000"/>
                </w:rPr>
                <w:delText>2.37</w:delText>
              </w:r>
            </w:del>
          </w:p>
        </w:tc>
        <w:tc>
          <w:tcPr>
            <w:tcW w:w="1300" w:type="dxa"/>
            <w:noWrap/>
            <w:vAlign w:val="bottom"/>
            <w:hideMark/>
          </w:tcPr>
          <w:p w14:paraId="73107800" w14:textId="77777777" w:rsidR="00913FC7" w:rsidRPr="008D2AF1" w:rsidDel="000A1486" w:rsidRDefault="00913FC7" w:rsidP="00BB77FB">
            <w:pPr>
              <w:rPr>
                <w:del w:id="1555" w:author="Em Lim" w:date="2025-07-31T17:49:00Z" w16du:dateUtc="2025-08-01T00:49:00Z"/>
                <w:color w:val="000000"/>
              </w:rPr>
              <w:pPrChange w:id="1556" w:author="Em Lim" w:date="2025-07-31T17:49:00Z" w16du:dateUtc="2025-08-01T00:49:00Z">
                <w:pPr>
                  <w:jc w:val="left"/>
                </w:pPr>
              </w:pPrChange>
            </w:pPr>
            <w:del w:id="1557" w:author="Em Lim" w:date="2025-07-31T17:49:00Z" w16du:dateUtc="2025-08-01T00:49:00Z">
              <w:r w:rsidRPr="008D2AF1" w:rsidDel="000A1486">
                <w:rPr>
                  <w:color w:val="000000"/>
                </w:rPr>
                <w:delText>0.02</w:delText>
              </w:r>
            </w:del>
          </w:p>
        </w:tc>
      </w:tr>
      <w:tr w:rsidR="00913FC7" w:rsidRPr="008D2AF1" w:rsidDel="000A1486" w14:paraId="257D03DE" w14:textId="77777777" w:rsidTr="00BB77FB">
        <w:trPr>
          <w:trHeight w:val="320"/>
          <w:del w:id="1558" w:author="Em Lim" w:date="2025-07-31T17:49:00Z"/>
        </w:trPr>
        <w:tc>
          <w:tcPr>
            <w:tcW w:w="3686" w:type="dxa"/>
            <w:noWrap/>
            <w:hideMark/>
          </w:tcPr>
          <w:p w14:paraId="65AA10C1" w14:textId="77777777" w:rsidR="00913FC7" w:rsidRPr="008D2AF1" w:rsidDel="000A1486" w:rsidRDefault="00913FC7" w:rsidP="00BB77FB">
            <w:pPr>
              <w:rPr>
                <w:del w:id="1559" w:author="Em Lim" w:date="2025-07-31T17:49:00Z" w16du:dateUtc="2025-08-01T00:49:00Z"/>
                <w:color w:val="000000"/>
              </w:rPr>
              <w:pPrChange w:id="1560" w:author="Em Lim" w:date="2025-07-31T17:49:00Z" w16du:dateUtc="2025-08-01T00:49:00Z">
                <w:pPr>
                  <w:jc w:val="left"/>
                </w:pPr>
              </w:pPrChange>
            </w:pPr>
            <w:del w:id="1561" w:author="Em Lim" w:date="2025-07-31T17:49:00Z" w16du:dateUtc="2025-08-01T00:49:00Z">
              <w:r w:rsidRPr="008D2AF1" w:rsidDel="000A1486">
                <w:rPr>
                  <w:color w:val="000000"/>
                </w:rPr>
                <w:delText>Biodiversity</w:delText>
              </w:r>
            </w:del>
          </w:p>
        </w:tc>
        <w:tc>
          <w:tcPr>
            <w:tcW w:w="1247" w:type="dxa"/>
            <w:noWrap/>
            <w:vAlign w:val="bottom"/>
            <w:hideMark/>
          </w:tcPr>
          <w:p w14:paraId="4851BA4B" w14:textId="77777777" w:rsidR="00913FC7" w:rsidRPr="008D2AF1" w:rsidDel="000A1486" w:rsidRDefault="00913FC7" w:rsidP="00BB77FB">
            <w:pPr>
              <w:rPr>
                <w:del w:id="1562" w:author="Em Lim" w:date="2025-07-31T17:49:00Z" w16du:dateUtc="2025-08-01T00:49:00Z"/>
                <w:color w:val="000000"/>
              </w:rPr>
              <w:pPrChange w:id="1563" w:author="Em Lim" w:date="2025-07-31T17:49:00Z" w16du:dateUtc="2025-08-01T00:49:00Z">
                <w:pPr>
                  <w:jc w:val="left"/>
                </w:pPr>
              </w:pPrChange>
            </w:pPr>
            <w:del w:id="1564" w:author="Em Lim" w:date="2025-07-31T17:49:00Z" w16du:dateUtc="2025-08-01T00:49:00Z">
              <w:r w:rsidRPr="008D2AF1" w:rsidDel="000A1486">
                <w:rPr>
                  <w:color w:val="000000"/>
                </w:rPr>
                <w:delText>0.09</w:delText>
              </w:r>
            </w:del>
          </w:p>
        </w:tc>
        <w:tc>
          <w:tcPr>
            <w:tcW w:w="1507" w:type="dxa"/>
            <w:noWrap/>
            <w:vAlign w:val="bottom"/>
            <w:hideMark/>
          </w:tcPr>
          <w:p w14:paraId="0264A498" w14:textId="77777777" w:rsidR="00913FC7" w:rsidRPr="008D2AF1" w:rsidDel="000A1486" w:rsidRDefault="00913FC7" w:rsidP="00BB77FB">
            <w:pPr>
              <w:rPr>
                <w:del w:id="1565" w:author="Em Lim" w:date="2025-07-31T17:49:00Z" w16du:dateUtc="2025-08-01T00:49:00Z"/>
                <w:color w:val="000000"/>
              </w:rPr>
              <w:pPrChange w:id="1566" w:author="Em Lim" w:date="2025-07-31T17:49:00Z" w16du:dateUtc="2025-08-01T00:49:00Z">
                <w:pPr>
                  <w:jc w:val="left"/>
                </w:pPr>
              </w:pPrChange>
            </w:pPr>
            <w:del w:id="1567" w:author="Em Lim" w:date="2025-07-31T17:49:00Z" w16du:dateUtc="2025-08-01T00:49:00Z">
              <w:r w:rsidRPr="008D2AF1" w:rsidDel="000A1486">
                <w:rPr>
                  <w:color w:val="000000"/>
                </w:rPr>
                <w:delText>0.04</w:delText>
              </w:r>
            </w:del>
          </w:p>
        </w:tc>
        <w:tc>
          <w:tcPr>
            <w:tcW w:w="1093" w:type="dxa"/>
            <w:noWrap/>
            <w:vAlign w:val="bottom"/>
            <w:hideMark/>
          </w:tcPr>
          <w:p w14:paraId="6A0B0A6C" w14:textId="77777777" w:rsidR="00913FC7" w:rsidRPr="008D2AF1" w:rsidDel="000A1486" w:rsidRDefault="00913FC7" w:rsidP="00BB77FB">
            <w:pPr>
              <w:rPr>
                <w:del w:id="1568" w:author="Em Lim" w:date="2025-07-31T17:49:00Z" w16du:dateUtc="2025-08-01T00:49:00Z"/>
                <w:color w:val="000000"/>
              </w:rPr>
              <w:pPrChange w:id="1569" w:author="Em Lim" w:date="2025-07-31T17:49:00Z" w16du:dateUtc="2025-08-01T00:49:00Z">
                <w:pPr>
                  <w:jc w:val="left"/>
                </w:pPr>
              </w:pPrChange>
            </w:pPr>
            <w:del w:id="1570" w:author="Em Lim" w:date="2025-07-31T17:49:00Z" w16du:dateUtc="2025-08-01T00:49:00Z">
              <w:r w:rsidRPr="008D2AF1" w:rsidDel="000A1486">
                <w:rPr>
                  <w:color w:val="000000"/>
                </w:rPr>
                <w:delText>2.27</w:delText>
              </w:r>
            </w:del>
          </w:p>
        </w:tc>
        <w:tc>
          <w:tcPr>
            <w:tcW w:w="1300" w:type="dxa"/>
            <w:noWrap/>
            <w:vAlign w:val="bottom"/>
            <w:hideMark/>
          </w:tcPr>
          <w:p w14:paraId="449BBBB6" w14:textId="77777777" w:rsidR="00913FC7" w:rsidRPr="008D2AF1" w:rsidDel="000A1486" w:rsidRDefault="00913FC7" w:rsidP="00BB77FB">
            <w:pPr>
              <w:rPr>
                <w:del w:id="1571" w:author="Em Lim" w:date="2025-07-31T17:49:00Z" w16du:dateUtc="2025-08-01T00:49:00Z"/>
                <w:color w:val="000000"/>
              </w:rPr>
              <w:pPrChange w:id="1572" w:author="Em Lim" w:date="2025-07-31T17:49:00Z" w16du:dateUtc="2025-08-01T00:49:00Z">
                <w:pPr>
                  <w:jc w:val="left"/>
                </w:pPr>
              </w:pPrChange>
            </w:pPr>
            <w:del w:id="1573" w:author="Em Lim" w:date="2025-07-31T17:49:00Z" w16du:dateUtc="2025-08-01T00:49:00Z">
              <w:r w:rsidRPr="008D2AF1" w:rsidDel="000A1486">
                <w:rPr>
                  <w:color w:val="000000"/>
                </w:rPr>
                <w:delText>0.02</w:delText>
              </w:r>
            </w:del>
          </w:p>
        </w:tc>
      </w:tr>
      <w:tr w:rsidR="00913FC7" w:rsidRPr="008D2AF1" w:rsidDel="000A1486" w14:paraId="4A7A7750" w14:textId="77777777" w:rsidTr="00BB77FB">
        <w:trPr>
          <w:trHeight w:val="320"/>
          <w:del w:id="1574" w:author="Em Lim" w:date="2025-07-31T17:49:00Z"/>
        </w:trPr>
        <w:tc>
          <w:tcPr>
            <w:tcW w:w="3686" w:type="dxa"/>
            <w:noWrap/>
            <w:hideMark/>
          </w:tcPr>
          <w:p w14:paraId="480A31D1" w14:textId="77777777" w:rsidR="00913FC7" w:rsidRPr="008D2AF1" w:rsidDel="000A1486" w:rsidRDefault="00913FC7" w:rsidP="00BB77FB">
            <w:pPr>
              <w:rPr>
                <w:del w:id="1575" w:author="Em Lim" w:date="2025-07-31T17:49:00Z" w16du:dateUtc="2025-08-01T00:49:00Z"/>
                <w:color w:val="000000"/>
              </w:rPr>
              <w:pPrChange w:id="1576" w:author="Em Lim" w:date="2025-07-31T17:49:00Z" w16du:dateUtc="2025-08-01T00:49:00Z">
                <w:pPr>
                  <w:jc w:val="left"/>
                </w:pPr>
              </w:pPrChange>
            </w:pPr>
            <w:del w:id="1577" w:author="Em Lim" w:date="2025-07-31T17:49:00Z" w16du:dateUtc="2025-08-01T00:49:00Z">
              <w:r w:rsidRPr="008D2AF1" w:rsidDel="000A1486">
                <w:rPr>
                  <w:color w:val="000000"/>
                </w:rPr>
                <w:delText>Depth</w:delText>
              </w:r>
            </w:del>
          </w:p>
        </w:tc>
        <w:tc>
          <w:tcPr>
            <w:tcW w:w="1247" w:type="dxa"/>
            <w:noWrap/>
            <w:vAlign w:val="bottom"/>
            <w:hideMark/>
          </w:tcPr>
          <w:p w14:paraId="4A25F46B" w14:textId="77777777" w:rsidR="00913FC7" w:rsidRPr="008D2AF1" w:rsidDel="000A1486" w:rsidRDefault="00913FC7" w:rsidP="00BB77FB">
            <w:pPr>
              <w:rPr>
                <w:del w:id="1578" w:author="Em Lim" w:date="2025-07-31T17:49:00Z" w16du:dateUtc="2025-08-01T00:49:00Z"/>
                <w:color w:val="000000"/>
              </w:rPr>
              <w:pPrChange w:id="1579" w:author="Em Lim" w:date="2025-07-31T17:49:00Z" w16du:dateUtc="2025-08-01T00:49:00Z">
                <w:pPr>
                  <w:jc w:val="left"/>
                </w:pPr>
              </w:pPrChange>
            </w:pPr>
            <w:del w:id="1580" w:author="Em Lim" w:date="2025-07-31T17:49:00Z" w16du:dateUtc="2025-08-01T00:49:00Z">
              <w:r w:rsidRPr="008D2AF1" w:rsidDel="000A1486">
                <w:rPr>
                  <w:color w:val="000000"/>
                </w:rPr>
                <w:delText>0.01</w:delText>
              </w:r>
            </w:del>
          </w:p>
        </w:tc>
        <w:tc>
          <w:tcPr>
            <w:tcW w:w="1507" w:type="dxa"/>
            <w:noWrap/>
            <w:vAlign w:val="bottom"/>
            <w:hideMark/>
          </w:tcPr>
          <w:p w14:paraId="2D1E9061" w14:textId="77777777" w:rsidR="00913FC7" w:rsidRPr="008D2AF1" w:rsidDel="000A1486" w:rsidRDefault="00913FC7" w:rsidP="00BB77FB">
            <w:pPr>
              <w:rPr>
                <w:del w:id="1581" w:author="Em Lim" w:date="2025-07-31T17:49:00Z" w16du:dateUtc="2025-08-01T00:49:00Z"/>
                <w:color w:val="000000"/>
              </w:rPr>
              <w:pPrChange w:id="1582" w:author="Em Lim" w:date="2025-07-31T17:49:00Z" w16du:dateUtc="2025-08-01T00:49:00Z">
                <w:pPr>
                  <w:jc w:val="left"/>
                </w:pPr>
              </w:pPrChange>
            </w:pPr>
            <w:del w:id="1583" w:author="Em Lim" w:date="2025-07-31T17:49:00Z" w16du:dateUtc="2025-08-01T00:49:00Z">
              <w:r w:rsidRPr="008D2AF1" w:rsidDel="000A1486">
                <w:rPr>
                  <w:color w:val="000000"/>
                </w:rPr>
                <w:delText>0.03</w:delText>
              </w:r>
            </w:del>
          </w:p>
        </w:tc>
        <w:tc>
          <w:tcPr>
            <w:tcW w:w="1093" w:type="dxa"/>
            <w:noWrap/>
            <w:vAlign w:val="bottom"/>
            <w:hideMark/>
          </w:tcPr>
          <w:p w14:paraId="0895951C" w14:textId="77777777" w:rsidR="00913FC7" w:rsidRPr="008D2AF1" w:rsidDel="000A1486" w:rsidRDefault="00913FC7" w:rsidP="00BB77FB">
            <w:pPr>
              <w:rPr>
                <w:del w:id="1584" w:author="Em Lim" w:date="2025-07-31T17:49:00Z" w16du:dateUtc="2025-08-01T00:49:00Z"/>
                <w:color w:val="000000"/>
              </w:rPr>
              <w:pPrChange w:id="1585" w:author="Em Lim" w:date="2025-07-31T17:49:00Z" w16du:dateUtc="2025-08-01T00:49:00Z">
                <w:pPr>
                  <w:jc w:val="left"/>
                </w:pPr>
              </w:pPrChange>
            </w:pPr>
            <w:del w:id="1586" w:author="Em Lim" w:date="2025-07-31T17:49:00Z" w16du:dateUtc="2025-08-01T00:49:00Z">
              <w:r w:rsidRPr="008D2AF1" w:rsidDel="000A1486">
                <w:rPr>
                  <w:color w:val="000000"/>
                </w:rPr>
                <w:delText>0.40</w:delText>
              </w:r>
            </w:del>
          </w:p>
        </w:tc>
        <w:tc>
          <w:tcPr>
            <w:tcW w:w="1300" w:type="dxa"/>
            <w:noWrap/>
            <w:vAlign w:val="bottom"/>
            <w:hideMark/>
          </w:tcPr>
          <w:p w14:paraId="6D860BAA" w14:textId="77777777" w:rsidR="00913FC7" w:rsidRPr="008D2AF1" w:rsidDel="000A1486" w:rsidRDefault="00913FC7" w:rsidP="00BB77FB">
            <w:pPr>
              <w:rPr>
                <w:del w:id="1587" w:author="Em Lim" w:date="2025-07-31T17:49:00Z" w16du:dateUtc="2025-08-01T00:49:00Z"/>
                <w:color w:val="000000"/>
              </w:rPr>
              <w:pPrChange w:id="1588" w:author="Em Lim" w:date="2025-07-31T17:49:00Z" w16du:dateUtc="2025-08-01T00:49:00Z">
                <w:pPr>
                  <w:jc w:val="left"/>
                </w:pPr>
              </w:pPrChange>
            </w:pPr>
            <w:del w:id="1589" w:author="Em Lim" w:date="2025-07-31T17:49:00Z" w16du:dateUtc="2025-08-01T00:49:00Z">
              <w:r w:rsidRPr="008D2AF1" w:rsidDel="000A1486">
                <w:rPr>
                  <w:color w:val="000000"/>
                </w:rPr>
                <w:delText>0.69</w:delText>
              </w:r>
            </w:del>
          </w:p>
        </w:tc>
      </w:tr>
      <w:tr w:rsidR="00913FC7" w:rsidRPr="008D2AF1" w:rsidDel="000A1486" w14:paraId="087C77C8" w14:textId="77777777" w:rsidTr="00BB77FB">
        <w:trPr>
          <w:trHeight w:val="320"/>
          <w:del w:id="1590" w:author="Em Lim" w:date="2025-07-31T17:49:00Z"/>
        </w:trPr>
        <w:tc>
          <w:tcPr>
            <w:tcW w:w="3686" w:type="dxa"/>
            <w:noWrap/>
            <w:hideMark/>
          </w:tcPr>
          <w:p w14:paraId="574009F5" w14:textId="77777777" w:rsidR="00913FC7" w:rsidRPr="008D2AF1" w:rsidDel="000A1486" w:rsidRDefault="00913FC7" w:rsidP="00BB77FB">
            <w:pPr>
              <w:rPr>
                <w:del w:id="1591" w:author="Em Lim" w:date="2025-07-31T17:49:00Z" w16du:dateUtc="2025-08-01T00:49:00Z"/>
                <w:color w:val="000000"/>
              </w:rPr>
              <w:pPrChange w:id="1592" w:author="Em Lim" w:date="2025-07-31T17:49:00Z" w16du:dateUtc="2025-08-01T00:49:00Z">
                <w:pPr>
                  <w:jc w:val="left"/>
                </w:pPr>
              </w:pPrChange>
            </w:pPr>
            <w:del w:id="1593" w:author="Em Lim" w:date="2025-07-31T17:49:00Z" w16du:dateUtc="2025-08-01T00:49:00Z">
              <w:r w:rsidRPr="008D2AF1" w:rsidDel="000A1486">
                <w:rPr>
                  <w:color w:val="000000"/>
                </w:rPr>
                <w:delText>Kelp:tide</w:delText>
              </w:r>
            </w:del>
          </w:p>
        </w:tc>
        <w:tc>
          <w:tcPr>
            <w:tcW w:w="1247" w:type="dxa"/>
            <w:noWrap/>
            <w:vAlign w:val="bottom"/>
            <w:hideMark/>
          </w:tcPr>
          <w:p w14:paraId="4ECAEA4C" w14:textId="77777777" w:rsidR="00913FC7" w:rsidRPr="008D2AF1" w:rsidDel="000A1486" w:rsidRDefault="00913FC7" w:rsidP="00BB77FB">
            <w:pPr>
              <w:rPr>
                <w:del w:id="1594" w:author="Em Lim" w:date="2025-07-31T17:49:00Z" w16du:dateUtc="2025-08-01T00:49:00Z"/>
                <w:color w:val="000000"/>
              </w:rPr>
              <w:pPrChange w:id="1595" w:author="Em Lim" w:date="2025-07-31T17:49:00Z" w16du:dateUtc="2025-08-01T00:49:00Z">
                <w:pPr>
                  <w:jc w:val="left"/>
                </w:pPr>
              </w:pPrChange>
            </w:pPr>
            <w:del w:id="1596" w:author="Em Lim" w:date="2025-07-31T17:49:00Z" w16du:dateUtc="2025-08-01T00:49:00Z">
              <w:r w:rsidRPr="008D2AF1" w:rsidDel="000A1486">
                <w:rPr>
                  <w:color w:val="000000"/>
                </w:rPr>
                <w:delText>0.21</w:delText>
              </w:r>
            </w:del>
          </w:p>
        </w:tc>
        <w:tc>
          <w:tcPr>
            <w:tcW w:w="1507" w:type="dxa"/>
            <w:noWrap/>
            <w:vAlign w:val="bottom"/>
            <w:hideMark/>
          </w:tcPr>
          <w:p w14:paraId="598B4DD5" w14:textId="77777777" w:rsidR="00913FC7" w:rsidRPr="008D2AF1" w:rsidDel="000A1486" w:rsidRDefault="00913FC7" w:rsidP="00BB77FB">
            <w:pPr>
              <w:rPr>
                <w:del w:id="1597" w:author="Em Lim" w:date="2025-07-31T17:49:00Z" w16du:dateUtc="2025-08-01T00:49:00Z"/>
                <w:color w:val="000000"/>
              </w:rPr>
              <w:pPrChange w:id="1598" w:author="Em Lim" w:date="2025-07-31T17:49:00Z" w16du:dateUtc="2025-08-01T00:49:00Z">
                <w:pPr>
                  <w:jc w:val="left"/>
                </w:pPr>
              </w:pPrChange>
            </w:pPr>
            <w:del w:id="1599" w:author="Em Lim" w:date="2025-07-31T17:49:00Z" w16du:dateUtc="2025-08-01T00:49:00Z">
              <w:r w:rsidRPr="008D2AF1" w:rsidDel="000A1486">
                <w:rPr>
                  <w:color w:val="000000"/>
                </w:rPr>
                <w:delText>0.09</w:delText>
              </w:r>
            </w:del>
          </w:p>
        </w:tc>
        <w:tc>
          <w:tcPr>
            <w:tcW w:w="1093" w:type="dxa"/>
            <w:noWrap/>
            <w:vAlign w:val="bottom"/>
            <w:hideMark/>
          </w:tcPr>
          <w:p w14:paraId="5035D79E" w14:textId="77777777" w:rsidR="00913FC7" w:rsidRPr="008D2AF1" w:rsidDel="000A1486" w:rsidRDefault="00913FC7" w:rsidP="00BB77FB">
            <w:pPr>
              <w:rPr>
                <w:del w:id="1600" w:author="Em Lim" w:date="2025-07-31T17:49:00Z" w16du:dateUtc="2025-08-01T00:49:00Z"/>
                <w:color w:val="000000"/>
              </w:rPr>
              <w:pPrChange w:id="1601" w:author="Em Lim" w:date="2025-07-31T17:49:00Z" w16du:dateUtc="2025-08-01T00:49:00Z">
                <w:pPr>
                  <w:jc w:val="left"/>
                </w:pPr>
              </w:pPrChange>
            </w:pPr>
            <w:del w:id="1602" w:author="Em Lim" w:date="2025-07-31T17:49:00Z" w16du:dateUtc="2025-08-01T00:49:00Z">
              <w:r w:rsidRPr="008D2AF1" w:rsidDel="000A1486">
                <w:rPr>
                  <w:color w:val="000000"/>
                </w:rPr>
                <w:delText>2.37</w:delText>
              </w:r>
            </w:del>
          </w:p>
        </w:tc>
        <w:tc>
          <w:tcPr>
            <w:tcW w:w="1300" w:type="dxa"/>
            <w:noWrap/>
            <w:vAlign w:val="bottom"/>
            <w:hideMark/>
          </w:tcPr>
          <w:p w14:paraId="3C9DB02D" w14:textId="77777777" w:rsidR="00913FC7" w:rsidRPr="008D2AF1" w:rsidDel="000A1486" w:rsidRDefault="00913FC7" w:rsidP="00BB77FB">
            <w:pPr>
              <w:rPr>
                <w:del w:id="1603" w:author="Em Lim" w:date="2025-07-31T17:49:00Z" w16du:dateUtc="2025-08-01T00:49:00Z"/>
                <w:color w:val="000000"/>
              </w:rPr>
              <w:pPrChange w:id="1604" w:author="Em Lim" w:date="2025-07-31T17:49:00Z" w16du:dateUtc="2025-08-01T00:49:00Z">
                <w:pPr>
                  <w:jc w:val="left"/>
                </w:pPr>
              </w:pPrChange>
            </w:pPr>
            <w:del w:id="1605" w:author="Em Lim" w:date="2025-07-31T17:49:00Z" w16du:dateUtc="2025-08-01T00:49:00Z">
              <w:r w:rsidRPr="008D2AF1" w:rsidDel="000A1486">
                <w:rPr>
                  <w:color w:val="000000"/>
                </w:rPr>
                <w:delText>0.02</w:delText>
              </w:r>
            </w:del>
          </w:p>
        </w:tc>
      </w:tr>
      <w:tr w:rsidR="00913FC7" w:rsidRPr="008D2AF1" w:rsidDel="000A1486" w14:paraId="64D2F31B" w14:textId="77777777" w:rsidTr="00BB77FB">
        <w:trPr>
          <w:trHeight w:val="320"/>
          <w:del w:id="1606" w:author="Em Lim" w:date="2025-07-31T17:49:00Z"/>
        </w:trPr>
        <w:tc>
          <w:tcPr>
            <w:tcW w:w="3686" w:type="dxa"/>
            <w:noWrap/>
            <w:hideMark/>
          </w:tcPr>
          <w:p w14:paraId="2A0BE76F" w14:textId="77777777" w:rsidR="00913FC7" w:rsidRPr="008D2AF1" w:rsidDel="000A1486" w:rsidRDefault="00913FC7" w:rsidP="00BB77FB">
            <w:pPr>
              <w:rPr>
                <w:del w:id="1607" w:author="Em Lim" w:date="2025-07-31T17:49:00Z" w16du:dateUtc="2025-08-01T00:49:00Z"/>
                <w:color w:val="000000"/>
              </w:rPr>
              <w:pPrChange w:id="1608" w:author="Em Lim" w:date="2025-07-31T17:49:00Z" w16du:dateUtc="2025-08-01T00:49:00Z">
                <w:pPr>
                  <w:jc w:val="left"/>
                </w:pPr>
              </w:pPrChange>
            </w:pPr>
            <w:del w:id="1609" w:author="Em Lim" w:date="2025-07-31T17:49:00Z" w16du:dateUtc="2025-08-01T00:49:00Z">
              <w:r w:rsidRPr="008D2AF1" w:rsidDel="000A1486">
                <w:rPr>
                  <w:color w:val="000000"/>
                </w:rPr>
                <w:delText>Kelp:animals</w:delText>
              </w:r>
            </w:del>
          </w:p>
        </w:tc>
        <w:tc>
          <w:tcPr>
            <w:tcW w:w="1247" w:type="dxa"/>
            <w:noWrap/>
            <w:vAlign w:val="bottom"/>
            <w:hideMark/>
          </w:tcPr>
          <w:p w14:paraId="25BA5482" w14:textId="77777777" w:rsidR="00913FC7" w:rsidRPr="008D2AF1" w:rsidDel="000A1486" w:rsidRDefault="00913FC7" w:rsidP="00BB77FB">
            <w:pPr>
              <w:rPr>
                <w:del w:id="1610" w:author="Em Lim" w:date="2025-07-31T17:49:00Z" w16du:dateUtc="2025-08-01T00:49:00Z"/>
                <w:color w:val="000000"/>
              </w:rPr>
              <w:pPrChange w:id="1611" w:author="Em Lim" w:date="2025-07-31T17:49:00Z" w16du:dateUtc="2025-08-01T00:49:00Z">
                <w:pPr>
                  <w:jc w:val="left"/>
                </w:pPr>
              </w:pPrChange>
            </w:pPr>
            <w:del w:id="1612" w:author="Em Lim" w:date="2025-07-31T17:49:00Z" w16du:dateUtc="2025-08-01T00:49:00Z">
              <w:r w:rsidRPr="008D2AF1" w:rsidDel="000A1486">
                <w:rPr>
                  <w:color w:val="000000"/>
                </w:rPr>
                <w:delText>-0.01</w:delText>
              </w:r>
            </w:del>
          </w:p>
        </w:tc>
        <w:tc>
          <w:tcPr>
            <w:tcW w:w="1507" w:type="dxa"/>
            <w:noWrap/>
            <w:vAlign w:val="bottom"/>
            <w:hideMark/>
          </w:tcPr>
          <w:p w14:paraId="7848C821" w14:textId="77777777" w:rsidR="00913FC7" w:rsidRPr="008D2AF1" w:rsidDel="000A1486" w:rsidRDefault="00913FC7" w:rsidP="00BB77FB">
            <w:pPr>
              <w:rPr>
                <w:del w:id="1613" w:author="Em Lim" w:date="2025-07-31T17:49:00Z" w16du:dateUtc="2025-08-01T00:49:00Z"/>
                <w:color w:val="000000"/>
              </w:rPr>
              <w:pPrChange w:id="1614" w:author="Em Lim" w:date="2025-07-31T17:49:00Z" w16du:dateUtc="2025-08-01T00:49:00Z">
                <w:pPr>
                  <w:jc w:val="left"/>
                </w:pPr>
              </w:pPrChange>
            </w:pPr>
            <w:del w:id="1615" w:author="Em Lim" w:date="2025-07-31T17:49:00Z" w16du:dateUtc="2025-08-01T00:49:00Z">
              <w:r w:rsidRPr="008D2AF1" w:rsidDel="000A1486">
                <w:rPr>
                  <w:color w:val="000000"/>
                </w:rPr>
                <w:delText>0.05</w:delText>
              </w:r>
            </w:del>
          </w:p>
        </w:tc>
        <w:tc>
          <w:tcPr>
            <w:tcW w:w="1093" w:type="dxa"/>
            <w:noWrap/>
            <w:vAlign w:val="bottom"/>
            <w:hideMark/>
          </w:tcPr>
          <w:p w14:paraId="1B329014" w14:textId="77777777" w:rsidR="00913FC7" w:rsidRPr="008D2AF1" w:rsidDel="000A1486" w:rsidRDefault="00913FC7" w:rsidP="00BB77FB">
            <w:pPr>
              <w:rPr>
                <w:del w:id="1616" w:author="Em Lim" w:date="2025-07-31T17:49:00Z" w16du:dateUtc="2025-08-01T00:49:00Z"/>
                <w:color w:val="000000"/>
              </w:rPr>
              <w:pPrChange w:id="1617" w:author="Em Lim" w:date="2025-07-31T17:49:00Z" w16du:dateUtc="2025-08-01T00:49:00Z">
                <w:pPr>
                  <w:jc w:val="left"/>
                </w:pPr>
              </w:pPrChange>
            </w:pPr>
            <w:del w:id="1618" w:author="Em Lim" w:date="2025-07-31T17:49:00Z" w16du:dateUtc="2025-08-01T00:49:00Z">
              <w:r w:rsidRPr="008D2AF1" w:rsidDel="000A1486">
                <w:rPr>
                  <w:color w:val="000000"/>
                </w:rPr>
                <w:delText>-0.17</w:delText>
              </w:r>
            </w:del>
          </w:p>
        </w:tc>
        <w:tc>
          <w:tcPr>
            <w:tcW w:w="1300" w:type="dxa"/>
            <w:noWrap/>
            <w:vAlign w:val="bottom"/>
            <w:hideMark/>
          </w:tcPr>
          <w:p w14:paraId="7DCE0CEE" w14:textId="77777777" w:rsidR="00913FC7" w:rsidRPr="008D2AF1" w:rsidDel="000A1486" w:rsidRDefault="00913FC7" w:rsidP="00BB77FB">
            <w:pPr>
              <w:rPr>
                <w:del w:id="1619" w:author="Em Lim" w:date="2025-07-31T17:49:00Z" w16du:dateUtc="2025-08-01T00:49:00Z"/>
                <w:color w:val="000000"/>
              </w:rPr>
              <w:pPrChange w:id="1620" w:author="Em Lim" w:date="2025-07-31T17:49:00Z" w16du:dateUtc="2025-08-01T00:49:00Z">
                <w:pPr>
                  <w:jc w:val="left"/>
                </w:pPr>
              </w:pPrChange>
            </w:pPr>
            <w:del w:id="1621" w:author="Em Lim" w:date="2025-07-31T17:49:00Z" w16du:dateUtc="2025-08-01T00:49:00Z">
              <w:r w:rsidRPr="008D2AF1" w:rsidDel="000A1486">
                <w:rPr>
                  <w:color w:val="000000"/>
                </w:rPr>
                <w:delText>0.87</w:delText>
              </w:r>
            </w:del>
          </w:p>
        </w:tc>
      </w:tr>
      <w:tr w:rsidR="00913FC7" w:rsidRPr="004938E4" w:rsidDel="000A1486" w14:paraId="6C02E688" w14:textId="77777777" w:rsidTr="00BB77FB">
        <w:trPr>
          <w:trHeight w:val="320"/>
          <w:del w:id="1622" w:author="Em Lim" w:date="2025-07-31T17:49:00Z"/>
        </w:trPr>
        <w:tc>
          <w:tcPr>
            <w:tcW w:w="3686" w:type="dxa"/>
            <w:noWrap/>
            <w:hideMark/>
          </w:tcPr>
          <w:p w14:paraId="0BC53B30" w14:textId="77777777" w:rsidR="00913FC7" w:rsidRPr="008D2AF1" w:rsidDel="000A1486" w:rsidRDefault="00913FC7" w:rsidP="00BB77FB">
            <w:pPr>
              <w:rPr>
                <w:del w:id="1623" w:author="Em Lim" w:date="2025-07-31T17:49:00Z" w16du:dateUtc="2025-08-01T00:49:00Z"/>
                <w:color w:val="000000"/>
              </w:rPr>
              <w:pPrChange w:id="1624" w:author="Em Lim" w:date="2025-07-31T17:49:00Z" w16du:dateUtc="2025-08-01T00:49:00Z">
                <w:pPr>
                  <w:jc w:val="left"/>
                </w:pPr>
              </w:pPrChange>
            </w:pPr>
            <w:del w:id="1625" w:author="Em Lim" w:date="2025-07-31T17:49:00Z" w16du:dateUtc="2025-08-01T00:49:00Z">
              <w:r w:rsidRPr="008D2AF1" w:rsidDel="000A1486">
                <w:rPr>
                  <w:color w:val="000000"/>
                </w:rPr>
                <w:delText>Tide:animals</w:delText>
              </w:r>
            </w:del>
          </w:p>
        </w:tc>
        <w:tc>
          <w:tcPr>
            <w:tcW w:w="1247" w:type="dxa"/>
            <w:noWrap/>
            <w:vAlign w:val="bottom"/>
            <w:hideMark/>
          </w:tcPr>
          <w:p w14:paraId="287C54E4" w14:textId="77777777" w:rsidR="00913FC7" w:rsidRPr="008D2AF1" w:rsidDel="000A1486" w:rsidRDefault="00913FC7" w:rsidP="00BB77FB">
            <w:pPr>
              <w:rPr>
                <w:del w:id="1626" w:author="Em Lim" w:date="2025-07-31T17:49:00Z" w16du:dateUtc="2025-08-01T00:49:00Z"/>
                <w:color w:val="000000"/>
              </w:rPr>
              <w:pPrChange w:id="1627" w:author="Em Lim" w:date="2025-07-31T17:49:00Z" w16du:dateUtc="2025-08-01T00:49:00Z">
                <w:pPr>
                  <w:jc w:val="left"/>
                </w:pPr>
              </w:pPrChange>
            </w:pPr>
            <w:del w:id="1628" w:author="Em Lim" w:date="2025-07-31T17:49:00Z" w16du:dateUtc="2025-08-01T00:49:00Z">
              <w:r w:rsidRPr="008D2AF1" w:rsidDel="000A1486">
                <w:rPr>
                  <w:color w:val="000000"/>
                </w:rPr>
                <w:delText>0.04</w:delText>
              </w:r>
            </w:del>
          </w:p>
        </w:tc>
        <w:tc>
          <w:tcPr>
            <w:tcW w:w="1507" w:type="dxa"/>
            <w:noWrap/>
            <w:vAlign w:val="bottom"/>
            <w:hideMark/>
          </w:tcPr>
          <w:p w14:paraId="44D16800" w14:textId="77777777" w:rsidR="00913FC7" w:rsidRPr="008D2AF1" w:rsidDel="000A1486" w:rsidRDefault="00913FC7" w:rsidP="00BB77FB">
            <w:pPr>
              <w:rPr>
                <w:del w:id="1629" w:author="Em Lim" w:date="2025-07-31T17:49:00Z" w16du:dateUtc="2025-08-01T00:49:00Z"/>
                <w:color w:val="000000"/>
              </w:rPr>
              <w:pPrChange w:id="1630" w:author="Em Lim" w:date="2025-07-31T17:49:00Z" w16du:dateUtc="2025-08-01T00:49:00Z">
                <w:pPr>
                  <w:jc w:val="left"/>
                </w:pPr>
              </w:pPrChange>
            </w:pPr>
            <w:del w:id="1631" w:author="Em Lim" w:date="2025-07-31T17:49:00Z" w16du:dateUtc="2025-08-01T00:49:00Z">
              <w:r w:rsidRPr="008D2AF1" w:rsidDel="000A1486">
                <w:rPr>
                  <w:color w:val="000000"/>
                </w:rPr>
                <w:delText>0.06</w:delText>
              </w:r>
            </w:del>
          </w:p>
        </w:tc>
        <w:tc>
          <w:tcPr>
            <w:tcW w:w="1093" w:type="dxa"/>
            <w:noWrap/>
            <w:vAlign w:val="bottom"/>
            <w:hideMark/>
          </w:tcPr>
          <w:p w14:paraId="308F922E" w14:textId="77777777" w:rsidR="00913FC7" w:rsidRPr="008D2AF1" w:rsidDel="000A1486" w:rsidRDefault="00913FC7" w:rsidP="00BB77FB">
            <w:pPr>
              <w:rPr>
                <w:del w:id="1632" w:author="Em Lim" w:date="2025-07-31T17:49:00Z" w16du:dateUtc="2025-08-01T00:49:00Z"/>
                <w:color w:val="000000"/>
              </w:rPr>
              <w:pPrChange w:id="1633" w:author="Em Lim" w:date="2025-07-31T17:49:00Z" w16du:dateUtc="2025-08-01T00:49:00Z">
                <w:pPr>
                  <w:jc w:val="left"/>
                </w:pPr>
              </w:pPrChange>
            </w:pPr>
            <w:del w:id="1634" w:author="Em Lim" w:date="2025-07-31T17:49:00Z" w16du:dateUtc="2025-08-01T00:49:00Z">
              <w:r w:rsidRPr="008D2AF1" w:rsidDel="000A1486">
                <w:rPr>
                  <w:color w:val="000000"/>
                </w:rPr>
                <w:delText>0.66</w:delText>
              </w:r>
            </w:del>
          </w:p>
        </w:tc>
        <w:tc>
          <w:tcPr>
            <w:tcW w:w="1300" w:type="dxa"/>
            <w:noWrap/>
            <w:vAlign w:val="bottom"/>
            <w:hideMark/>
          </w:tcPr>
          <w:p w14:paraId="0EE7C1CF" w14:textId="77777777" w:rsidR="00913FC7" w:rsidRPr="004938E4" w:rsidDel="000A1486" w:rsidRDefault="00913FC7" w:rsidP="00BB77FB">
            <w:pPr>
              <w:rPr>
                <w:del w:id="1635" w:author="Em Lim" w:date="2025-07-31T17:49:00Z" w16du:dateUtc="2025-08-01T00:49:00Z"/>
                <w:color w:val="000000"/>
              </w:rPr>
              <w:pPrChange w:id="1636" w:author="Em Lim" w:date="2025-07-31T17:49:00Z" w16du:dateUtc="2025-08-01T00:49:00Z">
                <w:pPr>
                  <w:jc w:val="left"/>
                </w:pPr>
              </w:pPrChange>
            </w:pPr>
            <w:del w:id="1637" w:author="Em Lim" w:date="2025-07-31T17:49:00Z" w16du:dateUtc="2025-08-01T00:49:00Z">
              <w:r w:rsidRPr="008D2AF1" w:rsidDel="000A1486">
                <w:rPr>
                  <w:color w:val="000000"/>
                </w:rPr>
                <w:delText>0.51</w:delText>
              </w:r>
            </w:del>
          </w:p>
        </w:tc>
      </w:tr>
    </w:tbl>
    <w:p w14:paraId="4652E26C" w14:textId="77777777" w:rsidR="00913FC7" w:rsidRPr="004938E4" w:rsidDel="000A1486" w:rsidRDefault="00913FC7" w:rsidP="00913FC7">
      <w:pPr>
        <w:rPr>
          <w:del w:id="1638" w:author="Em Lim" w:date="2025-07-31T17:49:00Z" w16du:dateUtc="2025-08-01T00:49:00Z"/>
        </w:rPr>
        <w:pPrChange w:id="1639" w:author="Em Lim" w:date="2025-07-31T17:49:00Z" w16du:dateUtc="2025-08-01T00:49:00Z">
          <w:pPr>
            <w:spacing w:line="360" w:lineRule="auto"/>
          </w:pPr>
        </w:pPrChange>
      </w:pPr>
    </w:p>
    <w:p w14:paraId="74C51C2D" w14:textId="77777777" w:rsidR="00913FC7" w:rsidRPr="00861362" w:rsidRDefault="00913FC7" w:rsidP="00913FC7"/>
    <w:p w14:paraId="48D6ED79" w14:textId="77777777" w:rsidR="00913FC7" w:rsidRPr="00C57147" w:rsidRDefault="00913FC7" w:rsidP="00913FC7">
      <w:pPr>
        <w:spacing w:line="480" w:lineRule="auto"/>
      </w:pPr>
    </w:p>
    <w:p w14:paraId="674AC00C" w14:textId="77777777" w:rsidR="00A15ED4" w:rsidRDefault="00A15ED4"/>
    <w:sectPr w:rsidR="00A15ED4" w:rsidSect="00913FC7">
      <w:headerReference w:type="default" r:id="rId11"/>
      <w:footerReference w:type="default" r:id="rId12"/>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Times New Roman (Body 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04FF9" w14:textId="5CBDC93E"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5841A"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3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7A7505"/>
    <w:multiLevelType w:val="hybridMultilevel"/>
    <w:tmpl w:val="11A64CF0"/>
    <w:lvl w:ilvl="0" w:tplc="357C381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B76A0"/>
    <w:multiLevelType w:val="hybridMultilevel"/>
    <w:tmpl w:val="9E34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70F8D"/>
    <w:multiLevelType w:val="hybridMultilevel"/>
    <w:tmpl w:val="051EC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C1D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DA47398"/>
    <w:multiLevelType w:val="hybridMultilevel"/>
    <w:tmpl w:val="3438BE4A"/>
    <w:lvl w:ilvl="0" w:tplc="5E3A75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F7FB8"/>
    <w:multiLevelType w:val="multilevel"/>
    <w:tmpl w:val="015ED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CA65F8"/>
    <w:multiLevelType w:val="multilevel"/>
    <w:tmpl w:val="651C80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3B3464"/>
    <w:multiLevelType w:val="hybridMultilevel"/>
    <w:tmpl w:val="A8FA1B62"/>
    <w:lvl w:ilvl="0" w:tplc="D03063E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741475">
    <w:abstractNumId w:val="2"/>
  </w:num>
  <w:num w:numId="2" w16cid:durableId="823005314">
    <w:abstractNumId w:val="3"/>
  </w:num>
  <w:num w:numId="3" w16cid:durableId="360740267">
    <w:abstractNumId w:val="6"/>
  </w:num>
  <w:num w:numId="4" w16cid:durableId="969171322">
    <w:abstractNumId w:val="0"/>
  </w:num>
  <w:num w:numId="5" w16cid:durableId="1478454110">
    <w:abstractNumId w:val="4"/>
  </w:num>
  <w:num w:numId="6" w16cid:durableId="1226066904">
    <w:abstractNumId w:val="7"/>
  </w:num>
  <w:num w:numId="7" w16cid:durableId="2111776711">
    <w:abstractNumId w:val="5"/>
  </w:num>
  <w:num w:numId="8" w16cid:durableId="1668290406">
    <w:abstractNumId w:val="8"/>
  </w:num>
  <w:num w:numId="9" w16cid:durableId="15218940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 Lim">
    <w15:presenceInfo w15:providerId="AD" w15:userId="S::egl3@sfu.ca::66b8d41e-e852-422e-bfdc-03f068eb453f"/>
  </w15:person>
  <w15:person w15:author="Isabelle Cote">
    <w15:presenceInfo w15:providerId="AD" w15:userId="S::imcote@sfu.ca::7fb6c07b-6221-489b-ad40-2a6d8aa991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C7"/>
    <w:rsid w:val="000A21DE"/>
    <w:rsid w:val="00180463"/>
    <w:rsid w:val="00291048"/>
    <w:rsid w:val="00461423"/>
    <w:rsid w:val="004A3C7A"/>
    <w:rsid w:val="004A40F9"/>
    <w:rsid w:val="004E45B4"/>
    <w:rsid w:val="005A3112"/>
    <w:rsid w:val="00913FC7"/>
    <w:rsid w:val="009D0C33"/>
    <w:rsid w:val="00A15ED4"/>
    <w:rsid w:val="00B236E9"/>
    <w:rsid w:val="00E66950"/>
    <w:rsid w:val="00F716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10A05F"/>
  <w15:chartTrackingRefBased/>
  <w15:docId w15:val="{D373243C-F8E5-674F-AFAA-4FBD2E747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FC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13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F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F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F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F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table" w:customStyle="1" w:styleId="Nikola1">
    <w:name w:val="Nikola1"/>
    <w:basedOn w:val="TableNormal"/>
    <w:uiPriority w:val="99"/>
    <w:rsid w:val="00B236E9"/>
    <w:pPr>
      <w:jc w:val="center"/>
    </w:pPr>
    <w:rPr>
      <w:rFonts w:ascii="Times New Roman" w:hAnsi="Times New Roman" w:cs="Times New Roman (Body CS)"/>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913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FC7"/>
    <w:rPr>
      <w:rFonts w:eastAsiaTheme="majorEastAsia" w:cstheme="majorBidi"/>
      <w:color w:val="272727" w:themeColor="text1" w:themeTint="D8"/>
    </w:rPr>
  </w:style>
  <w:style w:type="paragraph" w:styleId="Title">
    <w:name w:val="Title"/>
    <w:basedOn w:val="Normal"/>
    <w:next w:val="Normal"/>
    <w:link w:val="TitleChar"/>
    <w:uiPriority w:val="10"/>
    <w:qFormat/>
    <w:rsid w:val="00913F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F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F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3FC7"/>
    <w:rPr>
      <w:i/>
      <w:iCs/>
      <w:color w:val="404040" w:themeColor="text1" w:themeTint="BF"/>
    </w:rPr>
  </w:style>
  <w:style w:type="paragraph" w:styleId="ListParagraph">
    <w:name w:val="List Paragraph"/>
    <w:basedOn w:val="Normal"/>
    <w:uiPriority w:val="34"/>
    <w:qFormat/>
    <w:rsid w:val="00913FC7"/>
    <w:pPr>
      <w:ind w:left="720"/>
      <w:contextualSpacing/>
    </w:pPr>
  </w:style>
  <w:style w:type="character" w:styleId="IntenseEmphasis">
    <w:name w:val="Intense Emphasis"/>
    <w:basedOn w:val="DefaultParagraphFont"/>
    <w:uiPriority w:val="21"/>
    <w:qFormat/>
    <w:rsid w:val="00913FC7"/>
    <w:rPr>
      <w:i/>
      <w:iCs/>
      <w:color w:val="0F4761" w:themeColor="accent1" w:themeShade="BF"/>
    </w:rPr>
  </w:style>
  <w:style w:type="paragraph" w:styleId="IntenseQuote">
    <w:name w:val="Intense Quote"/>
    <w:basedOn w:val="Normal"/>
    <w:next w:val="Normal"/>
    <w:link w:val="IntenseQuoteChar"/>
    <w:uiPriority w:val="30"/>
    <w:qFormat/>
    <w:rsid w:val="00913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FC7"/>
    <w:rPr>
      <w:i/>
      <w:iCs/>
      <w:color w:val="0F4761" w:themeColor="accent1" w:themeShade="BF"/>
    </w:rPr>
  </w:style>
  <w:style w:type="character" w:styleId="IntenseReference">
    <w:name w:val="Intense Reference"/>
    <w:basedOn w:val="DefaultParagraphFont"/>
    <w:uiPriority w:val="32"/>
    <w:qFormat/>
    <w:rsid w:val="00913FC7"/>
    <w:rPr>
      <w:b/>
      <w:bCs/>
      <w:smallCaps/>
      <w:color w:val="0F4761" w:themeColor="accent1" w:themeShade="BF"/>
      <w:spacing w:val="5"/>
    </w:rPr>
  </w:style>
  <w:style w:type="character" w:styleId="CommentReference">
    <w:name w:val="annotation reference"/>
    <w:basedOn w:val="DefaultParagraphFont"/>
    <w:uiPriority w:val="99"/>
    <w:semiHidden/>
    <w:unhideWhenUsed/>
    <w:rsid w:val="00913FC7"/>
    <w:rPr>
      <w:sz w:val="16"/>
      <w:szCs w:val="16"/>
    </w:rPr>
  </w:style>
  <w:style w:type="paragraph" w:styleId="CommentText">
    <w:name w:val="annotation text"/>
    <w:basedOn w:val="Normal"/>
    <w:link w:val="CommentTextChar"/>
    <w:uiPriority w:val="99"/>
    <w:unhideWhenUsed/>
    <w:rsid w:val="00913FC7"/>
    <w:rPr>
      <w:sz w:val="20"/>
      <w:szCs w:val="20"/>
    </w:rPr>
  </w:style>
  <w:style w:type="character" w:customStyle="1" w:styleId="CommentTextChar">
    <w:name w:val="Comment Text Char"/>
    <w:basedOn w:val="DefaultParagraphFont"/>
    <w:link w:val="CommentText"/>
    <w:uiPriority w:val="99"/>
    <w:rsid w:val="00913FC7"/>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13FC7"/>
    <w:rPr>
      <w:b/>
      <w:bCs/>
    </w:rPr>
  </w:style>
  <w:style w:type="character" w:customStyle="1" w:styleId="CommentSubjectChar">
    <w:name w:val="Comment Subject Char"/>
    <w:basedOn w:val="CommentTextChar"/>
    <w:link w:val="CommentSubject"/>
    <w:uiPriority w:val="99"/>
    <w:semiHidden/>
    <w:rsid w:val="00913FC7"/>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913FC7"/>
    <w:rPr>
      <w:sz w:val="18"/>
      <w:szCs w:val="18"/>
    </w:rPr>
  </w:style>
  <w:style w:type="character" w:customStyle="1" w:styleId="BalloonTextChar">
    <w:name w:val="Balloon Text Char"/>
    <w:basedOn w:val="DefaultParagraphFont"/>
    <w:link w:val="BalloonText"/>
    <w:uiPriority w:val="99"/>
    <w:semiHidden/>
    <w:rsid w:val="00913FC7"/>
    <w:rPr>
      <w:rFonts w:ascii="Times New Roman" w:eastAsia="Times New Roman" w:hAnsi="Times New Roman" w:cs="Times New Roman"/>
      <w:kern w:val="0"/>
      <w:sz w:val="18"/>
      <w:szCs w:val="18"/>
      <w14:ligatures w14:val="none"/>
    </w:rPr>
  </w:style>
  <w:style w:type="paragraph" w:styleId="Revision">
    <w:name w:val="Revision"/>
    <w:hidden/>
    <w:uiPriority w:val="99"/>
    <w:semiHidden/>
    <w:rsid w:val="00913FC7"/>
    <w:rPr>
      <w:kern w:val="0"/>
      <w:lang w:val="en-US"/>
      <w14:ligatures w14:val="none"/>
    </w:rPr>
  </w:style>
  <w:style w:type="paragraph" w:styleId="Bibliography">
    <w:name w:val="Bibliography"/>
    <w:basedOn w:val="Normal"/>
    <w:next w:val="Normal"/>
    <w:uiPriority w:val="37"/>
    <w:unhideWhenUsed/>
    <w:rsid w:val="00913FC7"/>
    <w:pPr>
      <w:spacing w:line="480" w:lineRule="auto"/>
      <w:ind w:left="720" w:hanging="720"/>
    </w:pPr>
  </w:style>
  <w:style w:type="character" w:styleId="Hyperlink">
    <w:name w:val="Hyperlink"/>
    <w:basedOn w:val="DefaultParagraphFont"/>
    <w:uiPriority w:val="99"/>
    <w:unhideWhenUsed/>
    <w:rsid w:val="00913FC7"/>
    <w:rPr>
      <w:color w:val="467886" w:themeColor="hyperlink"/>
      <w:u w:val="single"/>
    </w:rPr>
  </w:style>
  <w:style w:type="character" w:styleId="UnresolvedMention">
    <w:name w:val="Unresolved Mention"/>
    <w:basedOn w:val="DefaultParagraphFont"/>
    <w:uiPriority w:val="99"/>
    <w:semiHidden/>
    <w:unhideWhenUsed/>
    <w:rsid w:val="00913FC7"/>
    <w:rPr>
      <w:color w:val="605E5C"/>
      <w:shd w:val="clear" w:color="auto" w:fill="E1DFDD"/>
    </w:rPr>
  </w:style>
  <w:style w:type="character" w:styleId="FollowedHyperlink">
    <w:name w:val="FollowedHyperlink"/>
    <w:basedOn w:val="DefaultParagraphFont"/>
    <w:uiPriority w:val="99"/>
    <w:semiHidden/>
    <w:unhideWhenUsed/>
    <w:rsid w:val="00913FC7"/>
    <w:rPr>
      <w:color w:val="96607D" w:themeColor="followedHyperlink"/>
      <w:u w:val="single"/>
    </w:rPr>
  </w:style>
  <w:style w:type="paragraph" w:styleId="Header">
    <w:name w:val="header"/>
    <w:basedOn w:val="Normal"/>
    <w:link w:val="HeaderChar"/>
    <w:uiPriority w:val="99"/>
    <w:unhideWhenUsed/>
    <w:rsid w:val="00913FC7"/>
    <w:pPr>
      <w:tabs>
        <w:tab w:val="center" w:pos="4680"/>
        <w:tab w:val="right" w:pos="9360"/>
      </w:tabs>
    </w:pPr>
  </w:style>
  <w:style w:type="character" w:customStyle="1" w:styleId="HeaderChar">
    <w:name w:val="Header Char"/>
    <w:basedOn w:val="DefaultParagraphFont"/>
    <w:link w:val="Header"/>
    <w:uiPriority w:val="99"/>
    <w:rsid w:val="00913FC7"/>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13FC7"/>
    <w:pPr>
      <w:tabs>
        <w:tab w:val="center" w:pos="4680"/>
        <w:tab w:val="right" w:pos="9360"/>
      </w:tabs>
    </w:pPr>
  </w:style>
  <w:style w:type="character" w:customStyle="1" w:styleId="FooterChar">
    <w:name w:val="Footer Char"/>
    <w:basedOn w:val="DefaultParagraphFont"/>
    <w:link w:val="Footer"/>
    <w:uiPriority w:val="99"/>
    <w:rsid w:val="00913FC7"/>
    <w:rPr>
      <w:rFonts w:ascii="Times New Roman" w:eastAsia="Times New Roman" w:hAnsi="Times New Roman" w:cs="Times New Roman"/>
      <w:kern w:val="0"/>
      <w14:ligatures w14:val="none"/>
    </w:rPr>
  </w:style>
  <w:style w:type="table" w:customStyle="1" w:styleId="Style1">
    <w:name w:val="Style1"/>
    <w:basedOn w:val="TableNormal"/>
    <w:uiPriority w:val="99"/>
    <w:rsid w:val="00913FC7"/>
    <w:rPr>
      <w:kern w:val="0"/>
      <w14:ligatures w14:val="none"/>
    </w:rPr>
    <w:tblPr/>
  </w:style>
  <w:style w:type="paragraph" w:styleId="HTMLPreformatted">
    <w:name w:val="HTML Preformatted"/>
    <w:basedOn w:val="Normal"/>
    <w:link w:val="HTMLPreformattedChar"/>
    <w:uiPriority w:val="99"/>
    <w:unhideWhenUsed/>
    <w:rsid w:val="0091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3FC7"/>
    <w:rPr>
      <w:rFonts w:ascii="Courier New" w:eastAsia="Times New Roman" w:hAnsi="Courier New" w:cs="Courier New"/>
      <w:kern w:val="0"/>
      <w:sz w:val="20"/>
      <w:szCs w:val="20"/>
      <w14:ligatures w14:val="none"/>
    </w:rPr>
  </w:style>
  <w:style w:type="character" w:customStyle="1" w:styleId="gnvwddmdl3b">
    <w:name w:val="gnvwddmdl3b"/>
    <w:basedOn w:val="DefaultParagraphFont"/>
    <w:rsid w:val="00913FC7"/>
  </w:style>
  <w:style w:type="table" w:styleId="TableGrid">
    <w:name w:val="Table Grid"/>
    <w:basedOn w:val="TableNormal"/>
    <w:uiPriority w:val="39"/>
    <w:rsid w:val="00913FC7"/>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13FC7"/>
    <w:pPr>
      <w:spacing w:before="100" w:beforeAutospacing="1" w:after="100" w:afterAutospacing="1"/>
    </w:pPr>
  </w:style>
  <w:style w:type="character" w:styleId="PlaceholderText">
    <w:name w:val="Placeholder Text"/>
    <w:basedOn w:val="DefaultParagraphFont"/>
    <w:uiPriority w:val="99"/>
    <w:semiHidden/>
    <w:rsid w:val="00913FC7"/>
    <w:rPr>
      <w:color w:val="666666"/>
    </w:rPr>
  </w:style>
  <w:style w:type="character" w:styleId="LineNumber">
    <w:name w:val="line number"/>
    <w:basedOn w:val="DefaultParagraphFont"/>
    <w:uiPriority w:val="99"/>
    <w:semiHidden/>
    <w:unhideWhenUsed/>
    <w:rsid w:val="00913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hyperlink" Target="mailto:em_lim@sfu.c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12749</Words>
  <Characters>72670</Characters>
  <Application>Microsoft Office Word</Application>
  <DocSecurity>0</DocSecurity>
  <Lines>605</Lines>
  <Paragraphs>170</Paragraphs>
  <ScaleCrop>false</ScaleCrop>
  <Company/>
  <LinksUpToDate>false</LinksUpToDate>
  <CharactersWithSpaces>85249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5</cp:revision>
  <dcterms:created xsi:type="dcterms:W3CDTF">2025-08-13T18:22:00Z</dcterms:created>
  <dcterms:modified xsi:type="dcterms:W3CDTF">2025-08-13T18:33:00Z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id="qP1GwOz3"/&gt;&lt;style id="http://www.zotero.org/styles/limnology-and-oceanography" hasBibliography="1" bibliographyStyleHasBeenSet="1"/&gt;&lt;prefs&gt;&lt;pref name="fieldType" value="Field"/&gt;&lt;/prefs&gt;&lt;/data&gt;</vt:lpwstr>
  </property>
</Properties>
</file>