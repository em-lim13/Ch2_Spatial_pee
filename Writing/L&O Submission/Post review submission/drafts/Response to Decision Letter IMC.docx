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506C" w14:textId="77777777" w:rsidR="002F520F" w:rsidRPr="002F520F" w:rsidRDefault="008D760B" w:rsidP="002F520F">
      <w:pPr>
        <w:spacing w:line="276" w:lineRule="auto"/>
        <w:rPr>
          <w:rFonts w:ascii="Times New Roman" w:hAnsi="Times New Roman" w:cs="Times New Roman"/>
          <w:color w:val="242424"/>
          <w:shd w:val="clear" w:color="auto" w:fill="FFFFFF"/>
        </w:rPr>
      </w:pP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Style w:val="Strong"/>
          <w:rFonts w:ascii="Times New Roman" w:hAnsi="Times New Roman" w:cs="Times New Roman"/>
          <w:b w:val="0"/>
          <w:bCs w:val="0"/>
          <w:color w:val="242424"/>
          <w:shd w:val="clear" w:color="auto" w:fill="FFFFFF"/>
        </w:rPr>
        <w:t>Editor-in-Chief:</w:t>
      </w:r>
      <w:r w:rsidRPr="002F520F">
        <w:rPr>
          <w:rFonts w:ascii="Times New Roman" w:hAnsi="Times New Roman" w:cs="Times New Roman"/>
          <w:color w:val="242424"/>
          <w:shd w:val="clear" w:color="auto" w:fill="FFFFFF"/>
        </w:rPr>
        <w:br/>
      </w: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In addition to addressing all reviewer and editor comments in your revision, </w:t>
      </w:r>
      <w:r w:rsidRPr="002F520F">
        <w:rPr>
          <w:rStyle w:val="Strong"/>
          <w:rFonts w:ascii="Times New Roman" w:hAnsi="Times New Roman" w:cs="Times New Roman"/>
          <w:b w:val="0"/>
          <w:bCs w:val="0"/>
          <w:color w:val="242424"/>
          <w:shd w:val="clear" w:color="auto" w:fill="FFFFFF"/>
        </w:rPr>
        <w:t>please also make sure that your revised manuscript conforms to the style and formatting requirements for </w:t>
      </w:r>
      <w:r w:rsidRPr="002F520F">
        <w:rPr>
          <w:rStyle w:val="Emphasis"/>
          <w:rFonts w:ascii="Times New Roman" w:hAnsi="Times New Roman" w:cs="Times New Roman"/>
          <w:color w:val="242424"/>
          <w:shd w:val="clear" w:color="auto" w:fill="FFFFFF"/>
        </w:rPr>
        <w:t>Limnology and Oceanography</w:t>
      </w:r>
      <w:r w:rsidRPr="002F520F">
        <w:rPr>
          <w:rFonts w:ascii="Times New Roman" w:hAnsi="Times New Roman" w:cs="Times New Roman"/>
          <w:color w:val="242424"/>
          <w:shd w:val="clear" w:color="auto" w:fill="FFFFFF"/>
        </w:rPr>
        <w:t>, as specified in the online instructions for authors (https://aslopubs.onlinelibrary.wiley.com/hub/journal/19395590/about/author-guidelines).</w:t>
      </w:r>
    </w:p>
    <w:p w14:paraId="7216EAB1" w14:textId="4666A07F" w:rsidR="002F520F" w:rsidRDefault="005F3818" w:rsidP="002F520F">
      <w:pPr>
        <w:spacing w:line="276" w:lineRule="auto"/>
        <w:rPr>
          <w:rFonts w:ascii="Times New Roman" w:hAnsi="Times New Roman" w:cs="Times New Roman"/>
          <w:color w:val="242424"/>
          <w:shd w:val="clear" w:color="auto" w:fill="FFFFFF"/>
        </w:rPr>
      </w:pPr>
      <w:ins w:id="0" w:author="Isabelle Cote" w:date="2025-08-12T08:47:00Z" w16du:dateUtc="2025-08-12T15:47:00Z">
        <w:r>
          <w:rPr>
            <w:rFonts w:ascii="Times New Roman" w:hAnsi="Times New Roman" w:cs="Times New Roman"/>
            <w:color w:val="242424"/>
          </w:rPr>
          <w:t xml:space="preserve">RESPONSE: </w:t>
        </w:r>
      </w:ins>
      <w:r w:rsidR="002F520F" w:rsidRPr="002F520F">
        <w:rPr>
          <w:rFonts w:ascii="Times New Roman" w:hAnsi="Times New Roman" w:cs="Times New Roman"/>
          <w:color w:val="242424"/>
        </w:rPr>
        <w:t>We have taken care to follow all formatting requirements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Style w:val="Strong"/>
          <w:rFonts w:ascii="Times New Roman" w:hAnsi="Times New Roman" w:cs="Times New Roman"/>
          <w:b w:val="0"/>
          <w:bCs w:val="0"/>
          <w:color w:val="242424"/>
          <w:shd w:val="clear" w:color="auto" w:fill="FFFFFF"/>
        </w:rPr>
        <w:t>Deputy Editor: </w:t>
      </w:r>
      <w:r w:rsidR="008D760B" w:rsidRPr="002F520F">
        <w:rPr>
          <w:rFonts w:ascii="Times New Roman" w:hAnsi="Times New Roman" w:cs="Times New Roman"/>
          <w:color w:val="242424"/>
          <w:shd w:val="clear" w:color="auto" w:fill="FFFFFF"/>
        </w:rPr>
        <w:br/>
      </w:r>
      <w:r w:rsidR="008D760B" w:rsidRPr="002F520F">
        <w:rPr>
          <w:rStyle w:val="Strong"/>
          <w:rFonts w:ascii="Times New Roman" w:hAnsi="Times New Roman" w:cs="Times New Roman"/>
          <w:b w:val="0"/>
          <w:bCs w:val="0"/>
          <w:color w:val="242424"/>
          <w:shd w:val="clear" w:color="auto" w:fill="FFFFFF"/>
        </w:rPr>
        <w:t>Comments to the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Dear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Firstly - please accept my sincere apologies for the lengthy review process - it took quite a while to find reviewers and some didn't complete their reviews as they had promised, and we let things linger too long (I will do everything I can to ensure this doesn't happen with a revised version).</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The good news is that the reviewer viewed the manuscript favourably. However, they nonetheless had a few suggestions for improvements and requests for clarifications which should be addressed in a revised version. While the topic is outside of my area of expertise, their opinion nonetheless coincides with my own reading and judgement of the manuscript - that the text describes a lot of work, and the analysis and writing are in very good shape.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had just a few small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L60 - I suggest 'tidal' rather than 'tide' exchange.</w:t>
      </w:r>
    </w:p>
    <w:p w14:paraId="72EDD5DA" w14:textId="467BB5AC"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58249C1" w14:textId="3B6B5FB9"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L7, L417, - specify what 'it' refers to.</w:t>
      </w:r>
    </w:p>
    <w:p w14:paraId="2EC349B6" w14:textId="13A89C2A"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w:t>
      </w:r>
      <w:r w:rsidR="00A93966">
        <w:rPr>
          <w:rFonts w:ascii="Times New Roman" w:hAnsi="Times New Roman" w:cs="Times New Roman"/>
          <w:color w:val="242424"/>
          <w:shd w:val="clear" w:color="auto" w:fill="FFFFFF"/>
        </w:rPr>
        <w:t xml:space="preserve"> Done</w:t>
      </w:r>
      <w:r w:rsidR="00097A7A">
        <w:rPr>
          <w:rFonts w:ascii="Times New Roman" w:hAnsi="Times New Roman" w:cs="Times New Roman"/>
          <w:color w:val="242424"/>
          <w:shd w:val="clear" w:color="auto" w:fill="FFFFFF"/>
        </w:rPr>
        <w:t>.</w:t>
      </w:r>
    </w:p>
    <w:p w14:paraId="3CF023BE" w14:textId="6398024B"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L104-L106 - 'open nature of nearshore environments' - this is perhaps not entirely clear, as in the following sentence you refer to intertidal and shallow subtidal ecosystems, which could be inside estuaries (and may not then be open per se). Also I would use 'fast' and 'slow' rather than high and low when referring to flow speeds.</w:t>
      </w:r>
    </w:p>
    <w:p w14:paraId="32553D79" w14:textId="18412E4E" w:rsidR="00A93966" w:rsidRDefault="00A9396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We have </w:t>
      </w:r>
      <w:r w:rsidR="001B1833">
        <w:rPr>
          <w:rFonts w:ascii="Times New Roman" w:hAnsi="Times New Roman" w:cs="Times New Roman"/>
          <w:color w:val="242424"/>
          <w:shd w:val="clear" w:color="auto" w:fill="FFFFFF"/>
        </w:rPr>
        <w:t>clarified that not all nearshore ecosystems are open,</w:t>
      </w:r>
      <w:r>
        <w:rPr>
          <w:rFonts w:ascii="Times New Roman" w:hAnsi="Times New Roman" w:cs="Times New Roman"/>
          <w:color w:val="242424"/>
          <w:shd w:val="clear" w:color="auto" w:fill="FFFFFF"/>
        </w:rPr>
        <w:t xml:space="preserve"> and changed “high” to “fast” when referring to flow (lines 10</w:t>
      </w:r>
      <w:r w:rsidR="0078762B">
        <w:rPr>
          <w:rFonts w:ascii="Times New Roman" w:hAnsi="Times New Roman" w:cs="Times New Roman"/>
          <w:color w:val="242424"/>
          <w:shd w:val="clear" w:color="auto" w:fill="FFFFFF"/>
        </w:rPr>
        <w:t>8</w:t>
      </w:r>
      <w:r>
        <w:rPr>
          <w:rFonts w:ascii="Times New Roman" w:hAnsi="Times New Roman" w:cs="Times New Roman"/>
          <w:color w:val="242424"/>
          <w:shd w:val="clear" w:color="auto" w:fill="FFFFFF"/>
        </w:rPr>
        <w:t>, and 12</w:t>
      </w:r>
      <w:r w:rsidR="0078762B">
        <w:rPr>
          <w:rFonts w:ascii="Times New Roman" w:hAnsi="Times New Roman" w:cs="Times New Roman"/>
          <w:color w:val="242424"/>
          <w:shd w:val="clear" w:color="auto" w:fill="FFFFFF"/>
        </w:rPr>
        <w:t>3</w:t>
      </w:r>
      <w:r>
        <w:rPr>
          <w:rFonts w:ascii="Times New Roman" w:hAnsi="Times New Roman" w:cs="Times New Roman"/>
          <w:color w:val="242424"/>
          <w:shd w:val="clear" w:color="auto" w:fill="FFFFFF"/>
        </w:rPr>
        <w:t>)</w:t>
      </w:r>
      <w:r w:rsidR="00097A7A">
        <w:rPr>
          <w:rFonts w:ascii="Times New Roman" w:hAnsi="Times New Roman" w:cs="Times New Roman"/>
          <w:color w:val="242424"/>
          <w:shd w:val="clear" w:color="auto" w:fill="FFFFFF"/>
        </w:rPr>
        <w:t>.</w:t>
      </w:r>
    </w:p>
    <w:p w14:paraId="60DC8875" w14:textId="38B403C0"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L170 - Similarly, at a few points throughout the manuscript (also L254, L452) there's a slight ambiguity with 'higher' and 'lower' when referring to concentrations (as physical processes researchers often associate 'higher' with height in the water column) - you could consider using </w:t>
      </w:r>
      <w:r w:rsidRPr="002F520F">
        <w:rPr>
          <w:rFonts w:ascii="Times New Roman" w:hAnsi="Times New Roman" w:cs="Times New Roman"/>
          <w:color w:val="242424"/>
          <w:shd w:val="clear" w:color="auto" w:fill="FFFFFF"/>
        </w:rPr>
        <w:lastRenderedPageBreak/>
        <w:t>greater or larger instead.</w:t>
      </w:r>
      <w:r w:rsidR="001B1833">
        <w:rPr>
          <w:rFonts w:ascii="Times New Roman" w:hAnsi="Times New Roman" w:cs="Times New Roman"/>
          <w:color w:val="242424"/>
          <w:shd w:val="clear" w:color="auto" w:fill="FFFFFF"/>
        </w:rPr>
        <w:br/>
        <w:t xml:space="preserve">RESPONSE: We have changed higher to greater (lines </w:t>
      </w:r>
      <w:r w:rsidR="0078762B">
        <w:rPr>
          <w:rFonts w:ascii="Times New Roman" w:hAnsi="Times New Roman" w:cs="Times New Roman"/>
          <w:color w:val="242424"/>
          <w:shd w:val="clear" w:color="auto" w:fill="FFFFFF"/>
        </w:rPr>
        <w:t>59, 176, 388, and 472</w:t>
      </w:r>
      <w:r w:rsidR="001B1833">
        <w:rPr>
          <w:rFonts w:ascii="Times New Roman" w:hAnsi="Times New Roman" w:cs="Times New Roman"/>
          <w:color w:val="242424"/>
          <w:shd w:val="clear" w:color="auto" w:fill="FFFFFF"/>
        </w:rPr>
        <w:t>)</w:t>
      </w:r>
      <w:r w:rsidR="00097A7A">
        <w:rPr>
          <w:rFonts w:ascii="Times New Roman" w:hAnsi="Times New Roman" w:cs="Times New Roman"/>
          <w:color w:val="242424"/>
          <w:shd w:val="clear" w:color="auto" w:fill="FFFFFF"/>
        </w:rPr>
        <w:t>.</w:t>
      </w:r>
    </w:p>
    <w:p w14:paraId="609B0EAF"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L171 - hyphenate fine-scale.</w:t>
      </w:r>
    </w:p>
    <w:p w14:paraId="595F9841" w14:textId="66B7B5E4"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BD491B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L239 - clarify 'they'-&gt; this species.</w:t>
      </w:r>
    </w:p>
    <w:p w14:paraId="2F66540B" w14:textId="682ECE92"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661167D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L426 - 'These sources?'</w:t>
      </w:r>
    </w:p>
    <w:p w14:paraId="1446E291" w14:textId="2EEA28DF"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Correct, we have made this edit.</w:t>
      </w:r>
    </w:p>
    <w:p w14:paraId="6EB78F33"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L444 - I suggest 'enhances, rather than masks, HN4+ variability'</w:t>
      </w:r>
    </w:p>
    <w:p w14:paraId="0B0F082F" w14:textId="3FAEC5E1"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p>
    <w:p w14:paraId="03B0BD7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L511 - I suggest ' is advected' rather than 'flows'</w:t>
      </w:r>
    </w:p>
    <w:p w14:paraId="2953AF73" w14:textId="2C8613EE"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prefer “flows”</w:t>
      </w:r>
    </w:p>
    <w:p w14:paraId="227EEB87"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L514 - clarify - this process?</w:t>
      </w:r>
    </w:p>
    <w:p w14:paraId="3D4477DA" w14:textId="0D242BBE" w:rsidR="008D760B" w:rsidRPr="002F520F" w:rsidRDefault="00097A7A"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RESPONSE: Done.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p>
    <w:p w14:paraId="6C66CA85"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shd w:val="clear" w:color="auto" w:fill="FFFFFF"/>
        </w:rPr>
        <w:t>Reviewer: 1</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Overall Comments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 really enjoyed reading this paper. I thought the questions were interesting, timely, and cool and the science was nicely done and described. I liked their approach to think about how ambient concentrations of ammonium could reflect animal biomass and also how the flow environment could modulate these relationships. The data are of good quality and I think the Discussion pretty accurately reflects their data with nice context from the wider literature (with a couple of small places where I disagree outlined below).</w:t>
      </w:r>
    </w:p>
    <w:p w14:paraId="122D59C6" w14:textId="77777777"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Thank you for your kind words.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The one major (though not really that major) quibble I have with the data is the individual models they use to look for effects of individual animal taxa on concentrations of ammonium. I just don’t think this is appropriate and looks like data dredging to me to do individual models for each taxa. They show that limpets are correlated with overall ammonium which seems unlikely to be a real biological effect unless these reefs are stacked with limpets in a way I’ve never seen </w:t>
      </w:r>
      <w:r w:rsidR="008D760B" w:rsidRPr="002F520F">
        <w:rPr>
          <w:rFonts w:ascii="Times New Roman" w:hAnsi="Times New Roman" w:cs="Times New Roman"/>
          <w:color w:val="242424"/>
          <w:shd w:val="clear" w:color="auto" w:fill="FFFFFF"/>
        </w:rPr>
        <w:lastRenderedPageBreak/>
        <w:t>in a kelp forest. I don’t think these analyses are appropriate and should be removed. A potential alternative way to address the question though would be to do some sort of ordination on the animal biomass data (e.g., NMDS) with site as replicate and then test how ammonium concentrations correlate with the ordination axes. You could potentially break this up by tidal cycle if you have enough data. This would give you some more powerful inference about how ammonium concentrations varied with animal community composition.  </w:t>
      </w:r>
    </w:p>
    <w:p w14:paraId="0BB5B3CE" w14:textId="78569146"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have removed the individual family models</w:t>
      </w:r>
      <w:ins w:id="1" w:author="Isabelle Cote" w:date="2025-08-12T08:50:00Z" w16du:dateUtc="2025-08-12T15:50:00Z">
        <w:r w:rsidR="005F3818">
          <w:rPr>
            <w:rFonts w:ascii="Times New Roman" w:hAnsi="Times New Roman" w:cs="Times New Roman"/>
            <w:color w:val="242424"/>
            <w:shd w:val="clear" w:color="auto" w:fill="FFFFFF"/>
          </w:rPr>
          <w:t xml:space="preserve"> since these results are not central to the questions we </w:t>
        </w:r>
      </w:ins>
      <w:commentRangeStart w:id="2"/>
      <w:ins w:id="3" w:author="Isabelle Cote" w:date="2025-08-12T08:51:00Z" w16du:dateUtc="2025-08-12T15:51:00Z">
        <w:r w:rsidR="005F3818">
          <w:rPr>
            <w:rFonts w:ascii="Times New Roman" w:hAnsi="Times New Roman" w:cs="Times New Roman"/>
            <w:color w:val="242424"/>
            <w:shd w:val="clear" w:color="auto" w:fill="FFFFFF"/>
          </w:rPr>
          <w:t>ask</w:t>
        </w:r>
        <w:commentRangeEnd w:id="2"/>
        <w:r w:rsidR="005F3818">
          <w:rPr>
            <w:rStyle w:val="CommentReference"/>
          </w:rPr>
          <w:commentReference w:id="2"/>
        </w:r>
        <w:r w:rsidR="005F3818">
          <w:rPr>
            <w:rFonts w:ascii="Times New Roman" w:hAnsi="Times New Roman" w:cs="Times New Roman"/>
            <w:color w:val="242424"/>
            <w:shd w:val="clear" w:color="auto" w:fill="FFFFFF"/>
          </w:rPr>
          <w:t>.</w:t>
        </w:r>
      </w:ins>
      <w:del w:id="4" w:author="Isabelle Cote" w:date="2025-08-12T08:50:00Z" w16du:dateUtc="2025-08-12T15:50:00Z">
        <w:r w:rsidDel="005F3818">
          <w:rPr>
            <w:rFonts w:ascii="Times New Roman" w:hAnsi="Times New Roman" w:cs="Times New Roman"/>
            <w:color w:val="242424"/>
            <w:shd w:val="clear" w:color="auto" w:fill="FFFFFF"/>
          </w:rPr>
          <w:delText>.</w:delText>
        </w:r>
      </w:del>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think the science is good and L&amp;O would make a good audience for this paper. I had a few comments and concerns that should help a revision become publication worthy.</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Specific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206-212 - So fishes and inverts weren’t counted outside of the kelp forest? I was expecting that to be part of the methods to make a more robust comparison of ammonium inside vs. outside the forest. I found this part of the methods a little hard to understand. I had to reread this section a couple of times to make sure I got it.</w:t>
      </w:r>
    </w:p>
    <w:p w14:paraId="0821FEBA" w14:textId="7B26B8FB" w:rsidR="00653A2E"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del w:id="5" w:author="Isabelle Cote" w:date="2025-08-12T08:56:00Z" w16du:dateUtc="2025-08-12T15:56:00Z">
        <w:r w:rsidDel="005F3818">
          <w:rPr>
            <w:rFonts w:ascii="Times New Roman" w:hAnsi="Times New Roman" w:cs="Times New Roman"/>
            <w:color w:val="242424"/>
            <w:shd w:val="clear" w:color="auto" w:fill="FFFFFF"/>
          </w:rPr>
          <w:delText>No</w:delText>
        </w:r>
      </w:del>
      <w:ins w:id="6" w:author="Isabelle Cote" w:date="2025-08-12T08:56:00Z" w16du:dateUtc="2025-08-12T15:56:00Z">
        <w:r w:rsidR="005F3818">
          <w:rPr>
            <w:rFonts w:ascii="Times New Roman" w:hAnsi="Times New Roman" w:cs="Times New Roman"/>
            <w:color w:val="242424"/>
            <w:shd w:val="clear" w:color="auto" w:fill="FFFFFF"/>
          </w:rPr>
          <w:t>That is correct:</w:t>
        </w:r>
      </w:ins>
      <w:del w:id="7" w:author="Isabelle Cote" w:date="2025-08-12T08:56:00Z" w16du:dateUtc="2025-08-12T15:56:00Z">
        <w:r w:rsidDel="005F3818">
          <w:rPr>
            <w:rFonts w:ascii="Times New Roman" w:hAnsi="Times New Roman" w:cs="Times New Roman"/>
            <w:color w:val="242424"/>
            <w:shd w:val="clear" w:color="auto" w:fill="FFFFFF"/>
          </w:rPr>
          <w:delText>,</w:delText>
        </w:r>
      </w:del>
      <w:r>
        <w:rPr>
          <w:rFonts w:ascii="Times New Roman" w:hAnsi="Times New Roman" w:cs="Times New Roman"/>
          <w:color w:val="242424"/>
          <w:shd w:val="clear" w:color="auto" w:fill="FFFFFF"/>
        </w:rPr>
        <w:t xml:space="preserve"> fishes and inverts were </w:t>
      </w:r>
      <w:r w:rsidRPr="005F3818">
        <w:rPr>
          <w:rFonts w:ascii="Times New Roman" w:hAnsi="Times New Roman" w:cs="Times New Roman"/>
          <w:i/>
          <w:iCs/>
          <w:color w:val="242424"/>
          <w:shd w:val="clear" w:color="auto" w:fill="FFFFFF"/>
          <w:rPrChange w:id="8" w:author="Isabelle Cote" w:date="2025-08-12T08:56:00Z" w16du:dateUtc="2025-08-12T15:56:00Z">
            <w:rPr>
              <w:rFonts w:ascii="Times New Roman" w:hAnsi="Times New Roman" w:cs="Times New Roman"/>
              <w:color w:val="242424"/>
              <w:shd w:val="clear" w:color="auto" w:fill="FFFFFF"/>
            </w:rPr>
          </w:rPrChange>
        </w:rPr>
        <w:t>not</w:t>
      </w:r>
      <w:r>
        <w:rPr>
          <w:rFonts w:ascii="Times New Roman" w:hAnsi="Times New Roman" w:cs="Times New Roman"/>
          <w:color w:val="242424"/>
          <w:shd w:val="clear" w:color="auto" w:fill="FFFFFF"/>
        </w:rPr>
        <w:t xml:space="preserve"> counted </w:t>
      </w:r>
      <w:del w:id="9" w:author="Isabelle Cote" w:date="2025-08-12T08:56:00Z" w16du:dateUtc="2025-08-12T15:56:00Z">
        <w:r w:rsidDel="005F3818">
          <w:rPr>
            <w:rFonts w:ascii="Times New Roman" w:hAnsi="Times New Roman" w:cs="Times New Roman"/>
            <w:color w:val="242424"/>
            <w:shd w:val="clear" w:color="auto" w:fill="FFFFFF"/>
          </w:rPr>
          <w:delText xml:space="preserve">inside vs </w:delText>
        </w:r>
      </w:del>
      <w:r>
        <w:rPr>
          <w:rFonts w:ascii="Times New Roman" w:hAnsi="Times New Roman" w:cs="Times New Roman"/>
          <w:color w:val="242424"/>
          <w:shd w:val="clear" w:color="auto" w:fill="FFFFFF"/>
        </w:rPr>
        <w:t xml:space="preserve">outside kelp forests. </w:t>
      </w:r>
      <w:commentRangeStart w:id="10"/>
      <w:r>
        <w:rPr>
          <w:rFonts w:ascii="Times New Roman" w:hAnsi="Times New Roman" w:cs="Times New Roman"/>
          <w:color w:val="242424"/>
          <w:shd w:val="clear" w:color="auto" w:fill="FFFFFF"/>
        </w:rPr>
        <w:t xml:space="preserve">Due to visual obstruction and </w:t>
      </w:r>
      <w:ins w:id="11" w:author="Isabelle Cote" w:date="2025-08-12T08:52:00Z" w16du:dateUtc="2025-08-12T15:52:00Z">
        <w:r w:rsidR="005F3818">
          <w:rPr>
            <w:rFonts w:ascii="Times New Roman" w:hAnsi="Times New Roman" w:cs="Times New Roman"/>
            <w:color w:val="242424"/>
            <w:shd w:val="clear" w:color="auto" w:fill="FFFFFF"/>
          </w:rPr>
          <w:t xml:space="preserve">concern with diver </w:t>
        </w:r>
      </w:ins>
      <w:r>
        <w:rPr>
          <w:rFonts w:ascii="Times New Roman" w:hAnsi="Times New Roman" w:cs="Times New Roman"/>
          <w:color w:val="242424"/>
          <w:shd w:val="clear" w:color="auto" w:fill="FFFFFF"/>
        </w:rPr>
        <w:t xml:space="preserve">entanglement by the kelp, surveys entirely inside the kelp forests were not possible. </w:t>
      </w:r>
      <w:ins w:id="12" w:author="Isabelle Cote" w:date="2025-08-12T08:52:00Z" w16du:dateUtc="2025-08-12T15:52:00Z">
        <w:r w:rsidR="005F3818">
          <w:rPr>
            <w:rFonts w:ascii="Times New Roman" w:hAnsi="Times New Roman" w:cs="Times New Roman"/>
            <w:color w:val="242424"/>
            <w:shd w:val="clear" w:color="auto" w:fill="FFFFFF"/>
          </w:rPr>
          <w:t>Instead</w:t>
        </w:r>
      </w:ins>
      <w:ins w:id="13" w:author="Isabelle Cote" w:date="2025-08-12T08:53:00Z" w16du:dateUtc="2025-08-12T15:53:00Z">
        <w:r w:rsidR="005F3818">
          <w:rPr>
            <w:rFonts w:ascii="Times New Roman" w:hAnsi="Times New Roman" w:cs="Times New Roman"/>
            <w:color w:val="242424"/>
            <w:shd w:val="clear" w:color="auto" w:fill="FFFFFF"/>
          </w:rPr>
          <w:t>, a</w:t>
        </w:r>
      </w:ins>
      <w:del w:id="14" w:author="Isabelle Cote" w:date="2025-08-12T08:53:00Z" w16du:dateUtc="2025-08-12T15:53:00Z">
        <w:r w:rsidDel="005F3818">
          <w:rPr>
            <w:rFonts w:ascii="Times New Roman" w:hAnsi="Times New Roman" w:cs="Times New Roman"/>
            <w:color w:val="242424"/>
            <w:shd w:val="clear" w:color="auto" w:fill="FFFFFF"/>
          </w:rPr>
          <w:delText>A</w:delText>
        </w:r>
      </w:del>
      <w:r>
        <w:rPr>
          <w:rFonts w:ascii="Times New Roman" w:hAnsi="Times New Roman" w:cs="Times New Roman"/>
          <w:color w:val="242424"/>
          <w:shd w:val="clear" w:color="auto" w:fill="FFFFFF"/>
        </w:rPr>
        <w:t xml:space="preserve">s shown in Figure S1.01, we laid the Reef Life Survey transects </w:t>
      </w:r>
      <w:ins w:id="15" w:author="Isabelle Cote" w:date="2025-08-12T08:53:00Z" w16du:dateUtc="2025-08-12T15:53:00Z">
        <w:r w:rsidR="005F3818">
          <w:rPr>
            <w:rFonts w:ascii="Times New Roman" w:hAnsi="Times New Roman" w:cs="Times New Roman"/>
            <w:color w:val="242424"/>
            <w:shd w:val="clear" w:color="auto" w:fill="FFFFFF"/>
          </w:rPr>
          <w:t xml:space="preserve">right </w:t>
        </w:r>
      </w:ins>
      <w:r>
        <w:rPr>
          <w:rFonts w:ascii="Times New Roman" w:hAnsi="Times New Roman" w:cs="Times New Roman"/>
          <w:color w:val="242424"/>
          <w:shd w:val="clear" w:color="auto" w:fill="FFFFFF"/>
        </w:rPr>
        <w:t xml:space="preserve">along the edge of the kelp forest to best </w:t>
      </w:r>
      <w:ins w:id="16" w:author="Isabelle Cote" w:date="2025-08-12T08:53:00Z" w16du:dateUtc="2025-08-12T15:53:00Z">
        <w:r w:rsidR="005F3818">
          <w:rPr>
            <w:rFonts w:ascii="Times New Roman" w:hAnsi="Times New Roman" w:cs="Times New Roman"/>
            <w:color w:val="242424"/>
            <w:shd w:val="clear" w:color="auto" w:fill="FFFFFF"/>
          </w:rPr>
          <w:t xml:space="preserve">(and safely) </w:t>
        </w:r>
      </w:ins>
      <w:r>
        <w:rPr>
          <w:rFonts w:ascii="Times New Roman" w:hAnsi="Times New Roman" w:cs="Times New Roman"/>
          <w:color w:val="242424"/>
          <w:shd w:val="clear" w:color="auto" w:fill="FFFFFF"/>
        </w:rPr>
        <w:t>characterize the biological communities associated with each forest.</w:t>
      </w:r>
      <w:r w:rsidR="00653A2E">
        <w:rPr>
          <w:rFonts w:ascii="Times New Roman" w:hAnsi="Times New Roman" w:cs="Times New Roman"/>
          <w:color w:val="242424"/>
          <w:shd w:val="clear" w:color="auto" w:fill="FFFFFF"/>
        </w:rPr>
        <w:t xml:space="preserve"> We have clarified this section in the methods (lines 21</w:t>
      </w:r>
      <w:r w:rsidR="0078762B">
        <w:rPr>
          <w:rFonts w:ascii="Times New Roman" w:hAnsi="Times New Roman" w:cs="Times New Roman"/>
          <w:color w:val="242424"/>
          <w:shd w:val="clear" w:color="auto" w:fill="FFFFFF"/>
        </w:rPr>
        <w:t>5</w:t>
      </w:r>
      <w:r w:rsidR="00653A2E">
        <w:rPr>
          <w:rFonts w:ascii="Times New Roman" w:hAnsi="Times New Roman" w:cs="Times New Roman"/>
          <w:color w:val="242424"/>
          <w:shd w:val="clear" w:color="auto" w:fill="FFFFFF"/>
        </w:rPr>
        <w:t>-21</w:t>
      </w:r>
      <w:r w:rsidR="0078762B">
        <w:rPr>
          <w:rFonts w:ascii="Times New Roman" w:hAnsi="Times New Roman" w:cs="Times New Roman"/>
          <w:color w:val="242424"/>
          <w:shd w:val="clear" w:color="auto" w:fill="FFFFFF"/>
        </w:rPr>
        <w:t>8</w:t>
      </w:r>
      <w:r w:rsidR="00653A2E">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commentRangeEnd w:id="10"/>
      <w:r w:rsidR="00AB11A2">
        <w:rPr>
          <w:rStyle w:val="CommentReference"/>
        </w:rPr>
        <w:commentReference w:id="10"/>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226-27 - 0-2m above the benthos seems quite variable honestly and I expect this generated some heterogeneity in the data that might not have existed had they been consistent about the depth off the bottom as these samples would have had more/less influence from the benthic organisms excreting ammonium. Nothing to be done now but some unfortunate variability here.</w:t>
      </w:r>
    </w:p>
    <w:p w14:paraId="07B8E0A4" w14:textId="77777777" w:rsidR="00653A2E"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agree, and tried to minimize variation in the field, but cannot correct this now.</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229-30 - Not sure I understand the ‘standard’ creation here vs simply the samples taken outside the kelp forest. How were these ‘standards’ used?</w:t>
      </w:r>
    </w:p>
    <w:p w14:paraId="20503C56" w14:textId="1B1741EA" w:rsidR="00453DBB"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The </w:t>
      </w:r>
      <w:r w:rsidRPr="00653A2E">
        <w:rPr>
          <w:rFonts w:ascii="Times New Roman" w:hAnsi="Times New Roman" w:cs="Times New Roman"/>
          <w:color w:val="242424"/>
          <w:shd w:val="clear" w:color="auto" w:fill="FFFFFF"/>
        </w:rPr>
        <w:t>standard-additions protocol II</w:t>
      </w:r>
      <w:r>
        <w:rPr>
          <w:rFonts w:ascii="Times New Roman" w:hAnsi="Times New Roman" w:cs="Times New Roman"/>
          <w:color w:val="242424"/>
          <w:shd w:val="clear" w:color="auto" w:fill="FFFFFF"/>
        </w:rPr>
        <w:t xml:space="preserve"> cited in the methods uses seawater taken from the same site as the samples to generate a standard curve for the fluorometric detection of NH₄⁺. We have clarified this in the text (lines 24</w:t>
      </w:r>
      <w:r w:rsidR="0078762B">
        <w:rPr>
          <w:rFonts w:ascii="Times New Roman" w:hAnsi="Times New Roman" w:cs="Times New Roman"/>
          <w:color w:val="242424"/>
          <w:shd w:val="clear" w:color="auto" w:fill="FFFFFF"/>
        </w:rPr>
        <w:t>1</w:t>
      </w:r>
      <w:r>
        <w:rPr>
          <w:rFonts w:ascii="Times New Roman" w:hAnsi="Times New Roman" w:cs="Times New Roman"/>
          <w:color w:val="242424"/>
          <w:shd w:val="clear" w:color="auto" w:fill="FFFFFF"/>
        </w:rPr>
        <w:t>-24</w:t>
      </w:r>
      <w:r w:rsidR="0078762B">
        <w:rPr>
          <w:rFonts w:ascii="Times New Roman" w:hAnsi="Times New Roman" w:cs="Times New Roman"/>
          <w:color w:val="242424"/>
          <w:shd w:val="clear" w:color="auto" w:fill="FFFFFF"/>
        </w:rPr>
        <w:t>3</w:t>
      </w:r>
      <w:r>
        <w:rPr>
          <w:rFonts w:ascii="Times New Roman" w:hAnsi="Times New Roman" w:cs="Times New Roman"/>
          <w:color w:val="242424"/>
          <w:shd w:val="clear" w:color="auto" w:fill="FFFFFF"/>
        </w:rPr>
        <w:t xml:space="preserve">). </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302 - is animal abundance in biomass or density?</w:t>
      </w:r>
    </w:p>
    <w:p w14:paraId="523C0D78" w14:textId="31AE5EE6" w:rsidR="00453DBB" w:rsidRDefault="00453DBB"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ins w:id="17" w:author="Isabelle Cote" w:date="2025-08-12T09:04:00Z" w16du:dateUtc="2025-08-12T16:04:00Z">
        <w:r w:rsidR="00AB11A2">
          <w:rPr>
            <w:rFonts w:ascii="Times New Roman" w:hAnsi="Times New Roman" w:cs="Times New Roman"/>
            <w:color w:val="242424"/>
            <w:shd w:val="clear" w:color="auto" w:fill="FFFFFF"/>
          </w:rPr>
          <w:t>T</w:t>
        </w:r>
      </w:ins>
      <w:del w:id="18" w:author="Isabelle Cote" w:date="2025-08-12T09:04:00Z" w16du:dateUtc="2025-08-12T16:04:00Z">
        <w:r w:rsidDel="00AB11A2">
          <w:rPr>
            <w:rFonts w:ascii="Times New Roman" w:hAnsi="Times New Roman" w:cs="Times New Roman"/>
            <w:color w:val="242424"/>
            <w:shd w:val="clear" w:color="auto" w:fill="FFFFFF"/>
          </w:rPr>
          <w:delText>t</w:delText>
        </w:r>
      </w:del>
      <w:r>
        <w:rPr>
          <w:rFonts w:ascii="Times New Roman" w:hAnsi="Times New Roman" w:cs="Times New Roman"/>
          <w:color w:val="242424"/>
          <w:shd w:val="clear" w:color="auto" w:fill="FFFFFF"/>
        </w:rPr>
        <w:t>his is density</w:t>
      </w:r>
      <w:ins w:id="19" w:author="Isabelle Cote" w:date="2025-08-12T09:04:00Z" w16du:dateUtc="2025-08-12T16:04:00Z">
        <w:r w:rsidR="00AB11A2">
          <w:rPr>
            <w:rFonts w:ascii="Times New Roman" w:hAnsi="Times New Roman" w:cs="Times New Roman"/>
            <w:color w:val="242424"/>
            <w:shd w:val="clear" w:color="auto" w:fill="FFFFFF"/>
          </w:rPr>
          <w:t>. W</w:t>
        </w:r>
      </w:ins>
      <w:del w:id="20" w:author="Isabelle Cote" w:date="2025-08-12T09:04:00Z" w16du:dateUtc="2025-08-12T16:04:00Z">
        <w:r w:rsidDel="00AB11A2">
          <w:rPr>
            <w:rFonts w:ascii="Times New Roman" w:hAnsi="Times New Roman" w:cs="Times New Roman"/>
            <w:color w:val="242424"/>
            <w:shd w:val="clear" w:color="auto" w:fill="FFFFFF"/>
          </w:rPr>
          <w:delText>, w</w:delText>
        </w:r>
      </w:del>
      <w:r>
        <w:rPr>
          <w:rFonts w:ascii="Times New Roman" w:hAnsi="Times New Roman" w:cs="Times New Roman"/>
          <w:color w:val="242424"/>
          <w:shd w:val="clear" w:color="auto" w:fill="FFFFFF"/>
        </w:rPr>
        <w:t>e have clarified this in the text (line 3</w:t>
      </w:r>
      <w:r w:rsidR="0000086E">
        <w:rPr>
          <w:rFonts w:ascii="Times New Roman" w:hAnsi="Times New Roman" w:cs="Times New Roman"/>
          <w:color w:val="242424"/>
          <w:shd w:val="clear" w:color="auto" w:fill="FFFFFF"/>
        </w:rPr>
        <w:t>13</w:t>
      </w:r>
      <w:r>
        <w:rPr>
          <w:rFonts w:ascii="Times New Roman" w:hAnsi="Times New Roman" w:cs="Times New Roman"/>
          <w:color w:val="242424"/>
          <w:shd w:val="clear" w:color="auto" w:fill="FFFFFF"/>
        </w:rPr>
        <w:t>-3</w:t>
      </w:r>
      <w:r w:rsidR="0000086E">
        <w:rPr>
          <w:rFonts w:ascii="Times New Roman" w:hAnsi="Times New Roman" w:cs="Times New Roman"/>
          <w:color w:val="242424"/>
          <w:shd w:val="clear" w:color="auto" w:fill="FFFFFF"/>
        </w:rPr>
        <w:t>15</w:t>
      </w:r>
      <w:r>
        <w:rPr>
          <w:rFonts w:ascii="Times New Roman" w:hAnsi="Times New Roman" w:cs="Times New Roman"/>
          <w:color w:val="242424"/>
          <w:shd w:val="clear" w:color="auto" w:fill="FFFFFF"/>
        </w:rPr>
        <w:t>).</w:t>
      </w:r>
    </w:p>
    <w:p w14:paraId="2652584F" w14:textId="77777777" w:rsidR="005A6D22"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lastRenderedPageBreak/>
        <w:br/>
      </w:r>
      <w:r w:rsidRPr="0000086E">
        <w:rPr>
          <w:rFonts w:ascii="Times New Roman" w:hAnsi="Times New Roman" w:cs="Times New Roman"/>
          <w:color w:val="242424"/>
          <w:shd w:val="clear" w:color="auto" w:fill="FFFFFF"/>
        </w:rPr>
        <w:t>Line 303 - Not sure why diversity was a predictor here. That wasn’t well set up in the Intro of why they were interested in diversity as being important here.</w:t>
      </w:r>
    </w:p>
    <w:p w14:paraId="7373738E" w14:textId="19AC8FBB" w:rsidR="005A6D22" w:rsidRDefault="005A6D22"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Body size and diversity are two predictors of NH₄⁺ supply rate (Allgeier et al., 2014)</w:t>
      </w:r>
      <w:ins w:id="21" w:author="Isabelle Cote" w:date="2025-08-12T09:04:00Z" w16du:dateUtc="2025-08-12T16:04:00Z">
        <w:r w:rsidR="00AB11A2">
          <w:rPr>
            <w:rFonts w:ascii="Times New Roman" w:hAnsi="Times New Roman" w:cs="Times New Roman"/>
            <w:color w:val="242424"/>
            <w:shd w:val="clear" w:color="auto" w:fill="FFFFFF"/>
          </w:rPr>
          <w:t>. W</w:t>
        </w:r>
      </w:ins>
      <w:del w:id="22" w:author="Isabelle Cote" w:date="2025-08-12T09:04:00Z" w16du:dateUtc="2025-08-12T16:04:00Z">
        <w:r w:rsidDel="00AB11A2">
          <w:rPr>
            <w:rFonts w:ascii="Times New Roman" w:hAnsi="Times New Roman" w:cs="Times New Roman"/>
            <w:color w:val="242424"/>
            <w:shd w:val="clear" w:color="auto" w:fill="FFFFFF"/>
          </w:rPr>
          <w:delText>, w</w:delText>
        </w:r>
      </w:del>
      <w:r>
        <w:rPr>
          <w:rFonts w:ascii="Times New Roman" w:hAnsi="Times New Roman" w:cs="Times New Roman"/>
          <w:color w:val="242424"/>
          <w:shd w:val="clear" w:color="auto" w:fill="FFFFFF"/>
        </w:rPr>
        <w:t>e have added a sentence to the introduction to bridge this gap (lines 96-97).</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306-7 - biomass is a measure of abundance. do you mean ‘biomass as a predictor instead of density’ which is another measure of abundance.</w:t>
      </w:r>
    </w:p>
    <w:p w14:paraId="7EC566C7" w14:textId="4CC0089D" w:rsidR="00265A39" w:rsidRDefault="005A6D22"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w:t>
      </w:r>
      <w:r w:rsidR="00265A39">
        <w:rPr>
          <w:rFonts w:ascii="Times New Roman" w:hAnsi="Times New Roman" w:cs="Times New Roman"/>
          <w:color w:val="242424"/>
          <w:shd w:val="clear" w:color="auto" w:fill="FFFFFF"/>
        </w:rPr>
        <w:t>We use abundance to mean the number of animals/</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shd w:val="clear" w:color="auto" w:fill="FFFFFF"/>
          <w:vertAlign w:val="superscript"/>
        </w:rPr>
        <w:t xml:space="preserve"> </w:t>
      </w:r>
      <w:r w:rsidR="00265A39">
        <w:rPr>
          <w:rFonts w:ascii="Times New Roman" w:hAnsi="Times New Roman" w:cs="Times New Roman"/>
          <w:color w:val="242424"/>
        </w:rPr>
        <w:t>and biomass to mean the wet weight of all the animals</w:t>
      </w:r>
      <w:r w:rsidR="00265A39">
        <w:rPr>
          <w:rFonts w:ascii="Times New Roman" w:hAnsi="Times New Roman" w:cs="Times New Roman"/>
          <w:color w:val="242424"/>
          <w:shd w:val="clear" w:color="auto" w:fill="FFFFFF"/>
        </w:rPr>
        <w:t>/</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rPr>
        <w:t>. We have clarified this on lines 31</w:t>
      </w:r>
      <w:r w:rsidR="0000086E">
        <w:rPr>
          <w:rFonts w:ascii="Times New Roman" w:hAnsi="Times New Roman" w:cs="Times New Roman"/>
          <w:color w:val="242424"/>
        </w:rPr>
        <w:t>3</w:t>
      </w:r>
      <w:r w:rsidR="00265A39">
        <w:rPr>
          <w:rFonts w:ascii="Times New Roman" w:hAnsi="Times New Roman" w:cs="Times New Roman"/>
          <w:color w:val="242424"/>
        </w:rPr>
        <w:t>-315 and keep this terminology consistent through the text.</w:t>
      </w:r>
    </w:p>
    <w:p w14:paraId="4274AC8C" w14:textId="77777777" w:rsidR="00265A39"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Lines 314-15 - So was animal biomass measured outside of the kelp forest in the within-site comparisons? I don’t think it was from reading the methods. So was this animal biomass from the kelp forest as the predictor here? Seems like the biomass of animals outside of the kelp forest would have influenced this difference so it feels like they are missing some important information with which to interpret their patterns.</w:t>
      </w:r>
    </w:p>
    <w:p w14:paraId="41562C4E" w14:textId="57AF66F8" w:rsidR="006C5164" w:rsidRDefault="00265A39"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ins w:id="23" w:author="Isabelle Cote" w:date="2025-08-12T09:09:00Z" w16du:dateUtc="2025-08-12T16:09:00Z">
        <w:r w:rsidR="008A7FC6">
          <w:rPr>
            <w:rFonts w:ascii="Times New Roman" w:hAnsi="Times New Roman" w:cs="Times New Roman"/>
            <w:color w:val="242424"/>
            <w:shd w:val="clear" w:color="auto" w:fill="FFFFFF"/>
          </w:rPr>
          <w:t xml:space="preserve">Correct: animal biomass from the edge of the kelp </w:t>
        </w:r>
      </w:ins>
      <w:ins w:id="24" w:author="Isabelle Cote" w:date="2025-08-12T09:10:00Z" w16du:dateUtc="2025-08-12T16:10:00Z">
        <w:r w:rsidR="008A7FC6">
          <w:rPr>
            <w:rFonts w:ascii="Times New Roman" w:hAnsi="Times New Roman" w:cs="Times New Roman"/>
            <w:color w:val="242424"/>
            <w:shd w:val="clear" w:color="auto" w:fill="FFFFFF"/>
          </w:rPr>
          <w:t>forest (our proxy for within, a</w:t>
        </w:r>
      </w:ins>
      <w:del w:id="25" w:author="Isabelle Cote" w:date="2025-08-12T09:10:00Z" w16du:dateUtc="2025-08-12T16:10:00Z">
        <w:r w:rsidDel="008A7FC6">
          <w:rPr>
            <w:rFonts w:ascii="Times New Roman" w:hAnsi="Times New Roman" w:cs="Times New Roman"/>
            <w:color w:val="242424"/>
            <w:shd w:val="clear" w:color="auto" w:fill="FFFFFF"/>
          </w:rPr>
          <w:delText>A</w:delText>
        </w:r>
      </w:del>
      <w:r>
        <w:rPr>
          <w:rFonts w:ascii="Times New Roman" w:hAnsi="Times New Roman" w:cs="Times New Roman"/>
          <w:color w:val="242424"/>
          <w:shd w:val="clear" w:color="auto" w:fill="FFFFFF"/>
        </w:rPr>
        <w:t>s clarified above</w:t>
      </w:r>
      <w:ins w:id="26" w:author="Isabelle Cote" w:date="2025-08-12T09:10:00Z" w16du:dateUtc="2025-08-12T16:10:00Z">
        <w:r w:rsidR="008A7FC6">
          <w:rPr>
            <w:rFonts w:ascii="Times New Roman" w:hAnsi="Times New Roman" w:cs="Times New Roman"/>
            <w:color w:val="242424"/>
            <w:shd w:val="clear" w:color="auto" w:fill="FFFFFF"/>
          </w:rPr>
          <w:t xml:space="preserve">) is the predictor here. </w:t>
        </w:r>
      </w:ins>
      <w:ins w:id="27" w:author="Isabelle Cote" w:date="2025-08-12T09:11:00Z" w16du:dateUtc="2025-08-12T16:11:00Z">
        <w:r w:rsidR="008A7FC6">
          <w:rPr>
            <w:rFonts w:ascii="Times New Roman" w:hAnsi="Times New Roman" w:cs="Times New Roman"/>
            <w:color w:val="242424"/>
            <w:shd w:val="clear" w:color="auto" w:fill="FFFFFF"/>
          </w:rPr>
          <w:t xml:space="preserve">We agree that it </w:t>
        </w:r>
      </w:ins>
      <w:ins w:id="28" w:author="Isabelle Cote" w:date="2025-08-12T14:20:00Z" w16du:dateUtc="2025-08-12T21:20:00Z">
        <w:r w:rsidR="00F41C0E">
          <w:rPr>
            <w:rFonts w:ascii="Times New Roman" w:hAnsi="Times New Roman" w:cs="Times New Roman"/>
            <w:color w:val="242424"/>
            <w:shd w:val="clear" w:color="auto" w:fill="FFFFFF"/>
          </w:rPr>
          <w:t>might</w:t>
        </w:r>
      </w:ins>
      <w:ins w:id="29" w:author="Isabelle Cote" w:date="2025-08-12T09:11:00Z" w16du:dateUtc="2025-08-12T16:11:00Z">
        <w:r w:rsidR="008A7FC6">
          <w:rPr>
            <w:rFonts w:ascii="Times New Roman" w:hAnsi="Times New Roman" w:cs="Times New Roman"/>
            <w:color w:val="242424"/>
            <w:shd w:val="clear" w:color="auto" w:fill="FFFFFF"/>
          </w:rPr>
          <w:t xml:space="preserve"> have reduced noise to consider how the difference in animal biomass between in and out of kelp forests influences the difference in ammonium concentration. </w:t>
        </w:r>
      </w:ins>
      <w:del w:id="30" w:author="Isabelle Cote" w:date="2025-08-12T09:10:00Z" w16du:dateUtc="2025-08-12T16:10:00Z">
        <w:r w:rsidDel="008A7FC6">
          <w:rPr>
            <w:rFonts w:ascii="Times New Roman" w:hAnsi="Times New Roman" w:cs="Times New Roman"/>
            <w:color w:val="242424"/>
            <w:shd w:val="clear" w:color="auto" w:fill="FFFFFF"/>
          </w:rPr>
          <w:delText>, animal biomass here refers to the total wet weight of the animals surveyed along the margins of the kelp forest (Figure S1.01)</w:delText>
        </w:r>
        <w:r w:rsidR="006C5164" w:rsidDel="008A7FC6">
          <w:rPr>
            <w:rFonts w:ascii="Times New Roman" w:hAnsi="Times New Roman" w:cs="Times New Roman"/>
            <w:color w:val="242424"/>
            <w:shd w:val="clear" w:color="auto" w:fill="FFFFFF"/>
          </w:rPr>
          <w:delText xml:space="preserve">. We do not consider animals inside vs outside the forest, only the entire community associated with the forest as a source of NH₄⁺ generated in and immediately around the </w:delText>
        </w:r>
        <w:commentRangeStart w:id="31"/>
        <w:r w:rsidR="006C5164" w:rsidDel="008A7FC6">
          <w:rPr>
            <w:rFonts w:ascii="Times New Roman" w:hAnsi="Times New Roman" w:cs="Times New Roman"/>
            <w:color w:val="242424"/>
            <w:shd w:val="clear" w:color="auto" w:fill="FFFFFF"/>
          </w:rPr>
          <w:delText>forest</w:delText>
        </w:r>
        <w:commentRangeEnd w:id="31"/>
        <w:r w:rsidR="00AB11A2" w:rsidDel="008A7FC6">
          <w:rPr>
            <w:rStyle w:val="CommentReference"/>
          </w:rPr>
          <w:commentReference w:id="31"/>
        </w:r>
        <w:r w:rsidR="006C5164" w:rsidDel="008A7FC6">
          <w:rPr>
            <w:rFonts w:ascii="Times New Roman" w:hAnsi="Times New Roman" w:cs="Times New Roman"/>
            <w:color w:val="242424"/>
            <w:shd w:val="clear" w:color="auto" w:fill="FFFFFF"/>
          </w:rPr>
          <w:delText>.</w:delText>
        </w:r>
      </w:del>
    </w:p>
    <w:p w14:paraId="2070EED6" w14:textId="77777777" w:rsidR="006C5164"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Lines 329-31 - How were these data included in the model? Or were they? Not clear how these data were used</w:t>
      </w:r>
    </w:p>
    <w:p w14:paraId="0085EC55" w14:textId="619C385C"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In the results we state the estimated total NH₄⁺ excretion rate by the sea cucumbers for comparison to the total excretion rate of the crabs used in the other experiment (lines 4</w:t>
      </w:r>
      <w:r w:rsidR="0000086E">
        <w:rPr>
          <w:rFonts w:ascii="Times New Roman" w:hAnsi="Times New Roman" w:cs="Times New Roman"/>
          <w:color w:val="242424"/>
          <w:shd w:val="clear" w:color="auto" w:fill="FFFFFF"/>
        </w:rPr>
        <w:t>24</w:t>
      </w:r>
      <w:r>
        <w:rPr>
          <w:rFonts w:ascii="Times New Roman" w:hAnsi="Times New Roman" w:cs="Times New Roman"/>
          <w:color w:val="242424"/>
          <w:shd w:val="clear" w:color="auto" w:fill="FFFFFF"/>
        </w:rPr>
        <w:t xml:space="preserve"> and 4</w:t>
      </w:r>
      <w:r w:rsidR="0000086E">
        <w:rPr>
          <w:rFonts w:ascii="Times New Roman" w:hAnsi="Times New Roman" w:cs="Times New Roman"/>
          <w:color w:val="242424"/>
          <w:shd w:val="clear" w:color="auto" w:fill="FFFFFF"/>
        </w:rPr>
        <w:t>29</w:t>
      </w:r>
      <w:r>
        <w:rPr>
          <w:rFonts w:ascii="Times New Roman" w:hAnsi="Times New Roman" w:cs="Times New Roman"/>
          <w:color w:val="242424"/>
          <w:shd w:val="clear" w:color="auto" w:fill="FFFFFF"/>
        </w:rPr>
        <w:t>-4</w:t>
      </w:r>
      <w:r w:rsidR="0000086E">
        <w:rPr>
          <w:rFonts w:ascii="Times New Roman" w:hAnsi="Times New Roman" w:cs="Times New Roman"/>
          <w:color w:val="242424"/>
          <w:shd w:val="clear" w:color="auto" w:fill="FFFFFF"/>
        </w:rPr>
        <w:t>30</w:t>
      </w:r>
      <w:r>
        <w:rPr>
          <w:rFonts w:ascii="Times New Roman" w:hAnsi="Times New Roman" w:cs="Times New Roman"/>
          <w:color w:val="242424"/>
          <w:shd w:val="clear" w:color="auto" w:fill="FFFFFF"/>
        </w:rPr>
        <w:t>). These rates were not included in any model. We have attempted to clarify this in the text (lines 3</w:t>
      </w:r>
      <w:r w:rsidR="0000086E">
        <w:rPr>
          <w:rFonts w:ascii="Times New Roman" w:hAnsi="Times New Roman" w:cs="Times New Roman"/>
          <w:color w:val="242424"/>
          <w:shd w:val="clear" w:color="auto" w:fill="FFFFFF"/>
        </w:rPr>
        <w:t>62</w:t>
      </w:r>
      <w:r>
        <w:rPr>
          <w:rFonts w:ascii="Times New Roman" w:hAnsi="Times New Roman" w:cs="Times New Roman"/>
          <w:color w:val="242424"/>
          <w:shd w:val="clear" w:color="auto" w:fill="FFFFFF"/>
        </w:rPr>
        <w:t>-36</w:t>
      </w:r>
      <w:r w:rsidR="0000086E">
        <w:rPr>
          <w:rFonts w:ascii="Times New Roman" w:hAnsi="Times New Roman" w:cs="Times New Roman"/>
          <w:color w:val="242424"/>
          <w:shd w:val="clear" w:color="auto" w:fill="FFFFFF"/>
        </w:rPr>
        <w:t>5</w:t>
      </w:r>
      <w:r>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336-37 - What was this relationship used for? I’m not clear why they tell me this.</w:t>
      </w:r>
    </w:p>
    <w:p w14:paraId="0C3D830C" w14:textId="77777777"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See above response.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345 - and by abundance you mean density of animals? Or biomass of animals?</w:t>
      </w:r>
    </w:p>
    <w:p w14:paraId="3FEC668C" w14:textId="77777777"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By </w:t>
      </w:r>
      <w:commentRangeStart w:id="32"/>
      <w:r>
        <w:rPr>
          <w:rFonts w:ascii="Times New Roman" w:hAnsi="Times New Roman" w:cs="Times New Roman"/>
          <w:color w:val="242424"/>
          <w:shd w:val="clear" w:color="auto" w:fill="FFFFFF"/>
        </w:rPr>
        <w:t xml:space="preserve">abundance </w:t>
      </w:r>
      <w:commentRangeEnd w:id="32"/>
      <w:r w:rsidR="008A7FC6">
        <w:rPr>
          <w:rStyle w:val="CommentReference"/>
        </w:rPr>
        <w:commentReference w:id="32"/>
      </w:r>
      <w:r>
        <w:rPr>
          <w:rFonts w:ascii="Times New Roman" w:hAnsi="Times New Roman" w:cs="Times New Roman"/>
          <w:color w:val="242424"/>
          <w:shd w:val="clear" w:color="auto" w:fill="FFFFFF"/>
        </w:rPr>
        <w:t>we mean the total number of animals/m</w:t>
      </w:r>
      <w:r w:rsidRPr="006C5164">
        <w:rPr>
          <w:rFonts w:ascii="Times New Roman" w:hAnsi="Times New Roman" w:cs="Times New Roman"/>
          <w:color w:val="242424"/>
          <w:shd w:val="clear" w:color="auto" w:fill="FFFFFF"/>
          <w:vertAlign w:val="superscript"/>
        </w:rPr>
        <w:t>2</w:t>
      </w:r>
      <w:r>
        <w:rPr>
          <w:rFonts w:ascii="Times New Roman" w:hAnsi="Times New Roman" w:cs="Times New Roman"/>
          <w:color w:val="242424"/>
          <w:shd w:val="clear" w:color="auto" w:fill="FFFFFF"/>
        </w:rPr>
        <w:t xml:space="preserve"> as defined in the methods.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346 – 350 - This model exploration looking for the influence of individual families of animals seems like data dredging to me looking at these relationships for all families. Clearly limpets are not driving this overall relationship. I would argue strongly that this part of the analysis be removed. Its not appropriate.</w:t>
      </w:r>
    </w:p>
    <w:p w14:paraId="156527E4" w14:textId="77777777" w:rsidR="007666C0"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RESPONSE: We have removed the single-family models.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Fig 3b - Not sure I understand what the ‘None’ comparison is on Fig 3b. Where did these None surveys happen? I don’t think I got that from the Methods.</w:t>
      </w:r>
    </w:p>
    <w:p w14:paraId="0AB674AE" w14:textId="5E7C2409" w:rsidR="007D7956" w:rsidRDefault="007666C0"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“None” here refers to our no-kelp control sites</w:t>
      </w:r>
      <w:ins w:id="33" w:author="Isabelle Cote" w:date="2025-08-12T09:06:00Z" w16du:dateUtc="2025-08-12T16:06:00Z">
        <w:r w:rsidR="00AB11A2">
          <w:rPr>
            <w:rFonts w:ascii="Times New Roman" w:hAnsi="Times New Roman" w:cs="Times New Roman"/>
            <w:color w:val="242424"/>
            <w:shd w:val="clear" w:color="auto" w:fill="FFFFFF"/>
          </w:rPr>
          <w:t>, as explained in the Methods. W</w:t>
        </w:r>
      </w:ins>
      <w:del w:id="34" w:author="Isabelle Cote" w:date="2025-08-12T09:06:00Z" w16du:dateUtc="2025-08-12T16:06:00Z">
        <w:r w:rsidDel="00AB11A2">
          <w:rPr>
            <w:rFonts w:ascii="Times New Roman" w:hAnsi="Times New Roman" w:cs="Times New Roman"/>
            <w:color w:val="242424"/>
            <w:shd w:val="clear" w:color="auto" w:fill="FFFFFF"/>
          </w:rPr>
          <w:delText>, w</w:delText>
        </w:r>
      </w:del>
      <w:r>
        <w:rPr>
          <w:rFonts w:ascii="Times New Roman" w:hAnsi="Times New Roman" w:cs="Times New Roman"/>
          <w:color w:val="242424"/>
          <w:shd w:val="clear" w:color="auto" w:fill="FFFFFF"/>
        </w:rPr>
        <w:t>e have updated this figure to use language consistent with our methods.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365 – ‘We found limited evidence for an effect of animal biomass…” - Is that because you also didn’t account for animal biomass outside of the kelp forest? Or at least I can’t see that you did so.</w:t>
      </w:r>
    </w:p>
    <w:p w14:paraId="3891929C" w14:textId="0A46218E"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del w:id="35" w:author="Isabelle Cote" w:date="2025-08-12T09:13:00Z" w16du:dateUtc="2025-08-12T16:13:00Z">
        <w:r w:rsidDel="008A7FC6">
          <w:rPr>
            <w:rFonts w:ascii="Times New Roman" w:hAnsi="Times New Roman" w:cs="Times New Roman"/>
            <w:color w:val="242424"/>
            <w:shd w:val="clear" w:color="auto" w:fill="FFFFFF"/>
          </w:rPr>
          <w:delText>Our estimates of animal biomass include animals at the margins of the kelp forest, including those immediately outside. See above responses.</w:delText>
        </w:r>
      </w:del>
      <w:ins w:id="36" w:author="Isabelle Cote" w:date="2025-08-12T09:13:00Z" w16du:dateUtc="2025-08-12T16:13:00Z">
        <w:r w:rsidR="008A7FC6">
          <w:rPr>
            <w:rFonts w:ascii="Times New Roman" w:hAnsi="Times New Roman" w:cs="Times New Roman"/>
            <w:color w:val="242424"/>
            <w:shd w:val="clear" w:color="auto" w:fill="FFFFFF"/>
          </w:rPr>
          <w:t xml:space="preserve">Yes, that is possible, as acknowledged </w:t>
        </w:r>
        <w:commentRangeStart w:id="37"/>
        <w:r w:rsidR="008A7FC6">
          <w:rPr>
            <w:rFonts w:ascii="Times New Roman" w:hAnsi="Times New Roman" w:cs="Times New Roman"/>
            <w:color w:val="242424"/>
            <w:shd w:val="clear" w:color="auto" w:fill="FFFFFF"/>
          </w:rPr>
          <w:t>earlier</w:t>
        </w:r>
        <w:commentRangeEnd w:id="37"/>
        <w:r w:rsidR="008A7FC6">
          <w:rPr>
            <w:rStyle w:val="CommentReference"/>
          </w:rPr>
          <w:commentReference w:id="37"/>
        </w:r>
        <w:r w:rsidR="008A7FC6">
          <w:rPr>
            <w:rFonts w:ascii="Times New Roman" w:hAnsi="Times New Roman" w:cs="Times New Roman"/>
            <w:color w:val="242424"/>
            <w:shd w:val="clear" w:color="auto" w:fill="FFFFFF"/>
          </w:rPr>
          <w:t xml:space="preserve">. </w:t>
        </w:r>
      </w:ins>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372 – 374 - Again I don’t think these single-family models are appropriate. I think they should be removed</w:t>
      </w:r>
    </w:p>
    <w:p w14:paraId="67B23198" w14:textId="77777777"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They have been removed.</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389-391 - But I’m guessing the two crab treatments weren’t different from each other?</w:t>
      </w:r>
    </w:p>
    <w:p w14:paraId="101F3979" w14:textId="77777777" w:rsidR="00F0109D"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Correct.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441-442 - I don’t see this effect of tide in the data in Fig 3e. I don’t see any consistent effect of tide (but clearly the interaction with animal biomass). I don’t think you can say that there was a consistent effect of tide given the interaction and flood tide is definitely not consistently higher than slack tide here.</w:t>
      </w:r>
    </w:p>
    <w:p w14:paraId="1DBE78AA" w14:textId="10A53A65" w:rsidR="00F0109D" w:rsidRPr="002F520F" w:rsidRDefault="00F0109D" w:rsidP="00F0109D">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This sentence refers to Fig 3c, which shows the relationship between kelp biomass and NH₄⁺ retention is more dramatic (steeper line) during flood vs slack tide. </w:t>
      </w:r>
    </w:p>
    <w:p w14:paraId="1EB5F7D1" w14:textId="77777777" w:rsidR="00CD28F3"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Lines 447-451 - Its also likely that they have differential uptake rates of ammonium. I would guess that Macrocystis has higher uptake rates than Nereocystis so the uptake dynamics between the two species likely contributes in that the giant kelp is simply using the nutrients faster not necessarily retaining fewer nutrients in the water column.</w:t>
      </w:r>
    </w:p>
    <w:p w14:paraId="7E8F1684" w14:textId="425FA503" w:rsidR="00DB1192" w:rsidRDefault="00CD28F3"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DB1192">
        <w:rPr>
          <w:rFonts w:ascii="Times New Roman" w:hAnsi="Times New Roman" w:cs="Times New Roman"/>
          <w:color w:val="242424"/>
          <w:shd w:val="clear" w:color="auto" w:fill="FFFFFF"/>
        </w:rPr>
        <w:t xml:space="preserve">We have added this to the discussion (lines </w:t>
      </w:r>
      <w:r w:rsidR="0000086E">
        <w:rPr>
          <w:rFonts w:ascii="Times New Roman" w:hAnsi="Times New Roman" w:cs="Times New Roman"/>
          <w:color w:val="242424"/>
          <w:shd w:val="clear" w:color="auto" w:fill="FFFFFF"/>
        </w:rPr>
        <w:t>491-492</w:t>
      </w:r>
      <w:r w:rsidR="00DB1192">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452-455 - This pattern is just simply confusing honestly.</w:t>
      </w:r>
    </w:p>
    <w:p w14:paraId="0680D02D" w14:textId="5E4F0B14" w:rsidR="0000086E" w:rsidRDefault="00DB1192"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del w:id="38" w:author="Isabelle Cote" w:date="2025-08-12T15:32:00Z" w16du:dateUtc="2025-08-12T22:32:00Z">
        <w:r w:rsidR="0000086E" w:rsidRPr="0000086E" w:rsidDel="00C60A11">
          <w:rPr>
            <w:rFonts w:ascii="Times New Roman" w:hAnsi="Times New Roman" w:cs="Times New Roman"/>
            <w:color w:val="242424"/>
            <w:highlight w:val="yellow"/>
            <w:shd w:val="clear" w:color="auto" w:fill="FFFFFF"/>
          </w:rPr>
          <w:delText>not sure what to do here</w:delText>
        </w:r>
      </w:del>
      <w:ins w:id="39" w:author="Isabelle Cote" w:date="2025-08-12T14:27:00Z" w16du:dateUtc="2025-08-12T21:27:00Z">
        <w:r w:rsidR="00F41C0E">
          <w:rPr>
            <w:rFonts w:ascii="Times New Roman" w:hAnsi="Times New Roman" w:cs="Times New Roman"/>
            <w:color w:val="242424"/>
            <w:shd w:val="clear" w:color="auto" w:fill="FFFFFF"/>
          </w:rPr>
          <w:t xml:space="preserve">We added a sentence to the Methods to describe ammonium sampling at the </w:t>
        </w:r>
      </w:ins>
      <w:ins w:id="40" w:author="Isabelle Cote" w:date="2025-08-12T14:28:00Z" w16du:dateUtc="2025-08-12T21:28:00Z">
        <w:r w:rsidR="00F41C0E">
          <w:rPr>
            <w:rFonts w:ascii="Times New Roman" w:hAnsi="Times New Roman" w:cs="Times New Roman"/>
            <w:color w:val="242424"/>
            <w:shd w:val="clear" w:color="auto" w:fill="FFFFFF"/>
          </w:rPr>
          <w:t>no-kelp sites</w:t>
        </w:r>
      </w:ins>
      <w:ins w:id="41" w:author="Isabelle Cote" w:date="2025-08-12T15:32:00Z" w16du:dateUtc="2025-08-12T22:32:00Z">
        <w:r w:rsidR="00C60A11">
          <w:rPr>
            <w:rFonts w:ascii="Times New Roman" w:hAnsi="Times New Roman" w:cs="Times New Roman"/>
            <w:color w:val="242424"/>
            <w:shd w:val="clear" w:color="auto" w:fill="FFFFFF"/>
          </w:rPr>
          <w:t>, and we have rewritten this part of the paragraph to increase clarity</w:t>
        </w:r>
      </w:ins>
      <w:ins w:id="42" w:author="Isabelle Cote" w:date="2025-08-12T14:28:00Z" w16du:dateUtc="2025-08-12T21:28:00Z">
        <w:r w:rsidR="00F41C0E">
          <w:rPr>
            <w:rFonts w:ascii="Times New Roman" w:hAnsi="Times New Roman" w:cs="Times New Roman"/>
            <w:color w:val="242424"/>
            <w:shd w:val="clear" w:color="auto" w:fill="FFFFFF"/>
          </w:rPr>
          <w:t xml:space="preserve">. </w:t>
        </w:r>
      </w:ins>
    </w:p>
    <w:p w14:paraId="55B925A6" w14:textId="3B033E7B" w:rsidR="00A15ED4"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 was surprised not to see [other relevant papers about spatiotemporal dynamics of CND in kelp forests in the lit cited.]</w:t>
      </w:r>
    </w:p>
    <w:p w14:paraId="2EF1C8C9" w14:textId="6BB7703E" w:rsidR="0000086E" w:rsidRDefault="0000086E" w:rsidP="00F0109D">
      <w:pPr>
        <w:spacing w:line="276" w:lineRule="auto"/>
        <w:rPr>
          <w:ins w:id="43" w:author="Isabelle Cote" w:date="2025-08-12T14:45:00Z" w16du:dateUtc="2025-08-12T21:45:00Z"/>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 xml:space="preserve">RESPONSE: </w:t>
      </w:r>
      <w:del w:id="44" w:author="Isabelle Cote" w:date="2025-08-12T15:42:00Z" w16du:dateUtc="2025-08-12T22:42:00Z">
        <w:r w:rsidRPr="0000086E" w:rsidDel="00C60A11">
          <w:rPr>
            <w:rFonts w:ascii="Times New Roman" w:hAnsi="Times New Roman" w:cs="Times New Roman"/>
            <w:color w:val="242424"/>
            <w:highlight w:val="yellow"/>
            <w:shd w:val="clear" w:color="auto" w:fill="FFFFFF"/>
          </w:rPr>
          <w:delText>Also not sure what to do here</w:delText>
        </w:r>
      </w:del>
      <w:ins w:id="45" w:author="Isabelle Cote" w:date="2025-08-12T15:42:00Z" w16du:dateUtc="2025-08-12T22:42:00Z">
        <w:r w:rsidR="00C60A11">
          <w:rPr>
            <w:rFonts w:ascii="Times New Roman" w:hAnsi="Times New Roman" w:cs="Times New Roman"/>
            <w:color w:val="242424"/>
            <w:shd w:val="clear" w:color="auto" w:fill="FFFFFF"/>
          </w:rPr>
          <w:t xml:space="preserve">We feel that we have been quite thorough in our </w:t>
        </w:r>
      </w:ins>
      <w:ins w:id="46" w:author="Isabelle Cote" w:date="2025-08-12T15:43:00Z" w16du:dateUtc="2025-08-12T22:43:00Z">
        <w:r w:rsidR="00C60A11">
          <w:rPr>
            <w:rFonts w:ascii="Times New Roman" w:hAnsi="Times New Roman" w:cs="Times New Roman"/>
            <w:color w:val="242424"/>
            <w:shd w:val="clear" w:color="auto" w:fill="FFFFFF"/>
          </w:rPr>
          <w:t>survey and use of the relevan</w:t>
        </w:r>
      </w:ins>
      <w:ins w:id="47" w:author="Isabelle Cote" w:date="2025-08-12T15:44:00Z" w16du:dateUtc="2025-08-12T22:44:00Z">
        <w:r w:rsidR="00C60A11">
          <w:rPr>
            <w:rFonts w:ascii="Times New Roman" w:hAnsi="Times New Roman" w:cs="Times New Roman"/>
            <w:color w:val="242424"/>
            <w:shd w:val="clear" w:color="auto" w:fill="FFFFFF"/>
          </w:rPr>
          <w:t>t</w:t>
        </w:r>
      </w:ins>
      <w:ins w:id="48" w:author="Isabelle Cote" w:date="2025-08-12T15:43:00Z" w16du:dateUtc="2025-08-12T22:43:00Z">
        <w:r w:rsidR="00C60A11">
          <w:rPr>
            <w:rFonts w:ascii="Times New Roman" w:hAnsi="Times New Roman" w:cs="Times New Roman"/>
            <w:color w:val="242424"/>
            <w:shd w:val="clear" w:color="auto" w:fill="FFFFFF"/>
          </w:rPr>
          <w:t xml:space="preserve"> literature</w:t>
        </w:r>
      </w:ins>
      <w:ins w:id="49" w:author="Isabelle Cote" w:date="2025-08-12T15:44:00Z" w16du:dateUtc="2025-08-12T22:44:00Z">
        <w:r w:rsidR="00C60A11">
          <w:rPr>
            <w:rFonts w:ascii="Times New Roman" w:hAnsi="Times New Roman" w:cs="Times New Roman"/>
            <w:color w:val="242424"/>
            <w:shd w:val="clear" w:color="auto" w:fill="FFFFFF"/>
          </w:rPr>
          <w:t>, but we would be happy to incorporate specific papers that the reviewer feels are needed.</w:t>
        </w:r>
      </w:ins>
    </w:p>
    <w:p w14:paraId="795C9563" w14:textId="77777777" w:rsidR="00AB6F25" w:rsidRDefault="00AB6F25" w:rsidP="00F0109D">
      <w:pPr>
        <w:spacing w:line="276" w:lineRule="auto"/>
        <w:rPr>
          <w:ins w:id="50" w:author="Isabelle Cote" w:date="2025-08-12T14:45:00Z" w16du:dateUtc="2025-08-12T21:45:00Z"/>
          <w:rFonts w:ascii="Times New Roman" w:hAnsi="Times New Roman" w:cs="Times New Roman"/>
          <w:color w:val="242424"/>
          <w:shd w:val="clear" w:color="auto" w:fill="FFFFFF"/>
        </w:rPr>
      </w:pPr>
    </w:p>
    <w:p w14:paraId="2875A46E" w14:textId="3D72A1EA" w:rsidR="00AB6F25" w:rsidRPr="007666C0" w:rsidRDefault="00AB6F25" w:rsidP="00F0109D">
      <w:pPr>
        <w:spacing w:line="276" w:lineRule="auto"/>
        <w:rPr>
          <w:rFonts w:ascii="Times New Roman" w:hAnsi="Times New Roman" w:cs="Times New Roman"/>
          <w:color w:val="242424"/>
          <w:shd w:val="clear" w:color="auto" w:fill="FFFFFF"/>
        </w:rPr>
      </w:pPr>
      <w:ins w:id="51" w:author="Isabelle Cote" w:date="2025-08-12T14:45:00Z" w16du:dateUtc="2025-08-12T21:45:00Z">
        <w:r>
          <w:rPr>
            <w:rFonts w:ascii="Times New Roman" w:hAnsi="Times New Roman" w:cs="Times New Roman"/>
            <w:color w:val="242424"/>
            <w:shd w:val="clear" w:color="auto" w:fill="FFFFFF"/>
          </w:rPr>
          <w:t>Côté</w:t>
        </w:r>
      </w:ins>
    </w:p>
    <w:sectPr w:rsidR="00AB6F25" w:rsidRPr="007666C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Isabelle Cote" w:date="2025-08-12T08:51:00Z" w:initials="IC">
    <w:p w14:paraId="139C42CC" w14:textId="77777777" w:rsidR="005F3818" w:rsidRDefault="005F3818" w:rsidP="005F3818">
      <w:pPr>
        <w:pStyle w:val="CommentText"/>
      </w:pPr>
      <w:r>
        <w:rPr>
          <w:rStyle w:val="CommentReference"/>
        </w:rPr>
        <w:annotationRef/>
      </w:r>
      <w:r>
        <w:t>I would add something like that, which also says why we’re not implementing the suggested additional analysis.</w:t>
      </w:r>
    </w:p>
  </w:comment>
  <w:comment w:id="10" w:author="Isabelle Cote" w:date="2025-08-12T09:03:00Z" w:initials="IC">
    <w:p w14:paraId="1EE0BF30" w14:textId="77777777" w:rsidR="008A7FC6" w:rsidRDefault="00AB11A2" w:rsidP="008A7FC6">
      <w:pPr>
        <w:pStyle w:val="CommentText"/>
      </w:pPr>
      <w:r>
        <w:rPr>
          <w:rStyle w:val="CommentReference"/>
        </w:rPr>
        <w:annotationRef/>
      </w:r>
      <w:r w:rsidR="008A7FC6">
        <w:t>This is not really addressing the reviewer’s point. They expected us to do surveys in and out of kelp forests so we could relate change in ammonium to change in animal biomass. Instead, we relate change in ammonium to animal biomass in kelp. We could say that time and personnel constraints meant that we couldn’t do out-of-kelp surveys but we still feel that with our sampling design and analysis, we can explore the role of animal biomass in modulating ammonium concentration, albeit with more noise than if we had data on animal biomass away from kelp forests.</w:t>
      </w:r>
    </w:p>
  </w:comment>
  <w:comment w:id="31" w:author="Isabelle Cote" w:date="2025-08-12T09:05:00Z" w:initials="IC">
    <w:p w14:paraId="424D6859" w14:textId="4A988A89" w:rsidR="00AB11A2" w:rsidRDefault="00AB11A2" w:rsidP="00AB11A2">
      <w:pPr>
        <w:pStyle w:val="CommentText"/>
      </w:pPr>
      <w:r>
        <w:rPr>
          <w:rStyle w:val="CommentReference"/>
        </w:rPr>
        <w:annotationRef/>
      </w:r>
      <w:r>
        <w:t>You can refer to the previous answer (lines 206-212)</w:t>
      </w:r>
    </w:p>
  </w:comment>
  <w:comment w:id="32" w:author="Isabelle Cote" w:date="2025-08-12T09:12:00Z" w:initials="IC">
    <w:p w14:paraId="695F00C4" w14:textId="77777777" w:rsidR="008A7FC6" w:rsidRDefault="008A7FC6" w:rsidP="008A7FC6">
      <w:pPr>
        <w:pStyle w:val="CommentText"/>
      </w:pPr>
      <w:r>
        <w:rPr>
          <w:rStyle w:val="CommentReference"/>
        </w:rPr>
        <w:annotationRef/>
      </w:r>
      <w:r>
        <w:t>Could consider changing abundance for density</w:t>
      </w:r>
    </w:p>
  </w:comment>
  <w:comment w:id="37" w:author="Isabelle Cote" w:date="2025-08-12T09:13:00Z" w:initials="IC">
    <w:p w14:paraId="0CE5BEBC" w14:textId="77777777" w:rsidR="008A7FC6" w:rsidRDefault="008A7FC6" w:rsidP="008A7FC6">
      <w:pPr>
        <w:pStyle w:val="CommentText"/>
      </w:pPr>
      <w:r>
        <w:rPr>
          <w:rStyle w:val="CommentReference"/>
        </w:rPr>
        <w:annotationRef/>
      </w:r>
      <w:r>
        <w:t>Could add a sentence in the Discussion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9C42CC" w15:done="0"/>
  <w15:commentEx w15:paraId="1EE0BF30" w15:done="0"/>
  <w15:commentEx w15:paraId="424D6859" w15:done="0"/>
  <w15:commentEx w15:paraId="695F00C4" w15:done="0"/>
  <w15:commentEx w15:paraId="0CE5B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BC09A1" w16cex:dateUtc="2025-08-12T15:51:00Z"/>
  <w16cex:commentExtensible w16cex:durableId="502B597C" w16cex:dateUtc="2025-08-12T16:03:00Z"/>
  <w16cex:commentExtensible w16cex:durableId="592BE436" w16cex:dateUtc="2025-08-12T16:05:00Z"/>
  <w16cex:commentExtensible w16cex:durableId="184EE704" w16cex:dateUtc="2025-08-12T16:12:00Z"/>
  <w16cex:commentExtensible w16cex:durableId="58B7D5F6" w16cex:dateUtc="2025-08-1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9C42CC" w16cid:durableId="27BC09A1"/>
  <w16cid:commentId w16cid:paraId="1EE0BF30" w16cid:durableId="502B597C"/>
  <w16cid:commentId w16cid:paraId="424D6859" w16cid:durableId="592BE436"/>
  <w16cid:commentId w16cid:paraId="695F00C4" w16cid:durableId="184EE704"/>
  <w16cid:commentId w16cid:paraId="0CE5BEBC" w16cid:durableId="58B7D5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Body CS)">
    <w:altName w:val="Times New Roman"/>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sabelle Cote">
    <w15:presenceInfo w15:providerId="AD" w15:userId="S::imcote@sfu.ca::7fb6c07b-6221-489b-ad40-2a6d8aa99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0B"/>
    <w:rsid w:val="0000086E"/>
    <w:rsid w:val="00097A7A"/>
    <w:rsid w:val="000A21DE"/>
    <w:rsid w:val="001B1833"/>
    <w:rsid w:val="00265A39"/>
    <w:rsid w:val="00291048"/>
    <w:rsid w:val="002F520F"/>
    <w:rsid w:val="003E0722"/>
    <w:rsid w:val="00453DBB"/>
    <w:rsid w:val="00461423"/>
    <w:rsid w:val="004E45B4"/>
    <w:rsid w:val="005A6D22"/>
    <w:rsid w:val="005F3818"/>
    <w:rsid w:val="00653A2E"/>
    <w:rsid w:val="006C5164"/>
    <w:rsid w:val="007666C0"/>
    <w:rsid w:val="0078762B"/>
    <w:rsid w:val="007D7956"/>
    <w:rsid w:val="008A7FC6"/>
    <w:rsid w:val="008D760B"/>
    <w:rsid w:val="009A233B"/>
    <w:rsid w:val="00A15ED4"/>
    <w:rsid w:val="00A93966"/>
    <w:rsid w:val="00AB11A2"/>
    <w:rsid w:val="00AB6F25"/>
    <w:rsid w:val="00B236E9"/>
    <w:rsid w:val="00C60A11"/>
    <w:rsid w:val="00CB22E6"/>
    <w:rsid w:val="00CD28F3"/>
    <w:rsid w:val="00DB1192"/>
    <w:rsid w:val="00E352DA"/>
    <w:rsid w:val="00E66950"/>
    <w:rsid w:val="00F0109D"/>
    <w:rsid w:val="00F41C0E"/>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D410"/>
  <w15:chartTrackingRefBased/>
  <w15:docId w15:val="{818681CF-A709-8940-A6B3-A13C445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Nikola1">
    <w:name w:val="Nikola1"/>
    <w:basedOn w:val="TableNormal"/>
    <w:uiPriority w:val="99"/>
    <w:rsid w:val="00B236E9"/>
    <w:pPr>
      <w:jc w:val="center"/>
    </w:pPr>
    <w:rPr>
      <w:rFonts w:ascii="Times New Roman" w:hAnsi="Times New Roman" w:cs="Times New Roman (Body CS)"/>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8D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0B"/>
    <w:rPr>
      <w:rFonts w:eastAsiaTheme="majorEastAsia" w:cstheme="majorBidi"/>
      <w:color w:val="272727" w:themeColor="text1" w:themeTint="D8"/>
    </w:rPr>
  </w:style>
  <w:style w:type="paragraph" w:styleId="Title">
    <w:name w:val="Title"/>
    <w:basedOn w:val="Normal"/>
    <w:next w:val="Normal"/>
    <w:link w:val="TitleChar"/>
    <w:uiPriority w:val="10"/>
    <w:qFormat/>
    <w:rsid w:val="008D7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760B"/>
    <w:rPr>
      <w:i/>
      <w:iCs/>
      <w:color w:val="404040" w:themeColor="text1" w:themeTint="BF"/>
    </w:rPr>
  </w:style>
  <w:style w:type="paragraph" w:styleId="ListParagraph">
    <w:name w:val="List Paragraph"/>
    <w:basedOn w:val="Normal"/>
    <w:uiPriority w:val="34"/>
    <w:qFormat/>
    <w:rsid w:val="008D760B"/>
    <w:pPr>
      <w:ind w:left="720"/>
      <w:contextualSpacing/>
    </w:pPr>
  </w:style>
  <w:style w:type="character" w:styleId="IntenseEmphasis">
    <w:name w:val="Intense Emphasis"/>
    <w:basedOn w:val="DefaultParagraphFont"/>
    <w:uiPriority w:val="21"/>
    <w:qFormat/>
    <w:rsid w:val="008D760B"/>
    <w:rPr>
      <w:i/>
      <w:iCs/>
      <w:color w:val="0F4761" w:themeColor="accent1" w:themeShade="BF"/>
    </w:rPr>
  </w:style>
  <w:style w:type="paragraph" w:styleId="IntenseQuote">
    <w:name w:val="Intense Quote"/>
    <w:basedOn w:val="Normal"/>
    <w:next w:val="Normal"/>
    <w:link w:val="IntenseQuoteChar"/>
    <w:uiPriority w:val="30"/>
    <w:qFormat/>
    <w:rsid w:val="008D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60B"/>
    <w:rPr>
      <w:i/>
      <w:iCs/>
      <w:color w:val="0F4761" w:themeColor="accent1" w:themeShade="BF"/>
    </w:rPr>
  </w:style>
  <w:style w:type="character" w:styleId="IntenseReference">
    <w:name w:val="Intense Reference"/>
    <w:basedOn w:val="DefaultParagraphFont"/>
    <w:uiPriority w:val="32"/>
    <w:qFormat/>
    <w:rsid w:val="008D760B"/>
    <w:rPr>
      <w:b/>
      <w:bCs/>
      <w:smallCaps/>
      <w:color w:val="0F4761" w:themeColor="accent1" w:themeShade="BF"/>
      <w:spacing w:val="5"/>
    </w:rPr>
  </w:style>
  <w:style w:type="character" w:styleId="Strong">
    <w:name w:val="Strong"/>
    <w:basedOn w:val="DefaultParagraphFont"/>
    <w:uiPriority w:val="22"/>
    <w:qFormat/>
    <w:rsid w:val="008D760B"/>
    <w:rPr>
      <w:b/>
      <w:bCs/>
    </w:rPr>
  </w:style>
  <w:style w:type="character" w:styleId="Emphasis">
    <w:name w:val="Emphasis"/>
    <w:basedOn w:val="DefaultParagraphFont"/>
    <w:uiPriority w:val="20"/>
    <w:qFormat/>
    <w:rsid w:val="008D760B"/>
    <w:rPr>
      <w:i/>
      <w:iCs/>
    </w:rPr>
  </w:style>
  <w:style w:type="character" w:styleId="Hyperlink">
    <w:name w:val="Hyperlink"/>
    <w:basedOn w:val="DefaultParagraphFont"/>
    <w:uiPriority w:val="99"/>
    <w:unhideWhenUsed/>
    <w:rsid w:val="002F520F"/>
    <w:rPr>
      <w:color w:val="467886" w:themeColor="hyperlink"/>
      <w:u w:val="single"/>
    </w:rPr>
  </w:style>
  <w:style w:type="character" w:styleId="UnresolvedMention">
    <w:name w:val="Unresolved Mention"/>
    <w:basedOn w:val="DefaultParagraphFont"/>
    <w:uiPriority w:val="99"/>
    <w:semiHidden/>
    <w:unhideWhenUsed/>
    <w:rsid w:val="002F520F"/>
    <w:rPr>
      <w:color w:val="605E5C"/>
      <w:shd w:val="clear" w:color="auto" w:fill="E1DFDD"/>
    </w:rPr>
  </w:style>
  <w:style w:type="paragraph" w:styleId="Revision">
    <w:name w:val="Revision"/>
    <w:hidden/>
    <w:uiPriority w:val="99"/>
    <w:semiHidden/>
    <w:rsid w:val="005F3818"/>
  </w:style>
  <w:style w:type="character" w:styleId="CommentReference">
    <w:name w:val="annotation reference"/>
    <w:basedOn w:val="DefaultParagraphFont"/>
    <w:uiPriority w:val="99"/>
    <w:semiHidden/>
    <w:unhideWhenUsed/>
    <w:rsid w:val="005F3818"/>
    <w:rPr>
      <w:sz w:val="16"/>
      <w:szCs w:val="16"/>
    </w:rPr>
  </w:style>
  <w:style w:type="paragraph" w:styleId="CommentText">
    <w:name w:val="annotation text"/>
    <w:basedOn w:val="Normal"/>
    <w:link w:val="CommentTextChar"/>
    <w:uiPriority w:val="99"/>
    <w:unhideWhenUsed/>
    <w:rsid w:val="005F3818"/>
    <w:rPr>
      <w:sz w:val="20"/>
      <w:szCs w:val="20"/>
    </w:rPr>
  </w:style>
  <w:style w:type="character" w:customStyle="1" w:styleId="CommentTextChar">
    <w:name w:val="Comment Text Char"/>
    <w:basedOn w:val="DefaultParagraphFont"/>
    <w:link w:val="CommentText"/>
    <w:uiPriority w:val="99"/>
    <w:rsid w:val="005F3818"/>
    <w:rPr>
      <w:sz w:val="20"/>
      <w:szCs w:val="20"/>
    </w:rPr>
  </w:style>
  <w:style w:type="paragraph" w:styleId="CommentSubject">
    <w:name w:val="annotation subject"/>
    <w:basedOn w:val="CommentText"/>
    <w:next w:val="CommentText"/>
    <w:link w:val="CommentSubjectChar"/>
    <w:uiPriority w:val="99"/>
    <w:semiHidden/>
    <w:unhideWhenUsed/>
    <w:rsid w:val="005F3818"/>
    <w:rPr>
      <w:b/>
      <w:bCs/>
    </w:rPr>
  </w:style>
  <w:style w:type="character" w:customStyle="1" w:styleId="CommentSubjectChar">
    <w:name w:val="Comment Subject Char"/>
    <w:basedOn w:val="CommentTextChar"/>
    <w:link w:val="CommentSubject"/>
    <w:uiPriority w:val="99"/>
    <w:semiHidden/>
    <w:rsid w:val="005F38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1764</Words>
  <Characters>10040</Characters>
  <Application>Microsoft Office Word</Application>
  <DocSecurity>0</DocSecurity>
  <Lines>669</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Isabelle Cote</cp:lastModifiedBy>
  <cp:revision>3</cp:revision>
  <dcterms:created xsi:type="dcterms:W3CDTF">2025-08-12T16:24:00Z</dcterms:created>
  <dcterms:modified xsi:type="dcterms:W3CDTF">2025-08-12T22:44:00Z</dcterms:modified>
</cp:coreProperties>
</file>