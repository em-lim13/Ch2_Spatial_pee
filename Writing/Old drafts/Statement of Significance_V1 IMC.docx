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67A7" w14:textId="1443C385" w:rsidR="00533722" w:rsidRPr="00533722" w:rsidRDefault="00533722" w:rsidP="00011869">
      <w:pPr>
        <w:spacing w:line="360" w:lineRule="auto"/>
        <w:rPr>
          <w:rFonts w:ascii="Times New Roman" w:hAnsi="Times New Roman" w:cs="Times New Roman"/>
        </w:rPr>
      </w:pPr>
      <w:commentRangeStart w:id="0"/>
      <w:commentRangeStart w:id="1"/>
      <w:r w:rsidRPr="00533722">
        <w:rPr>
          <w:rFonts w:ascii="Times New Roman" w:hAnsi="Times New Roman" w:cs="Times New Roman"/>
        </w:rPr>
        <w:t>Statement of Significance</w:t>
      </w:r>
      <w:commentRangeEnd w:id="0"/>
      <w:r w:rsidR="00B501BE">
        <w:rPr>
          <w:rStyle w:val="CommentReference"/>
        </w:rPr>
        <w:commentReference w:id="0"/>
      </w:r>
      <w:commentRangeEnd w:id="1"/>
      <w:r w:rsidR="00D540B0">
        <w:rPr>
          <w:rStyle w:val="CommentReference"/>
        </w:rPr>
        <w:commentReference w:id="1"/>
      </w:r>
    </w:p>
    <w:p w14:paraId="553067C3" w14:textId="77777777" w:rsidR="00533722" w:rsidRPr="00533722" w:rsidRDefault="00533722" w:rsidP="00011869">
      <w:pPr>
        <w:spacing w:line="360" w:lineRule="auto"/>
        <w:rPr>
          <w:rFonts w:ascii="Times New Roman" w:hAnsi="Times New Roman" w:cs="Times New Roman"/>
        </w:rPr>
      </w:pPr>
    </w:p>
    <w:p w14:paraId="1E9D2EDB" w14:textId="624366C7" w:rsidR="00533722" w:rsidRDefault="00011869" w:rsidP="00011869">
      <w:pPr>
        <w:spacing w:line="360" w:lineRule="auto"/>
        <w:rPr>
          <w:rFonts w:ascii="Times New Roman" w:hAnsi="Times New Roman" w:cs="Times New Roman"/>
        </w:rPr>
      </w:pPr>
      <w:r w:rsidRPr="003414E0">
        <w:rPr>
          <w:rFonts w:ascii="Times New Roman" w:hAnsi="Times New Roman" w:cs="Times New Roman"/>
          <w:b/>
          <w:bCs/>
        </w:rPr>
        <w:t>Briefly state the novelty, significance, and breadth of interest of the science presented</w:t>
      </w:r>
      <w:r w:rsidRPr="00011869">
        <w:rPr>
          <w:rFonts w:ascii="Times New Roman" w:hAnsi="Times New Roman" w:cs="Times New Roman"/>
        </w:rPr>
        <w:t xml:space="preserve"> (1000 character</w:t>
      </w:r>
      <w:r>
        <w:rPr>
          <w:rFonts w:ascii="Times New Roman" w:hAnsi="Times New Roman" w:cs="Times New Roman"/>
        </w:rPr>
        <w:t>s including spaces</w:t>
      </w:r>
      <w:r w:rsidRPr="00011869">
        <w:rPr>
          <w:rFonts w:ascii="Times New Roman" w:hAnsi="Times New Roman" w:cs="Times New Roman"/>
        </w:rPr>
        <w:t>)</w:t>
      </w:r>
      <w:r>
        <w:rPr>
          <w:rFonts w:ascii="Times New Roman" w:hAnsi="Times New Roman" w:cs="Times New Roman"/>
        </w:rPr>
        <w:t xml:space="preserve">. Currently at 1,168 </w:t>
      </w:r>
      <w:proofErr w:type="gramStart"/>
      <w:r>
        <w:rPr>
          <w:rFonts w:ascii="Times New Roman" w:hAnsi="Times New Roman" w:cs="Times New Roman"/>
        </w:rPr>
        <w:t>characters</w:t>
      </w:r>
      <w:ins w:id="2" w:author="Isabelle Cote" w:date="2024-12-02T15:30:00Z" w16du:dateUtc="2024-12-02T23:30:00Z">
        <w:r w:rsidR="002E0D6B">
          <w:rPr>
            <w:rFonts w:ascii="Times New Roman" w:hAnsi="Times New Roman" w:cs="Times New Roman"/>
          </w:rPr>
          <w:t xml:space="preserve">  Now</w:t>
        </w:r>
        <w:proofErr w:type="gramEnd"/>
        <w:r w:rsidR="002E0D6B">
          <w:rPr>
            <w:rFonts w:ascii="Times New Roman" w:hAnsi="Times New Roman" w:cs="Times New Roman"/>
          </w:rPr>
          <w:t xml:space="preserve"> </w:t>
        </w:r>
      </w:ins>
      <w:ins w:id="3" w:author="Isabelle Cote" w:date="2024-12-02T15:31:00Z" w16du:dateUtc="2024-12-02T23:31:00Z">
        <w:r w:rsidR="002E0D6B">
          <w:rPr>
            <w:rFonts w:ascii="Times New Roman" w:hAnsi="Times New Roman" w:cs="Times New Roman"/>
          </w:rPr>
          <w:t>1000</w:t>
        </w:r>
      </w:ins>
      <w:ins w:id="4" w:author="Isabelle Cote" w:date="2024-12-02T15:30:00Z" w16du:dateUtc="2024-12-02T23:30:00Z">
        <w:r w:rsidR="002E0D6B">
          <w:rPr>
            <w:rFonts w:ascii="Times New Roman" w:hAnsi="Times New Roman" w:cs="Times New Roman"/>
          </w:rPr>
          <w:t xml:space="preserve"> with spaces</w:t>
        </w:r>
      </w:ins>
    </w:p>
    <w:p w14:paraId="1ACF4F3F" w14:textId="77777777" w:rsidR="00011869" w:rsidRDefault="00011869" w:rsidP="00011869">
      <w:pPr>
        <w:spacing w:line="360" w:lineRule="auto"/>
        <w:rPr>
          <w:rFonts w:ascii="Times New Roman" w:hAnsi="Times New Roman" w:cs="Times New Roman"/>
        </w:rPr>
      </w:pPr>
    </w:p>
    <w:p w14:paraId="503825A7" w14:textId="2C315975" w:rsidR="00685A2A" w:rsidRDefault="00533722" w:rsidP="00011869">
      <w:pPr>
        <w:spacing w:line="360" w:lineRule="auto"/>
        <w:rPr>
          <w:rFonts w:ascii="Times New Roman" w:hAnsi="Times New Roman" w:cs="Times New Roman"/>
        </w:rPr>
      </w:pPr>
      <w:del w:id="5" w:author="Isabelle Cote" w:date="2024-12-02T15:27:00Z" w16du:dateUtc="2024-12-02T23:27:00Z">
        <w:r w:rsidDel="00F40C07">
          <w:rPr>
            <w:rFonts w:ascii="Times New Roman" w:hAnsi="Times New Roman" w:cs="Times New Roman"/>
          </w:rPr>
          <w:delText>Our paper describes</w:delText>
        </w:r>
      </w:del>
      <w:ins w:id="6" w:author="Isabelle Cote" w:date="2024-12-02T15:27:00Z" w16du:dateUtc="2024-12-02T23:27:00Z">
        <w:r w:rsidR="00F40C07">
          <w:rPr>
            <w:rFonts w:ascii="Times New Roman" w:hAnsi="Times New Roman" w:cs="Times New Roman"/>
          </w:rPr>
          <w:t>We investigated</w:t>
        </w:r>
      </w:ins>
      <w:r>
        <w:rPr>
          <w:rFonts w:ascii="Times New Roman" w:hAnsi="Times New Roman" w:cs="Times New Roman"/>
        </w:rPr>
        <w:t xml:space="preserve"> </w:t>
      </w:r>
      <w:del w:id="7" w:author="Isabelle Cote" w:date="2024-12-02T15:30:00Z" w16du:dateUtc="2024-12-02T23:30:00Z">
        <w:r w:rsidR="002D2555" w:rsidDel="002E0D6B">
          <w:rPr>
            <w:rFonts w:ascii="Times New Roman" w:hAnsi="Times New Roman" w:cs="Times New Roman"/>
          </w:rPr>
          <w:delText>biological and physical</w:delText>
        </w:r>
      </w:del>
      <w:ins w:id="8" w:author="Isabelle Cote" w:date="2024-12-02T15:30:00Z" w16du:dateUtc="2024-12-02T23:30:00Z">
        <w:r w:rsidR="002E0D6B">
          <w:rPr>
            <w:rFonts w:ascii="Times New Roman" w:hAnsi="Times New Roman" w:cs="Times New Roman"/>
          </w:rPr>
          <w:t>the</w:t>
        </w:r>
      </w:ins>
      <w:r w:rsidR="002D2555">
        <w:rPr>
          <w:rFonts w:ascii="Times New Roman" w:hAnsi="Times New Roman" w:cs="Times New Roman"/>
        </w:rPr>
        <w:t xml:space="preserve"> drivers of </w:t>
      </w:r>
      <w:r>
        <w:rPr>
          <w:rFonts w:ascii="Times New Roman" w:hAnsi="Times New Roman" w:cs="Times New Roman"/>
        </w:rPr>
        <w:t xml:space="preserve">variability in </w:t>
      </w:r>
      <w:ins w:id="9" w:author="Isabelle Cote" w:date="2024-12-02T15:19:00Z" w16du:dateUtc="2024-12-02T23:19:00Z">
        <w:r w:rsidR="00F40C07">
          <w:rPr>
            <w:rFonts w:ascii="Times New Roman" w:hAnsi="Times New Roman" w:cs="Times New Roman"/>
          </w:rPr>
          <w:t>temperate</w:t>
        </w:r>
      </w:ins>
      <w:ins w:id="10" w:author="Isabelle Cote" w:date="2024-12-02T15:18:00Z" w16du:dateUtc="2024-12-02T23:18:00Z">
        <w:r w:rsidR="00F40C07">
          <w:rPr>
            <w:rFonts w:ascii="Times New Roman" w:hAnsi="Times New Roman" w:cs="Times New Roman"/>
          </w:rPr>
          <w:t xml:space="preserve"> </w:t>
        </w:r>
      </w:ins>
      <w:ins w:id="11" w:author="Isabelle Cote" w:date="2024-12-02T15:26:00Z" w16du:dateUtc="2024-12-02T23:26:00Z">
        <w:r w:rsidR="00F40C07">
          <w:rPr>
            <w:rFonts w:ascii="Times New Roman" w:hAnsi="Times New Roman" w:cs="Times New Roman"/>
          </w:rPr>
          <w:t xml:space="preserve">marine </w:t>
        </w:r>
      </w:ins>
      <w:r>
        <w:rPr>
          <w:rFonts w:ascii="Times New Roman" w:hAnsi="Times New Roman" w:cs="Times New Roman"/>
        </w:rPr>
        <w:t>animal-</w:t>
      </w:r>
      <w:del w:id="12" w:author="Isabelle Cote" w:date="2024-12-02T15:19:00Z" w16du:dateUtc="2024-12-02T23:19:00Z">
        <w:r w:rsidDel="00F40C07">
          <w:rPr>
            <w:rFonts w:ascii="Times New Roman" w:hAnsi="Times New Roman" w:cs="Times New Roman"/>
          </w:rPr>
          <w:delText xml:space="preserve">regenerated </w:delText>
        </w:r>
      </w:del>
      <w:ins w:id="13" w:author="Isabelle Cote" w:date="2024-12-02T15:19:00Z" w16du:dateUtc="2024-12-02T23:19:00Z">
        <w:r w:rsidR="00F40C07">
          <w:rPr>
            <w:rFonts w:ascii="Times New Roman" w:hAnsi="Times New Roman" w:cs="Times New Roman"/>
          </w:rPr>
          <w:t>mediated</w:t>
        </w:r>
        <w:r w:rsidR="00F40C07">
          <w:rPr>
            <w:rFonts w:ascii="Times New Roman" w:hAnsi="Times New Roman" w:cs="Times New Roman"/>
          </w:rPr>
          <w:t xml:space="preserve"> </w:t>
        </w:r>
      </w:ins>
      <w:r>
        <w:rPr>
          <w:rFonts w:ascii="Times New Roman" w:hAnsi="Times New Roman" w:cs="Times New Roman"/>
        </w:rPr>
        <w:t xml:space="preserve">nutrients </w:t>
      </w:r>
      <w:del w:id="14" w:author="Isabelle Cote" w:date="2024-12-02T15:19:00Z" w16du:dateUtc="2024-12-02T23:19:00Z">
        <w:r w:rsidDel="00F40C07">
          <w:rPr>
            <w:rFonts w:ascii="Times New Roman" w:hAnsi="Times New Roman" w:cs="Times New Roman"/>
          </w:rPr>
          <w:delText xml:space="preserve">across </w:delText>
        </w:r>
      </w:del>
      <w:ins w:id="15" w:author="Isabelle Cote" w:date="2024-12-02T15:19:00Z" w16du:dateUtc="2024-12-02T23:19:00Z">
        <w:r w:rsidR="00F40C07">
          <w:rPr>
            <w:rFonts w:ascii="Times New Roman" w:hAnsi="Times New Roman" w:cs="Times New Roman"/>
          </w:rPr>
          <w:t>at</w:t>
        </w:r>
        <w:r w:rsidR="00F40C07">
          <w:rPr>
            <w:rFonts w:ascii="Times New Roman" w:hAnsi="Times New Roman" w:cs="Times New Roman"/>
          </w:rPr>
          <w:t xml:space="preserve"> </w:t>
        </w:r>
      </w:ins>
      <w:r>
        <w:rPr>
          <w:rFonts w:ascii="Times New Roman" w:hAnsi="Times New Roman" w:cs="Times New Roman"/>
        </w:rPr>
        <w:t>three spatial scales</w:t>
      </w:r>
      <w:r w:rsidR="002D2555">
        <w:rPr>
          <w:rFonts w:ascii="Times New Roman" w:hAnsi="Times New Roman" w:cs="Times New Roman"/>
        </w:rPr>
        <w:t xml:space="preserve">. </w:t>
      </w:r>
      <w:ins w:id="16" w:author="Isabelle Cote" w:date="2024-12-02T15:21:00Z" w16du:dateUtc="2024-12-02T23:21:00Z">
        <w:r w:rsidR="00F40C07">
          <w:rPr>
            <w:rFonts w:ascii="Times New Roman" w:hAnsi="Times New Roman" w:cs="Times New Roman"/>
          </w:rPr>
          <w:t>At scale</w:t>
        </w:r>
      </w:ins>
      <w:ins w:id="17" w:author="Isabelle Cote" w:date="2024-12-02T15:27:00Z" w16du:dateUtc="2024-12-02T23:27:00Z">
        <w:r w:rsidR="00F40C07">
          <w:rPr>
            <w:rFonts w:ascii="Times New Roman" w:hAnsi="Times New Roman" w:cs="Times New Roman"/>
          </w:rPr>
          <w:t>s</w:t>
        </w:r>
      </w:ins>
      <w:ins w:id="18" w:author="Isabelle Cote" w:date="2024-12-02T15:21:00Z" w16du:dateUtc="2024-12-02T23:21:00Z">
        <w:r w:rsidR="00F40C07">
          <w:rPr>
            <w:rFonts w:ascii="Times New Roman" w:hAnsi="Times New Roman" w:cs="Times New Roman"/>
          </w:rPr>
          <w:t xml:space="preserve"> of 10s of km</w:t>
        </w:r>
      </w:ins>
      <w:del w:id="19" w:author="Isabelle Cote" w:date="2024-12-02T15:19:00Z" w16du:dateUtc="2024-12-02T23:19:00Z">
        <w:r w:rsidR="00052313" w:rsidDel="00F40C07">
          <w:rPr>
            <w:rFonts w:ascii="Times New Roman" w:hAnsi="Times New Roman" w:cs="Times New Roman"/>
          </w:rPr>
          <w:delText xml:space="preserve">Among </w:delText>
        </w:r>
      </w:del>
      <w:del w:id="20" w:author="Isabelle Cote" w:date="2024-12-02T15:21:00Z" w16du:dateUtc="2024-12-02T23:21:00Z">
        <w:r w:rsidR="00052313" w:rsidDel="00F40C07">
          <w:rPr>
            <w:rFonts w:ascii="Times New Roman" w:hAnsi="Times New Roman" w:cs="Times New Roman"/>
          </w:rPr>
          <w:delText>27</w:delText>
        </w:r>
        <w:r w:rsidR="00A26671" w:rsidDel="00F40C07">
          <w:rPr>
            <w:rFonts w:ascii="Times New Roman" w:hAnsi="Times New Roman" w:cs="Times New Roman"/>
          </w:rPr>
          <w:delText xml:space="preserve"> reefs</w:delText>
        </w:r>
      </w:del>
      <w:r w:rsidR="00011869">
        <w:rPr>
          <w:rFonts w:ascii="Times New Roman" w:hAnsi="Times New Roman" w:cs="Times New Roman"/>
        </w:rPr>
        <w:t>,</w:t>
      </w:r>
      <w:r w:rsidR="00A26671">
        <w:rPr>
          <w:rFonts w:ascii="Times New Roman" w:hAnsi="Times New Roman" w:cs="Times New Roman"/>
        </w:rPr>
        <w:t xml:space="preserve"> ammonium varied up to </w:t>
      </w:r>
      <w:r w:rsidR="00A64131">
        <w:rPr>
          <w:rFonts w:ascii="Times New Roman" w:hAnsi="Times New Roman" w:cs="Times New Roman"/>
        </w:rPr>
        <w:t>16-fold</w:t>
      </w:r>
      <w:ins w:id="21" w:author="Isabelle Cote" w:date="2024-12-02T15:21:00Z" w16du:dateUtc="2024-12-02T23:21:00Z">
        <w:r w:rsidR="00F40C07">
          <w:rPr>
            <w:rFonts w:ascii="Times New Roman" w:hAnsi="Times New Roman" w:cs="Times New Roman"/>
          </w:rPr>
          <w:t xml:space="preserve"> </w:t>
        </w:r>
      </w:ins>
      <w:ins w:id="22" w:author="Isabelle Cote" w:date="2024-12-02T15:22:00Z" w16du:dateUtc="2024-12-02T23:22:00Z">
        <w:r w:rsidR="00F40C07">
          <w:rPr>
            <w:rFonts w:ascii="Times New Roman" w:hAnsi="Times New Roman" w:cs="Times New Roman"/>
          </w:rPr>
          <w:t>a</w:t>
        </w:r>
      </w:ins>
      <w:del w:id="23" w:author="Isabelle Cote" w:date="2024-12-02T15:21:00Z" w16du:dateUtc="2024-12-02T23:21:00Z">
        <w:r w:rsidR="00A26671" w:rsidDel="00F40C07">
          <w:rPr>
            <w:rFonts w:ascii="Times New Roman" w:hAnsi="Times New Roman" w:cs="Times New Roman"/>
          </w:rPr>
          <w:delText xml:space="preserve">, </w:delText>
        </w:r>
      </w:del>
      <w:ins w:id="24" w:author="Isabelle Cote" w:date="2024-12-02T15:21:00Z" w16du:dateUtc="2024-12-02T23:21:00Z">
        <w:r w:rsidR="00F40C07">
          <w:rPr>
            <w:rFonts w:ascii="Times New Roman" w:hAnsi="Times New Roman" w:cs="Times New Roman"/>
          </w:rPr>
          <w:t>cross</w:t>
        </w:r>
        <w:r w:rsidR="00F40C07">
          <w:rPr>
            <w:rFonts w:ascii="Times New Roman" w:hAnsi="Times New Roman" w:cs="Times New Roman"/>
          </w:rPr>
          <w:t xml:space="preserve"> </w:t>
        </w:r>
        <w:r w:rsidR="00F40C07">
          <w:rPr>
            <w:rFonts w:ascii="Times New Roman" w:hAnsi="Times New Roman" w:cs="Times New Roman"/>
          </w:rPr>
          <w:t>27 rocky reefs</w:t>
        </w:r>
      </w:ins>
      <w:ins w:id="25" w:author="Isabelle Cote" w:date="2024-12-02T15:22:00Z" w16du:dateUtc="2024-12-02T23:22:00Z">
        <w:r w:rsidR="00F40C07">
          <w:rPr>
            <w:rFonts w:ascii="Times New Roman" w:hAnsi="Times New Roman" w:cs="Times New Roman"/>
          </w:rPr>
          <w:t>,</w:t>
        </w:r>
      </w:ins>
      <w:ins w:id="26" w:author="Isabelle Cote" w:date="2024-12-02T15:21:00Z" w16du:dateUtc="2024-12-02T23:21:00Z">
        <w:r w:rsidR="00F40C07">
          <w:rPr>
            <w:rFonts w:ascii="Times New Roman" w:hAnsi="Times New Roman" w:cs="Times New Roman"/>
          </w:rPr>
          <w:t xml:space="preserve"> </w:t>
        </w:r>
      </w:ins>
      <w:r w:rsidR="00A26671">
        <w:rPr>
          <w:rFonts w:ascii="Times New Roman" w:hAnsi="Times New Roman" w:cs="Times New Roman"/>
        </w:rPr>
        <w:t xml:space="preserve">a larger difference than </w:t>
      </w:r>
      <w:r w:rsidR="00945532">
        <w:rPr>
          <w:rFonts w:ascii="Times New Roman" w:hAnsi="Times New Roman" w:cs="Times New Roman"/>
        </w:rPr>
        <w:t xml:space="preserve">previously </w:t>
      </w:r>
      <w:r w:rsidR="00A26671">
        <w:rPr>
          <w:rFonts w:ascii="Times New Roman" w:hAnsi="Times New Roman" w:cs="Times New Roman"/>
        </w:rPr>
        <w:t>reported.</w:t>
      </w:r>
      <w:r w:rsidR="00052313">
        <w:rPr>
          <w:rFonts w:ascii="Times New Roman" w:hAnsi="Times New Roman" w:cs="Times New Roman"/>
        </w:rPr>
        <w:t xml:space="preserve"> </w:t>
      </w:r>
      <w:ins w:id="27" w:author="Isabelle Cote" w:date="2024-12-02T15:22:00Z" w16du:dateUtc="2024-12-02T23:22:00Z">
        <w:r w:rsidR="00F40C07">
          <w:rPr>
            <w:rFonts w:ascii="Times New Roman" w:hAnsi="Times New Roman" w:cs="Times New Roman"/>
          </w:rPr>
          <w:t xml:space="preserve">The effect of abundance of </w:t>
        </w:r>
      </w:ins>
      <w:del w:id="28" w:author="Isabelle Cote" w:date="2024-12-02T15:21:00Z" w16du:dateUtc="2024-12-02T23:21:00Z">
        <w:r w:rsidR="00052313" w:rsidDel="00F40C07">
          <w:rPr>
            <w:rFonts w:ascii="Times New Roman" w:hAnsi="Times New Roman" w:cs="Times New Roman"/>
          </w:rPr>
          <w:delText xml:space="preserve">Surveys of </w:delText>
        </w:r>
      </w:del>
      <w:del w:id="29" w:author="Isabelle Cote" w:date="2024-12-02T15:20:00Z" w16du:dateUtc="2024-12-02T23:20:00Z">
        <w:r w:rsidR="00052313" w:rsidDel="00F40C07">
          <w:rPr>
            <w:rFonts w:ascii="Times New Roman" w:hAnsi="Times New Roman" w:cs="Times New Roman"/>
          </w:rPr>
          <w:delText>reef</w:delText>
        </w:r>
      </w:del>
      <w:del w:id="30" w:author="Isabelle Cote" w:date="2024-12-02T15:19:00Z" w16du:dateUtc="2024-12-02T23:19:00Z">
        <w:r w:rsidR="00052313" w:rsidDel="00F40C07">
          <w:rPr>
            <w:rFonts w:ascii="Times New Roman" w:hAnsi="Times New Roman" w:cs="Times New Roman"/>
          </w:rPr>
          <w:delText xml:space="preserve"> </w:delText>
        </w:r>
      </w:del>
      <w:del w:id="31" w:author="Isabelle Cote" w:date="2024-12-02T15:20:00Z" w16du:dateUtc="2024-12-02T23:20:00Z">
        <w:r w:rsidR="00052313" w:rsidDel="00F40C07">
          <w:rPr>
            <w:rFonts w:ascii="Times New Roman" w:hAnsi="Times New Roman" w:cs="Times New Roman"/>
          </w:rPr>
          <w:delText xml:space="preserve">associated biological </w:delText>
        </w:r>
      </w:del>
      <w:del w:id="32" w:author="Isabelle Cote" w:date="2024-12-02T15:21:00Z" w16du:dateUtc="2024-12-02T23:21:00Z">
        <w:r w:rsidR="00052313" w:rsidDel="00F40C07">
          <w:rPr>
            <w:rFonts w:ascii="Times New Roman" w:hAnsi="Times New Roman" w:cs="Times New Roman"/>
          </w:rPr>
          <w:delText xml:space="preserve">communities revealed </w:delText>
        </w:r>
      </w:del>
      <w:del w:id="33" w:author="Isabelle Cote" w:date="2024-12-02T15:22:00Z" w16du:dateUtc="2024-12-02T23:22:00Z">
        <w:r w:rsidR="00052313" w:rsidDel="00F40C07">
          <w:rPr>
            <w:rFonts w:ascii="Times New Roman" w:hAnsi="Times New Roman" w:cs="Times New Roman"/>
          </w:rPr>
          <w:delText xml:space="preserve">a </w:delText>
        </w:r>
      </w:del>
      <w:del w:id="34" w:author="Isabelle Cote" w:date="2024-12-02T15:20:00Z" w16du:dateUtc="2024-12-02T23:20:00Z">
        <w:r w:rsidR="00052313" w:rsidDel="00F40C07">
          <w:rPr>
            <w:rFonts w:ascii="Times New Roman" w:hAnsi="Times New Roman" w:cs="Times New Roman"/>
          </w:rPr>
          <w:delText xml:space="preserve">potentially </w:delText>
        </w:r>
      </w:del>
      <w:del w:id="35" w:author="Isabelle Cote" w:date="2024-12-02T15:22:00Z" w16du:dateUtc="2024-12-02T23:22:00Z">
        <w:r w:rsidR="00052313" w:rsidDel="00F40C07">
          <w:rPr>
            <w:rFonts w:ascii="Times New Roman" w:hAnsi="Times New Roman" w:cs="Times New Roman"/>
          </w:rPr>
          <w:delText xml:space="preserve">positive effect of </w:delText>
        </w:r>
      </w:del>
      <w:ins w:id="36" w:author="Isabelle Cote" w:date="2024-12-02T15:20:00Z" w16du:dateUtc="2024-12-02T23:20:00Z">
        <w:r w:rsidR="00F40C07">
          <w:rPr>
            <w:rFonts w:ascii="Times New Roman" w:hAnsi="Times New Roman" w:cs="Times New Roman"/>
          </w:rPr>
          <w:t xml:space="preserve">reef-associated </w:t>
        </w:r>
      </w:ins>
      <w:r w:rsidR="00052313">
        <w:rPr>
          <w:rFonts w:ascii="Times New Roman" w:hAnsi="Times New Roman" w:cs="Times New Roman"/>
        </w:rPr>
        <w:t>animals on ammonium</w:t>
      </w:r>
      <w:ins w:id="37" w:author="Isabelle Cote" w:date="2024-12-02T15:20:00Z" w16du:dateUtc="2024-12-02T23:20:00Z">
        <w:r w:rsidR="00F40C07">
          <w:rPr>
            <w:rFonts w:ascii="Times New Roman" w:hAnsi="Times New Roman" w:cs="Times New Roman"/>
          </w:rPr>
          <w:t xml:space="preserve"> </w:t>
        </w:r>
      </w:ins>
      <w:ins w:id="38" w:author="Isabelle Cote" w:date="2024-12-02T15:23:00Z" w16du:dateUtc="2024-12-02T23:23:00Z">
        <w:r w:rsidR="00F40C07">
          <w:rPr>
            <w:rFonts w:ascii="Times New Roman" w:hAnsi="Times New Roman" w:cs="Times New Roman"/>
          </w:rPr>
          <w:t xml:space="preserve">was </w:t>
        </w:r>
      </w:ins>
      <w:ins w:id="39" w:author="Isabelle Cote" w:date="2024-12-02T15:22:00Z" w16du:dateUtc="2024-12-02T23:22:00Z">
        <w:r w:rsidR="00F40C07">
          <w:rPr>
            <w:rFonts w:ascii="Times New Roman" w:hAnsi="Times New Roman" w:cs="Times New Roman"/>
          </w:rPr>
          <w:t xml:space="preserve">positive </w:t>
        </w:r>
      </w:ins>
      <w:ins w:id="40" w:author="Isabelle Cote" w:date="2024-12-02T15:23:00Z" w16du:dateUtc="2024-12-02T23:23:00Z">
        <w:r w:rsidR="00F40C07">
          <w:rPr>
            <w:rFonts w:ascii="Times New Roman" w:hAnsi="Times New Roman" w:cs="Times New Roman"/>
          </w:rPr>
          <w:t xml:space="preserve">but </w:t>
        </w:r>
      </w:ins>
      <w:del w:id="41" w:author="Isabelle Cote" w:date="2024-12-02T15:20:00Z" w16du:dateUtc="2024-12-02T23:20:00Z">
        <w:r w:rsidR="00052313" w:rsidDel="00F40C07">
          <w:rPr>
            <w:rFonts w:ascii="Times New Roman" w:hAnsi="Times New Roman" w:cs="Times New Roman"/>
          </w:rPr>
          <w:delText xml:space="preserve">, </w:delText>
        </w:r>
        <w:r w:rsidR="00A64131" w:rsidDel="00F40C07">
          <w:rPr>
            <w:rFonts w:ascii="Times New Roman" w:hAnsi="Times New Roman" w:cs="Times New Roman"/>
          </w:rPr>
          <w:delText>which</w:delText>
        </w:r>
        <w:r w:rsidR="00052313" w:rsidDel="00F40C07">
          <w:rPr>
            <w:rFonts w:ascii="Times New Roman" w:hAnsi="Times New Roman" w:cs="Times New Roman"/>
          </w:rPr>
          <w:delText xml:space="preserve"> was </w:delText>
        </w:r>
      </w:del>
      <w:r w:rsidR="00052313">
        <w:rPr>
          <w:rFonts w:ascii="Times New Roman" w:hAnsi="Times New Roman" w:cs="Times New Roman"/>
        </w:rPr>
        <w:t>mediated by tidal exchange.</w:t>
      </w:r>
      <w:r w:rsidR="00B501BE">
        <w:rPr>
          <w:rFonts w:ascii="Times New Roman" w:hAnsi="Times New Roman" w:cs="Times New Roman"/>
        </w:rPr>
        <w:t xml:space="preserve"> </w:t>
      </w:r>
      <w:r w:rsidR="00685A2A">
        <w:rPr>
          <w:rFonts w:ascii="Times New Roman" w:hAnsi="Times New Roman" w:cs="Times New Roman"/>
        </w:rPr>
        <w:t>At a small</w:t>
      </w:r>
      <w:ins w:id="42" w:author="Isabelle Cote" w:date="2024-12-02T15:23:00Z" w16du:dateUtc="2024-12-02T23:23:00Z">
        <w:r w:rsidR="00F40C07">
          <w:rPr>
            <w:rFonts w:ascii="Times New Roman" w:hAnsi="Times New Roman" w:cs="Times New Roman"/>
          </w:rPr>
          <w:t xml:space="preserve">er </w:t>
        </w:r>
      </w:ins>
      <w:del w:id="43" w:author="Isabelle Cote" w:date="2024-12-02T15:20:00Z" w16du:dateUtc="2024-12-02T23:20:00Z">
        <w:r w:rsidR="00685A2A" w:rsidDel="00F40C07">
          <w:rPr>
            <w:rFonts w:ascii="Times New Roman" w:hAnsi="Times New Roman" w:cs="Times New Roman"/>
          </w:rPr>
          <w:delText>-</w:delText>
        </w:r>
      </w:del>
      <w:r w:rsidR="00685A2A">
        <w:rPr>
          <w:rFonts w:ascii="Times New Roman" w:hAnsi="Times New Roman" w:cs="Times New Roman"/>
        </w:rPr>
        <w:t xml:space="preserve">scale, </w:t>
      </w:r>
      <w:ins w:id="44" w:author="Isabelle Cote" w:date="2024-12-02T15:23:00Z" w16du:dateUtc="2024-12-02T23:23:00Z">
        <w:r w:rsidR="00F40C07">
          <w:rPr>
            <w:rFonts w:ascii="Times New Roman" w:hAnsi="Times New Roman" w:cs="Times New Roman"/>
          </w:rPr>
          <w:t>ammonium</w:t>
        </w:r>
        <w:r w:rsidR="00F40C07" w:rsidDel="00F40C07">
          <w:rPr>
            <w:rFonts w:ascii="Times New Roman" w:hAnsi="Times New Roman" w:cs="Times New Roman"/>
          </w:rPr>
          <w:t xml:space="preserve"> </w:t>
        </w:r>
      </w:ins>
      <w:del w:id="45" w:author="Isabelle Cote" w:date="2024-12-02T15:23:00Z" w16du:dateUtc="2024-12-02T23:23:00Z">
        <w:r w:rsidR="00052313" w:rsidDel="00F40C07">
          <w:rPr>
            <w:rFonts w:ascii="Times New Roman" w:hAnsi="Times New Roman" w:cs="Times New Roman"/>
          </w:rPr>
          <w:delText xml:space="preserve">we found higher </w:delText>
        </w:r>
      </w:del>
      <w:r w:rsidR="00052313">
        <w:rPr>
          <w:rFonts w:ascii="Times New Roman" w:hAnsi="Times New Roman" w:cs="Times New Roman"/>
        </w:rPr>
        <w:t xml:space="preserve">concentrations </w:t>
      </w:r>
      <w:del w:id="46" w:author="Isabelle Cote" w:date="2024-12-02T15:23:00Z" w16du:dateUtc="2024-12-02T23:23:00Z">
        <w:r w:rsidR="00052313" w:rsidDel="00F40C07">
          <w:rPr>
            <w:rFonts w:ascii="Times New Roman" w:hAnsi="Times New Roman" w:cs="Times New Roman"/>
          </w:rPr>
          <w:delText xml:space="preserve">of </w:delText>
        </w:r>
      </w:del>
      <w:ins w:id="47" w:author="Isabelle Cote" w:date="2024-12-02T15:23:00Z" w16du:dateUtc="2024-12-02T23:23:00Z">
        <w:r w:rsidR="00F40C07">
          <w:rPr>
            <w:rFonts w:ascii="Times New Roman" w:hAnsi="Times New Roman" w:cs="Times New Roman"/>
          </w:rPr>
          <w:t>were higher</w:t>
        </w:r>
        <w:r w:rsidR="00F40C07">
          <w:rPr>
            <w:rFonts w:ascii="Times New Roman" w:hAnsi="Times New Roman" w:cs="Times New Roman"/>
          </w:rPr>
          <w:t xml:space="preserve"> </w:t>
        </w:r>
      </w:ins>
      <w:del w:id="48" w:author="Isabelle Cote" w:date="2024-12-02T15:23:00Z" w16du:dateUtc="2024-12-02T23:23:00Z">
        <w:r w:rsidR="00052313" w:rsidDel="00F40C07">
          <w:rPr>
            <w:rFonts w:ascii="Times New Roman" w:hAnsi="Times New Roman" w:cs="Times New Roman"/>
          </w:rPr>
          <w:delText xml:space="preserve">ammonium </w:delText>
        </w:r>
      </w:del>
      <w:r w:rsidR="00052313">
        <w:rPr>
          <w:rFonts w:ascii="Times New Roman" w:hAnsi="Times New Roman" w:cs="Times New Roman"/>
        </w:rPr>
        <w:t xml:space="preserve">inside </w:t>
      </w:r>
      <w:del w:id="49" w:author="Isabelle Cote" w:date="2024-12-02T15:23:00Z" w16du:dateUtc="2024-12-02T23:23:00Z">
        <w:r w:rsidR="00052313" w:rsidDel="00F40C07">
          <w:rPr>
            <w:rFonts w:ascii="Times New Roman" w:hAnsi="Times New Roman" w:cs="Times New Roman"/>
          </w:rPr>
          <w:delText>kelp forests</w:delText>
        </w:r>
        <w:r w:rsidR="00011869" w:rsidDel="00F40C07">
          <w:rPr>
            <w:rFonts w:ascii="Times New Roman" w:hAnsi="Times New Roman" w:cs="Times New Roman"/>
          </w:rPr>
          <w:delText xml:space="preserve"> </w:delText>
        </w:r>
      </w:del>
      <w:r w:rsidR="00011869">
        <w:rPr>
          <w:rFonts w:ascii="Times New Roman" w:hAnsi="Times New Roman" w:cs="Times New Roman"/>
        </w:rPr>
        <w:t>than outside</w:t>
      </w:r>
      <w:ins w:id="50" w:author="Isabelle Cote" w:date="2024-12-02T15:23:00Z" w16du:dateUtc="2024-12-02T23:23:00Z">
        <w:r w:rsidR="00F40C07" w:rsidRPr="00F40C07">
          <w:rPr>
            <w:rFonts w:ascii="Times New Roman" w:hAnsi="Times New Roman" w:cs="Times New Roman"/>
          </w:rPr>
          <w:t xml:space="preserve"> </w:t>
        </w:r>
      </w:ins>
      <w:ins w:id="51" w:author="Isabelle Cote" w:date="2024-12-02T15:24:00Z" w16du:dateUtc="2024-12-02T23:24:00Z">
        <w:r w:rsidR="00F40C07">
          <w:rPr>
            <w:rFonts w:ascii="Times New Roman" w:hAnsi="Times New Roman" w:cs="Times New Roman"/>
          </w:rPr>
          <w:t xml:space="preserve">16 </w:t>
        </w:r>
      </w:ins>
      <w:ins w:id="52" w:author="Isabelle Cote" w:date="2024-12-02T15:23:00Z" w16du:dateUtc="2024-12-02T23:23:00Z">
        <w:r w:rsidR="00F40C07">
          <w:rPr>
            <w:rFonts w:ascii="Times New Roman" w:hAnsi="Times New Roman" w:cs="Times New Roman"/>
          </w:rPr>
          <w:t>kelp forests</w:t>
        </w:r>
      </w:ins>
      <w:r w:rsidR="00052313">
        <w:rPr>
          <w:rFonts w:ascii="Times New Roman" w:hAnsi="Times New Roman" w:cs="Times New Roman"/>
        </w:rPr>
        <w:t xml:space="preserve">. </w:t>
      </w:r>
      <w:del w:id="53" w:author="Isabelle Cote" w:date="2024-12-02T15:24:00Z" w16du:dateUtc="2024-12-02T23:24:00Z">
        <w:r w:rsidR="00A64131" w:rsidDel="00F40C07">
          <w:rPr>
            <w:rFonts w:ascii="Times New Roman" w:hAnsi="Times New Roman" w:cs="Times New Roman"/>
          </w:rPr>
          <w:delText>Surveying</w:delText>
        </w:r>
        <w:r w:rsidR="00052313" w:rsidDel="00F40C07">
          <w:rPr>
            <w:rFonts w:ascii="Times New Roman" w:hAnsi="Times New Roman" w:cs="Times New Roman"/>
          </w:rPr>
          <w:delText xml:space="preserve"> 16 </w:delText>
        </w:r>
        <w:r w:rsidR="00685A2A" w:rsidDel="00F40C07">
          <w:rPr>
            <w:rFonts w:ascii="Times New Roman" w:hAnsi="Times New Roman" w:cs="Times New Roman"/>
          </w:rPr>
          <w:delText xml:space="preserve">kelp forests of varying composition </w:delText>
        </w:r>
        <w:r w:rsidR="00A64131" w:rsidDel="00F40C07">
          <w:rPr>
            <w:rFonts w:ascii="Times New Roman" w:hAnsi="Times New Roman" w:cs="Times New Roman"/>
          </w:rPr>
          <w:delText>revealed</w:delText>
        </w:r>
        <w:r w:rsidR="00685A2A" w:rsidDel="00F40C07">
          <w:rPr>
            <w:rFonts w:ascii="Times New Roman" w:hAnsi="Times New Roman" w:cs="Times New Roman"/>
          </w:rPr>
          <w:delText xml:space="preserve"> that</w:delText>
        </w:r>
      </w:del>
      <w:ins w:id="54" w:author="Isabelle Cote" w:date="2024-12-02T15:24:00Z" w16du:dateUtc="2024-12-02T23:24:00Z">
        <w:r w:rsidR="00F40C07">
          <w:rPr>
            <w:rFonts w:ascii="Times New Roman" w:hAnsi="Times New Roman" w:cs="Times New Roman"/>
          </w:rPr>
          <w:t>A</w:t>
        </w:r>
      </w:ins>
      <w:del w:id="55" w:author="Isabelle Cote" w:date="2024-12-02T15:24:00Z" w16du:dateUtc="2024-12-02T23:24:00Z">
        <w:r w:rsidR="00685A2A" w:rsidDel="00F40C07">
          <w:rPr>
            <w:rFonts w:ascii="Times New Roman" w:hAnsi="Times New Roman" w:cs="Times New Roman"/>
          </w:rPr>
          <w:delText xml:space="preserve"> </w:delText>
        </w:r>
        <w:r w:rsidR="00A64131" w:rsidDel="00F40C07">
          <w:rPr>
            <w:rFonts w:ascii="Times New Roman" w:hAnsi="Times New Roman" w:cs="Times New Roman"/>
          </w:rPr>
          <w:delText>a</w:delText>
        </w:r>
      </w:del>
      <w:r w:rsidR="00A64131">
        <w:rPr>
          <w:rFonts w:ascii="Times New Roman" w:hAnsi="Times New Roman" w:cs="Times New Roman"/>
        </w:rPr>
        <w:t xml:space="preserve">mmonium </w:t>
      </w:r>
      <w:r w:rsidR="00685A2A">
        <w:rPr>
          <w:rFonts w:ascii="Times New Roman" w:hAnsi="Times New Roman" w:cs="Times New Roman"/>
        </w:rPr>
        <w:t>retention increase</w:t>
      </w:r>
      <w:ins w:id="56" w:author="Isabelle Cote" w:date="2024-12-02T15:24:00Z" w16du:dateUtc="2024-12-02T23:24:00Z">
        <w:r w:rsidR="00F40C07">
          <w:rPr>
            <w:rFonts w:ascii="Times New Roman" w:hAnsi="Times New Roman" w:cs="Times New Roman"/>
          </w:rPr>
          <w:t>d</w:t>
        </w:r>
      </w:ins>
      <w:del w:id="57" w:author="Isabelle Cote" w:date="2024-12-02T15:24:00Z" w16du:dateUtc="2024-12-02T23:24:00Z">
        <w:r w:rsidR="00685A2A" w:rsidDel="00F40C07">
          <w:rPr>
            <w:rFonts w:ascii="Times New Roman" w:hAnsi="Times New Roman" w:cs="Times New Roman"/>
          </w:rPr>
          <w:delText>s</w:delText>
        </w:r>
      </w:del>
      <w:r w:rsidR="00685A2A">
        <w:rPr>
          <w:rFonts w:ascii="Times New Roman" w:hAnsi="Times New Roman" w:cs="Times New Roman"/>
        </w:rPr>
        <w:t xml:space="preserve"> with </w:t>
      </w:r>
      <w:r w:rsidR="00945532">
        <w:rPr>
          <w:rFonts w:ascii="Times New Roman" w:hAnsi="Times New Roman" w:cs="Times New Roman"/>
        </w:rPr>
        <w:t xml:space="preserve">kelp </w:t>
      </w:r>
      <w:r w:rsidR="00685A2A">
        <w:rPr>
          <w:rFonts w:ascii="Times New Roman" w:hAnsi="Times New Roman" w:cs="Times New Roman"/>
        </w:rPr>
        <w:t>biomass</w:t>
      </w:r>
      <w:r w:rsidR="00FE5E98">
        <w:rPr>
          <w:rFonts w:ascii="Times New Roman" w:hAnsi="Times New Roman" w:cs="Times New Roman"/>
        </w:rPr>
        <w:t>,</w:t>
      </w:r>
      <w:r w:rsidR="00685A2A">
        <w:rPr>
          <w:rFonts w:ascii="Times New Roman" w:hAnsi="Times New Roman" w:cs="Times New Roman"/>
        </w:rPr>
        <w:t xml:space="preserve"> tidal exchange</w:t>
      </w:r>
      <w:r w:rsidR="00052313">
        <w:rPr>
          <w:rFonts w:ascii="Times New Roman" w:hAnsi="Times New Roman" w:cs="Times New Roman"/>
        </w:rPr>
        <w:t>, and animal biomass</w:t>
      </w:r>
      <w:del w:id="58" w:author="Isabelle Cote" w:date="2024-12-02T15:24:00Z" w16du:dateUtc="2024-12-02T23:24:00Z">
        <w:r w:rsidR="00052313" w:rsidDel="00F40C07">
          <w:rPr>
            <w:rFonts w:ascii="Times New Roman" w:hAnsi="Times New Roman" w:cs="Times New Roman"/>
          </w:rPr>
          <w:delText xml:space="preserve"> to a lesser extent</w:delText>
        </w:r>
      </w:del>
      <w:r w:rsidR="00052313">
        <w:rPr>
          <w:rFonts w:ascii="Times New Roman" w:hAnsi="Times New Roman" w:cs="Times New Roman"/>
        </w:rPr>
        <w:t>.</w:t>
      </w:r>
      <w:r w:rsidR="00B501BE">
        <w:rPr>
          <w:rFonts w:ascii="Times New Roman" w:hAnsi="Times New Roman" w:cs="Times New Roman"/>
        </w:rPr>
        <w:t xml:space="preserve"> </w:t>
      </w:r>
      <w:r w:rsidR="00011869">
        <w:rPr>
          <w:rFonts w:ascii="Times New Roman" w:hAnsi="Times New Roman" w:cs="Times New Roman"/>
        </w:rPr>
        <w:t xml:space="preserve">Finally, by caging animals in situ, </w:t>
      </w:r>
      <w:del w:id="59" w:author="Isabelle Cote" w:date="2024-12-02T15:28:00Z" w16du:dateUtc="2024-12-02T23:28:00Z">
        <w:r w:rsidR="00011869" w:rsidDel="002E0D6B">
          <w:rPr>
            <w:rFonts w:ascii="Times New Roman" w:hAnsi="Times New Roman" w:cs="Times New Roman"/>
          </w:rPr>
          <w:delText xml:space="preserve">we found </w:delText>
        </w:r>
      </w:del>
      <w:r w:rsidR="00011869">
        <w:rPr>
          <w:rFonts w:ascii="Times New Roman" w:hAnsi="Times New Roman" w:cs="Times New Roman"/>
        </w:rPr>
        <w:t>fine-scale enrichment on a scale of m</w:t>
      </w:r>
      <w:del w:id="60" w:author="Isabelle Cote" w:date="2024-12-02T15:28:00Z" w16du:dateUtc="2024-12-02T23:28:00Z">
        <w:r w:rsidR="00011869" w:rsidDel="002E0D6B">
          <w:rPr>
            <w:rFonts w:ascii="Times New Roman" w:hAnsi="Times New Roman" w:cs="Times New Roman"/>
          </w:rPr>
          <w:delText>eters</w:delText>
        </w:r>
      </w:del>
      <w:r w:rsidR="00011869">
        <w:rPr>
          <w:rFonts w:ascii="Times New Roman" w:hAnsi="Times New Roman" w:cs="Times New Roman"/>
        </w:rPr>
        <w:t xml:space="preserve"> was possible</w:t>
      </w:r>
      <w:del w:id="61" w:author="Isabelle Cote" w:date="2024-12-02T15:25:00Z" w16du:dateUtc="2024-12-02T23:25:00Z">
        <w:r w:rsidR="00011869" w:rsidDel="00F40C07">
          <w:rPr>
            <w:rFonts w:ascii="Times New Roman" w:hAnsi="Times New Roman" w:cs="Times New Roman"/>
          </w:rPr>
          <w:delText>,</w:delText>
        </w:r>
      </w:del>
      <w:r w:rsidR="00011869">
        <w:rPr>
          <w:rFonts w:ascii="Times New Roman" w:hAnsi="Times New Roman" w:cs="Times New Roman"/>
        </w:rPr>
        <w:t xml:space="preserve"> but only when flow was limited. </w:t>
      </w:r>
      <w:r w:rsidR="00FE5E98">
        <w:rPr>
          <w:rFonts w:ascii="Times New Roman" w:hAnsi="Times New Roman" w:cs="Times New Roman"/>
        </w:rPr>
        <w:t>Overall</w:t>
      </w:r>
      <w:r w:rsidR="009D14A4">
        <w:rPr>
          <w:rFonts w:ascii="Times New Roman" w:hAnsi="Times New Roman" w:cs="Times New Roman"/>
        </w:rPr>
        <w:t>,</w:t>
      </w:r>
      <w:r w:rsidR="00FE5E98">
        <w:rPr>
          <w:rFonts w:ascii="Times New Roman" w:hAnsi="Times New Roman" w:cs="Times New Roman"/>
        </w:rPr>
        <w:t xml:space="preserve"> </w:t>
      </w:r>
      <w:del w:id="62" w:author="Isabelle Cote" w:date="2024-12-02T15:25:00Z" w16du:dateUtc="2024-12-02T23:25:00Z">
        <w:r w:rsidR="00FE5E98" w:rsidDel="00F40C07">
          <w:rPr>
            <w:rFonts w:ascii="Times New Roman" w:hAnsi="Times New Roman" w:cs="Times New Roman"/>
          </w:rPr>
          <w:delText xml:space="preserve">we found evidence that </w:delText>
        </w:r>
      </w:del>
      <w:r w:rsidR="00FE5E98">
        <w:rPr>
          <w:rFonts w:ascii="Times New Roman" w:hAnsi="Times New Roman" w:cs="Times New Roman"/>
        </w:rPr>
        <w:t>animal-mediated nutrient cycling contribute</w:t>
      </w:r>
      <w:ins w:id="63" w:author="Isabelle Cote" w:date="2024-12-02T15:30:00Z" w16du:dateUtc="2024-12-02T23:30:00Z">
        <w:r w:rsidR="002E0D6B">
          <w:rPr>
            <w:rFonts w:ascii="Times New Roman" w:hAnsi="Times New Roman" w:cs="Times New Roman"/>
          </w:rPr>
          <w:t>s</w:t>
        </w:r>
      </w:ins>
      <w:del w:id="64" w:author="Isabelle Cote" w:date="2024-12-02T15:29:00Z" w16du:dateUtc="2024-12-02T23:29:00Z">
        <w:r w:rsidR="00FE5E98" w:rsidDel="002E0D6B">
          <w:rPr>
            <w:rFonts w:ascii="Times New Roman" w:hAnsi="Times New Roman" w:cs="Times New Roman"/>
          </w:rPr>
          <w:delText>s</w:delText>
        </w:r>
      </w:del>
      <w:r w:rsidR="00FE5E98">
        <w:rPr>
          <w:rFonts w:ascii="Times New Roman" w:hAnsi="Times New Roman" w:cs="Times New Roman"/>
        </w:rPr>
        <w:t xml:space="preserve"> to meso-, small-, and fine-scale variation in nutrients even in a</w:t>
      </w:r>
      <w:ins w:id="65" w:author="Isabelle Cote" w:date="2024-12-02T15:29:00Z" w16du:dateUtc="2024-12-02T23:29:00Z">
        <w:r w:rsidR="002E0D6B">
          <w:rPr>
            <w:rFonts w:ascii="Times New Roman" w:hAnsi="Times New Roman" w:cs="Times New Roman"/>
          </w:rPr>
          <w:t>n</w:t>
        </w:r>
      </w:ins>
      <w:r w:rsidR="00FE5E98">
        <w:rPr>
          <w:rFonts w:ascii="Times New Roman" w:hAnsi="Times New Roman" w:cs="Times New Roman"/>
        </w:rPr>
        <w:t xml:space="preserve"> </w:t>
      </w:r>
      <w:del w:id="66" w:author="Isabelle Cote" w:date="2024-12-02T15:29:00Z" w16du:dateUtc="2024-12-02T23:29:00Z">
        <w:r w:rsidR="00FE5E98" w:rsidDel="002E0D6B">
          <w:rPr>
            <w:rFonts w:ascii="Times New Roman" w:hAnsi="Times New Roman" w:cs="Times New Roman"/>
          </w:rPr>
          <w:delText>wave</w:delText>
        </w:r>
      </w:del>
      <w:del w:id="67" w:author="Isabelle Cote" w:date="2024-12-02T15:25:00Z" w16du:dateUtc="2024-12-02T23:25:00Z">
        <w:r w:rsidR="00FE5E98" w:rsidDel="00F40C07">
          <w:rPr>
            <w:rFonts w:ascii="Times New Roman" w:hAnsi="Times New Roman" w:cs="Times New Roman"/>
          </w:rPr>
          <w:delText xml:space="preserve"> </w:delText>
        </w:r>
      </w:del>
      <w:del w:id="68" w:author="Isabelle Cote" w:date="2024-12-02T15:29:00Z" w16du:dateUtc="2024-12-02T23:29:00Z">
        <w:r w:rsidR="00FE5E98" w:rsidDel="002E0D6B">
          <w:rPr>
            <w:rFonts w:ascii="Times New Roman" w:hAnsi="Times New Roman" w:cs="Times New Roman"/>
          </w:rPr>
          <w:delText xml:space="preserve">exposed, temperate </w:delText>
        </w:r>
      </w:del>
      <w:ins w:id="69" w:author="Isabelle Cote" w:date="2024-12-02T15:29:00Z" w16du:dateUtc="2024-12-02T23:29:00Z">
        <w:r w:rsidR="002E0D6B">
          <w:rPr>
            <w:rFonts w:ascii="Times New Roman" w:hAnsi="Times New Roman" w:cs="Times New Roman"/>
          </w:rPr>
          <w:t>upwelling</w:t>
        </w:r>
        <w:r w:rsidR="002E0D6B">
          <w:rPr>
            <w:rFonts w:ascii="Times New Roman" w:hAnsi="Times New Roman" w:cs="Times New Roman"/>
          </w:rPr>
          <w:t xml:space="preserve"> </w:t>
        </w:r>
      </w:ins>
      <w:r w:rsidR="00FE5E98">
        <w:rPr>
          <w:rFonts w:ascii="Times New Roman" w:hAnsi="Times New Roman" w:cs="Times New Roman"/>
        </w:rPr>
        <w:t xml:space="preserve">region. </w:t>
      </w:r>
      <w:r w:rsidR="00A0637E">
        <w:rPr>
          <w:rFonts w:ascii="Times New Roman" w:hAnsi="Times New Roman" w:cs="Times New Roman"/>
        </w:rPr>
        <w:t xml:space="preserve">This suggests animals may contribute more to bottom-up effects through </w:t>
      </w:r>
      <w:del w:id="70" w:author="Isabelle Cote" w:date="2024-12-02T15:26:00Z" w16du:dateUtc="2024-12-02T23:26:00Z">
        <w:r w:rsidR="00A0637E" w:rsidDel="00F40C07">
          <w:rPr>
            <w:rFonts w:ascii="Times New Roman" w:hAnsi="Times New Roman" w:cs="Times New Roman"/>
          </w:rPr>
          <w:delText xml:space="preserve">their </w:delText>
        </w:r>
      </w:del>
      <w:r w:rsidR="00A0637E">
        <w:rPr>
          <w:rFonts w:ascii="Times New Roman" w:hAnsi="Times New Roman" w:cs="Times New Roman"/>
        </w:rPr>
        <w:t xml:space="preserve">excretion than previously </w:t>
      </w:r>
      <w:r w:rsidR="00011869">
        <w:rPr>
          <w:rFonts w:ascii="Times New Roman" w:hAnsi="Times New Roman" w:cs="Times New Roman"/>
        </w:rPr>
        <w:t>considered</w:t>
      </w:r>
      <w:r w:rsidR="00A0637E">
        <w:rPr>
          <w:rFonts w:ascii="Times New Roman" w:hAnsi="Times New Roman" w:cs="Times New Roman"/>
        </w:rPr>
        <w:t xml:space="preserve">. </w:t>
      </w:r>
      <w:r w:rsidR="00011869">
        <w:rPr>
          <w:rFonts w:ascii="Times New Roman" w:hAnsi="Times New Roman" w:cs="Times New Roman"/>
        </w:rPr>
        <w:t xml:space="preserve">This work is </w:t>
      </w:r>
      <w:r w:rsidR="00FE5E98">
        <w:rPr>
          <w:rFonts w:ascii="Times New Roman" w:hAnsi="Times New Roman" w:cs="Times New Roman"/>
        </w:rPr>
        <w:t>the most extensive exploration of drive</w:t>
      </w:r>
      <w:ins w:id="71" w:author="Isabelle Cote" w:date="2024-12-02T15:26:00Z" w16du:dateUtc="2024-12-02T23:26:00Z">
        <w:r w:rsidR="00F40C07">
          <w:rPr>
            <w:rFonts w:ascii="Times New Roman" w:hAnsi="Times New Roman" w:cs="Times New Roman"/>
          </w:rPr>
          <w:t>r</w:t>
        </w:r>
      </w:ins>
      <w:r w:rsidR="00FE5E98">
        <w:rPr>
          <w:rFonts w:ascii="Times New Roman" w:hAnsi="Times New Roman" w:cs="Times New Roman"/>
        </w:rPr>
        <w:t xml:space="preserve">s of ammonium variability in </w:t>
      </w:r>
      <w:del w:id="72" w:author="Isabelle Cote" w:date="2024-12-02T15:26:00Z" w16du:dateUtc="2024-12-02T23:26:00Z">
        <w:r w:rsidR="00FE5E98" w:rsidDel="00F40C07">
          <w:rPr>
            <w:rFonts w:ascii="Times New Roman" w:hAnsi="Times New Roman" w:cs="Times New Roman"/>
          </w:rPr>
          <w:delText xml:space="preserve">a </w:delText>
        </w:r>
      </w:del>
      <w:r w:rsidR="00FE5E98">
        <w:rPr>
          <w:rFonts w:ascii="Times New Roman" w:hAnsi="Times New Roman" w:cs="Times New Roman"/>
        </w:rPr>
        <w:t>temperate ecosystem</w:t>
      </w:r>
      <w:ins w:id="73" w:author="Isabelle Cote" w:date="2024-12-02T15:26:00Z" w16du:dateUtc="2024-12-02T23:26:00Z">
        <w:r w:rsidR="00F40C07">
          <w:rPr>
            <w:rFonts w:ascii="Times New Roman" w:hAnsi="Times New Roman" w:cs="Times New Roman"/>
          </w:rPr>
          <w:t>s</w:t>
        </w:r>
      </w:ins>
      <w:r w:rsidR="00FE5E98">
        <w:rPr>
          <w:rFonts w:ascii="Times New Roman" w:hAnsi="Times New Roman" w:cs="Times New Roman"/>
        </w:rPr>
        <w:t xml:space="preserve"> to date.</w:t>
      </w:r>
    </w:p>
    <w:p w14:paraId="765393EA" w14:textId="77777777" w:rsidR="00533722" w:rsidRDefault="00533722" w:rsidP="00011869">
      <w:pPr>
        <w:spacing w:line="360" w:lineRule="auto"/>
        <w:rPr>
          <w:rFonts w:ascii="Times New Roman" w:hAnsi="Times New Roman" w:cs="Times New Roman"/>
        </w:rPr>
      </w:pPr>
    </w:p>
    <w:p w14:paraId="4A4D51A6" w14:textId="186304B8" w:rsidR="00011869" w:rsidRDefault="00011869" w:rsidP="00011869">
      <w:pPr>
        <w:spacing w:line="360" w:lineRule="auto"/>
        <w:rPr>
          <w:rFonts w:ascii="Times New Roman" w:hAnsi="Times New Roman" w:cs="Times New Roman"/>
        </w:rPr>
      </w:pPr>
      <w:r w:rsidRPr="003414E0">
        <w:rPr>
          <w:rFonts w:ascii="Times New Roman" w:hAnsi="Times New Roman" w:cs="Times New Roman"/>
          <w:b/>
          <w:bCs/>
        </w:rPr>
        <w:t>Describe why L&amp;O is the best outlet for the publication of your paper</w:t>
      </w:r>
      <w:r w:rsidRPr="00011869">
        <w:rPr>
          <w:rFonts w:ascii="Times New Roman" w:hAnsi="Times New Roman" w:cs="Times New Roman"/>
        </w:rPr>
        <w:t xml:space="preserve"> (500 character</w:t>
      </w:r>
      <w:r>
        <w:rPr>
          <w:rFonts w:ascii="Times New Roman" w:hAnsi="Times New Roman" w:cs="Times New Roman"/>
        </w:rPr>
        <w:t>s including spaces</w:t>
      </w:r>
      <w:r w:rsidRPr="00011869">
        <w:rPr>
          <w:rFonts w:ascii="Times New Roman" w:hAnsi="Times New Roman" w:cs="Times New Roman"/>
        </w:rPr>
        <w:t>)</w:t>
      </w:r>
      <w:r w:rsidR="003414E0">
        <w:rPr>
          <w:rFonts w:ascii="Times New Roman" w:hAnsi="Times New Roman" w:cs="Times New Roman"/>
        </w:rPr>
        <w:t>. Currently at 5</w:t>
      </w:r>
      <w:r w:rsidR="0033127E">
        <w:rPr>
          <w:rFonts w:ascii="Times New Roman" w:hAnsi="Times New Roman" w:cs="Times New Roman"/>
        </w:rPr>
        <w:t>58</w:t>
      </w:r>
      <w:r w:rsidR="003414E0">
        <w:rPr>
          <w:rFonts w:ascii="Times New Roman" w:hAnsi="Times New Roman" w:cs="Times New Roman"/>
        </w:rPr>
        <w:t xml:space="preserve"> characters</w:t>
      </w:r>
    </w:p>
    <w:p w14:paraId="09DE2963" w14:textId="77777777" w:rsidR="00011869" w:rsidRDefault="00011869" w:rsidP="00011869">
      <w:pPr>
        <w:spacing w:line="360" w:lineRule="auto"/>
        <w:rPr>
          <w:rFonts w:ascii="Times New Roman" w:hAnsi="Times New Roman" w:cs="Times New Roman"/>
        </w:rPr>
      </w:pPr>
    </w:p>
    <w:p w14:paraId="79C15CDF" w14:textId="60959689" w:rsidR="00B501BE" w:rsidRDefault="002E0D6B" w:rsidP="003414E0">
      <w:pPr>
        <w:spacing w:line="360" w:lineRule="auto"/>
        <w:rPr>
          <w:ins w:id="74" w:author="Isabelle Cote" w:date="2024-12-02T15:35:00Z" w16du:dateUtc="2024-12-02T23:35:00Z"/>
          <w:rFonts w:ascii="Times New Roman" w:hAnsi="Times New Roman" w:cs="Times New Roman"/>
          <w:color w:val="000000" w:themeColor="text1"/>
        </w:rPr>
      </w:pPr>
      <w:ins w:id="75" w:author="Isabelle Cote" w:date="2024-12-02T15:33:00Z" w16du:dateUtc="2024-12-02T23:33:00Z">
        <w:r>
          <w:rPr>
            <w:rFonts w:ascii="Times New Roman" w:eastAsia="Times New Roman" w:hAnsi="Times New Roman" w:cs="Times New Roman"/>
            <w:color w:val="000000"/>
            <w:shd w:val="clear" w:color="auto" w:fill="FFFFFF"/>
          </w:rPr>
          <w:t>T</w:t>
        </w:r>
      </w:ins>
      <w:del w:id="76" w:author="Isabelle Cote" w:date="2024-12-02T15:33:00Z" w16du:dateUtc="2024-12-02T23:33:00Z">
        <w:r w:rsidR="00533722" w:rsidDel="002E0D6B">
          <w:rPr>
            <w:rFonts w:ascii="Times New Roman" w:eastAsia="Times New Roman" w:hAnsi="Times New Roman" w:cs="Times New Roman"/>
          </w:rPr>
          <w:delText>We believe that</w:delText>
        </w:r>
        <w:r w:rsidR="00533722" w:rsidRPr="00FD0E31" w:rsidDel="002E0D6B">
          <w:rPr>
            <w:rFonts w:ascii="Times New Roman" w:eastAsia="Times New Roman" w:hAnsi="Times New Roman" w:cs="Times New Roman"/>
          </w:rPr>
          <w:delText xml:space="preserve"> </w:delText>
        </w:r>
        <w:r w:rsidR="00533722" w:rsidDel="002E0D6B">
          <w:rPr>
            <w:rFonts w:ascii="Times New Roman" w:eastAsia="Times New Roman" w:hAnsi="Times New Roman" w:cs="Times New Roman"/>
            <w:color w:val="000000"/>
            <w:shd w:val="clear" w:color="auto" w:fill="FFFFFF"/>
          </w:rPr>
          <w:delText>t</w:delText>
        </w:r>
      </w:del>
      <w:r w:rsidR="00533722">
        <w:rPr>
          <w:rFonts w:ascii="Times New Roman" w:eastAsia="Times New Roman" w:hAnsi="Times New Roman" w:cs="Times New Roman"/>
          <w:color w:val="000000"/>
          <w:shd w:val="clear" w:color="auto" w:fill="FFFFFF"/>
        </w:rPr>
        <w:t>he</w:t>
      </w:r>
      <w:r w:rsidR="00533722" w:rsidRPr="00FD0E31">
        <w:rPr>
          <w:rFonts w:ascii="Times New Roman" w:eastAsia="Times New Roman" w:hAnsi="Times New Roman" w:cs="Times New Roman"/>
          <w:color w:val="000000"/>
          <w:shd w:val="clear" w:color="auto" w:fill="FFFFFF"/>
        </w:rPr>
        <w:t xml:space="preserve"> readers </w:t>
      </w:r>
      <w:r w:rsidR="00533722">
        <w:rPr>
          <w:rFonts w:ascii="Times New Roman" w:eastAsia="Times New Roman" w:hAnsi="Times New Roman" w:cs="Times New Roman"/>
          <w:color w:val="000000"/>
          <w:shd w:val="clear" w:color="auto" w:fill="FFFFFF"/>
        </w:rPr>
        <w:t xml:space="preserve">of </w:t>
      </w:r>
      <w:r w:rsidR="00D540B0" w:rsidRPr="00D540B0">
        <w:rPr>
          <w:rFonts w:ascii="Times New Roman" w:eastAsia="Times New Roman" w:hAnsi="Times New Roman" w:cs="Times New Roman"/>
          <w:i/>
          <w:iCs/>
          <w:color w:val="000000"/>
          <w:shd w:val="clear" w:color="auto" w:fill="FFFFFF"/>
        </w:rPr>
        <w:t>L&amp;O</w:t>
      </w:r>
      <w:r w:rsidR="00D540B0">
        <w:rPr>
          <w:rFonts w:ascii="Times New Roman" w:eastAsia="Times New Roman" w:hAnsi="Times New Roman" w:cs="Times New Roman"/>
          <w:i/>
          <w:iCs/>
          <w:color w:val="000000"/>
          <w:shd w:val="clear" w:color="auto" w:fill="FFFFFF"/>
        </w:rPr>
        <w:t xml:space="preserve"> </w:t>
      </w:r>
      <w:r w:rsidR="00533722" w:rsidRPr="00FD0E31">
        <w:rPr>
          <w:rFonts w:ascii="Times New Roman" w:eastAsia="Times New Roman" w:hAnsi="Times New Roman" w:cs="Times New Roman"/>
          <w:color w:val="000000"/>
          <w:shd w:val="clear" w:color="auto" w:fill="FFFFFF"/>
        </w:rPr>
        <w:t>will find value in our paper as it</w:t>
      </w:r>
      <w:r w:rsidR="00533722">
        <w:rPr>
          <w:rFonts w:ascii="Times New Roman" w:eastAsia="Times New Roman" w:hAnsi="Times New Roman" w:cs="Times New Roman"/>
          <w:color w:val="000000"/>
          <w:shd w:val="clear" w:color="auto" w:fill="FFFFFF"/>
        </w:rPr>
        <w:t xml:space="preserve"> combines </w:t>
      </w:r>
      <w:ins w:id="77" w:author="Isabelle Cote" w:date="2024-12-02T15:33:00Z" w16du:dateUtc="2024-12-02T23:33:00Z">
        <w:r>
          <w:rPr>
            <w:rFonts w:ascii="Times New Roman" w:eastAsia="Times New Roman" w:hAnsi="Times New Roman" w:cs="Times New Roman"/>
            <w:color w:val="000000"/>
            <w:shd w:val="clear" w:color="auto" w:fill="FFFFFF"/>
          </w:rPr>
          <w:t xml:space="preserve">marine </w:t>
        </w:r>
      </w:ins>
      <w:del w:id="78" w:author="Isabelle Cote" w:date="2024-12-02T15:31:00Z" w16du:dateUtc="2024-12-02T23:31:00Z">
        <w:r w:rsidR="00533722" w:rsidDel="002E0D6B">
          <w:rPr>
            <w:rFonts w:ascii="Times New Roman" w:eastAsia="Times New Roman" w:hAnsi="Times New Roman" w:cs="Times New Roman"/>
            <w:color w:val="000000"/>
            <w:shd w:val="clear" w:color="auto" w:fill="FFFFFF"/>
          </w:rPr>
          <w:delText xml:space="preserve">elements of </w:delText>
        </w:r>
      </w:del>
      <w:r w:rsidR="00533722">
        <w:rPr>
          <w:rFonts w:ascii="Times New Roman" w:eastAsia="Times New Roman" w:hAnsi="Times New Roman" w:cs="Times New Roman"/>
          <w:color w:val="000000"/>
          <w:shd w:val="clear" w:color="auto" w:fill="FFFFFF"/>
        </w:rPr>
        <w:t>ecolog</w:t>
      </w:r>
      <w:ins w:id="79" w:author="Isabelle Cote" w:date="2024-12-02T15:33:00Z" w16du:dateUtc="2024-12-02T23:33:00Z">
        <w:r>
          <w:rPr>
            <w:rFonts w:ascii="Times New Roman" w:eastAsia="Times New Roman" w:hAnsi="Times New Roman" w:cs="Times New Roman"/>
            <w:color w:val="000000"/>
            <w:shd w:val="clear" w:color="auto" w:fill="FFFFFF"/>
          </w:rPr>
          <w:t>y</w:t>
        </w:r>
      </w:ins>
      <w:del w:id="80" w:author="Isabelle Cote" w:date="2024-12-02T15:33:00Z" w16du:dateUtc="2024-12-02T23:33:00Z">
        <w:r w:rsidR="00533722" w:rsidDel="002E0D6B">
          <w:rPr>
            <w:rFonts w:ascii="Times New Roman" w:eastAsia="Times New Roman" w:hAnsi="Times New Roman" w:cs="Times New Roman"/>
            <w:color w:val="000000"/>
            <w:shd w:val="clear" w:color="auto" w:fill="FFFFFF"/>
          </w:rPr>
          <w:delText>ical research</w:delText>
        </w:r>
      </w:del>
      <w:r w:rsidR="00533722">
        <w:rPr>
          <w:rFonts w:ascii="Times New Roman" w:eastAsia="Times New Roman" w:hAnsi="Times New Roman" w:cs="Times New Roman"/>
          <w:color w:val="000000"/>
          <w:shd w:val="clear" w:color="auto" w:fill="FFFFFF"/>
        </w:rPr>
        <w:t xml:space="preserve"> with </w:t>
      </w:r>
      <w:r w:rsidR="00A0637E">
        <w:rPr>
          <w:rFonts w:ascii="Times New Roman" w:eastAsia="Times New Roman" w:hAnsi="Times New Roman" w:cs="Times New Roman"/>
          <w:color w:val="000000"/>
          <w:shd w:val="clear" w:color="auto" w:fill="FFFFFF"/>
        </w:rPr>
        <w:t>oceanography and</w:t>
      </w:r>
      <w:r w:rsidR="00533722">
        <w:rPr>
          <w:rFonts w:ascii="Times New Roman" w:eastAsia="Times New Roman" w:hAnsi="Times New Roman" w:cs="Times New Roman"/>
          <w:color w:val="000000"/>
          <w:shd w:val="clear" w:color="auto" w:fill="FFFFFF"/>
        </w:rPr>
        <w:t xml:space="preserve"> includes </w:t>
      </w:r>
      <w:del w:id="81" w:author="Isabelle Cote" w:date="2024-12-02T15:33:00Z" w16du:dateUtc="2024-12-02T23:33:00Z">
        <w:r w:rsidR="00533722" w:rsidDel="002E0D6B">
          <w:rPr>
            <w:rFonts w:ascii="Times New Roman" w:eastAsia="Times New Roman" w:hAnsi="Times New Roman" w:cs="Times New Roman"/>
            <w:color w:val="000000"/>
            <w:shd w:val="clear" w:color="auto" w:fill="FFFFFF"/>
          </w:rPr>
          <w:delText>not only</w:delText>
        </w:r>
      </w:del>
      <w:ins w:id="82" w:author="Isabelle Cote" w:date="2024-12-02T15:33:00Z" w16du:dateUtc="2024-12-02T23:33:00Z">
        <w:r>
          <w:rPr>
            <w:rFonts w:ascii="Times New Roman" w:eastAsia="Times New Roman" w:hAnsi="Times New Roman" w:cs="Times New Roman"/>
            <w:color w:val="000000"/>
            <w:shd w:val="clear" w:color="auto" w:fill="FFFFFF"/>
          </w:rPr>
          <w:t>both</w:t>
        </w:r>
      </w:ins>
      <w:r w:rsidR="00533722">
        <w:rPr>
          <w:rFonts w:ascii="Times New Roman" w:eastAsia="Times New Roman" w:hAnsi="Times New Roman" w:cs="Times New Roman"/>
          <w:color w:val="000000"/>
          <w:shd w:val="clear" w:color="auto" w:fill="FFFFFF"/>
        </w:rPr>
        <w:t xml:space="preserve"> physical </w:t>
      </w:r>
      <w:del w:id="83" w:author="Isabelle Cote" w:date="2024-12-02T15:34:00Z" w16du:dateUtc="2024-12-02T23:34:00Z">
        <w:r w:rsidR="00533722" w:rsidDel="002E0D6B">
          <w:rPr>
            <w:rFonts w:ascii="Times New Roman" w:eastAsia="Times New Roman" w:hAnsi="Times New Roman" w:cs="Times New Roman"/>
            <w:color w:val="000000"/>
            <w:shd w:val="clear" w:color="auto" w:fill="FFFFFF"/>
          </w:rPr>
          <w:delText>but also</w:delText>
        </w:r>
      </w:del>
      <w:ins w:id="84" w:author="Isabelle Cote" w:date="2024-12-02T15:34:00Z" w16du:dateUtc="2024-12-02T23:34:00Z">
        <w:r>
          <w:rPr>
            <w:rFonts w:ascii="Times New Roman" w:eastAsia="Times New Roman" w:hAnsi="Times New Roman" w:cs="Times New Roman"/>
            <w:color w:val="000000"/>
            <w:shd w:val="clear" w:color="auto" w:fill="FFFFFF"/>
          </w:rPr>
          <w:t>and</w:t>
        </w:r>
      </w:ins>
      <w:r w:rsidR="00533722">
        <w:rPr>
          <w:rFonts w:ascii="Times New Roman" w:eastAsia="Times New Roman" w:hAnsi="Times New Roman" w:cs="Times New Roman"/>
          <w:color w:val="000000"/>
          <w:shd w:val="clear" w:color="auto" w:fill="FFFFFF"/>
        </w:rPr>
        <w:t xml:space="preserve"> biological considerations. </w:t>
      </w:r>
      <w:del w:id="85" w:author="Isabelle Cote" w:date="2024-12-02T15:34:00Z" w16du:dateUtc="2024-12-02T23:34:00Z">
        <w:r w:rsidR="00011869" w:rsidDel="002E0D6B">
          <w:rPr>
            <w:rFonts w:ascii="Times New Roman" w:eastAsia="Times New Roman" w:hAnsi="Times New Roman" w:cs="Times New Roman"/>
            <w:color w:val="000000"/>
            <w:shd w:val="clear" w:color="auto" w:fill="FFFFFF"/>
          </w:rPr>
          <w:delText xml:space="preserve">This </w:delText>
        </w:r>
      </w:del>
      <w:ins w:id="86" w:author="Isabelle Cote" w:date="2024-12-02T15:34:00Z" w16du:dateUtc="2024-12-02T23:34:00Z">
        <w:r>
          <w:rPr>
            <w:rFonts w:ascii="Times New Roman" w:eastAsia="Times New Roman" w:hAnsi="Times New Roman" w:cs="Times New Roman"/>
            <w:color w:val="000000"/>
            <w:shd w:val="clear" w:color="auto" w:fill="FFFFFF"/>
          </w:rPr>
          <w:t>Our</w:t>
        </w:r>
        <w:r>
          <w:rPr>
            <w:rFonts w:ascii="Times New Roman" w:eastAsia="Times New Roman" w:hAnsi="Times New Roman" w:cs="Times New Roman"/>
            <w:color w:val="000000"/>
            <w:shd w:val="clear" w:color="auto" w:fill="FFFFFF"/>
          </w:rPr>
          <w:t xml:space="preserve"> </w:t>
        </w:r>
      </w:ins>
      <w:r w:rsidR="00011869">
        <w:rPr>
          <w:rFonts w:ascii="Times New Roman" w:eastAsia="Times New Roman" w:hAnsi="Times New Roman" w:cs="Times New Roman"/>
          <w:color w:val="000000"/>
          <w:shd w:val="clear" w:color="auto" w:fill="FFFFFF"/>
        </w:rPr>
        <w:t>research</w:t>
      </w:r>
      <w:r w:rsidR="00D540B0">
        <w:rPr>
          <w:rFonts w:ascii="Times New Roman" w:eastAsia="Times New Roman" w:hAnsi="Times New Roman" w:cs="Times New Roman"/>
          <w:color w:val="000000"/>
          <w:shd w:val="clear" w:color="auto" w:fill="FFFFFF"/>
        </w:rPr>
        <w:t xml:space="preserve"> broaden</w:t>
      </w:r>
      <w:r w:rsidR="00011869">
        <w:rPr>
          <w:rFonts w:ascii="Times New Roman" w:eastAsia="Times New Roman" w:hAnsi="Times New Roman" w:cs="Times New Roman"/>
          <w:color w:val="000000"/>
          <w:shd w:val="clear" w:color="auto" w:fill="FFFFFF"/>
        </w:rPr>
        <w:t>s</w:t>
      </w:r>
      <w:r w:rsidR="00D540B0">
        <w:rPr>
          <w:rFonts w:ascii="Times New Roman" w:eastAsia="Times New Roman" w:hAnsi="Times New Roman" w:cs="Times New Roman"/>
          <w:color w:val="000000"/>
          <w:shd w:val="clear" w:color="auto" w:fill="FFFFFF"/>
        </w:rPr>
        <w:t xml:space="preserve"> our understanding of aquatic systems by documenting a</w:t>
      </w:r>
      <w:ins w:id="87" w:author="Isabelle Cote" w:date="2024-12-02T15:32:00Z" w16du:dateUtc="2024-12-02T23:32:00Z">
        <w:r>
          <w:rPr>
            <w:rFonts w:ascii="Times New Roman" w:eastAsia="Times New Roman" w:hAnsi="Times New Roman" w:cs="Times New Roman"/>
            <w:color w:val="000000"/>
            <w:shd w:val="clear" w:color="auto" w:fill="FFFFFF"/>
          </w:rPr>
          <w:t>n</w:t>
        </w:r>
      </w:ins>
      <w:del w:id="88" w:author="Isabelle Cote" w:date="2024-12-02T15:32:00Z" w16du:dateUtc="2024-12-02T23:32:00Z">
        <w:r w:rsidR="00D540B0" w:rsidDel="002E0D6B">
          <w:rPr>
            <w:rFonts w:ascii="Times New Roman" w:eastAsia="Times New Roman" w:hAnsi="Times New Roman" w:cs="Times New Roman"/>
            <w:color w:val="000000"/>
            <w:shd w:val="clear" w:color="auto" w:fill="FFFFFF"/>
          </w:rPr>
          <w:delText xml:space="preserve"> potentially</w:delText>
        </w:r>
      </w:del>
      <w:r w:rsidR="00D540B0">
        <w:rPr>
          <w:rFonts w:ascii="Times New Roman" w:eastAsia="Times New Roman" w:hAnsi="Times New Roman" w:cs="Times New Roman"/>
          <w:color w:val="000000"/>
          <w:shd w:val="clear" w:color="auto" w:fill="FFFFFF"/>
        </w:rPr>
        <w:t xml:space="preserve"> overlooked driver of bottom-up effects </w:t>
      </w:r>
      <w:r w:rsidR="00B501BE">
        <w:rPr>
          <w:rFonts w:ascii="Times New Roman" w:eastAsia="Times New Roman" w:hAnsi="Times New Roman" w:cs="Times New Roman"/>
          <w:color w:val="000000"/>
          <w:shd w:val="clear" w:color="auto" w:fill="FFFFFF"/>
        </w:rPr>
        <w:t xml:space="preserve">in </w:t>
      </w:r>
      <w:del w:id="89" w:author="Isabelle Cote" w:date="2024-12-02T15:32:00Z" w16du:dateUtc="2024-12-02T23:32:00Z">
        <w:r w:rsidR="00D540B0" w:rsidDel="002E0D6B">
          <w:rPr>
            <w:rFonts w:ascii="Times New Roman" w:eastAsia="Times New Roman" w:hAnsi="Times New Roman" w:cs="Times New Roman"/>
            <w:color w:val="000000"/>
            <w:shd w:val="clear" w:color="auto" w:fill="FFFFFF"/>
          </w:rPr>
          <w:delText xml:space="preserve">a wave-exposed </w:delText>
        </w:r>
      </w:del>
      <w:r w:rsidR="00B501BE">
        <w:rPr>
          <w:rFonts w:ascii="Times New Roman" w:eastAsia="Times New Roman" w:hAnsi="Times New Roman" w:cs="Times New Roman"/>
          <w:color w:val="000000"/>
          <w:shd w:val="clear" w:color="auto" w:fill="FFFFFF"/>
        </w:rPr>
        <w:t>temperate</w:t>
      </w:r>
      <w:ins w:id="90" w:author="Isabelle Cote" w:date="2024-12-02T15:32:00Z" w16du:dateUtc="2024-12-02T23:32:00Z">
        <w:r>
          <w:rPr>
            <w:rFonts w:ascii="Times New Roman" w:eastAsia="Times New Roman" w:hAnsi="Times New Roman" w:cs="Times New Roman"/>
            <w:color w:val="000000"/>
            <w:shd w:val="clear" w:color="auto" w:fill="FFFFFF"/>
          </w:rPr>
          <w:t xml:space="preserve"> upwelling-influenced</w:t>
        </w:r>
      </w:ins>
      <w:r w:rsidR="00B501BE">
        <w:rPr>
          <w:rFonts w:ascii="Times New Roman" w:eastAsia="Times New Roman" w:hAnsi="Times New Roman" w:cs="Times New Roman"/>
          <w:color w:val="000000"/>
          <w:shd w:val="clear" w:color="auto" w:fill="FFFFFF"/>
        </w:rPr>
        <w:t xml:space="preserve"> ecosystem</w:t>
      </w:r>
      <w:ins w:id="91" w:author="Isabelle Cote" w:date="2024-12-02T15:32:00Z" w16du:dateUtc="2024-12-02T23:32:00Z">
        <w:r>
          <w:rPr>
            <w:rFonts w:ascii="Times New Roman" w:eastAsia="Times New Roman" w:hAnsi="Times New Roman" w:cs="Times New Roman"/>
            <w:color w:val="000000"/>
            <w:shd w:val="clear" w:color="auto" w:fill="FFFFFF"/>
          </w:rPr>
          <w:t>s</w:t>
        </w:r>
      </w:ins>
      <w:r w:rsidR="00B501BE">
        <w:rPr>
          <w:rFonts w:ascii="Times New Roman" w:eastAsia="Times New Roman" w:hAnsi="Times New Roman" w:cs="Times New Roman"/>
          <w:color w:val="000000"/>
          <w:shd w:val="clear" w:color="auto" w:fill="FFFFFF"/>
        </w:rPr>
        <w:t xml:space="preserve">. </w:t>
      </w:r>
      <w:commentRangeStart w:id="92"/>
      <w:r w:rsidR="00945532" w:rsidRPr="00945532">
        <w:rPr>
          <w:rFonts w:ascii="Times New Roman" w:hAnsi="Times New Roman" w:cs="Times New Roman"/>
          <w:color w:val="000000" w:themeColor="text1"/>
        </w:rPr>
        <w:t xml:space="preserve">This </w:t>
      </w:r>
      <w:commentRangeEnd w:id="92"/>
      <w:r w:rsidR="003414E0">
        <w:rPr>
          <w:rStyle w:val="CommentReference"/>
        </w:rPr>
        <w:commentReference w:id="92"/>
      </w:r>
      <w:r w:rsidR="00945532" w:rsidRPr="00945532">
        <w:rPr>
          <w:rFonts w:ascii="Times New Roman" w:hAnsi="Times New Roman" w:cs="Times New Roman"/>
          <w:color w:val="0E101A"/>
        </w:rPr>
        <w:t xml:space="preserve">discourse will appeal to </w:t>
      </w:r>
      <w:commentRangeStart w:id="93"/>
      <w:r w:rsidR="00945532" w:rsidRPr="00945532">
        <w:rPr>
          <w:rFonts w:ascii="Times New Roman" w:hAnsi="Times New Roman" w:cs="Times New Roman"/>
          <w:color w:val="000000" w:themeColor="text1"/>
        </w:rPr>
        <w:t>biologists, governments, and the public</w:t>
      </w:r>
      <w:commentRangeEnd w:id="93"/>
      <w:r w:rsidR="00945532">
        <w:rPr>
          <w:rStyle w:val="CommentReference"/>
        </w:rPr>
        <w:commentReference w:id="93"/>
      </w:r>
      <w:r w:rsidR="00945532" w:rsidRPr="00945532">
        <w:rPr>
          <w:rFonts w:ascii="Times New Roman" w:hAnsi="Times New Roman" w:cs="Times New Roman"/>
          <w:color w:val="000000" w:themeColor="text1"/>
        </w:rPr>
        <w:t xml:space="preserve">, who </w:t>
      </w:r>
      <w:del w:id="94" w:author="Isabelle Cote" w:date="2024-12-02T15:32:00Z" w16du:dateUtc="2024-12-02T23:32:00Z">
        <w:r w:rsidR="003414E0" w:rsidDel="002E0D6B">
          <w:rPr>
            <w:rFonts w:ascii="Times New Roman" w:hAnsi="Times New Roman" w:cs="Times New Roman"/>
            <w:color w:val="000000" w:themeColor="text1"/>
          </w:rPr>
          <w:delText xml:space="preserve">may </w:delText>
        </w:r>
      </w:del>
      <w:r w:rsidR="003414E0">
        <w:rPr>
          <w:rFonts w:ascii="Times New Roman" w:hAnsi="Times New Roman" w:cs="Times New Roman"/>
          <w:color w:val="000000" w:themeColor="text1"/>
        </w:rPr>
        <w:t xml:space="preserve">value marine conservation but have yet to consider the full suite of </w:t>
      </w:r>
      <w:del w:id="95" w:author="Isabelle Cote" w:date="2024-12-02T15:33:00Z" w16du:dateUtc="2024-12-02T23:33:00Z">
        <w:r w:rsidR="003414E0" w:rsidDel="002E0D6B">
          <w:rPr>
            <w:rFonts w:ascii="Times New Roman" w:hAnsi="Times New Roman" w:cs="Times New Roman"/>
            <w:color w:val="000000" w:themeColor="text1"/>
          </w:rPr>
          <w:delText xml:space="preserve">ecosystem </w:delText>
        </w:r>
      </w:del>
      <w:r w:rsidR="003414E0">
        <w:rPr>
          <w:rFonts w:ascii="Times New Roman" w:hAnsi="Times New Roman" w:cs="Times New Roman"/>
          <w:color w:val="000000" w:themeColor="text1"/>
        </w:rPr>
        <w:t xml:space="preserve">functions </w:t>
      </w:r>
      <w:del w:id="96" w:author="Isabelle Cote" w:date="2024-12-02T15:33:00Z" w16du:dateUtc="2024-12-02T23:33:00Z">
        <w:r w:rsidR="003414E0" w:rsidDel="002E0D6B">
          <w:rPr>
            <w:rFonts w:ascii="Times New Roman" w:hAnsi="Times New Roman" w:cs="Times New Roman"/>
            <w:color w:val="000000" w:themeColor="text1"/>
          </w:rPr>
          <w:delText xml:space="preserve">provided </w:delText>
        </w:r>
      </w:del>
      <w:ins w:id="97" w:author="Isabelle Cote" w:date="2024-12-02T15:33:00Z" w16du:dateUtc="2024-12-02T23:33:00Z">
        <w:r>
          <w:rPr>
            <w:rFonts w:ascii="Times New Roman" w:hAnsi="Times New Roman" w:cs="Times New Roman"/>
            <w:color w:val="000000" w:themeColor="text1"/>
          </w:rPr>
          <w:t>fulfilled</w:t>
        </w:r>
        <w:r>
          <w:rPr>
            <w:rFonts w:ascii="Times New Roman" w:hAnsi="Times New Roman" w:cs="Times New Roman"/>
            <w:color w:val="000000" w:themeColor="text1"/>
          </w:rPr>
          <w:t xml:space="preserve"> </w:t>
        </w:r>
      </w:ins>
      <w:r w:rsidR="003414E0">
        <w:rPr>
          <w:rFonts w:ascii="Times New Roman" w:hAnsi="Times New Roman" w:cs="Times New Roman"/>
          <w:color w:val="000000" w:themeColor="text1"/>
        </w:rPr>
        <w:t>by marine animals.</w:t>
      </w:r>
    </w:p>
    <w:p w14:paraId="3CBE09D2" w14:textId="77777777" w:rsidR="002E0D6B" w:rsidRDefault="002E0D6B" w:rsidP="003414E0">
      <w:pPr>
        <w:spacing w:line="360" w:lineRule="auto"/>
        <w:rPr>
          <w:ins w:id="98" w:author="Isabelle Cote" w:date="2024-12-02T15:37:00Z" w16du:dateUtc="2024-12-02T23:37:00Z"/>
          <w:rFonts w:ascii="Times New Roman" w:hAnsi="Times New Roman" w:cs="Times New Roman"/>
          <w:color w:val="000000" w:themeColor="text1"/>
        </w:rPr>
      </w:pPr>
    </w:p>
    <w:p w14:paraId="72D6C008" w14:textId="7BDE474F" w:rsidR="002E0D6B" w:rsidRDefault="002E0D6B" w:rsidP="003414E0">
      <w:pPr>
        <w:spacing w:line="360" w:lineRule="auto"/>
        <w:rPr>
          <w:ins w:id="99" w:author="Isabelle Cote" w:date="2024-12-02T15:35:00Z" w16du:dateUtc="2024-12-02T23:35:00Z"/>
          <w:rFonts w:ascii="Times New Roman" w:hAnsi="Times New Roman" w:cs="Times New Roman"/>
          <w:color w:val="000000" w:themeColor="text1"/>
        </w:rPr>
      </w:pPr>
      <w:ins w:id="100" w:author="Isabelle Cote" w:date="2024-12-02T15:37:00Z" w16du:dateUtc="2024-12-02T23:37:00Z">
        <w:r>
          <w:rPr>
            <w:rFonts w:ascii="Times New Roman" w:hAnsi="Times New Roman" w:cs="Times New Roman"/>
            <w:color w:val="000000" w:themeColor="text1"/>
          </w:rPr>
          <w:t>Consider this as a last sentence instead:</w:t>
        </w:r>
      </w:ins>
    </w:p>
    <w:p w14:paraId="401E0219" w14:textId="1B442562" w:rsidR="002E0D6B" w:rsidRPr="00533722" w:rsidRDefault="002E0D6B" w:rsidP="003414E0">
      <w:pPr>
        <w:spacing w:line="360" w:lineRule="auto"/>
        <w:rPr>
          <w:rFonts w:ascii="Times New Roman" w:hAnsi="Times New Roman" w:cs="Times New Roman"/>
        </w:rPr>
      </w:pPr>
      <w:ins w:id="101" w:author="Isabelle Cote" w:date="2024-12-02T15:37:00Z" w16du:dateUtc="2024-12-02T23:37:00Z">
        <w:r>
          <w:rPr>
            <w:rFonts w:ascii="Times New Roman" w:hAnsi="Times New Roman" w:cs="Times New Roman"/>
            <w:color w:val="000000" w:themeColor="text1"/>
          </w:rPr>
          <w:t xml:space="preserve">This focus </w:t>
        </w:r>
      </w:ins>
      <w:ins w:id="102" w:author="Isabelle Cote" w:date="2024-12-02T15:38:00Z" w16du:dateUtc="2024-12-02T23:38:00Z">
        <w:r w:rsidR="00280E01">
          <w:rPr>
            <w:rFonts w:ascii="Times New Roman" w:hAnsi="Times New Roman" w:cs="Times New Roman"/>
            <w:color w:val="000000" w:themeColor="text1"/>
          </w:rPr>
          <w:t>will appeal</w:t>
        </w:r>
      </w:ins>
      <w:ins w:id="103" w:author="Isabelle Cote" w:date="2024-12-02T15:37:00Z" w16du:dateUtc="2024-12-02T23:37:00Z">
        <w:r>
          <w:rPr>
            <w:rFonts w:ascii="Times New Roman" w:hAnsi="Times New Roman" w:cs="Times New Roman"/>
            <w:color w:val="000000" w:themeColor="text1"/>
          </w:rPr>
          <w:t xml:space="preserve"> to </w:t>
        </w:r>
      </w:ins>
      <w:ins w:id="104" w:author="Isabelle Cote" w:date="2024-12-02T15:38:00Z" w16du:dateUtc="2024-12-02T23:38:00Z">
        <w:r w:rsidR="00280E01">
          <w:rPr>
            <w:rFonts w:ascii="Times New Roman" w:hAnsi="Times New Roman" w:cs="Times New Roman"/>
            <w:color w:val="000000" w:themeColor="text1"/>
          </w:rPr>
          <w:t xml:space="preserve">all </w:t>
        </w:r>
      </w:ins>
      <w:ins w:id="105" w:author="Isabelle Cote" w:date="2024-12-02T15:37:00Z" w16du:dateUtc="2024-12-02T23:37:00Z">
        <w:r>
          <w:rPr>
            <w:rFonts w:ascii="Times New Roman" w:hAnsi="Times New Roman" w:cs="Times New Roman"/>
            <w:color w:val="000000" w:themeColor="text1"/>
          </w:rPr>
          <w:t>t</w:t>
        </w:r>
      </w:ins>
      <w:ins w:id="106" w:author="Isabelle Cote" w:date="2024-12-02T15:35:00Z" w16du:dateUtc="2024-12-02T23:35:00Z">
        <w:r>
          <w:rPr>
            <w:rFonts w:ascii="Times New Roman" w:hAnsi="Times New Roman" w:cs="Times New Roman"/>
            <w:color w:val="000000" w:themeColor="text1"/>
          </w:rPr>
          <w:t xml:space="preserve">hose </w:t>
        </w:r>
      </w:ins>
      <w:ins w:id="107" w:author="Isabelle Cote" w:date="2024-12-02T15:36:00Z" w16du:dateUtc="2024-12-02T23:36:00Z">
        <w:r>
          <w:rPr>
            <w:rFonts w:ascii="Times New Roman" w:hAnsi="Times New Roman" w:cs="Times New Roman"/>
            <w:color w:val="000000" w:themeColor="text1"/>
          </w:rPr>
          <w:t xml:space="preserve">interested in or </w:t>
        </w:r>
      </w:ins>
      <w:ins w:id="108" w:author="Isabelle Cote" w:date="2024-12-02T15:35:00Z" w16du:dateUtc="2024-12-02T23:35:00Z">
        <w:r>
          <w:rPr>
            <w:rFonts w:ascii="Times New Roman" w:hAnsi="Times New Roman" w:cs="Times New Roman"/>
            <w:color w:val="000000" w:themeColor="text1"/>
          </w:rPr>
          <w:t xml:space="preserve">tasked with </w:t>
        </w:r>
      </w:ins>
      <w:ins w:id="109" w:author="Isabelle Cote" w:date="2024-12-02T15:36:00Z" w16du:dateUtc="2024-12-02T23:36:00Z">
        <w:r>
          <w:rPr>
            <w:rFonts w:ascii="Times New Roman" w:hAnsi="Times New Roman" w:cs="Times New Roman"/>
            <w:color w:val="000000" w:themeColor="text1"/>
          </w:rPr>
          <w:t xml:space="preserve">ecosystem-based management of ocean resources. </w:t>
        </w:r>
      </w:ins>
    </w:p>
    <w:sectPr w:rsidR="002E0D6B" w:rsidRPr="005337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 Lim" w:date="2024-12-02T11:05:00Z" w:initials="EL">
    <w:p w14:paraId="2433A64D" w14:textId="77777777" w:rsidR="00B501BE" w:rsidRDefault="00B501BE" w:rsidP="00B501BE">
      <w:r>
        <w:rPr>
          <w:rStyle w:val="CommentReference"/>
        </w:rPr>
        <w:annotationRef/>
      </w:r>
      <w:r>
        <w:rPr>
          <w:color w:val="000000"/>
          <w:sz w:val="20"/>
          <w:szCs w:val="20"/>
        </w:rPr>
        <w:t>Instead of a cover letter, each manuscript must include a statement of significance. The statement of significance will be provided to the editors and reviewers, but will not be included in the final version of an accepted manuscript.</w:t>
      </w:r>
    </w:p>
    <w:p w14:paraId="6C7FA8D1" w14:textId="77777777" w:rsidR="00B501BE" w:rsidRDefault="00B501BE" w:rsidP="00B501BE">
      <w:r>
        <w:rPr>
          <w:color w:val="000000"/>
          <w:sz w:val="20"/>
          <w:szCs w:val="20"/>
        </w:rPr>
        <w:t>The Statement of Significance has two components: 1) a brief (1000 characters) statement of the novelty and significant advancement in science of the primary findings, and 2) a brief (500 characters) statement of the breadth of interest of the science and why L&amp;O is the best outlet for the work.</w:t>
      </w:r>
    </w:p>
    <w:p w14:paraId="787C59C0" w14:textId="77777777" w:rsidR="00B501BE" w:rsidRDefault="00B501BE" w:rsidP="00B501BE">
      <w:r>
        <w:rPr>
          <w:color w:val="000000"/>
          <w:sz w:val="20"/>
          <w:szCs w:val="20"/>
        </w:rPr>
        <w:t>Authors should take great care in preparing the significance statement. It will be the first component of your manuscript read by the Editor-in-Chief after the title, and will be used to determine whether a manuscript should be sent to a Deputy or Associate editor for further consideration of possible peer review.</w:t>
      </w:r>
    </w:p>
    <w:p w14:paraId="0AF2CDD6" w14:textId="77777777" w:rsidR="00B501BE" w:rsidRDefault="00B501BE" w:rsidP="00B501BE">
      <w:r>
        <w:rPr>
          <w:color w:val="000000"/>
          <w:sz w:val="20"/>
          <w:szCs w:val="20"/>
        </w:rPr>
        <w:t>Manuscripts lacking explicit and compelling statements of novelty and significance will be returned without review.</w:t>
      </w:r>
    </w:p>
  </w:comment>
  <w:comment w:id="1" w:author="Em Lim" w:date="2024-12-02T11:09:00Z" w:initials="EL">
    <w:p w14:paraId="55BBD55C" w14:textId="77777777" w:rsidR="00D540B0" w:rsidRDefault="00D540B0" w:rsidP="00D540B0">
      <w:r>
        <w:rPr>
          <w:rStyle w:val="CommentReference"/>
        </w:rPr>
        <w:annotationRef/>
      </w:r>
      <w:r>
        <w:rPr>
          <w:color w:val="000000"/>
          <w:sz w:val="20"/>
          <w:szCs w:val="20"/>
        </w:rPr>
        <w:t>L&amp;O Aims and Scope:</w:t>
      </w:r>
    </w:p>
    <w:p w14:paraId="21F51B91" w14:textId="77777777" w:rsidR="00D540B0" w:rsidRDefault="00D540B0" w:rsidP="00D540B0"/>
    <w:p w14:paraId="39D1D945" w14:textId="77777777" w:rsidR="00D540B0" w:rsidRDefault="00D540B0" w:rsidP="00D540B0">
      <w:r>
        <w:rPr>
          <w:color w:val="000000"/>
          <w:sz w:val="20"/>
          <w:szCs w:val="20"/>
        </w:rPr>
        <w:t>Limnology and Oceanography (L&amp;O) publishes research articles, reviews, and comments about all aspects of the sciences of limnology and oceanography. The journal’s unifying theme is the understanding of aquatic systems. Submissions are judged on their originality and intellectual contribution to the fields of limnology and oceanography, whether physical, chemical, or biological in nature, empirical or theoretical in method, and from elemental to geological, ecological to evolutionary, species to ecosystem, or system to global in scale. Preference is given to papers that are based within the scientific philosophy of novel, hypothesis-driven or observational research that contributes significantly to a broader understanding of aquatic sciences.</w:t>
      </w:r>
    </w:p>
  </w:comment>
  <w:comment w:id="92" w:author="Em Lim" w:date="2024-12-02T14:00:00Z" w:initials="EL">
    <w:p w14:paraId="4653638D" w14:textId="77777777" w:rsidR="003414E0" w:rsidRDefault="003414E0" w:rsidP="003414E0">
      <w:r>
        <w:rPr>
          <w:rStyle w:val="CommentReference"/>
        </w:rPr>
        <w:annotationRef/>
      </w:r>
      <w:r>
        <w:rPr>
          <w:color w:val="000000"/>
          <w:sz w:val="20"/>
          <w:szCs w:val="20"/>
        </w:rPr>
        <w:t xml:space="preserve">Kieran: </w:t>
      </w:r>
      <w:r>
        <w:rPr>
          <w:sz w:val="20"/>
          <w:szCs w:val="20"/>
        </w:rPr>
        <w:t>statement about where the dialogue is and how this can move it forward</w:t>
      </w:r>
    </w:p>
    <w:p w14:paraId="081EE720" w14:textId="77777777" w:rsidR="003414E0" w:rsidRDefault="003414E0" w:rsidP="003414E0"/>
    <w:p w14:paraId="2495745E" w14:textId="77777777" w:rsidR="003414E0" w:rsidRDefault="003414E0" w:rsidP="003414E0">
      <w:r>
        <w:rPr>
          <w:sz w:val="20"/>
          <w:szCs w:val="20"/>
        </w:rPr>
        <w:t>for example (from one of my recent papers).</w:t>
      </w:r>
    </w:p>
    <w:p w14:paraId="149E0767" w14:textId="77777777" w:rsidR="003414E0" w:rsidRDefault="003414E0" w:rsidP="003414E0"/>
    <w:p w14:paraId="6939EC78" w14:textId="77777777" w:rsidR="003414E0" w:rsidRDefault="003414E0" w:rsidP="003414E0">
      <w:r>
        <w:rPr>
          <w:sz w:val="20"/>
          <w:szCs w:val="20"/>
        </w:rPr>
        <w:t xml:space="preserve">made habitat loss and noise pollution an international priority but have yet to holistically consider the intersection of these conservation challenges </w:t>
      </w:r>
    </w:p>
  </w:comment>
  <w:comment w:id="93" w:author="Kieran Cox" w:date="2024-12-02T12:43:00Z" w:initials="KC">
    <w:p w14:paraId="75CD65AB" w14:textId="374189E3" w:rsidR="00945532" w:rsidRDefault="00945532" w:rsidP="00945532">
      <w:r>
        <w:rPr>
          <w:rStyle w:val="CommentReference"/>
        </w:rPr>
        <w:annotationRef/>
      </w:r>
      <w:r>
        <w:rPr>
          <w:color w:val="000000"/>
          <w:sz w:val="20"/>
          <w:szCs w:val="20"/>
        </w:rPr>
        <w:t xml:space="preserve">list of folks you are targetting with this manuscript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F2CDD6" w15:done="0"/>
  <w15:commentEx w15:paraId="39D1D945" w15:paraIdParent="0AF2CDD6" w15:done="0"/>
  <w15:commentEx w15:paraId="6939EC78" w15:done="0"/>
  <w15:commentEx w15:paraId="75CD65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67D582" w16cex:dateUtc="2024-12-02T19:05:00Z"/>
  <w16cex:commentExtensible w16cex:durableId="36A58A67" w16cex:dateUtc="2024-12-02T19:09:00Z"/>
  <w16cex:commentExtensible w16cex:durableId="224437FF" w16cex:dateUtc="2024-12-02T22:00:00Z"/>
  <w16cex:commentExtensible w16cex:durableId="139D5250" w16cex:dateUtc="2024-12-0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F2CDD6" w16cid:durableId="3D67D582"/>
  <w16cid:commentId w16cid:paraId="39D1D945" w16cid:durableId="36A58A67"/>
  <w16cid:commentId w16cid:paraId="6939EC78" w16cid:durableId="224437FF"/>
  <w16cid:commentId w16cid:paraId="75CD65AB" w16cid:durableId="139D52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 Lim">
    <w15:presenceInfo w15:providerId="AD" w15:userId="S::egl3@sfu.ca::66b8d41e-e852-422e-bfdc-03f068eb453f"/>
  </w15:person>
  <w15:person w15:author="Isabelle Cote">
    <w15:presenceInfo w15:providerId="AD" w15:userId="S::imcote@sfu.ca::7fb6c07b-6221-489b-ad40-2a6d8aa9915e"/>
  </w15:person>
  <w15:person w15:author="Kieran Cox">
    <w15:presenceInfo w15:providerId="Windows Live" w15:userId="c58abbb23cd81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22"/>
    <w:rsid w:val="00011869"/>
    <w:rsid w:val="00052313"/>
    <w:rsid w:val="00280E01"/>
    <w:rsid w:val="00291048"/>
    <w:rsid w:val="002D2555"/>
    <w:rsid w:val="002E0D6B"/>
    <w:rsid w:val="00323681"/>
    <w:rsid w:val="0033127E"/>
    <w:rsid w:val="003414E0"/>
    <w:rsid w:val="003B79A6"/>
    <w:rsid w:val="00445ECC"/>
    <w:rsid w:val="00461423"/>
    <w:rsid w:val="00533722"/>
    <w:rsid w:val="006215CE"/>
    <w:rsid w:val="00685A2A"/>
    <w:rsid w:val="00945532"/>
    <w:rsid w:val="009D14A4"/>
    <w:rsid w:val="00A0637E"/>
    <w:rsid w:val="00A15ED4"/>
    <w:rsid w:val="00A26671"/>
    <w:rsid w:val="00A479E1"/>
    <w:rsid w:val="00A64131"/>
    <w:rsid w:val="00B501BE"/>
    <w:rsid w:val="00B91819"/>
    <w:rsid w:val="00D540B0"/>
    <w:rsid w:val="00E66950"/>
    <w:rsid w:val="00E727A4"/>
    <w:rsid w:val="00E84129"/>
    <w:rsid w:val="00F40C07"/>
    <w:rsid w:val="00F71618"/>
    <w:rsid w:val="00FE5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C4B4"/>
  <w15:chartTrackingRefBased/>
  <w15:docId w15:val="{666AFEF2-DA7D-D94F-90A8-A6D04031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7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7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7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7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533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722"/>
    <w:rPr>
      <w:rFonts w:eastAsiaTheme="majorEastAsia" w:cstheme="majorBidi"/>
      <w:color w:val="272727" w:themeColor="text1" w:themeTint="D8"/>
    </w:rPr>
  </w:style>
  <w:style w:type="paragraph" w:styleId="Title">
    <w:name w:val="Title"/>
    <w:basedOn w:val="Normal"/>
    <w:next w:val="Normal"/>
    <w:link w:val="TitleChar"/>
    <w:uiPriority w:val="10"/>
    <w:qFormat/>
    <w:rsid w:val="005337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7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7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722"/>
    <w:rPr>
      <w:i/>
      <w:iCs/>
      <w:color w:val="404040" w:themeColor="text1" w:themeTint="BF"/>
    </w:rPr>
  </w:style>
  <w:style w:type="paragraph" w:styleId="ListParagraph">
    <w:name w:val="List Paragraph"/>
    <w:basedOn w:val="Normal"/>
    <w:uiPriority w:val="34"/>
    <w:qFormat/>
    <w:rsid w:val="00533722"/>
    <w:pPr>
      <w:ind w:left="720"/>
      <w:contextualSpacing/>
    </w:pPr>
  </w:style>
  <w:style w:type="character" w:styleId="IntenseEmphasis">
    <w:name w:val="Intense Emphasis"/>
    <w:basedOn w:val="DefaultParagraphFont"/>
    <w:uiPriority w:val="21"/>
    <w:qFormat/>
    <w:rsid w:val="00533722"/>
    <w:rPr>
      <w:i/>
      <w:iCs/>
      <w:color w:val="0F4761" w:themeColor="accent1" w:themeShade="BF"/>
    </w:rPr>
  </w:style>
  <w:style w:type="paragraph" w:styleId="IntenseQuote">
    <w:name w:val="Intense Quote"/>
    <w:basedOn w:val="Normal"/>
    <w:next w:val="Normal"/>
    <w:link w:val="IntenseQuoteChar"/>
    <w:uiPriority w:val="30"/>
    <w:qFormat/>
    <w:rsid w:val="00533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722"/>
    <w:rPr>
      <w:i/>
      <w:iCs/>
      <w:color w:val="0F4761" w:themeColor="accent1" w:themeShade="BF"/>
    </w:rPr>
  </w:style>
  <w:style w:type="character" w:styleId="IntenseReference">
    <w:name w:val="Intense Reference"/>
    <w:basedOn w:val="DefaultParagraphFont"/>
    <w:uiPriority w:val="32"/>
    <w:qFormat/>
    <w:rsid w:val="00533722"/>
    <w:rPr>
      <w:b/>
      <w:bCs/>
      <w:smallCaps/>
      <w:color w:val="0F4761" w:themeColor="accent1" w:themeShade="BF"/>
      <w:spacing w:val="5"/>
    </w:rPr>
  </w:style>
  <w:style w:type="character" w:styleId="CommentReference">
    <w:name w:val="annotation reference"/>
    <w:basedOn w:val="DefaultParagraphFont"/>
    <w:uiPriority w:val="99"/>
    <w:semiHidden/>
    <w:unhideWhenUsed/>
    <w:rsid w:val="00A0637E"/>
    <w:rPr>
      <w:sz w:val="16"/>
      <w:szCs w:val="16"/>
    </w:rPr>
  </w:style>
  <w:style w:type="paragraph" w:styleId="CommentText">
    <w:name w:val="annotation text"/>
    <w:basedOn w:val="Normal"/>
    <w:link w:val="CommentTextChar"/>
    <w:uiPriority w:val="99"/>
    <w:semiHidden/>
    <w:unhideWhenUsed/>
    <w:rsid w:val="00A0637E"/>
    <w:rPr>
      <w:sz w:val="20"/>
      <w:szCs w:val="20"/>
    </w:rPr>
  </w:style>
  <w:style w:type="character" w:customStyle="1" w:styleId="CommentTextChar">
    <w:name w:val="Comment Text Char"/>
    <w:basedOn w:val="DefaultParagraphFont"/>
    <w:link w:val="CommentText"/>
    <w:uiPriority w:val="99"/>
    <w:semiHidden/>
    <w:rsid w:val="00A0637E"/>
    <w:rPr>
      <w:sz w:val="20"/>
      <w:szCs w:val="20"/>
    </w:rPr>
  </w:style>
  <w:style w:type="paragraph" w:styleId="CommentSubject">
    <w:name w:val="annotation subject"/>
    <w:basedOn w:val="CommentText"/>
    <w:next w:val="CommentText"/>
    <w:link w:val="CommentSubjectChar"/>
    <w:uiPriority w:val="99"/>
    <w:semiHidden/>
    <w:unhideWhenUsed/>
    <w:rsid w:val="00A0637E"/>
    <w:rPr>
      <w:b/>
      <w:bCs/>
    </w:rPr>
  </w:style>
  <w:style w:type="character" w:customStyle="1" w:styleId="CommentSubjectChar">
    <w:name w:val="Comment Subject Char"/>
    <w:basedOn w:val="CommentTextChar"/>
    <w:link w:val="CommentSubject"/>
    <w:uiPriority w:val="99"/>
    <w:semiHidden/>
    <w:rsid w:val="00A0637E"/>
    <w:rPr>
      <w:b/>
      <w:bCs/>
      <w:sz w:val="20"/>
      <w:szCs w:val="20"/>
    </w:rPr>
  </w:style>
  <w:style w:type="paragraph" w:styleId="Revision">
    <w:name w:val="Revision"/>
    <w:hidden/>
    <w:uiPriority w:val="99"/>
    <w:semiHidden/>
    <w:rsid w:val="003B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2098</Characters>
  <Application>Microsoft Office Word</Application>
  <DocSecurity>0</DocSecurity>
  <Lines>51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Isabelle Cote</cp:lastModifiedBy>
  <cp:revision>2</cp:revision>
  <dcterms:created xsi:type="dcterms:W3CDTF">2024-12-02T23:39:00Z</dcterms:created>
  <dcterms:modified xsi:type="dcterms:W3CDTF">2024-12-02T23:39:00Z</dcterms:modified>
</cp:coreProperties>
</file>